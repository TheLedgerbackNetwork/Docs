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Georgia" w:eastAsia="Arial" w:hAnsi="Georgia" w:cs="Arial"/>
          <w:color w:val="auto"/>
          <w:sz w:val="22"/>
          <w:szCs w:val="22"/>
          <w:lang w:val="en"/>
        </w:rPr>
        <w:id w:val="1366406457"/>
        <w:docPartObj>
          <w:docPartGallery w:val="Table of Contents"/>
          <w:docPartUnique/>
        </w:docPartObj>
      </w:sdtPr>
      <w:sdtEndPr>
        <w:rPr>
          <w:b/>
          <w:bCs/>
          <w:noProof/>
        </w:rPr>
      </w:sdtEndPr>
      <w:sdtContent>
        <w:p w14:paraId="29DE9B77" w14:textId="7D74373F" w:rsidR="00ED377F" w:rsidRPr="00134880" w:rsidRDefault="00ED377F" w:rsidP="00134880">
          <w:pPr>
            <w:pStyle w:val="TOCHeading"/>
            <w:jc w:val="center"/>
            <w:rPr>
              <w:rFonts w:ascii="Georgia" w:hAnsi="Georgia"/>
              <w:b/>
              <w:bCs/>
              <w:color w:val="auto"/>
              <w:u w:val="single"/>
            </w:rPr>
          </w:pPr>
          <w:r w:rsidRPr="00134880">
            <w:rPr>
              <w:rFonts w:ascii="Georgia" w:hAnsi="Georgia"/>
              <w:b/>
              <w:bCs/>
              <w:color w:val="auto"/>
              <w:u w:val="single"/>
            </w:rPr>
            <w:t>Contents</w:t>
          </w:r>
        </w:p>
        <w:p w14:paraId="6E78620C" w14:textId="77777777" w:rsidR="00711DC0" w:rsidRPr="00711DC0" w:rsidRDefault="00711DC0" w:rsidP="00711DC0">
          <w:pPr>
            <w:rPr>
              <w:lang w:val="en-US"/>
            </w:rPr>
          </w:pPr>
        </w:p>
        <w:p w14:paraId="073AC900" w14:textId="1B82810D" w:rsidR="00ED1403" w:rsidRPr="00003391" w:rsidRDefault="00ED377F">
          <w:pPr>
            <w:pStyle w:val="TOC1"/>
            <w:tabs>
              <w:tab w:val="right" w:leader="dot" w:pos="9350"/>
            </w:tabs>
            <w:rPr>
              <w:rFonts w:ascii="Georgia" w:eastAsiaTheme="minorEastAsia" w:hAnsi="Georgia" w:cstheme="minorBidi"/>
              <w:noProof/>
              <w:lang w:val="en-US"/>
            </w:rPr>
          </w:pPr>
          <w:r w:rsidRPr="00003391">
            <w:rPr>
              <w:rFonts w:ascii="Georgia" w:hAnsi="Georgia"/>
            </w:rPr>
            <w:fldChar w:fldCharType="begin"/>
          </w:r>
          <w:r w:rsidRPr="00003391">
            <w:rPr>
              <w:rFonts w:ascii="Georgia" w:hAnsi="Georgia"/>
            </w:rPr>
            <w:instrText xml:space="preserve"> TOC \o "1-3" \h \z \u </w:instrText>
          </w:r>
          <w:r w:rsidRPr="00003391">
            <w:rPr>
              <w:rFonts w:ascii="Georgia" w:hAnsi="Georgia"/>
            </w:rPr>
            <w:fldChar w:fldCharType="separate"/>
          </w:r>
          <w:hyperlink w:anchor="_Toc22305935" w:history="1">
            <w:r w:rsidR="00ED1403" w:rsidRPr="00003391">
              <w:rPr>
                <w:rStyle w:val="Hyperlink"/>
                <w:rFonts w:ascii="Georgia" w:hAnsi="Georgia"/>
                <w:noProof/>
                <w:color w:val="auto"/>
              </w:rPr>
              <w:t>Abstract</w:t>
            </w:r>
            <w:r w:rsidR="00ED1403" w:rsidRPr="00003391">
              <w:rPr>
                <w:rFonts w:ascii="Georgia" w:hAnsi="Georgia"/>
                <w:noProof/>
                <w:webHidden/>
              </w:rPr>
              <w:tab/>
            </w:r>
            <w:r w:rsidR="00ED1403" w:rsidRPr="00003391">
              <w:rPr>
                <w:rFonts w:ascii="Georgia" w:hAnsi="Georgia"/>
                <w:noProof/>
                <w:webHidden/>
              </w:rPr>
              <w:fldChar w:fldCharType="begin"/>
            </w:r>
            <w:r w:rsidR="00ED1403" w:rsidRPr="00003391">
              <w:rPr>
                <w:rFonts w:ascii="Georgia" w:hAnsi="Georgia"/>
                <w:noProof/>
                <w:webHidden/>
              </w:rPr>
              <w:instrText xml:space="preserve"> PAGEREF _Toc22305935 \h </w:instrText>
            </w:r>
            <w:r w:rsidR="00ED1403" w:rsidRPr="00003391">
              <w:rPr>
                <w:rFonts w:ascii="Georgia" w:hAnsi="Georgia"/>
                <w:noProof/>
                <w:webHidden/>
              </w:rPr>
            </w:r>
            <w:r w:rsidR="00ED1403" w:rsidRPr="00003391">
              <w:rPr>
                <w:rFonts w:ascii="Georgia" w:hAnsi="Georgia"/>
                <w:noProof/>
                <w:webHidden/>
              </w:rPr>
              <w:fldChar w:fldCharType="separate"/>
            </w:r>
            <w:r w:rsidR="00ED1403" w:rsidRPr="00003391">
              <w:rPr>
                <w:rFonts w:ascii="Georgia" w:hAnsi="Georgia"/>
                <w:noProof/>
                <w:webHidden/>
              </w:rPr>
              <w:t>2</w:t>
            </w:r>
            <w:r w:rsidR="00ED1403" w:rsidRPr="00003391">
              <w:rPr>
                <w:rFonts w:ascii="Georgia" w:hAnsi="Georgia"/>
                <w:noProof/>
                <w:webHidden/>
              </w:rPr>
              <w:fldChar w:fldCharType="end"/>
            </w:r>
          </w:hyperlink>
        </w:p>
        <w:p w14:paraId="753DB507" w14:textId="7334C7E7" w:rsidR="00ED1403" w:rsidRPr="00003391" w:rsidRDefault="005E7CDD">
          <w:pPr>
            <w:pStyle w:val="TOC1"/>
            <w:tabs>
              <w:tab w:val="right" w:leader="dot" w:pos="9350"/>
            </w:tabs>
            <w:rPr>
              <w:rFonts w:ascii="Georgia" w:eastAsiaTheme="minorEastAsia" w:hAnsi="Georgia" w:cstheme="minorBidi"/>
              <w:noProof/>
              <w:lang w:val="en-US"/>
            </w:rPr>
          </w:pPr>
          <w:hyperlink w:anchor="_Toc22305936" w:history="1">
            <w:r w:rsidR="00ED1403" w:rsidRPr="00003391">
              <w:rPr>
                <w:rStyle w:val="Hyperlink"/>
                <w:rFonts w:ascii="Georgia" w:hAnsi="Georgia"/>
                <w:b/>
                <w:bCs/>
                <w:noProof/>
                <w:color w:val="auto"/>
              </w:rPr>
              <w:t>1. Introduction</w:t>
            </w:r>
            <w:r w:rsidR="00ED1403" w:rsidRPr="00003391">
              <w:rPr>
                <w:rFonts w:ascii="Georgia" w:hAnsi="Georgia"/>
                <w:noProof/>
                <w:webHidden/>
              </w:rPr>
              <w:tab/>
            </w:r>
            <w:r w:rsidR="00ED1403" w:rsidRPr="00003391">
              <w:rPr>
                <w:rFonts w:ascii="Georgia" w:hAnsi="Georgia"/>
                <w:noProof/>
                <w:webHidden/>
              </w:rPr>
              <w:fldChar w:fldCharType="begin"/>
            </w:r>
            <w:r w:rsidR="00ED1403" w:rsidRPr="00003391">
              <w:rPr>
                <w:rFonts w:ascii="Georgia" w:hAnsi="Georgia"/>
                <w:noProof/>
                <w:webHidden/>
              </w:rPr>
              <w:instrText xml:space="preserve"> PAGEREF _Toc22305936 \h </w:instrText>
            </w:r>
            <w:r w:rsidR="00ED1403" w:rsidRPr="00003391">
              <w:rPr>
                <w:rFonts w:ascii="Georgia" w:hAnsi="Georgia"/>
                <w:noProof/>
                <w:webHidden/>
              </w:rPr>
            </w:r>
            <w:r w:rsidR="00ED1403" w:rsidRPr="00003391">
              <w:rPr>
                <w:rFonts w:ascii="Georgia" w:hAnsi="Georgia"/>
                <w:noProof/>
                <w:webHidden/>
              </w:rPr>
              <w:fldChar w:fldCharType="separate"/>
            </w:r>
            <w:r w:rsidR="00ED1403" w:rsidRPr="00003391">
              <w:rPr>
                <w:rFonts w:ascii="Georgia" w:hAnsi="Georgia"/>
                <w:noProof/>
                <w:webHidden/>
              </w:rPr>
              <w:t>2</w:t>
            </w:r>
            <w:r w:rsidR="00ED1403" w:rsidRPr="00003391">
              <w:rPr>
                <w:rFonts w:ascii="Georgia" w:hAnsi="Georgia"/>
                <w:noProof/>
                <w:webHidden/>
              </w:rPr>
              <w:fldChar w:fldCharType="end"/>
            </w:r>
          </w:hyperlink>
        </w:p>
        <w:p w14:paraId="5B56C371" w14:textId="0C52895F" w:rsidR="00ED1403" w:rsidRPr="00003391" w:rsidRDefault="005E7CDD">
          <w:pPr>
            <w:pStyle w:val="TOC1"/>
            <w:tabs>
              <w:tab w:val="right" w:leader="dot" w:pos="9350"/>
            </w:tabs>
            <w:rPr>
              <w:rFonts w:ascii="Georgia" w:eastAsiaTheme="minorEastAsia" w:hAnsi="Georgia" w:cstheme="minorBidi"/>
              <w:noProof/>
              <w:lang w:val="en-US"/>
            </w:rPr>
          </w:pPr>
          <w:hyperlink w:anchor="_Toc22305937" w:history="1">
            <w:r w:rsidR="00ED1403" w:rsidRPr="00003391">
              <w:rPr>
                <w:rStyle w:val="Hyperlink"/>
                <w:rFonts w:ascii="Georgia" w:hAnsi="Georgia"/>
                <w:b/>
                <w:bCs/>
                <w:noProof/>
                <w:color w:val="auto"/>
              </w:rPr>
              <w:t>2. Literature Review and Synthesis</w:t>
            </w:r>
            <w:r w:rsidR="00ED1403" w:rsidRPr="00003391">
              <w:rPr>
                <w:rFonts w:ascii="Georgia" w:hAnsi="Georgia"/>
                <w:noProof/>
                <w:webHidden/>
              </w:rPr>
              <w:tab/>
            </w:r>
            <w:r w:rsidR="00ED1403" w:rsidRPr="00003391">
              <w:rPr>
                <w:rFonts w:ascii="Georgia" w:hAnsi="Georgia"/>
                <w:noProof/>
                <w:webHidden/>
              </w:rPr>
              <w:fldChar w:fldCharType="begin"/>
            </w:r>
            <w:r w:rsidR="00ED1403" w:rsidRPr="00003391">
              <w:rPr>
                <w:rFonts w:ascii="Georgia" w:hAnsi="Georgia"/>
                <w:noProof/>
                <w:webHidden/>
              </w:rPr>
              <w:instrText xml:space="preserve"> PAGEREF _Toc22305937 \h </w:instrText>
            </w:r>
            <w:r w:rsidR="00ED1403" w:rsidRPr="00003391">
              <w:rPr>
                <w:rFonts w:ascii="Georgia" w:hAnsi="Georgia"/>
                <w:noProof/>
                <w:webHidden/>
              </w:rPr>
            </w:r>
            <w:r w:rsidR="00ED1403" w:rsidRPr="00003391">
              <w:rPr>
                <w:rFonts w:ascii="Georgia" w:hAnsi="Georgia"/>
                <w:noProof/>
                <w:webHidden/>
              </w:rPr>
              <w:fldChar w:fldCharType="separate"/>
            </w:r>
            <w:r w:rsidR="00ED1403" w:rsidRPr="00003391">
              <w:rPr>
                <w:rFonts w:ascii="Georgia" w:hAnsi="Georgia"/>
                <w:noProof/>
                <w:webHidden/>
              </w:rPr>
              <w:t>4</w:t>
            </w:r>
            <w:r w:rsidR="00ED1403" w:rsidRPr="00003391">
              <w:rPr>
                <w:rFonts w:ascii="Georgia" w:hAnsi="Georgia"/>
                <w:noProof/>
                <w:webHidden/>
              </w:rPr>
              <w:fldChar w:fldCharType="end"/>
            </w:r>
          </w:hyperlink>
        </w:p>
        <w:p w14:paraId="2A94ABE1" w14:textId="1AFEE179" w:rsidR="00ED1403" w:rsidRPr="00003391" w:rsidRDefault="005E7CDD">
          <w:pPr>
            <w:pStyle w:val="TOC2"/>
            <w:tabs>
              <w:tab w:val="right" w:leader="dot" w:pos="9350"/>
            </w:tabs>
            <w:rPr>
              <w:rFonts w:ascii="Georgia" w:eastAsiaTheme="minorEastAsia" w:hAnsi="Georgia" w:cstheme="minorBidi"/>
              <w:noProof/>
              <w:lang w:val="en-US"/>
            </w:rPr>
          </w:pPr>
          <w:hyperlink w:anchor="_Toc22305938" w:history="1">
            <w:r w:rsidR="00ED1403" w:rsidRPr="00003391">
              <w:rPr>
                <w:rStyle w:val="Hyperlink"/>
                <w:rFonts w:ascii="Georgia" w:hAnsi="Georgia"/>
                <w:noProof/>
                <w:color w:val="auto"/>
              </w:rPr>
              <w:t>2.1. Background</w:t>
            </w:r>
            <w:r w:rsidR="00ED1403" w:rsidRPr="00003391">
              <w:rPr>
                <w:rFonts w:ascii="Georgia" w:hAnsi="Georgia"/>
                <w:noProof/>
                <w:webHidden/>
              </w:rPr>
              <w:tab/>
            </w:r>
            <w:r w:rsidR="00ED1403" w:rsidRPr="00003391">
              <w:rPr>
                <w:rFonts w:ascii="Georgia" w:hAnsi="Georgia"/>
                <w:noProof/>
                <w:webHidden/>
              </w:rPr>
              <w:fldChar w:fldCharType="begin"/>
            </w:r>
            <w:r w:rsidR="00ED1403" w:rsidRPr="00003391">
              <w:rPr>
                <w:rFonts w:ascii="Georgia" w:hAnsi="Georgia"/>
                <w:noProof/>
                <w:webHidden/>
              </w:rPr>
              <w:instrText xml:space="preserve"> PAGEREF _Toc22305938 \h </w:instrText>
            </w:r>
            <w:r w:rsidR="00ED1403" w:rsidRPr="00003391">
              <w:rPr>
                <w:rFonts w:ascii="Georgia" w:hAnsi="Georgia"/>
                <w:noProof/>
                <w:webHidden/>
              </w:rPr>
            </w:r>
            <w:r w:rsidR="00ED1403" w:rsidRPr="00003391">
              <w:rPr>
                <w:rFonts w:ascii="Georgia" w:hAnsi="Georgia"/>
                <w:noProof/>
                <w:webHidden/>
              </w:rPr>
              <w:fldChar w:fldCharType="separate"/>
            </w:r>
            <w:r w:rsidR="00ED1403" w:rsidRPr="00003391">
              <w:rPr>
                <w:rFonts w:ascii="Georgia" w:hAnsi="Georgia"/>
                <w:noProof/>
                <w:webHidden/>
              </w:rPr>
              <w:t>4</w:t>
            </w:r>
            <w:r w:rsidR="00ED1403" w:rsidRPr="00003391">
              <w:rPr>
                <w:rFonts w:ascii="Georgia" w:hAnsi="Georgia"/>
                <w:noProof/>
                <w:webHidden/>
              </w:rPr>
              <w:fldChar w:fldCharType="end"/>
            </w:r>
          </w:hyperlink>
        </w:p>
        <w:p w14:paraId="2492AACF" w14:textId="3F6C58EF" w:rsidR="00ED1403" w:rsidRPr="00003391" w:rsidRDefault="005E7CDD">
          <w:pPr>
            <w:pStyle w:val="TOC2"/>
            <w:tabs>
              <w:tab w:val="right" w:leader="dot" w:pos="9350"/>
            </w:tabs>
            <w:rPr>
              <w:rFonts w:ascii="Georgia" w:eastAsiaTheme="minorEastAsia" w:hAnsi="Georgia" w:cstheme="minorBidi"/>
              <w:noProof/>
              <w:lang w:val="en-US"/>
            </w:rPr>
          </w:pPr>
          <w:hyperlink w:anchor="_Toc22305939" w:history="1">
            <w:r w:rsidR="00ED1403" w:rsidRPr="00003391">
              <w:rPr>
                <w:rStyle w:val="Hyperlink"/>
                <w:rFonts w:ascii="Georgia" w:hAnsi="Georgia"/>
                <w:noProof/>
                <w:color w:val="auto"/>
              </w:rPr>
              <w:t>2.2. Research Questions</w:t>
            </w:r>
            <w:r w:rsidR="00ED1403" w:rsidRPr="00003391">
              <w:rPr>
                <w:rFonts w:ascii="Georgia" w:hAnsi="Georgia"/>
                <w:noProof/>
                <w:webHidden/>
              </w:rPr>
              <w:tab/>
            </w:r>
            <w:r w:rsidR="00ED1403" w:rsidRPr="00003391">
              <w:rPr>
                <w:rFonts w:ascii="Georgia" w:hAnsi="Georgia"/>
                <w:noProof/>
                <w:webHidden/>
              </w:rPr>
              <w:fldChar w:fldCharType="begin"/>
            </w:r>
            <w:r w:rsidR="00ED1403" w:rsidRPr="00003391">
              <w:rPr>
                <w:rFonts w:ascii="Georgia" w:hAnsi="Georgia"/>
                <w:noProof/>
                <w:webHidden/>
              </w:rPr>
              <w:instrText xml:space="preserve"> PAGEREF _Toc22305939 \h </w:instrText>
            </w:r>
            <w:r w:rsidR="00ED1403" w:rsidRPr="00003391">
              <w:rPr>
                <w:rFonts w:ascii="Georgia" w:hAnsi="Georgia"/>
                <w:noProof/>
                <w:webHidden/>
              </w:rPr>
            </w:r>
            <w:r w:rsidR="00ED1403" w:rsidRPr="00003391">
              <w:rPr>
                <w:rFonts w:ascii="Georgia" w:hAnsi="Georgia"/>
                <w:noProof/>
                <w:webHidden/>
              </w:rPr>
              <w:fldChar w:fldCharType="separate"/>
            </w:r>
            <w:r w:rsidR="00ED1403" w:rsidRPr="00003391">
              <w:rPr>
                <w:rFonts w:ascii="Georgia" w:hAnsi="Georgia"/>
                <w:noProof/>
                <w:webHidden/>
              </w:rPr>
              <w:t>4</w:t>
            </w:r>
            <w:r w:rsidR="00ED1403" w:rsidRPr="00003391">
              <w:rPr>
                <w:rFonts w:ascii="Georgia" w:hAnsi="Georgia"/>
                <w:noProof/>
                <w:webHidden/>
              </w:rPr>
              <w:fldChar w:fldCharType="end"/>
            </w:r>
          </w:hyperlink>
        </w:p>
        <w:p w14:paraId="29AF9966" w14:textId="37A95023" w:rsidR="00ED1403" w:rsidRPr="00003391" w:rsidRDefault="005E7CDD">
          <w:pPr>
            <w:pStyle w:val="TOC2"/>
            <w:tabs>
              <w:tab w:val="right" w:leader="dot" w:pos="9350"/>
            </w:tabs>
            <w:rPr>
              <w:rFonts w:ascii="Georgia" w:eastAsiaTheme="minorEastAsia" w:hAnsi="Georgia" w:cstheme="minorBidi"/>
              <w:noProof/>
              <w:lang w:val="en-US"/>
            </w:rPr>
          </w:pPr>
          <w:hyperlink w:anchor="_Toc22305940" w:history="1">
            <w:r w:rsidR="00ED1403" w:rsidRPr="00003391">
              <w:rPr>
                <w:rStyle w:val="Hyperlink"/>
                <w:rFonts w:ascii="Georgia" w:hAnsi="Georgia"/>
                <w:noProof/>
                <w:color w:val="auto"/>
              </w:rPr>
              <w:t>2.3. Our Addition to the Field</w:t>
            </w:r>
            <w:r w:rsidR="00ED1403" w:rsidRPr="00003391">
              <w:rPr>
                <w:rFonts w:ascii="Georgia" w:hAnsi="Georgia"/>
                <w:noProof/>
                <w:webHidden/>
              </w:rPr>
              <w:tab/>
            </w:r>
            <w:r w:rsidR="00ED1403" w:rsidRPr="00003391">
              <w:rPr>
                <w:rFonts w:ascii="Georgia" w:hAnsi="Georgia"/>
                <w:noProof/>
                <w:webHidden/>
              </w:rPr>
              <w:fldChar w:fldCharType="begin"/>
            </w:r>
            <w:r w:rsidR="00ED1403" w:rsidRPr="00003391">
              <w:rPr>
                <w:rFonts w:ascii="Georgia" w:hAnsi="Georgia"/>
                <w:noProof/>
                <w:webHidden/>
              </w:rPr>
              <w:instrText xml:space="preserve"> PAGEREF _Toc22305940 \h </w:instrText>
            </w:r>
            <w:r w:rsidR="00ED1403" w:rsidRPr="00003391">
              <w:rPr>
                <w:rFonts w:ascii="Georgia" w:hAnsi="Georgia"/>
                <w:noProof/>
                <w:webHidden/>
              </w:rPr>
            </w:r>
            <w:r w:rsidR="00ED1403" w:rsidRPr="00003391">
              <w:rPr>
                <w:rFonts w:ascii="Georgia" w:hAnsi="Georgia"/>
                <w:noProof/>
                <w:webHidden/>
              </w:rPr>
              <w:fldChar w:fldCharType="separate"/>
            </w:r>
            <w:r w:rsidR="00ED1403" w:rsidRPr="00003391">
              <w:rPr>
                <w:rFonts w:ascii="Georgia" w:hAnsi="Georgia"/>
                <w:noProof/>
                <w:webHidden/>
              </w:rPr>
              <w:t>5</w:t>
            </w:r>
            <w:r w:rsidR="00ED1403" w:rsidRPr="00003391">
              <w:rPr>
                <w:rFonts w:ascii="Georgia" w:hAnsi="Georgia"/>
                <w:noProof/>
                <w:webHidden/>
              </w:rPr>
              <w:fldChar w:fldCharType="end"/>
            </w:r>
          </w:hyperlink>
        </w:p>
        <w:p w14:paraId="509C9B7F" w14:textId="27D3B9BE" w:rsidR="00ED1403" w:rsidRPr="00003391" w:rsidRDefault="005E7CDD">
          <w:pPr>
            <w:pStyle w:val="TOC2"/>
            <w:tabs>
              <w:tab w:val="right" w:leader="dot" w:pos="9350"/>
            </w:tabs>
            <w:rPr>
              <w:rFonts w:ascii="Georgia" w:eastAsiaTheme="minorEastAsia" w:hAnsi="Georgia" w:cstheme="minorBidi"/>
              <w:noProof/>
              <w:lang w:val="en-US"/>
            </w:rPr>
          </w:pPr>
          <w:hyperlink w:anchor="_Toc22305941" w:history="1">
            <w:r w:rsidR="00ED1403" w:rsidRPr="00003391">
              <w:rPr>
                <w:rStyle w:val="Hyperlink"/>
                <w:rFonts w:ascii="Georgia" w:hAnsi="Georgia"/>
                <w:noProof/>
                <w:color w:val="auto"/>
              </w:rPr>
              <w:t>2.4. Structure of our Report</w:t>
            </w:r>
            <w:r w:rsidR="00ED1403" w:rsidRPr="00003391">
              <w:rPr>
                <w:rFonts w:ascii="Georgia" w:hAnsi="Georgia"/>
                <w:noProof/>
                <w:webHidden/>
              </w:rPr>
              <w:tab/>
            </w:r>
            <w:r w:rsidR="00ED1403" w:rsidRPr="00003391">
              <w:rPr>
                <w:rFonts w:ascii="Georgia" w:hAnsi="Georgia"/>
                <w:noProof/>
                <w:webHidden/>
              </w:rPr>
              <w:fldChar w:fldCharType="begin"/>
            </w:r>
            <w:r w:rsidR="00ED1403" w:rsidRPr="00003391">
              <w:rPr>
                <w:rFonts w:ascii="Georgia" w:hAnsi="Georgia"/>
                <w:noProof/>
                <w:webHidden/>
              </w:rPr>
              <w:instrText xml:space="preserve"> PAGEREF _Toc22305941 \h </w:instrText>
            </w:r>
            <w:r w:rsidR="00ED1403" w:rsidRPr="00003391">
              <w:rPr>
                <w:rFonts w:ascii="Georgia" w:hAnsi="Georgia"/>
                <w:noProof/>
                <w:webHidden/>
              </w:rPr>
            </w:r>
            <w:r w:rsidR="00ED1403" w:rsidRPr="00003391">
              <w:rPr>
                <w:rFonts w:ascii="Georgia" w:hAnsi="Georgia"/>
                <w:noProof/>
                <w:webHidden/>
              </w:rPr>
              <w:fldChar w:fldCharType="separate"/>
            </w:r>
            <w:r w:rsidR="00ED1403" w:rsidRPr="00003391">
              <w:rPr>
                <w:rFonts w:ascii="Georgia" w:hAnsi="Georgia"/>
                <w:noProof/>
                <w:webHidden/>
              </w:rPr>
              <w:t>5</w:t>
            </w:r>
            <w:r w:rsidR="00ED1403" w:rsidRPr="00003391">
              <w:rPr>
                <w:rFonts w:ascii="Georgia" w:hAnsi="Georgia"/>
                <w:noProof/>
                <w:webHidden/>
              </w:rPr>
              <w:fldChar w:fldCharType="end"/>
            </w:r>
          </w:hyperlink>
        </w:p>
        <w:p w14:paraId="23062EE1" w14:textId="175FA014" w:rsidR="00ED1403" w:rsidRPr="00003391" w:rsidRDefault="005E7CDD">
          <w:pPr>
            <w:pStyle w:val="TOC2"/>
            <w:tabs>
              <w:tab w:val="right" w:leader="dot" w:pos="9350"/>
            </w:tabs>
            <w:rPr>
              <w:rFonts w:ascii="Georgia" w:eastAsiaTheme="minorEastAsia" w:hAnsi="Georgia" w:cstheme="minorBidi"/>
              <w:noProof/>
              <w:lang w:val="en-US"/>
            </w:rPr>
          </w:pPr>
          <w:hyperlink w:anchor="_Toc22305942" w:history="1">
            <w:r w:rsidR="00ED1403" w:rsidRPr="00003391">
              <w:rPr>
                <w:rStyle w:val="Hyperlink"/>
                <w:rFonts w:ascii="Georgia" w:hAnsi="Georgia"/>
                <w:noProof/>
                <w:color w:val="auto"/>
              </w:rPr>
              <w:t>2.5. Research Methodology</w:t>
            </w:r>
            <w:r w:rsidR="00ED1403" w:rsidRPr="00003391">
              <w:rPr>
                <w:rFonts w:ascii="Georgia" w:hAnsi="Georgia"/>
                <w:noProof/>
                <w:webHidden/>
              </w:rPr>
              <w:tab/>
            </w:r>
            <w:r w:rsidR="00ED1403" w:rsidRPr="00003391">
              <w:rPr>
                <w:rFonts w:ascii="Georgia" w:hAnsi="Georgia"/>
                <w:noProof/>
                <w:webHidden/>
              </w:rPr>
              <w:fldChar w:fldCharType="begin"/>
            </w:r>
            <w:r w:rsidR="00ED1403" w:rsidRPr="00003391">
              <w:rPr>
                <w:rFonts w:ascii="Georgia" w:hAnsi="Georgia"/>
                <w:noProof/>
                <w:webHidden/>
              </w:rPr>
              <w:instrText xml:space="preserve"> PAGEREF _Toc22305942 \h </w:instrText>
            </w:r>
            <w:r w:rsidR="00ED1403" w:rsidRPr="00003391">
              <w:rPr>
                <w:rFonts w:ascii="Georgia" w:hAnsi="Georgia"/>
                <w:noProof/>
                <w:webHidden/>
              </w:rPr>
            </w:r>
            <w:r w:rsidR="00ED1403" w:rsidRPr="00003391">
              <w:rPr>
                <w:rFonts w:ascii="Georgia" w:hAnsi="Georgia"/>
                <w:noProof/>
                <w:webHidden/>
              </w:rPr>
              <w:fldChar w:fldCharType="separate"/>
            </w:r>
            <w:r w:rsidR="00ED1403" w:rsidRPr="00003391">
              <w:rPr>
                <w:rFonts w:ascii="Georgia" w:hAnsi="Georgia"/>
                <w:noProof/>
                <w:webHidden/>
              </w:rPr>
              <w:t>6</w:t>
            </w:r>
            <w:r w:rsidR="00ED1403" w:rsidRPr="00003391">
              <w:rPr>
                <w:rFonts w:ascii="Georgia" w:hAnsi="Georgia"/>
                <w:noProof/>
                <w:webHidden/>
              </w:rPr>
              <w:fldChar w:fldCharType="end"/>
            </w:r>
          </w:hyperlink>
        </w:p>
        <w:p w14:paraId="3F413C1D" w14:textId="624E542B" w:rsidR="00ED1403" w:rsidRPr="00003391" w:rsidRDefault="005E7CDD">
          <w:pPr>
            <w:pStyle w:val="TOC2"/>
            <w:tabs>
              <w:tab w:val="right" w:leader="dot" w:pos="9350"/>
            </w:tabs>
            <w:rPr>
              <w:rFonts w:ascii="Georgia" w:eastAsiaTheme="minorEastAsia" w:hAnsi="Georgia" w:cstheme="minorBidi"/>
              <w:noProof/>
              <w:lang w:val="en-US"/>
            </w:rPr>
          </w:pPr>
          <w:hyperlink w:anchor="_Toc22305943" w:history="1">
            <w:r w:rsidR="00ED1403" w:rsidRPr="00003391">
              <w:rPr>
                <w:rStyle w:val="Hyperlink"/>
                <w:rFonts w:ascii="Georgia" w:hAnsi="Georgia"/>
                <w:noProof/>
                <w:color w:val="auto"/>
              </w:rPr>
              <w:t>2.6. Music Business Perspective</w:t>
            </w:r>
            <w:r w:rsidR="00ED1403" w:rsidRPr="00003391">
              <w:rPr>
                <w:rFonts w:ascii="Georgia" w:hAnsi="Georgia"/>
                <w:noProof/>
                <w:webHidden/>
              </w:rPr>
              <w:tab/>
            </w:r>
            <w:r w:rsidR="00ED1403" w:rsidRPr="00003391">
              <w:rPr>
                <w:rFonts w:ascii="Georgia" w:hAnsi="Georgia"/>
                <w:noProof/>
                <w:webHidden/>
              </w:rPr>
              <w:fldChar w:fldCharType="begin"/>
            </w:r>
            <w:r w:rsidR="00ED1403" w:rsidRPr="00003391">
              <w:rPr>
                <w:rFonts w:ascii="Georgia" w:hAnsi="Georgia"/>
                <w:noProof/>
                <w:webHidden/>
              </w:rPr>
              <w:instrText xml:space="preserve"> PAGEREF _Toc22305943 \h </w:instrText>
            </w:r>
            <w:r w:rsidR="00ED1403" w:rsidRPr="00003391">
              <w:rPr>
                <w:rFonts w:ascii="Georgia" w:hAnsi="Georgia"/>
                <w:noProof/>
                <w:webHidden/>
              </w:rPr>
            </w:r>
            <w:r w:rsidR="00ED1403" w:rsidRPr="00003391">
              <w:rPr>
                <w:rFonts w:ascii="Georgia" w:hAnsi="Georgia"/>
                <w:noProof/>
                <w:webHidden/>
              </w:rPr>
              <w:fldChar w:fldCharType="separate"/>
            </w:r>
            <w:r w:rsidR="00ED1403" w:rsidRPr="00003391">
              <w:rPr>
                <w:rFonts w:ascii="Georgia" w:hAnsi="Georgia"/>
                <w:noProof/>
                <w:webHidden/>
              </w:rPr>
              <w:t>8</w:t>
            </w:r>
            <w:r w:rsidR="00ED1403" w:rsidRPr="00003391">
              <w:rPr>
                <w:rFonts w:ascii="Georgia" w:hAnsi="Georgia"/>
                <w:noProof/>
                <w:webHidden/>
              </w:rPr>
              <w:fldChar w:fldCharType="end"/>
            </w:r>
          </w:hyperlink>
        </w:p>
        <w:p w14:paraId="44ABFE39" w14:textId="49A00C96" w:rsidR="00ED1403" w:rsidRPr="00003391" w:rsidRDefault="005E7CDD">
          <w:pPr>
            <w:pStyle w:val="TOC2"/>
            <w:tabs>
              <w:tab w:val="right" w:leader="dot" w:pos="9350"/>
            </w:tabs>
            <w:rPr>
              <w:rFonts w:ascii="Georgia" w:eastAsiaTheme="minorEastAsia" w:hAnsi="Georgia" w:cstheme="minorBidi"/>
              <w:noProof/>
              <w:lang w:val="en-US"/>
            </w:rPr>
          </w:pPr>
          <w:hyperlink w:anchor="_Toc22305944" w:history="1">
            <w:r w:rsidR="00ED1403" w:rsidRPr="00003391">
              <w:rPr>
                <w:rStyle w:val="Hyperlink"/>
                <w:rFonts w:ascii="Georgia" w:hAnsi="Georgia"/>
                <w:noProof/>
                <w:color w:val="auto"/>
              </w:rPr>
              <w:t>2.7. Legal Perspective</w:t>
            </w:r>
            <w:r w:rsidR="00ED1403" w:rsidRPr="00003391">
              <w:rPr>
                <w:rFonts w:ascii="Georgia" w:hAnsi="Georgia"/>
                <w:noProof/>
                <w:webHidden/>
              </w:rPr>
              <w:tab/>
            </w:r>
            <w:r w:rsidR="00ED1403" w:rsidRPr="00003391">
              <w:rPr>
                <w:rFonts w:ascii="Georgia" w:hAnsi="Georgia"/>
                <w:noProof/>
                <w:webHidden/>
              </w:rPr>
              <w:fldChar w:fldCharType="begin"/>
            </w:r>
            <w:r w:rsidR="00ED1403" w:rsidRPr="00003391">
              <w:rPr>
                <w:rFonts w:ascii="Georgia" w:hAnsi="Georgia"/>
                <w:noProof/>
                <w:webHidden/>
              </w:rPr>
              <w:instrText xml:space="preserve"> PAGEREF _Toc22305944 \h </w:instrText>
            </w:r>
            <w:r w:rsidR="00ED1403" w:rsidRPr="00003391">
              <w:rPr>
                <w:rFonts w:ascii="Georgia" w:hAnsi="Georgia"/>
                <w:noProof/>
                <w:webHidden/>
              </w:rPr>
            </w:r>
            <w:r w:rsidR="00ED1403" w:rsidRPr="00003391">
              <w:rPr>
                <w:rFonts w:ascii="Georgia" w:hAnsi="Georgia"/>
                <w:noProof/>
                <w:webHidden/>
              </w:rPr>
              <w:fldChar w:fldCharType="separate"/>
            </w:r>
            <w:r w:rsidR="00ED1403" w:rsidRPr="00003391">
              <w:rPr>
                <w:rFonts w:ascii="Georgia" w:hAnsi="Georgia"/>
                <w:noProof/>
                <w:webHidden/>
              </w:rPr>
              <w:t>17</w:t>
            </w:r>
            <w:r w:rsidR="00ED1403" w:rsidRPr="00003391">
              <w:rPr>
                <w:rFonts w:ascii="Georgia" w:hAnsi="Georgia"/>
                <w:noProof/>
                <w:webHidden/>
              </w:rPr>
              <w:fldChar w:fldCharType="end"/>
            </w:r>
          </w:hyperlink>
        </w:p>
        <w:p w14:paraId="1544BACF" w14:textId="6033987C" w:rsidR="00ED1403" w:rsidRPr="00003391" w:rsidRDefault="005E7CDD">
          <w:pPr>
            <w:pStyle w:val="TOC3"/>
            <w:tabs>
              <w:tab w:val="right" w:leader="dot" w:pos="9350"/>
            </w:tabs>
            <w:rPr>
              <w:rFonts w:ascii="Georgia" w:eastAsiaTheme="minorEastAsia" w:hAnsi="Georgia" w:cstheme="minorBidi"/>
              <w:noProof/>
              <w:lang w:val="en-US"/>
            </w:rPr>
          </w:pPr>
          <w:hyperlink w:anchor="_Toc22305945" w:history="1">
            <w:r w:rsidR="00ED1403" w:rsidRPr="00003391">
              <w:rPr>
                <w:rStyle w:val="Hyperlink"/>
                <w:rFonts w:ascii="Georgia" w:hAnsi="Georgia"/>
                <w:noProof/>
                <w:color w:val="auto"/>
              </w:rPr>
              <w:t>2.7.1. Electronic Signatures and Evidence</w:t>
            </w:r>
            <w:r w:rsidR="00ED1403" w:rsidRPr="00003391">
              <w:rPr>
                <w:rFonts w:ascii="Georgia" w:hAnsi="Georgia"/>
                <w:noProof/>
                <w:webHidden/>
              </w:rPr>
              <w:tab/>
            </w:r>
            <w:r w:rsidR="00ED1403" w:rsidRPr="00003391">
              <w:rPr>
                <w:rFonts w:ascii="Georgia" w:hAnsi="Georgia"/>
                <w:noProof/>
                <w:webHidden/>
              </w:rPr>
              <w:fldChar w:fldCharType="begin"/>
            </w:r>
            <w:r w:rsidR="00ED1403" w:rsidRPr="00003391">
              <w:rPr>
                <w:rFonts w:ascii="Georgia" w:hAnsi="Georgia"/>
                <w:noProof/>
                <w:webHidden/>
              </w:rPr>
              <w:instrText xml:space="preserve"> PAGEREF _Toc22305945 \h </w:instrText>
            </w:r>
            <w:r w:rsidR="00ED1403" w:rsidRPr="00003391">
              <w:rPr>
                <w:rFonts w:ascii="Georgia" w:hAnsi="Georgia"/>
                <w:noProof/>
                <w:webHidden/>
              </w:rPr>
            </w:r>
            <w:r w:rsidR="00ED1403" w:rsidRPr="00003391">
              <w:rPr>
                <w:rFonts w:ascii="Georgia" w:hAnsi="Georgia"/>
                <w:noProof/>
                <w:webHidden/>
              </w:rPr>
              <w:fldChar w:fldCharType="separate"/>
            </w:r>
            <w:r w:rsidR="00ED1403" w:rsidRPr="00003391">
              <w:rPr>
                <w:rFonts w:ascii="Georgia" w:hAnsi="Georgia"/>
                <w:noProof/>
                <w:webHidden/>
              </w:rPr>
              <w:t>17</w:t>
            </w:r>
            <w:r w:rsidR="00ED1403" w:rsidRPr="00003391">
              <w:rPr>
                <w:rFonts w:ascii="Georgia" w:hAnsi="Georgia"/>
                <w:noProof/>
                <w:webHidden/>
              </w:rPr>
              <w:fldChar w:fldCharType="end"/>
            </w:r>
          </w:hyperlink>
        </w:p>
        <w:p w14:paraId="08BF5279" w14:textId="1AEB69A0" w:rsidR="00ED1403" w:rsidRPr="00003391" w:rsidRDefault="005E7CDD">
          <w:pPr>
            <w:pStyle w:val="TOC3"/>
            <w:tabs>
              <w:tab w:val="right" w:leader="dot" w:pos="9350"/>
            </w:tabs>
            <w:rPr>
              <w:rFonts w:ascii="Georgia" w:eastAsiaTheme="minorEastAsia" w:hAnsi="Georgia" w:cstheme="minorBidi"/>
              <w:noProof/>
              <w:lang w:val="en-US"/>
            </w:rPr>
          </w:pPr>
          <w:hyperlink w:anchor="_Toc22305946" w:history="1">
            <w:r w:rsidR="00ED1403" w:rsidRPr="00003391">
              <w:rPr>
                <w:rStyle w:val="Hyperlink"/>
                <w:rFonts w:ascii="Georgia" w:hAnsi="Georgia"/>
                <w:noProof/>
                <w:color w:val="auto"/>
              </w:rPr>
              <w:t>2.7.2. Contract Law</w:t>
            </w:r>
            <w:r w:rsidR="00ED1403" w:rsidRPr="00003391">
              <w:rPr>
                <w:rFonts w:ascii="Georgia" w:hAnsi="Georgia"/>
                <w:noProof/>
                <w:webHidden/>
              </w:rPr>
              <w:tab/>
            </w:r>
            <w:r w:rsidR="00ED1403" w:rsidRPr="00003391">
              <w:rPr>
                <w:rFonts w:ascii="Georgia" w:hAnsi="Georgia"/>
                <w:noProof/>
                <w:webHidden/>
              </w:rPr>
              <w:fldChar w:fldCharType="begin"/>
            </w:r>
            <w:r w:rsidR="00ED1403" w:rsidRPr="00003391">
              <w:rPr>
                <w:rFonts w:ascii="Georgia" w:hAnsi="Georgia"/>
                <w:noProof/>
                <w:webHidden/>
              </w:rPr>
              <w:instrText xml:space="preserve"> PAGEREF _Toc22305946 \h </w:instrText>
            </w:r>
            <w:r w:rsidR="00ED1403" w:rsidRPr="00003391">
              <w:rPr>
                <w:rFonts w:ascii="Georgia" w:hAnsi="Georgia"/>
                <w:noProof/>
                <w:webHidden/>
              </w:rPr>
            </w:r>
            <w:r w:rsidR="00ED1403" w:rsidRPr="00003391">
              <w:rPr>
                <w:rFonts w:ascii="Georgia" w:hAnsi="Georgia"/>
                <w:noProof/>
                <w:webHidden/>
              </w:rPr>
              <w:fldChar w:fldCharType="separate"/>
            </w:r>
            <w:r w:rsidR="00ED1403" w:rsidRPr="00003391">
              <w:rPr>
                <w:rFonts w:ascii="Georgia" w:hAnsi="Georgia"/>
                <w:noProof/>
                <w:webHidden/>
              </w:rPr>
              <w:t>19</w:t>
            </w:r>
            <w:r w:rsidR="00ED1403" w:rsidRPr="00003391">
              <w:rPr>
                <w:rFonts w:ascii="Georgia" w:hAnsi="Georgia"/>
                <w:noProof/>
                <w:webHidden/>
              </w:rPr>
              <w:fldChar w:fldCharType="end"/>
            </w:r>
          </w:hyperlink>
        </w:p>
        <w:p w14:paraId="2ECB9312" w14:textId="4F82A2D8" w:rsidR="00ED1403" w:rsidRPr="00003391" w:rsidRDefault="005E7CDD">
          <w:pPr>
            <w:pStyle w:val="TOC3"/>
            <w:tabs>
              <w:tab w:val="right" w:leader="dot" w:pos="9350"/>
            </w:tabs>
            <w:rPr>
              <w:rFonts w:ascii="Georgia" w:eastAsiaTheme="minorEastAsia" w:hAnsi="Georgia" w:cstheme="minorBidi"/>
              <w:noProof/>
              <w:lang w:val="en-US"/>
            </w:rPr>
          </w:pPr>
          <w:hyperlink w:anchor="_Toc22305947" w:history="1">
            <w:r w:rsidR="00ED1403" w:rsidRPr="00003391">
              <w:rPr>
                <w:rStyle w:val="Hyperlink"/>
                <w:rFonts w:ascii="Georgia" w:hAnsi="Georgia"/>
                <w:noProof/>
                <w:color w:val="auto"/>
              </w:rPr>
              <w:t>2.7.3. Copyright Law</w:t>
            </w:r>
            <w:r w:rsidR="00ED1403" w:rsidRPr="00003391">
              <w:rPr>
                <w:rFonts w:ascii="Georgia" w:hAnsi="Georgia"/>
                <w:noProof/>
                <w:webHidden/>
              </w:rPr>
              <w:tab/>
            </w:r>
            <w:r w:rsidR="00ED1403" w:rsidRPr="00003391">
              <w:rPr>
                <w:rFonts w:ascii="Georgia" w:hAnsi="Georgia"/>
                <w:noProof/>
                <w:webHidden/>
              </w:rPr>
              <w:fldChar w:fldCharType="begin"/>
            </w:r>
            <w:r w:rsidR="00ED1403" w:rsidRPr="00003391">
              <w:rPr>
                <w:rFonts w:ascii="Georgia" w:hAnsi="Georgia"/>
                <w:noProof/>
                <w:webHidden/>
              </w:rPr>
              <w:instrText xml:space="preserve"> PAGEREF _Toc22305947 \h </w:instrText>
            </w:r>
            <w:r w:rsidR="00ED1403" w:rsidRPr="00003391">
              <w:rPr>
                <w:rFonts w:ascii="Georgia" w:hAnsi="Georgia"/>
                <w:noProof/>
                <w:webHidden/>
              </w:rPr>
            </w:r>
            <w:r w:rsidR="00ED1403" w:rsidRPr="00003391">
              <w:rPr>
                <w:rFonts w:ascii="Georgia" w:hAnsi="Georgia"/>
                <w:noProof/>
                <w:webHidden/>
              </w:rPr>
              <w:fldChar w:fldCharType="separate"/>
            </w:r>
            <w:r w:rsidR="00ED1403" w:rsidRPr="00003391">
              <w:rPr>
                <w:rFonts w:ascii="Georgia" w:hAnsi="Georgia"/>
                <w:noProof/>
                <w:webHidden/>
              </w:rPr>
              <w:t>26</w:t>
            </w:r>
            <w:r w:rsidR="00ED1403" w:rsidRPr="00003391">
              <w:rPr>
                <w:rFonts w:ascii="Georgia" w:hAnsi="Georgia"/>
                <w:noProof/>
                <w:webHidden/>
              </w:rPr>
              <w:fldChar w:fldCharType="end"/>
            </w:r>
          </w:hyperlink>
        </w:p>
        <w:p w14:paraId="52D5EC56" w14:textId="3DA116AF" w:rsidR="00ED1403" w:rsidRPr="00003391" w:rsidRDefault="005E7CDD">
          <w:pPr>
            <w:pStyle w:val="TOC2"/>
            <w:tabs>
              <w:tab w:val="right" w:leader="dot" w:pos="9350"/>
            </w:tabs>
            <w:rPr>
              <w:rFonts w:ascii="Georgia" w:eastAsiaTheme="minorEastAsia" w:hAnsi="Georgia" w:cstheme="minorBidi"/>
              <w:noProof/>
              <w:lang w:val="en-US"/>
            </w:rPr>
          </w:pPr>
          <w:hyperlink w:anchor="_Toc22305948" w:history="1">
            <w:r w:rsidR="00ED1403" w:rsidRPr="00003391">
              <w:rPr>
                <w:rStyle w:val="Hyperlink"/>
                <w:rFonts w:ascii="Georgia" w:hAnsi="Georgia"/>
                <w:noProof/>
                <w:color w:val="auto"/>
              </w:rPr>
              <w:t>2.8. Automation Perspective</w:t>
            </w:r>
            <w:r w:rsidR="00ED1403" w:rsidRPr="00003391">
              <w:rPr>
                <w:rFonts w:ascii="Georgia" w:hAnsi="Georgia"/>
                <w:noProof/>
                <w:webHidden/>
              </w:rPr>
              <w:tab/>
            </w:r>
            <w:r w:rsidR="00ED1403" w:rsidRPr="00003391">
              <w:rPr>
                <w:rFonts w:ascii="Georgia" w:hAnsi="Georgia"/>
                <w:noProof/>
                <w:webHidden/>
              </w:rPr>
              <w:fldChar w:fldCharType="begin"/>
            </w:r>
            <w:r w:rsidR="00ED1403" w:rsidRPr="00003391">
              <w:rPr>
                <w:rFonts w:ascii="Georgia" w:hAnsi="Georgia"/>
                <w:noProof/>
                <w:webHidden/>
              </w:rPr>
              <w:instrText xml:space="preserve"> PAGEREF _Toc22305948 \h </w:instrText>
            </w:r>
            <w:r w:rsidR="00ED1403" w:rsidRPr="00003391">
              <w:rPr>
                <w:rFonts w:ascii="Georgia" w:hAnsi="Georgia"/>
                <w:noProof/>
                <w:webHidden/>
              </w:rPr>
            </w:r>
            <w:r w:rsidR="00ED1403" w:rsidRPr="00003391">
              <w:rPr>
                <w:rFonts w:ascii="Georgia" w:hAnsi="Georgia"/>
                <w:noProof/>
                <w:webHidden/>
              </w:rPr>
              <w:fldChar w:fldCharType="separate"/>
            </w:r>
            <w:r w:rsidR="00ED1403" w:rsidRPr="00003391">
              <w:rPr>
                <w:rFonts w:ascii="Georgia" w:hAnsi="Georgia"/>
                <w:noProof/>
                <w:webHidden/>
              </w:rPr>
              <w:t>47</w:t>
            </w:r>
            <w:r w:rsidR="00ED1403" w:rsidRPr="00003391">
              <w:rPr>
                <w:rFonts w:ascii="Georgia" w:hAnsi="Georgia"/>
                <w:noProof/>
                <w:webHidden/>
              </w:rPr>
              <w:fldChar w:fldCharType="end"/>
            </w:r>
          </w:hyperlink>
        </w:p>
        <w:p w14:paraId="73D86E10" w14:textId="0489FF67" w:rsidR="00ED1403" w:rsidRPr="00003391" w:rsidRDefault="005E7CDD">
          <w:pPr>
            <w:pStyle w:val="TOC3"/>
            <w:tabs>
              <w:tab w:val="right" w:leader="dot" w:pos="9350"/>
            </w:tabs>
            <w:rPr>
              <w:rFonts w:ascii="Georgia" w:eastAsiaTheme="minorEastAsia" w:hAnsi="Georgia" w:cstheme="minorBidi"/>
              <w:noProof/>
              <w:lang w:val="en-US"/>
            </w:rPr>
          </w:pPr>
          <w:hyperlink w:anchor="_Toc22305949" w:history="1">
            <w:r w:rsidR="00ED1403" w:rsidRPr="00003391">
              <w:rPr>
                <w:rStyle w:val="Hyperlink"/>
                <w:rFonts w:ascii="Georgia" w:hAnsi="Georgia"/>
                <w:noProof/>
                <w:color w:val="auto"/>
              </w:rPr>
              <w:t>2.8.1. Smart Contract Automation Approach</w:t>
            </w:r>
            <w:r w:rsidR="00ED1403" w:rsidRPr="00003391">
              <w:rPr>
                <w:rFonts w:ascii="Georgia" w:hAnsi="Georgia"/>
                <w:noProof/>
                <w:webHidden/>
              </w:rPr>
              <w:tab/>
            </w:r>
            <w:r w:rsidR="00ED1403" w:rsidRPr="00003391">
              <w:rPr>
                <w:rFonts w:ascii="Georgia" w:hAnsi="Georgia"/>
                <w:noProof/>
                <w:webHidden/>
              </w:rPr>
              <w:fldChar w:fldCharType="begin"/>
            </w:r>
            <w:r w:rsidR="00ED1403" w:rsidRPr="00003391">
              <w:rPr>
                <w:rFonts w:ascii="Georgia" w:hAnsi="Georgia"/>
                <w:noProof/>
                <w:webHidden/>
              </w:rPr>
              <w:instrText xml:space="preserve"> PAGEREF _Toc22305949 \h </w:instrText>
            </w:r>
            <w:r w:rsidR="00ED1403" w:rsidRPr="00003391">
              <w:rPr>
                <w:rFonts w:ascii="Georgia" w:hAnsi="Georgia"/>
                <w:noProof/>
                <w:webHidden/>
              </w:rPr>
            </w:r>
            <w:r w:rsidR="00ED1403" w:rsidRPr="00003391">
              <w:rPr>
                <w:rFonts w:ascii="Georgia" w:hAnsi="Georgia"/>
                <w:noProof/>
                <w:webHidden/>
              </w:rPr>
              <w:fldChar w:fldCharType="separate"/>
            </w:r>
            <w:r w:rsidR="00ED1403" w:rsidRPr="00003391">
              <w:rPr>
                <w:rFonts w:ascii="Georgia" w:hAnsi="Georgia"/>
                <w:noProof/>
                <w:webHidden/>
              </w:rPr>
              <w:t>47</w:t>
            </w:r>
            <w:r w:rsidR="00ED1403" w:rsidRPr="00003391">
              <w:rPr>
                <w:rFonts w:ascii="Georgia" w:hAnsi="Georgia"/>
                <w:noProof/>
                <w:webHidden/>
              </w:rPr>
              <w:fldChar w:fldCharType="end"/>
            </w:r>
          </w:hyperlink>
        </w:p>
        <w:p w14:paraId="51035F50" w14:textId="1E63EB27" w:rsidR="00ED1403" w:rsidRPr="00003391" w:rsidRDefault="005E7CDD">
          <w:pPr>
            <w:pStyle w:val="TOC3"/>
            <w:tabs>
              <w:tab w:val="right" w:leader="dot" w:pos="9350"/>
            </w:tabs>
            <w:rPr>
              <w:rFonts w:ascii="Georgia" w:eastAsiaTheme="minorEastAsia" w:hAnsi="Georgia" w:cstheme="minorBidi"/>
              <w:noProof/>
              <w:lang w:val="en-US"/>
            </w:rPr>
          </w:pPr>
          <w:hyperlink w:anchor="_Toc22305950" w:history="1">
            <w:r w:rsidR="00ED1403" w:rsidRPr="00003391">
              <w:rPr>
                <w:rStyle w:val="Hyperlink"/>
                <w:rFonts w:ascii="Georgia" w:hAnsi="Georgia"/>
                <w:noProof/>
                <w:color w:val="auto"/>
              </w:rPr>
              <w:t>2.8.2. Metadata Automation Approach</w:t>
            </w:r>
            <w:r w:rsidR="00ED1403" w:rsidRPr="00003391">
              <w:rPr>
                <w:rFonts w:ascii="Georgia" w:hAnsi="Georgia"/>
                <w:noProof/>
                <w:webHidden/>
              </w:rPr>
              <w:tab/>
            </w:r>
            <w:r w:rsidR="00ED1403" w:rsidRPr="00003391">
              <w:rPr>
                <w:rFonts w:ascii="Georgia" w:hAnsi="Georgia"/>
                <w:noProof/>
                <w:webHidden/>
              </w:rPr>
              <w:fldChar w:fldCharType="begin"/>
            </w:r>
            <w:r w:rsidR="00ED1403" w:rsidRPr="00003391">
              <w:rPr>
                <w:rFonts w:ascii="Georgia" w:hAnsi="Georgia"/>
                <w:noProof/>
                <w:webHidden/>
              </w:rPr>
              <w:instrText xml:space="preserve"> PAGEREF _Toc22305950 \h </w:instrText>
            </w:r>
            <w:r w:rsidR="00ED1403" w:rsidRPr="00003391">
              <w:rPr>
                <w:rFonts w:ascii="Georgia" w:hAnsi="Georgia"/>
                <w:noProof/>
                <w:webHidden/>
              </w:rPr>
            </w:r>
            <w:r w:rsidR="00ED1403" w:rsidRPr="00003391">
              <w:rPr>
                <w:rFonts w:ascii="Georgia" w:hAnsi="Georgia"/>
                <w:noProof/>
                <w:webHidden/>
              </w:rPr>
              <w:fldChar w:fldCharType="separate"/>
            </w:r>
            <w:r w:rsidR="00ED1403" w:rsidRPr="00003391">
              <w:rPr>
                <w:rFonts w:ascii="Georgia" w:hAnsi="Georgia"/>
                <w:noProof/>
                <w:webHidden/>
              </w:rPr>
              <w:t>61</w:t>
            </w:r>
            <w:r w:rsidR="00ED1403" w:rsidRPr="00003391">
              <w:rPr>
                <w:rFonts w:ascii="Georgia" w:hAnsi="Georgia"/>
                <w:noProof/>
                <w:webHidden/>
              </w:rPr>
              <w:fldChar w:fldCharType="end"/>
            </w:r>
          </w:hyperlink>
        </w:p>
        <w:p w14:paraId="096C5183" w14:textId="5CAD7433" w:rsidR="00ED1403" w:rsidRPr="00003391" w:rsidRDefault="005E7CDD">
          <w:pPr>
            <w:pStyle w:val="TOC3"/>
            <w:tabs>
              <w:tab w:val="right" w:leader="dot" w:pos="9350"/>
            </w:tabs>
            <w:rPr>
              <w:rFonts w:ascii="Georgia" w:eastAsiaTheme="minorEastAsia" w:hAnsi="Georgia" w:cstheme="minorBidi"/>
              <w:noProof/>
              <w:lang w:val="en-US"/>
            </w:rPr>
          </w:pPr>
          <w:hyperlink w:anchor="_Toc22305951" w:history="1">
            <w:r w:rsidR="00ED1403" w:rsidRPr="00003391">
              <w:rPr>
                <w:rStyle w:val="Hyperlink"/>
                <w:rFonts w:ascii="Georgia" w:hAnsi="Georgia"/>
                <w:noProof/>
                <w:color w:val="auto"/>
              </w:rPr>
              <w:t>2.8.3. Semantic Web Automation Approach</w:t>
            </w:r>
            <w:r w:rsidR="00ED1403" w:rsidRPr="00003391">
              <w:rPr>
                <w:rFonts w:ascii="Georgia" w:hAnsi="Georgia"/>
                <w:noProof/>
                <w:webHidden/>
              </w:rPr>
              <w:tab/>
            </w:r>
            <w:r w:rsidR="00ED1403" w:rsidRPr="00003391">
              <w:rPr>
                <w:rFonts w:ascii="Georgia" w:hAnsi="Georgia"/>
                <w:noProof/>
                <w:webHidden/>
              </w:rPr>
              <w:fldChar w:fldCharType="begin"/>
            </w:r>
            <w:r w:rsidR="00ED1403" w:rsidRPr="00003391">
              <w:rPr>
                <w:rFonts w:ascii="Georgia" w:hAnsi="Georgia"/>
                <w:noProof/>
                <w:webHidden/>
              </w:rPr>
              <w:instrText xml:space="preserve"> PAGEREF _Toc22305951 \h </w:instrText>
            </w:r>
            <w:r w:rsidR="00ED1403" w:rsidRPr="00003391">
              <w:rPr>
                <w:rFonts w:ascii="Georgia" w:hAnsi="Georgia"/>
                <w:noProof/>
                <w:webHidden/>
              </w:rPr>
            </w:r>
            <w:r w:rsidR="00ED1403" w:rsidRPr="00003391">
              <w:rPr>
                <w:rFonts w:ascii="Georgia" w:hAnsi="Georgia"/>
                <w:noProof/>
                <w:webHidden/>
              </w:rPr>
              <w:fldChar w:fldCharType="separate"/>
            </w:r>
            <w:r w:rsidR="00ED1403" w:rsidRPr="00003391">
              <w:rPr>
                <w:rFonts w:ascii="Georgia" w:hAnsi="Georgia"/>
                <w:noProof/>
                <w:webHidden/>
              </w:rPr>
              <w:t>66</w:t>
            </w:r>
            <w:r w:rsidR="00ED1403" w:rsidRPr="00003391">
              <w:rPr>
                <w:rFonts w:ascii="Georgia" w:hAnsi="Georgia"/>
                <w:noProof/>
                <w:webHidden/>
              </w:rPr>
              <w:fldChar w:fldCharType="end"/>
            </w:r>
          </w:hyperlink>
        </w:p>
        <w:p w14:paraId="1B7FD314" w14:textId="7354B0BF" w:rsidR="00ED1403" w:rsidRPr="00003391" w:rsidRDefault="005E7CDD">
          <w:pPr>
            <w:pStyle w:val="TOC3"/>
            <w:tabs>
              <w:tab w:val="right" w:leader="dot" w:pos="9350"/>
            </w:tabs>
            <w:rPr>
              <w:rFonts w:ascii="Georgia" w:eastAsiaTheme="minorEastAsia" w:hAnsi="Georgia" w:cstheme="minorBidi"/>
              <w:noProof/>
              <w:lang w:val="en-US"/>
            </w:rPr>
          </w:pPr>
          <w:hyperlink w:anchor="_Toc22305952" w:history="1">
            <w:r w:rsidR="00ED1403" w:rsidRPr="00003391">
              <w:rPr>
                <w:rStyle w:val="Hyperlink"/>
                <w:rFonts w:ascii="Georgia" w:hAnsi="Georgia"/>
                <w:noProof/>
                <w:color w:val="auto"/>
              </w:rPr>
              <w:t>2.8.4. Ricardian Contract Automation Approach</w:t>
            </w:r>
            <w:r w:rsidR="00ED1403" w:rsidRPr="00003391">
              <w:rPr>
                <w:rFonts w:ascii="Georgia" w:hAnsi="Georgia"/>
                <w:noProof/>
                <w:webHidden/>
              </w:rPr>
              <w:tab/>
            </w:r>
            <w:r w:rsidR="00ED1403" w:rsidRPr="00003391">
              <w:rPr>
                <w:rFonts w:ascii="Georgia" w:hAnsi="Georgia"/>
                <w:noProof/>
                <w:webHidden/>
              </w:rPr>
              <w:fldChar w:fldCharType="begin"/>
            </w:r>
            <w:r w:rsidR="00ED1403" w:rsidRPr="00003391">
              <w:rPr>
                <w:rFonts w:ascii="Georgia" w:hAnsi="Georgia"/>
                <w:noProof/>
                <w:webHidden/>
              </w:rPr>
              <w:instrText xml:space="preserve"> PAGEREF _Toc22305952 \h </w:instrText>
            </w:r>
            <w:r w:rsidR="00ED1403" w:rsidRPr="00003391">
              <w:rPr>
                <w:rFonts w:ascii="Georgia" w:hAnsi="Georgia"/>
                <w:noProof/>
                <w:webHidden/>
              </w:rPr>
            </w:r>
            <w:r w:rsidR="00ED1403" w:rsidRPr="00003391">
              <w:rPr>
                <w:rFonts w:ascii="Georgia" w:hAnsi="Georgia"/>
                <w:noProof/>
                <w:webHidden/>
              </w:rPr>
              <w:fldChar w:fldCharType="separate"/>
            </w:r>
            <w:r w:rsidR="00ED1403" w:rsidRPr="00003391">
              <w:rPr>
                <w:rFonts w:ascii="Georgia" w:hAnsi="Georgia"/>
                <w:noProof/>
                <w:webHidden/>
              </w:rPr>
              <w:t>68</w:t>
            </w:r>
            <w:r w:rsidR="00ED1403" w:rsidRPr="00003391">
              <w:rPr>
                <w:rFonts w:ascii="Georgia" w:hAnsi="Georgia"/>
                <w:noProof/>
                <w:webHidden/>
              </w:rPr>
              <w:fldChar w:fldCharType="end"/>
            </w:r>
          </w:hyperlink>
        </w:p>
        <w:p w14:paraId="11D15A7E" w14:textId="2EBA70CF" w:rsidR="00ED1403" w:rsidRPr="00003391" w:rsidRDefault="005E7CDD">
          <w:pPr>
            <w:pStyle w:val="TOC2"/>
            <w:tabs>
              <w:tab w:val="right" w:leader="dot" w:pos="9350"/>
            </w:tabs>
            <w:rPr>
              <w:rFonts w:ascii="Georgia" w:eastAsiaTheme="minorEastAsia" w:hAnsi="Georgia" w:cstheme="minorBidi"/>
              <w:noProof/>
              <w:lang w:val="en-US"/>
            </w:rPr>
          </w:pPr>
          <w:hyperlink w:anchor="_Toc22305953" w:history="1">
            <w:r w:rsidR="00ED1403" w:rsidRPr="00003391">
              <w:rPr>
                <w:rStyle w:val="Hyperlink"/>
                <w:rFonts w:ascii="Georgia" w:hAnsi="Georgia"/>
                <w:noProof/>
                <w:color w:val="auto"/>
              </w:rPr>
              <w:t>2.9. Value Web Perspective</w:t>
            </w:r>
            <w:r w:rsidR="00ED1403" w:rsidRPr="00003391">
              <w:rPr>
                <w:rFonts w:ascii="Georgia" w:hAnsi="Georgia"/>
                <w:noProof/>
                <w:webHidden/>
              </w:rPr>
              <w:tab/>
            </w:r>
            <w:r w:rsidR="00ED1403" w:rsidRPr="00003391">
              <w:rPr>
                <w:rFonts w:ascii="Georgia" w:hAnsi="Georgia"/>
                <w:noProof/>
                <w:webHidden/>
              </w:rPr>
              <w:fldChar w:fldCharType="begin"/>
            </w:r>
            <w:r w:rsidR="00ED1403" w:rsidRPr="00003391">
              <w:rPr>
                <w:rFonts w:ascii="Georgia" w:hAnsi="Georgia"/>
                <w:noProof/>
                <w:webHidden/>
              </w:rPr>
              <w:instrText xml:space="preserve"> PAGEREF _Toc22305953 \h </w:instrText>
            </w:r>
            <w:r w:rsidR="00ED1403" w:rsidRPr="00003391">
              <w:rPr>
                <w:rFonts w:ascii="Georgia" w:hAnsi="Georgia"/>
                <w:noProof/>
                <w:webHidden/>
              </w:rPr>
            </w:r>
            <w:r w:rsidR="00ED1403" w:rsidRPr="00003391">
              <w:rPr>
                <w:rFonts w:ascii="Georgia" w:hAnsi="Georgia"/>
                <w:noProof/>
                <w:webHidden/>
              </w:rPr>
              <w:fldChar w:fldCharType="separate"/>
            </w:r>
            <w:r w:rsidR="00ED1403" w:rsidRPr="00003391">
              <w:rPr>
                <w:rFonts w:ascii="Georgia" w:hAnsi="Georgia"/>
                <w:noProof/>
                <w:webHidden/>
              </w:rPr>
              <w:t>70</w:t>
            </w:r>
            <w:r w:rsidR="00ED1403" w:rsidRPr="00003391">
              <w:rPr>
                <w:rFonts w:ascii="Georgia" w:hAnsi="Georgia"/>
                <w:noProof/>
                <w:webHidden/>
              </w:rPr>
              <w:fldChar w:fldCharType="end"/>
            </w:r>
          </w:hyperlink>
        </w:p>
        <w:p w14:paraId="27895E67" w14:textId="47AED5D4" w:rsidR="00ED1403" w:rsidRPr="00003391" w:rsidRDefault="005E7CDD">
          <w:pPr>
            <w:pStyle w:val="TOC3"/>
            <w:tabs>
              <w:tab w:val="right" w:leader="dot" w:pos="9350"/>
            </w:tabs>
            <w:rPr>
              <w:rFonts w:ascii="Georgia" w:eastAsiaTheme="minorEastAsia" w:hAnsi="Georgia" w:cstheme="minorBidi"/>
              <w:noProof/>
              <w:lang w:val="en-US"/>
            </w:rPr>
          </w:pPr>
          <w:hyperlink w:anchor="_Toc22305954" w:history="1">
            <w:r w:rsidR="00ED1403" w:rsidRPr="00003391">
              <w:rPr>
                <w:rStyle w:val="Hyperlink"/>
                <w:rFonts w:ascii="Georgia" w:hAnsi="Georgia"/>
                <w:noProof/>
                <w:color w:val="auto"/>
              </w:rPr>
              <w:t>2.9.1. Music Industry Value Web</w:t>
            </w:r>
            <w:r w:rsidR="00ED1403" w:rsidRPr="00003391">
              <w:rPr>
                <w:rFonts w:ascii="Georgia" w:hAnsi="Georgia"/>
                <w:noProof/>
                <w:webHidden/>
              </w:rPr>
              <w:tab/>
            </w:r>
            <w:r w:rsidR="00ED1403" w:rsidRPr="00003391">
              <w:rPr>
                <w:rFonts w:ascii="Georgia" w:hAnsi="Georgia"/>
                <w:noProof/>
                <w:webHidden/>
              </w:rPr>
              <w:fldChar w:fldCharType="begin"/>
            </w:r>
            <w:r w:rsidR="00ED1403" w:rsidRPr="00003391">
              <w:rPr>
                <w:rFonts w:ascii="Georgia" w:hAnsi="Georgia"/>
                <w:noProof/>
                <w:webHidden/>
              </w:rPr>
              <w:instrText xml:space="preserve"> PAGEREF _Toc22305954 \h </w:instrText>
            </w:r>
            <w:r w:rsidR="00ED1403" w:rsidRPr="00003391">
              <w:rPr>
                <w:rFonts w:ascii="Georgia" w:hAnsi="Georgia"/>
                <w:noProof/>
                <w:webHidden/>
              </w:rPr>
            </w:r>
            <w:r w:rsidR="00ED1403" w:rsidRPr="00003391">
              <w:rPr>
                <w:rFonts w:ascii="Georgia" w:hAnsi="Georgia"/>
                <w:noProof/>
                <w:webHidden/>
              </w:rPr>
              <w:fldChar w:fldCharType="separate"/>
            </w:r>
            <w:r w:rsidR="00ED1403" w:rsidRPr="00003391">
              <w:rPr>
                <w:rFonts w:ascii="Georgia" w:hAnsi="Georgia"/>
                <w:noProof/>
                <w:webHidden/>
              </w:rPr>
              <w:t>70</w:t>
            </w:r>
            <w:r w:rsidR="00ED1403" w:rsidRPr="00003391">
              <w:rPr>
                <w:rFonts w:ascii="Georgia" w:hAnsi="Georgia"/>
                <w:noProof/>
                <w:webHidden/>
              </w:rPr>
              <w:fldChar w:fldCharType="end"/>
            </w:r>
          </w:hyperlink>
        </w:p>
        <w:p w14:paraId="5BF76BF5" w14:textId="11D00FEE" w:rsidR="00ED1403" w:rsidRPr="00003391" w:rsidRDefault="005E7CDD">
          <w:pPr>
            <w:pStyle w:val="TOC2"/>
            <w:tabs>
              <w:tab w:val="right" w:leader="dot" w:pos="9350"/>
            </w:tabs>
            <w:rPr>
              <w:rFonts w:ascii="Georgia" w:eastAsiaTheme="minorEastAsia" w:hAnsi="Georgia" w:cstheme="minorBidi"/>
              <w:noProof/>
              <w:lang w:val="en-US"/>
            </w:rPr>
          </w:pPr>
          <w:hyperlink w:anchor="_Toc22305955" w:history="1">
            <w:r w:rsidR="00ED1403" w:rsidRPr="00003391">
              <w:rPr>
                <w:rStyle w:val="Hyperlink"/>
                <w:rFonts w:ascii="Georgia" w:hAnsi="Georgia"/>
                <w:noProof/>
                <w:color w:val="auto"/>
              </w:rPr>
              <w:t>2.10. Relevant Identifier Standards</w:t>
            </w:r>
            <w:r w:rsidR="00ED1403" w:rsidRPr="00003391">
              <w:rPr>
                <w:rFonts w:ascii="Georgia" w:hAnsi="Georgia"/>
                <w:noProof/>
                <w:webHidden/>
              </w:rPr>
              <w:tab/>
            </w:r>
            <w:r w:rsidR="00ED1403" w:rsidRPr="00003391">
              <w:rPr>
                <w:rFonts w:ascii="Georgia" w:hAnsi="Georgia"/>
                <w:noProof/>
                <w:webHidden/>
              </w:rPr>
              <w:fldChar w:fldCharType="begin"/>
            </w:r>
            <w:r w:rsidR="00ED1403" w:rsidRPr="00003391">
              <w:rPr>
                <w:rFonts w:ascii="Georgia" w:hAnsi="Georgia"/>
                <w:noProof/>
                <w:webHidden/>
              </w:rPr>
              <w:instrText xml:space="preserve"> PAGEREF _Toc22305955 \h </w:instrText>
            </w:r>
            <w:r w:rsidR="00ED1403" w:rsidRPr="00003391">
              <w:rPr>
                <w:rFonts w:ascii="Georgia" w:hAnsi="Georgia"/>
                <w:noProof/>
                <w:webHidden/>
              </w:rPr>
            </w:r>
            <w:r w:rsidR="00ED1403" w:rsidRPr="00003391">
              <w:rPr>
                <w:rFonts w:ascii="Georgia" w:hAnsi="Georgia"/>
                <w:noProof/>
                <w:webHidden/>
              </w:rPr>
              <w:fldChar w:fldCharType="separate"/>
            </w:r>
            <w:r w:rsidR="00ED1403" w:rsidRPr="00003391">
              <w:rPr>
                <w:rFonts w:ascii="Georgia" w:hAnsi="Georgia"/>
                <w:noProof/>
                <w:webHidden/>
              </w:rPr>
              <w:t>75</w:t>
            </w:r>
            <w:r w:rsidR="00ED1403" w:rsidRPr="00003391">
              <w:rPr>
                <w:rFonts w:ascii="Georgia" w:hAnsi="Georgia"/>
                <w:noProof/>
                <w:webHidden/>
              </w:rPr>
              <w:fldChar w:fldCharType="end"/>
            </w:r>
          </w:hyperlink>
        </w:p>
        <w:p w14:paraId="3DF58E57" w14:textId="131FFA36" w:rsidR="00ED1403" w:rsidRPr="00003391" w:rsidRDefault="005E7CDD">
          <w:pPr>
            <w:pStyle w:val="TOC1"/>
            <w:tabs>
              <w:tab w:val="right" w:leader="dot" w:pos="9350"/>
            </w:tabs>
            <w:rPr>
              <w:rFonts w:ascii="Georgia" w:eastAsiaTheme="minorEastAsia" w:hAnsi="Georgia" w:cstheme="minorBidi"/>
              <w:noProof/>
              <w:lang w:val="en-US"/>
            </w:rPr>
          </w:pPr>
          <w:hyperlink w:anchor="_Toc22305956" w:history="1">
            <w:r w:rsidR="00ED1403" w:rsidRPr="00003391">
              <w:rPr>
                <w:rStyle w:val="Hyperlink"/>
                <w:rFonts w:ascii="Georgia" w:hAnsi="Georgia"/>
                <w:b/>
                <w:bCs/>
                <w:noProof/>
                <w:color w:val="auto"/>
              </w:rPr>
              <w:t>3. Legal Primer</w:t>
            </w:r>
            <w:r w:rsidR="00ED1403" w:rsidRPr="00003391">
              <w:rPr>
                <w:rFonts w:ascii="Georgia" w:hAnsi="Georgia"/>
                <w:noProof/>
                <w:webHidden/>
              </w:rPr>
              <w:tab/>
            </w:r>
            <w:r w:rsidR="00ED1403" w:rsidRPr="00003391">
              <w:rPr>
                <w:rFonts w:ascii="Georgia" w:hAnsi="Georgia"/>
                <w:noProof/>
                <w:webHidden/>
              </w:rPr>
              <w:fldChar w:fldCharType="begin"/>
            </w:r>
            <w:r w:rsidR="00ED1403" w:rsidRPr="00003391">
              <w:rPr>
                <w:rFonts w:ascii="Georgia" w:hAnsi="Georgia"/>
                <w:noProof/>
                <w:webHidden/>
              </w:rPr>
              <w:instrText xml:space="preserve"> PAGEREF _Toc22305956 \h </w:instrText>
            </w:r>
            <w:r w:rsidR="00ED1403" w:rsidRPr="00003391">
              <w:rPr>
                <w:rFonts w:ascii="Georgia" w:hAnsi="Georgia"/>
                <w:noProof/>
                <w:webHidden/>
              </w:rPr>
            </w:r>
            <w:r w:rsidR="00ED1403" w:rsidRPr="00003391">
              <w:rPr>
                <w:rFonts w:ascii="Georgia" w:hAnsi="Georgia"/>
                <w:noProof/>
                <w:webHidden/>
              </w:rPr>
              <w:fldChar w:fldCharType="separate"/>
            </w:r>
            <w:r w:rsidR="00ED1403" w:rsidRPr="00003391">
              <w:rPr>
                <w:rFonts w:ascii="Georgia" w:hAnsi="Georgia"/>
                <w:noProof/>
                <w:webHidden/>
              </w:rPr>
              <w:t>77</w:t>
            </w:r>
            <w:r w:rsidR="00ED1403" w:rsidRPr="00003391">
              <w:rPr>
                <w:rFonts w:ascii="Georgia" w:hAnsi="Georgia"/>
                <w:noProof/>
                <w:webHidden/>
              </w:rPr>
              <w:fldChar w:fldCharType="end"/>
            </w:r>
          </w:hyperlink>
        </w:p>
        <w:p w14:paraId="10626E82" w14:textId="4192330E" w:rsidR="00ED1403" w:rsidRPr="00003391" w:rsidRDefault="005E7CDD">
          <w:pPr>
            <w:pStyle w:val="TOC2"/>
            <w:tabs>
              <w:tab w:val="right" w:leader="dot" w:pos="9350"/>
            </w:tabs>
            <w:rPr>
              <w:rFonts w:ascii="Georgia" w:eastAsiaTheme="minorEastAsia" w:hAnsi="Georgia" w:cstheme="minorBidi"/>
              <w:noProof/>
              <w:lang w:val="en-US"/>
            </w:rPr>
          </w:pPr>
          <w:hyperlink w:anchor="_Toc22305957" w:history="1">
            <w:r w:rsidR="00ED1403" w:rsidRPr="00003391">
              <w:rPr>
                <w:rStyle w:val="Hyperlink"/>
                <w:rFonts w:ascii="Georgia" w:hAnsi="Georgia"/>
                <w:noProof/>
                <w:color w:val="auto"/>
              </w:rPr>
              <w:t>3.1. International Copyright Treaties</w:t>
            </w:r>
            <w:r w:rsidR="00ED1403" w:rsidRPr="00003391">
              <w:rPr>
                <w:rFonts w:ascii="Georgia" w:hAnsi="Georgia"/>
                <w:noProof/>
                <w:webHidden/>
              </w:rPr>
              <w:tab/>
            </w:r>
            <w:r w:rsidR="00ED1403" w:rsidRPr="00003391">
              <w:rPr>
                <w:rFonts w:ascii="Georgia" w:hAnsi="Georgia"/>
                <w:noProof/>
                <w:webHidden/>
              </w:rPr>
              <w:fldChar w:fldCharType="begin"/>
            </w:r>
            <w:r w:rsidR="00ED1403" w:rsidRPr="00003391">
              <w:rPr>
                <w:rFonts w:ascii="Georgia" w:hAnsi="Georgia"/>
                <w:noProof/>
                <w:webHidden/>
              </w:rPr>
              <w:instrText xml:space="preserve"> PAGEREF _Toc22305957 \h </w:instrText>
            </w:r>
            <w:r w:rsidR="00ED1403" w:rsidRPr="00003391">
              <w:rPr>
                <w:rFonts w:ascii="Georgia" w:hAnsi="Georgia"/>
                <w:noProof/>
                <w:webHidden/>
              </w:rPr>
            </w:r>
            <w:r w:rsidR="00ED1403" w:rsidRPr="00003391">
              <w:rPr>
                <w:rFonts w:ascii="Georgia" w:hAnsi="Georgia"/>
                <w:noProof/>
                <w:webHidden/>
              </w:rPr>
              <w:fldChar w:fldCharType="separate"/>
            </w:r>
            <w:r w:rsidR="00ED1403" w:rsidRPr="00003391">
              <w:rPr>
                <w:rFonts w:ascii="Georgia" w:hAnsi="Georgia"/>
                <w:noProof/>
                <w:webHidden/>
              </w:rPr>
              <w:t>77</w:t>
            </w:r>
            <w:r w:rsidR="00ED1403" w:rsidRPr="00003391">
              <w:rPr>
                <w:rFonts w:ascii="Georgia" w:hAnsi="Georgia"/>
                <w:noProof/>
                <w:webHidden/>
              </w:rPr>
              <w:fldChar w:fldCharType="end"/>
            </w:r>
          </w:hyperlink>
        </w:p>
        <w:p w14:paraId="2B362EF8" w14:textId="1C88247B" w:rsidR="00ED1403" w:rsidRPr="00003391" w:rsidRDefault="005E7CDD">
          <w:pPr>
            <w:pStyle w:val="TOC2"/>
            <w:tabs>
              <w:tab w:val="right" w:leader="dot" w:pos="9350"/>
            </w:tabs>
            <w:rPr>
              <w:rFonts w:ascii="Georgia" w:eastAsiaTheme="minorEastAsia" w:hAnsi="Georgia" w:cstheme="minorBidi"/>
              <w:noProof/>
              <w:lang w:val="en-US"/>
            </w:rPr>
          </w:pPr>
          <w:hyperlink w:anchor="_Toc22305958" w:history="1">
            <w:r w:rsidR="00ED1403" w:rsidRPr="00003391">
              <w:rPr>
                <w:rStyle w:val="Hyperlink"/>
                <w:rFonts w:ascii="Georgia" w:hAnsi="Georgia"/>
                <w:noProof/>
                <w:color w:val="auto"/>
              </w:rPr>
              <w:t>3.2. United States of America (USA) Perspective</w:t>
            </w:r>
            <w:r w:rsidR="00ED1403" w:rsidRPr="00003391">
              <w:rPr>
                <w:rFonts w:ascii="Georgia" w:hAnsi="Georgia"/>
                <w:noProof/>
                <w:webHidden/>
              </w:rPr>
              <w:tab/>
            </w:r>
            <w:r w:rsidR="00ED1403" w:rsidRPr="00003391">
              <w:rPr>
                <w:rFonts w:ascii="Georgia" w:hAnsi="Georgia"/>
                <w:noProof/>
                <w:webHidden/>
              </w:rPr>
              <w:fldChar w:fldCharType="begin"/>
            </w:r>
            <w:r w:rsidR="00ED1403" w:rsidRPr="00003391">
              <w:rPr>
                <w:rFonts w:ascii="Georgia" w:hAnsi="Georgia"/>
                <w:noProof/>
                <w:webHidden/>
              </w:rPr>
              <w:instrText xml:space="preserve"> PAGEREF _Toc22305958 \h </w:instrText>
            </w:r>
            <w:r w:rsidR="00ED1403" w:rsidRPr="00003391">
              <w:rPr>
                <w:rFonts w:ascii="Georgia" w:hAnsi="Georgia"/>
                <w:noProof/>
                <w:webHidden/>
              </w:rPr>
            </w:r>
            <w:r w:rsidR="00ED1403" w:rsidRPr="00003391">
              <w:rPr>
                <w:rFonts w:ascii="Georgia" w:hAnsi="Georgia"/>
                <w:noProof/>
                <w:webHidden/>
              </w:rPr>
              <w:fldChar w:fldCharType="separate"/>
            </w:r>
            <w:r w:rsidR="00ED1403" w:rsidRPr="00003391">
              <w:rPr>
                <w:rFonts w:ascii="Georgia" w:hAnsi="Georgia"/>
                <w:noProof/>
                <w:webHidden/>
              </w:rPr>
              <w:t>80</w:t>
            </w:r>
            <w:r w:rsidR="00ED1403" w:rsidRPr="00003391">
              <w:rPr>
                <w:rFonts w:ascii="Georgia" w:hAnsi="Georgia"/>
                <w:noProof/>
                <w:webHidden/>
              </w:rPr>
              <w:fldChar w:fldCharType="end"/>
            </w:r>
          </w:hyperlink>
        </w:p>
        <w:p w14:paraId="58B4AD58" w14:textId="174E9B7C" w:rsidR="00ED1403" w:rsidRPr="00003391" w:rsidRDefault="005E7CDD">
          <w:pPr>
            <w:pStyle w:val="TOC3"/>
            <w:tabs>
              <w:tab w:val="right" w:leader="dot" w:pos="9350"/>
            </w:tabs>
            <w:rPr>
              <w:rFonts w:ascii="Georgia" w:eastAsiaTheme="minorEastAsia" w:hAnsi="Georgia" w:cstheme="minorBidi"/>
              <w:noProof/>
              <w:lang w:val="en-US"/>
            </w:rPr>
          </w:pPr>
          <w:hyperlink w:anchor="_Toc22305959" w:history="1">
            <w:r w:rsidR="00ED1403" w:rsidRPr="00003391">
              <w:rPr>
                <w:rStyle w:val="Hyperlink"/>
                <w:rFonts w:ascii="Georgia" w:hAnsi="Georgia"/>
                <w:noProof/>
                <w:color w:val="auto"/>
              </w:rPr>
              <w:t>3.2.1. USA Copyright law</w:t>
            </w:r>
            <w:r w:rsidR="00ED1403" w:rsidRPr="00003391">
              <w:rPr>
                <w:rFonts w:ascii="Georgia" w:hAnsi="Georgia"/>
                <w:noProof/>
                <w:webHidden/>
              </w:rPr>
              <w:tab/>
            </w:r>
            <w:r w:rsidR="00ED1403" w:rsidRPr="00003391">
              <w:rPr>
                <w:rFonts w:ascii="Georgia" w:hAnsi="Georgia"/>
                <w:noProof/>
                <w:webHidden/>
              </w:rPr>
              <w:fldChar w:fldCharType="begin"/>
            </w:r>
            <w:r w:rsidR="00ED1403" w:rsidRPr="00003391">
              <w:rPr>
                <w:rFonts w:ascii="Georgia" w:hAnsi="Georgia"/>
                <w:noProof/>
                <w:webHidden/>
              </w:rPr>
              <w:instrText xml:space="preserve"> PAGEREF _Toc22305959 \h </w:instrText>
            </w:r>
            <w:r w:rsidR="00ED1403" w:rsidRPr="00003391">
              <w:rPr>
                <w:rFonts w:ascii="Georgia" w:hAnsi="Georgia"/>
                <w:noProof/>
                <w:webHidden/>
              </w:rPr>
            </w:r>
            <w:r w:rsidR="00ED1403" w:rsidRPr="00003391">
              <w:rPr>
                <w:rFonts w:ascii="Georgia" w:hAnsi="Georgia"/>
                <w:noProof/>
                <w:webHidden/>
              </w:rPr>
              <w:fldChar w:fldCharType="separate"/>
            </w:r>
            <w:r w:rsidR="00ED1403" w:rsidRPr="00003391">
              <w:rPr>
                <w:rFonts w:ascii="Georgia" w:hAnsi="Georgia"/>
                <w:noProof/>
                <w:webHidden/>
              </w:rPr>
              <w:t>80</w:t>
            </w:r>
            <w:r w:rsidR="00ED1403" w:rsidRPr="00003391">
              <w:rPr>
                <w:rFonts w:ascii="Georgia" w:hAnsi="Georgia"/>
                <w:noProof/>
                <w:webHidden/>
              </w:rPr>
              <w:fldChar w:fldCharType="end"/>
            </w:r>
          </w:hyperlink>
        </w:p>
        <w:p w14:paraId="266AED3A" w14:textId="078A21F2" w:rsidR="00ED1403" w:rsidRPr="00003391" w:rsidRDefault="005E7CDD">
          <w:pPr>
            <w:pStyle w:val="TOC3"/>
            <w:tabs>
              <w:tab w:val="right" w:leader="dot" w:pos="9350"/>
            </w:tabs>
            <w:rPr>
              <w:rFonts w:ascii="Georgia" w:eastAsiaTheme="minorEastAsia" w:hAnsi="Georgia" w:cstheme="minorBidi"/>
              <w:noProof/>
              <w:lang w:val="en-US"/>
            </w:rPr>
          </w:pPr>
          <w:hyperlink w:anchor="_Toc22305960" w:history="1">
            <w:r w:rsidR="00ED1403" w:rsidRPr="00003391">
              <w:rPr>
                <w:rStyle w:val="Hyperlink"/>
                <w:rFonts w:ascii="Georgia" w:hAnsi="Georgia"/>
                <w:noProof/>
                <w:color w:val="auto"/>
              </w:rPr>
              <w:t>3.2.2. USA Contract Law</w:t>
            </w:r>
            <w:r w:rsidR="00ED1403" w:rsidRPr="00003391">
              <w:rPr>
                <w:rFonts w:ascii="Georgia" w:hAnsi="Georgia"/>
                <w:noProof/>
                <w:webHidden/>
              </w:rPr>
              <w:tab/>
            </w:r>
            <w:r w:rsidR="00ED1403" w:rsidRPr="00003391">
              <w:rPr>
                <w:rFonts w:ascii="Georgia" w:hAnsi="Georgia"/>
                <w:noProof/>
                <w:webHidden/>
              </w:rPr>
              <w:fldChar w:fldCharType="begin"/>
            </w:r>
            <w:r w:rsidR="00ED1403" w:rsidRPr="00003391">
              <w:rPr>
                <w:rFonts w:ascii="Georgia" w:hAnsi="Georgia"/>
                <w:noProof/>
                <w:webHidden/>
              </w:rPr>
              <w:instrText xml:space="preserve"> PAGEREF _Toc22305960 \h </w:instrText>
            </w:r>
            <w:r w:rsidR="00ED1403" w:rsidRPr="00003391">
              <w:rPr>
                <w:rFonts w:ascii="Georgia" w:hAnsi="Georgia"/>
                <w:noProof/>
                <w:webHidden/>
              </w:rPr>
            </w:r>
            <w:r w:rsidR="00ED1403" w:rsidRPr="00003391">
              <w:rPr>
                <w:rFonts w:ascii="Georgia" w:hAnsi="Georgia"/>
                <w:noProof/>
                <w:webHidden/>
              </w:rPr>
              <w:fldChar w:fldCharType="separate"/>
            </w:r>
            <w:r w:rsidR="00ED1403" w:rsidRPr="00003391">
              <w:rPr>
                <w:rFonts w:ascii="Georgia" w:hAnsi="Georgia"/>
                <w:noProof/>
                <w:webHidden/>
              </w:rPr>
              <w:t>86</w:t>
            </w:r>
            <w:r w:rsidR="00ED1403" w:rsidRPr="00003391">
              <w:rPr>
                <w:rFonts w:ascii="Georgia" w:hAnsi="Georgia"/>
                <w:noProof/>
                <w:webHidden/>
              </w:rPr>
              <w:fldChar w:fldCharType="end"/>
            </w:r>
          </w:hyperlink>
        </w:p>
        <w:p w14:paraId="6F1B7EE4" w14:textId="3F5FDF7C" w:rsidR="00ED1403" w:rsidRPr="00003391" w:rsidRDefault="005E7CDD">
          <w:pPr>
            <w:pStyle w:val="TOC3"/>
            <w:tabs>
              <w:tab w:val="right" w:leader="dot" w:pos="9350"/>
            </w:tabs>
            <w:rPr>
              <w:rFonts w:ascii="Georgia" w:eastAsiaTheme="minorEastAsia" w:hAnsi="Georgia" w:cstheme="minorBidi"/>
              <w:noProof/>
              <w:lang w:val="en-US"/>
            </w:rPr>
          </w:pPr>
          <w:hyperlink w:anchor="_Toc22305961" w:history="1">
            <w:r w:rsidR="00ED1403" w:rsidRPr="00003391">
              <w:rPr>
                <w:rStyle w:val="Hyperlink"/>
                <w:rFonts w:ascii="Georgia" w:hAnsi="Georgia"/>
                <w:noProof/>
                <w:color w:val="auto"/>
              </w:rPr>
              <w:t>3.2.3. Electronic Records &amp; Signatures Law</w:t>
            </w:r>
            <w:r w:rsidR="00ED1403" w:rsidRPr="00003391">
              <w:rPr>
                <w:rFonts w:ascii="Georgia" w:hAnsi="Georgia"/>
                <w:noProof/>
                <w:webHidden/>
              </w:rPr>
              <w:tab/>
            </w:r>
            <w:r w:rsidR="00ED1403" w:rsidRPr="00003391">
              <w:rPr>
                <w:rFonts w:ascii="Georgia" w:hAnsi="Georgia"/>
                <w:noProof/>
                <w:webHidden/>
              </w:rPr>
              <w:fldChar w:fldCharType="begin"/>
            </w:r>
            <w:r w:rsidR="00ED1403" w:rsidRPr="00003391">
              <w:rPr>
                <w:rFonts w:ascii="Georgia" w:hAnsi="Georgia"/>
                <w:noProof/>
                <w:webHidden/>
              </w:rPr>
              <w:instrText xml:space="preserve"> PAGEREF _Toc22305961 \h </w:instrText>
            </w:r>
            <w:r w:rsidR="00ED1403" w:rsidRPr="00003391">
              <w:rPr>
                <w:rFonts w:ascii="Georgia" w:hAnsi="Georgia"/>
                <w:noProof/>
                <w:webHidden/>
              </w:rPr>
            </w:r>
            <w:r w:rsidR="00ED1403" w:rsidRPr="00003391">
              <w:rPr>
                <w:rFonts w:ascii="Georgia" w:hAnsi="Georgia"/>
                <w:noProof/>
                <w:webHidden/>
              </w:rPr>
              <w:fldChar w:fldCharType="separate"/>
            </w:r>
            <w:r w:rsidR="00ED1403" w:rsidRPr="00003391">
              <w:rPr>
                <w:rFonts w:ascii="Georgia" w:hAnsi="Georgia"/>
                <w:noProof/>
                <w:webHidden/>
              </w:rPr>
              <w:t>87</w:t>
            </w:r>
            <w:r w:rsidR="00ED1403" w:rsidRPr="00003391">
              <w:rPr>
                <w:rFonts w:ascii="Georgia" w:hAnsi="Georgia"/>
                <w:noProof/>
                <w:webHidden/>
              </w:rPr>
              <w:fldChar w:fldCharType="end"/>
            </w:r>
          </w:hyperlink>
        </w:p>
        <w:p w14:paraId="0CDFF335" w14:textId="6895DE18" w:rsidR="00ED1403" w:rsidRPr="00003391" w:rsidRDefault="005E7CDD">
          <w:pPr>
            <w:pStyle w:val="TOC2"/>
            <w:tabs>
              <w:tab w:val="right" w:leader="dot" w:pos="9350"/>
            </w:tabs>
            <w:rPr>
              <w:rFonts w:ascii="Georgia" w:eastAsiaTheme="minorEastAsia" w:hAnsi="Georgia" w:cstheme="minorBidi"/>
              <w:noProof/>
              <w:lang w:val="en-US"/>
            </w:rPr>
          </w:pPr>
          <w:hyperlink w:anchor="_Toc22305962" w:history="1">
            <w:r w:rsidR="00ED1403" w:rsidRPr="00003391">
              <w:rPr>
                <w:rStyle w:val="Hyperlink"/>
                <w:rFonts w:ascii="Georgia" w:hAnsi="Georgia"/>
                <w:noProof/>
                <w:color w:val="auto"/>
              </w:rPr>
              <w:t>3.3. European Union (EU) Perspective</w:t>
            </w:r>
            <w:r w:rsidR="00ED1403" w:rsidRPr="00003391">
              <w:rPr>
                <w:rFonts w:ascii="Georgia" w:hAnsi="Georgia"/>
                <w:noProof/>
                <w:webHidden/>
              </w:rPr>
              <w:tab/>
            </w:r>
            <w:r w:rsidR="00ED1403" w:rsidRPr="00003391">
              <w:rPr>
                <w:rFonts w:ascii="Georgia" w:hAnsi="Georgia"/>
                <w:noProof/>
                <w:webHidden/>
              </w:rPr>
              <w:fldChar w:fldCharType="begin"/>
            </w:r>
            <w:r w:rsidR="00ED1403" w:rsidRPr="00003391">
              <w:rPr>
                <w:rFonts w:ascii="Georgia" w:hAnsi="Georgia"/>
                <w:noProof/>
                <w:webHidden/>
              </w:rPr>
              <w:instrText xml:space="preserve"> PAGEREF _Toc22305962 \h </w:instrText>
            </w:r>
            <w:r w:rsidR="00ED1403" w:rsidRPr="00003391">
              <w:rPr>
                <w:rFonts w:ascii="Georgia" w:hAnsi="Georgia"/>
                <w:noProof/>
                <w:webHidden/>
              </w:rPr>
            </w:r>
            <w:r w:rsidR="00ED1403" w:rsidRPr="00003391">
              <w:rPr>
                <w:rFonts w:ascii="Georgia" w:hAnsi="Georgia"/>
                <w:noProof/>
                <w:webHidden/>
              </w:rPr>
              <w:fldChar w:fldCharType="separate"/>
            </w:r>
            <w:r w:rsidR="00ED1403" w:rsidRPr="00003391">
              <w:rPr>
                <w:rFonts w:ascii="Georgia" w:hAnsi="Georgia"/>
                <w:noProof/>
                <w:webHidden/>
              </w:rPr>
              <w:t>89</w:t>
            </w:r>
            <w:r w:rsidR="00ED1403" w:rsidRPr="00003391">
              <w:rPr>
                <w:rFonts w:ascii="Georgia" w:hAnsi="Georgia"/>
                <w:noProof/>
                <w:webHidden/>
              </w:rPr>
              <w:fldChar w:fldCharType="end"/>
            </w:r>
          </w:hyperlink>
        </w:p>
        <w:p w14:paraId="0681EDD5" w14:textId="346339F1" w:rsidR="00ED1403" w:rsidRPr="00003391" w:rsidRDefault="005E7CDD">
          <w:pPr>
            <w:pStyle w:val="TOC3"/>
            <w:tabs>
              <w:tab w:val="right" w:leader="dot" w:pos="9350"/>
            </w:tabs>
            <w:rPr>
              <w:rFonts w:ascii="Georgia" w:eastAsiaTheme="minorEastAsia" w:hAnsi="Georgia" w:cstheme="minorBidi"/>
              <w:noProof/>
              <w:lang w:val="en-US"/>
            </w:rPr>
          </w:pPr>
          <w:hyperlink w:anchor="_Toc22305963" w:history="1">
            <w:r w:rsidR="00ED1403" w:rsidRPr="00003391">
              <w:rPr>
                <w:rStyle w:val="Hyperlink"/>
                <w:rFonts w:ascii="Georgia" w:hAnsi="Georgia"/>
                <w:noProof/>
                <w:color w:val="auto"/>
              </w:rPr>
              <w:t>3.3.1. Digital Single Market</w:t>
            </w:r>
            <w:r w:rsidR="00ED1403" w:rsidRPr="00003391">
              <w:rPr>
                <w:rFonts w:ascii="Georgia" w:hAnsi="Georgia"/>
                <w:noProof/>
                <w:webHidden/>
              </w:rPr>
              <w:tab/>
            </w:r>
            <w:r w:rsidR="00ED1403" w:rsidRPr="00003391">
              <w:rPr>
                <w:rFonts w:ascii="Georgia" w:hAnsi="Georgia"/>
                <w:noProof/>
                <w:webHidden/>
              </w:rPr>
              <w:fldChar w:fldCharType="begin"/>
            </w:r>
            <w:r w:rsidR="00ED1403" w:rsidRPr="00003391">
              <w:rPr>
                <w:rFonts w:ascii="Georgia" w:hAnsi="Georgia"/>
                <w:noProof/>
                <w:webHidden/>
              </w:rPr>
              <w:instrText xml:space="preserve"> PAGEREF _Toc22305963 \h </w:instrText>
            </w:r>
            <w:r w:rsidR="00ED1403" w:rsidRPr="00003391">
              <w:rPr>
                <w:rFonts w:ascii="Georgia" w:hAnsi="Georgia"/>
                <w:noProof/>
                <w:webHidden/>
              </w:rPr>
            </w:r>
            <w:r w:rsidR="00ED1403" w:rsidRPr="00003391">
              <w:rPr>
                <w:rFonts w:ascii="Georgia" w:hAnsi="Georgia"/>
                <w:noProof/>
                <w:webHidden/>
              </w:rPr>
              <w:fldChar w:fldCharType="separate"/>
            </w:r>
            <w:r w:rsidR="00ED1403" w:rsidRPr="00003391">
              <w:rPr>
                <w:rFonts w:ascii="Georgia" w:hAnsi="Georgia"/>
                <w:noProof/>
                <w:webHidden/>
              </w:rPr>
              <w:t>89</w:t>
            </w:r>
            <w:r w:rsidR="00ED1403" w:rsidRPr="00003391">
              <w:rPr>
                <w:rFonts w:ascii="Georgia" w:hAnsi="Georgia"/>
                <w:noProof/>
                <w:webHidden/>
              </w:rPr>
              <w:fldChar w:fldCharType="end"/>
            </w:r>
          </w:hyperlink>
        </w:p>
        <w:p w14:paraId="418DB2FC" w14:textId="30D1C678" w:rsidR="00ED1403" w:rsidRPr="00003391" w:rsidRDefault="005E7CDD">
          <w:pPr>
            <w:pStyle w:val="TOC3"/>
            <w:tabs>
              <w:tab w:val="right" w:leader="dot" w:pos="9350"/>
            </w:tabs>
            <w:rPr>
              <w:rFonts w:ascii="Georgia" w:eastAsiaTheme="minorEastAsia" w:hAnsi="Georgia" w:cstheme="minorBidi"/>
              <w:noProof/>
              <w:lang w:val="en-US"/>
            </w:rPr>
          </w:pPr>
          <w:hyperlink w:anchor="_Toc22305964" w:history="1">
            <w:r w:rsidR="00ED1403" w:rsidRPr="00003391">
              <w:rPr>
                <w:rStyle w:val="Hyperlink"/>
                <w:rFonts w:ascii="Georgia" w:hAnsi="Georgia"/>
                <w:noProof/>
                <w:color w:val="auto"/>
              </w:rPr>
              <w:t>3.3.2. Copyright</w:t>
            </w:r>
            <w:r w:rsidR="00ED1403" w:rsidRPr="00003391">
              <w:rPr>
                <w:rFonts w:ascii="Georgia" w:hAnsi="Georgia"/>
                <w:noProof/>
                <w:webHidden/>
              </w:rPr>
              <w:tab/>
            </w:r>
            <w:r w:rsidR="00ED1403" w:rsidRPr="00003391">
              <w:rPr>
                <w:rFonts w:ascii="Georgia" w:hAnsi="Georgia"/>
                <w:noProof/>
                <w:webHidden/>
              </w:rPr>
              <w:fldChar w:fldCharType="begin"/>
            </w:r>
            <w:r w:rsidR="00ED1403" w:rsidRPr="00003391">
              <w:rPr>
                <w:rFonts w:ascii="Georgia" w:hAnsi="Georgia"/>
                <w:noProof/>
                <w:webHidden/>
              </w:rPr>
              <w:instrText xml:space="preserve"> PAGEREF _Toc22305964 \h </w:instrText>
            </w:r>
            <w:r w:rsidR="00ED1403" w:rsidRPr="00003391">
              <w:rPr>
                <w:rFonts w:ascii="Georgia" w:hAnsi="Georgia"/>
                <w:noProof/>
                <w:webHidden/>
              </w:rPr>
            </w:r>
            <w:r w:rsidR="00ED1403" w:rsidRPr="00003391">
              <w:rPr>
                <w:rFonts w:ascii="Georgia" w:hAnsi="Georgia"/>
                <w:noProof/>
                <w:webHidden/>
              </w:rPr>
              <w:fldChar w:fldCharType="separate"/>
            </w:r>
            <w:r w:rsidR="00ED1403" w:rsidRPr="00003391">
              <w:rPr>
                <w:rFonts w:ascii="Georgia" w:hAnsi="Georgia"/>
                <w:noProof/>
                <w:webHidden/>
              </w:rPr>
              <w:t>90</w:t>
            </w:r>
            <w:r w:rsidR="00ED1403" w:rsidRPr="00003391">
              <w:rPr>
                <w:rFonts w:ascii="Georgia" w:hAnsi="Georgia"/>
                <w:noProof/>
                <w:webHidden/>
              </w:rPr>
              <w:fldChar w:fldCharType="end"/>
            </w:r>
          </w:hyperlink>
        </w:p>
        <w:p w14:paraId="741846A2" w14:textId="16C754A7" w:rsidR="00ED1403" w:rsidRPr="00003391" w:rsidRDefault="005E7CDD">
          <w:pPr>
            <w:pStyle w:val="TOC3"/>
            <w:tabs>
              <w:tab w:val="right" w:leader="dot" w:pos="9350"/>
            </w:tabs>
            <w:rPr>
              <w:rFonts w:ascii="Georgia" w:eastAsiaTheme="minorEastAsia" w:hAnsi="Georgia" w:cstheme="minorBidi"/>
              <w:noProof/>
              <w:lang w:val="en-US"/>
            </w:rPr>
          </w:pPr>
          <w:hyperlink w:anchor="_Toc22305965" w:history="1">
            <w:r w:rsidR="00ED1403" w:rsidRPr="00003391">
              <w:rPr>
                <w:rStyle w:val="Hyperlink"/>
                <w:rFonts w:ascii="Georgia" w:hAnsi="Georgia"/>
                <w:noProof/>
                <w:color w:val="auto"/>
              </w:rPr>
              <w:t>3.3.3. Electronic Identification</w:t>
            </w:r>
            <w:r w:rsidR="00ED1403" w:rsidRPr="00003391">
              <w:rPr>
                <w:rFonts w:ascii="Georgia" w:hAnsi="Georgia"/>
                <w:noProof/>
                <w:webHidden/>
              </w:rPr>
              <w:tab/>
            </w:r>
            <w:r w:rsidR="00ED1403" w:rsidRPr="00003391">
              <w:rPr>
                <w:rFonts w:ascii="Georgia" w:hAnsi="Georgia"/>
                <w:noProof/>
                <w:webHidden/>
              </w:rPr>
              <w:fldChar w:fldCharType="begin"/>
            </w:r>
            <w:r w:rsidR="00ED1403" w:rsidRPr="00003391">
              <w:rPr>
                <w:rFonts w:ascii="Georgia" w:hAnsi="Georgia"/>
                <w:noProof/>
                <w:webHidden/>
              </w:rPr>
              <w:instrText xml:space="preserve"> PAGEREF _Toc22305965 \h </w:instrText>
            </w:r>
            <w:r w:rsidR="00ED1403" w:rsidRPr="00003391">
              <w:rPr>
                <w:rFonts w:ascii="Georgia" w:hAnsi="Georgia"/>
                <w:noProof/>
                <w:webHidden/>
              </w:rPr>
            </w:r>
            <w:r w:rsidR="00ED1403" w:rsidRPr="00003391">
              <w:rPr>
                <w:rFonts w:ascii="Georgia" w:hAnsi="Georgia"/>
                <w:noProof/>
                <w:webHidden/>
              </w:rPr>
              <w:fldChar w:fldCharType="separate"/>
            </w:r>
            <w:r w:rsidR="00ED1403" w:rsidRPr="00003391">
              <w:rPr>
                <w:rFonts w:ascii="Georgia" w:hAnsi="Georgia"/>
                <w:noProof/>
                <w:webHidden/>
              </w:rPr>
              <w:t>92</w:t>
            </w:r>
            <w:r w:rsidR="00ED1403" w:rsidRPr="00003391">
              <w:rPr>
                <w:rFonts w:ascii="Georgia" w:hAnsi="Georgia"/>
                <w:noProof/>
                <w:webHidden/>
              </w:rPr>
              <w:fldChar w:fldCharType="end"/>
            </w:r>
          </w:hyperlink>
        </w:p>
        <w:p w14:paraId="625AB3EE" w14:textId="02D336B3" w:rsidR="00ED1403" w:rsidRPr="00003391" w:rsidRDefault="005E7CDD">
          <w:pPr>
            <w:pStyle w:val="TOC3"/>
            <w:tabs>
              <w:tab w:val="right" w:leader="dot" w:pos="9350"/>
            </w:tabs>
            <w:rPr>
              <w:rFonts w:ascii="Georgia" w:eastAsiaTheme="minorEastAsia" w:hAnsi="Georgia" w:cstheme="minorBidi"/>
              <w:noProof/>
              <w:lang w:val="en-US"/>
            </w:rPr>
          </w:pPr>
          <w:hyperlink w:anchor="_Toc22305966" w:history="1">
            <w:r w:rsidR="00ED1403" w:rsidRPr="00003391">
              <w:rPr>
                <w:rStyle w:val="Hyperlink"/>
                <w:rFonts w:ascii="Georgia" w:hAnsi="Georgia"/>
                <w:noProof/>
                <w:color w:val="auto"/>
              </w:rPr>
              <w:t>3.3.4. General Data Protection Regulation (GDPR)</w:t>
            </w:r>
            <w:r w:rsidR="00ED1403" w:rsidRPr="00003391">
              <w:rPr>
                <w:rFonts w:ascii="Georgia" w:hAnsi="Georgia"/>
                <w:noProof/>
                <w:webHidden/>
              </w:rPr>
              <w:tab/>
            </w:r>
            <w:r w:rsidR="00ED1403" w:rsidRPr="00003391">
              <w:rPr>
                <w:rFonts w:ascii="Georgia" w:hAnsi="Georgia"/>
                <w:noProof/>
                <w:webHidden/>
              </w:rPr>
              <w:fldChar w:fldCharType="begin"/>
            </w:r>
            <w:r w:rsidR="00ED1403" w:rsidRPr="00003391">
              <w:rPr>
                <w:rFonts w:ascii="Georgia" w:hAnsi="Georgia"/>
                <w:noProof/>
                <w:webHidden/>
              </w:rPr>
              <w:instrText xml:space="preserve"> PAGEREF _Toc22305966 \h </w:instrText>
            </w:r>
            <w:r w:rsidR="00ED1403" w:rsidRPr="00003391">
              <w:rPr>
                <w:rFonts w:ascii="Georgia" w:hAnsi="Georgia"/>
                <w:noProof/>
                <w:webHidden/>
              </w:rPr>
            </w:r>
            <w:r w:rsidR="00ED1403" w:rsidRPr="00003391">
              <w:rPr>
                <w:rFonts w:ascii="Georgia" w:hAnsi="Georgia"/>
                <w:noProof/>
                <w:webHidden/>
              </w:rPr>
              <w:fldChar w:fldCharType="separate"/>
            </w:r>
            <w:r w:rsidR="00ED1403" w:rsidRPr="00003391">
              <w:rPr>
                <w:rFonts w:ascii="Georgia" w:hAnsi="Georgia"/>
                <w:noProof/>
                <w:webHidden/>
              </w:rPr>
              <w:t>93</w:t>
            </w:r>
            <w:r w:rsidR="00ED1403" w:rsidRPr="00003391">
              <w:rPr>
                <w:rFonts w:ascii="Georgia" w:hAnsi="Georgia"/>
                <w:noProof/>
                <w:webHidden/>
              </w:rPr>
              <w:fldChar w:fldCharType="end"/>
            </w:r>
          </w:hyperlink>
        </w:p>
        <w:p w14:paraId="4CB58DB2" w14:textId="3E0FBE64" w:rsidR="00ED1403" w:rsidRPr="00003391" w:rsidRDefault="005E7CDD">
          <w:pPr>
            <w:pStyle w:val="TOC1"/>
            <w:tabs>
              <w:tab w:val="right" w:leader="dot" w:pos="9350"/>
            </w:tabs>
            <w:rPr>
              <w:rFonts w:ascii="Georgia" w:eastAsiaTheme="minorEastAsia" w:hAnsi="Georgia" w:cstheme="minorBidi"/>
              <w:noProof/>
              <w:lang w:val="en-US"/>
            </w:rPr>
          </w:pPr>
          <w:hyperlink w:anchor="_Toc22305967" w:history="1">
            <w:r w:rsidR="00ED1403" w:rsidRPr="00003391">
              <w:rPr>
                <w:rStyle w:val="Hyperlink"/>
                <w:rFonts w:ascii="Georgia" w:hAnsi="Georgia"/>
                <w:b/>
                <w:bCs/>
                <w:noProof/>
                <w:color w:val="auto"/>
              </w:rPr>
              <w:t>4. Music Licensing Primer</w:t>
            </w:r>
            <w:r w:rsidR="00ED1403" w:rsidRPr="00003391">
              <w:rPr>
                <w:rFonts w:ascii="Georgia" w:hAnsi="Georgia"/>
                <w:noProof/>
                <w:webHidden/>
              </w:rPr>
              <w:tab/>
            </w:r>
            <w:r w:rsidR="00ED1403" w:rsidRPr="00003391">
              <w:rPr>
                <w:rFonts w:ascii="Georgia" w:hAnsi="Georgia"/>
                <w:noProof/>
                <w:webHidden/>
              </w:rPr>
              <w:fldChar w:fldCharType="begin"/>
            </w:r>
            <w:r w:rsidR="00ED1403" w:rsidRPr="00003391">
              <w:rPr>
                <w:rFonts w:ascii="Georgia" w:hAnsi="Georgia"/>
                <w:noProof/>
                <w:webHidden/>
              </w:rPr>
              <w:instrText xml:space="preserve"> PAGEREF _Toc22305967 \h </w:instrText>
            </w:r>
            <w:r w:rsidR="00ED1403" w:rsidRPr="00003391">
              <w:rPr>
                <w:rFonts w:ascii="Georgia" w:hAnsi="Georgia"/>
                <w:noProof/>
                <w:webHidden/>
              </w:rPr>
            </w:r>
            <w:r w:rsidR="00ED1403" w:rsidRPr="00003391">
              <w:rPr>
                <w:rFonts w:ascii="Georgia" w:hAnsi="Georgia"/>
                <w:noProof/>
                <w:webHidden/>
              </w:rPr>
              <w:fldChar w:fldCharType="separate"/>
            </w:r>
            <w:r w:rsidR="00ED1403" w:rsidRPr="00003391">
              <w:rPr>
                <w:rFonts w:ascii="Georgia" w:hAnsi="Georgia"/>
                <w:noProof/>
                <w:webHidden/>
              </w:rPr>
              <w:t>93</w:t>
            </w:r>
            <w:r w:rsidR="00ED1403" w:rsidRPr="00003391">
              <w:rPr>
                <w:rFonts w:ascii="Georgia" w:hAnsi="Georgia"/>
                <w:noProof/>
                <w:webHidden/>
              </w:rPr>
              <w:fldChar w:fldCharType="end"/>
            </w:r>
          </w:hyperlink>
        </w:p>
        <w:p w14:paraId="6C09D681" w14:textId="6616BFB7" w:rsidR="00ED1403" w:rsidRPr="00003391" w:rsidRDefault="005E7CDD">
          <w:pPr>
            <w:pStyle w:val="TOC2"/>
            <w:tabs>
              <w:tab w:val="right" w:leader="dot" w:pos="9350"/>
            </w:tabs>
            <w:rPr>
              <w:rFonts w:ascii="Georgia" w:eastAsiaTheme="minorEastAsia" w:hAnsi="Georgia" w:cstheme="minorBidi"/>
              <w:noProof/>
              <w:lang w:val="en-US"/>
            </w:rPr>
          </w:pPr>
          <w:hyperlink w:anchor="_Toc22305968" w:history="1">
            <w:r w:rsidR="00ED1403" w:rsidRPr="00003391">
              <w:rPr>
                <w:rStyle w:val="Hyperlink"/>
                <w:rFonts w:ascii="Georgia" w:hAnsi="Georgia"/>
                <w:noProof/>
                <w:color w:val="auto"/>
              </w:rPr>
              <w:t>4.1. Music License Typology</w:t>
            </w:r>
            <w:r w:rsidR="00ED1403" w:rsidRPr="00003391">
              <w:rPr>
                <w:rFonts w:ascii="Georgia" w:hAnsi="Georgia"/>
                <w:noProof/>
                <w:webHidden/>
              </w:rPr>
              <w:tab/>
            </w:r>
            <w:r w:rsidR="00ED1403" w:rsidRPr="00003391">
              <w:rPr>
                <w:rFonts w:ascii="Georgia" w:hAnsi="Georgia"/>
                <w:noProof/>
                <w:webHidden/>
              </w:rPr>
              <w:fldChar w:fldCharType="begin"/>
            </w:r>
            <w:r w:rsidR="00ED1403" w:rsidRPr="00003391">
              <w:rPr>
                <w:rFonts w:ascii="Georgia" w:hAnsi="Georgia"/>
                <w:noProof/>
                <w:webHidden/>
              </w:rPr>
              <w:instrText xml:space="preserve"> PAGEREF _Toc22305968 \h </w:instrText>
            </w:r>
            <w:r w:rsidR="00ED1403" w:rsidRPr="00003391">
              <w:rPr>
                <w:rFonts w:ascii="Georgia" w:hAnsi="Georgia"/>
                <w:noProof/>
                <w:webHidden/>
              </w:rPr>
            </w:r>
            <w:r w:rsidR="00ED1403" w:rsidRPr="00003391">
              <w:rPr>
                <w:rFonts w:ascii="Georgia" w:hAnsi="Georgia"/>
                <w:noProof/>
                <w:webHidden/>
              </w:rPr>
              <w:fldChar w:fldCharType="separate"/>
            </w:r>
            <w:r w:rsidR="00ED1403" w:rsidRPr="00003391">
              <w:rPr>
                <w:rFonts w:ascii="Georgia" w:hAnsi="Georgia"/>
                <w:noProof/>
                <w:webHidden/>
              </w:rPr>
              <w:t>94</w:t>
            </w:r>
            <w:r w:rsidR="00ED1403" w:rsidRPr="00003391">
              <w:rPr>
                <w:rFonts w:ascii="Georgia" w:hAnsi="Georgia"/>
                <w:noProof/>
                <w:webHidden/>
              </w:rPr>
              <w:fldChar w:fldCharType="end"/>
            </w:r>
          </w:hyperlink>
        </w:p>
        <w:p w14:paraId="507701D5" w14:textId="36C9EFE6" w:rsidR="00ED1403" w:rsidRPr="00003391" w:rsidRDefault="005E7CDD">
          <w:pPr>
            <w:pStyle w:val="TOC2"/>
            <w:tabs>
              <w:tab w:val="right" w:leader="dot" w:pos="9350"/>
            </w:tabs>
            <w:rPr>
              <w:rFonts w:ascii="Georgia" w:eastAsiaTheme="minorEastAsia" w:hAnsi="Georgia" w:cstheme="minorBidi"/>
              <w:noProof/>
              <w:lang w:val="en-US"/>
            </w:rPr>
          </w:pPr>
          <w:hyperlink w:anchor="_Toc22305969" w:history="1">
            <w:r w:rsidR="00ED1403" w:rsidRPr="00003391">
              <w:rPr>
                <w:rStyle w:val="Hyperlink"/>
                <w:rFonts w:ascii="Georgia" w:hAnsi="Georgia"/>
                <w:noProof/>
                <w:color w:val="auto"/>
              </w:rPr>
              <w:t>4.2. Licensing Paradigms</w:t>
            </w:r>
            <w:r w:rsidR="00ED1403" w:rsidRPr="00003391">
              <w:rPr>
                <w:rFonts w:ascii="Georgia" w:hAnsi="Georgia"/>
                <w:noProof/>
                <w:webHidden/>
              </w:rPr>
              <w:tab/>
            </w:r>
            <w:r w:rsidR="00ED1403" w:rsidRPr="00003391">
              <w:rPr>
                <w:rFonts w:ascii="Georgia" w:hAnsi="Georgia"/>
                <w:noProof/>
                <w:webHidden/>
              </w:rPr>
              <w:fldChar w:fldCharType="begin"/>
            </w:r>
            <w:r w:rsidR="00ED1403" w:rsidRPr="00003391">
              <w:rPr>
                <w:rFonts w:ascii="Georgia" w:hAnsi="Georgia"/>
                <w:noProof/>
                <w:webHidden/>
              </w:rPr>
              <w:instrText xml:space="preserve"> PAGEREF _Toc22305969 \h </w:instrText>
            </w:r>
            <w:r w:rsidR="00ED1403" w:rsidRPr="00003391">
              <w:rPr>
                <w:rFonts w:ascii="Georgia" w:hAnsi="Georgia"/>
                <w:noProof/>
                <w:webHidden/>
              </w:rPr>
            </w:r>
            <w:r w:rsidR="00ED1403" w:rsidRPr="00003391">
              <w:rPr>
                <w:rFonts w:ascii="Georgia" w:hAnsi="Georgia"/>
                <w:noProof/>
                <w:webHidden/>
              </w:rPr>
              <w:fldChar w:fldCharType="separate"/>
            </w:r>
            <w:r w:rsidR="00ED1403" w:rsidRPr="00003391">
              <w:rPr>
                <w:rFonts w:ascii="Georgia" w:hAnsi="Georgia"/>
                <w:noProof/>
                <w:webHidden/>
              </w:rPr>
              <w:t>95</w:t>
            </w:r>
            <w:r w:rsidR="00ED1403" w:rsidRPr="00003391">
              <w:rPr>
                <w:rFonts w:ascii="Georgia" w:hAnsi="Georgia"/>
                <w:noProof/>
                <w:webHidden/>
              </w:rPr>
              <w:fldChar w:fldCharType="end"/>
            </w:r>
          </w:hyperlink>
        </w:p>
        <w:p w14:paraId="008E22AC" w14:textId="775253F2" w:rsidR="00ED1403" w:rsidRPr="00003391" w:rsidRDefault="005E7CDD">
          <w:pPr>
            <w:pStyle w:val="TOC2"/>
            <w:tabs>
              <w:tab w:val="right" w:leader="dot" w:pos="9350"/>
            </w:tabs>
            <w:rPr>
              <w:rFonts w:ascii="Georgia" w:eastAsiaTheme="minorEastAsia" w:hAnsi="Georgia" w:cstheme="minorBidi"/>
              <w:noProof/>
              <w:lang w:val="en-US"/>
            </w:rPr>
          </w:pPr>
          <w:hyperlink w:anchor="_Toc22305970" w:history="1">
            <w:r w:rsidR="00ED1403" w:rsidRPr="00003391">
              <w:rPr>
                <w:rStyle w:val="Hyperlink"/>
                <w:rFonts w:ascii="Georgia" w:hAnsi="Georgia"/>
                <w:noProof/>
                <w:color w:val="auto"/>
              </w:rPr>
              <w:t>4.3. Blanket Licensing Model</w:t>
            </w:r>
            <w:r w:rsidR="00ED1403" w:rsidRPr="00003391">
              <w:rPr>
                <w:rFonts w:ascii="Georgia" w:hAnsi="Georgia"/>
                <w:noProof/>
                <w:webHidden/>
              </w:rPr>
              <w:tab/>
            </w:r>
            <w:r w:rsidR="00ED1403" w:rsidRPr="00003391">
              <w:rPr>
                <w:rFonts w:ascii="Georgia" w:hAnsi="Georgia"/>
                <w:noProof/>
                <w:webHidden/>
              </w:rPr>
              <w:fldChar w:fldCharType="begin"/>
            </w:r>
            <w:r w:rsidR="00ED1403" w:rsidRPr="00003391">
              <w:rPr>
                <w:rFonts w:ascii="Georgia" w:hAnsi="Georgia"/>
                <w:noProof/>
                <w:webHidden/>
              </w:rPr>
              <w:instrText xml:space="preserve"> PAGEREF _Toc22305970 \h </w:instrText>
            </w:r>
            <w:r w:rsidR="00ED1403" w:rsidRPr="00003391">
              <w:rPr>
                <w:rFonts w:ascii="Georgia" w:hAnsi="Georgia"/>
                <w:noProof/>
                <w:webHidden/>
              </w:rPr>
            </w:r>
            <w:r w:rsidR="00ED1403" w:rsidRPr="00003391">
              <w:rPr>
                <w:rFonts w:ascii="Georgia" w:hAnsi="Georgia"/>
                <w:noProof/>
                <w:webHidden/>
              </w:rPr>
              <w:fldChar w:fldCharType="separate"/>
            </w:r>
            <w:r w:rsidR="00ED1403" w:rsidRPr="00003391">
              <w:rPr>
                <w:rFonts w:ascii="Georgia" w:hAnsi="Georgia"/>
                <w:noProof/>
                <w:webHidden/>
              </w:rPr>
              <w:t>96</w:t>
            </w:r>
            <w:r w:rsidR="00ED1403" w:rsidRPr="00003391">
              <w:rPr>
                <w:rFonts w:ascii="Georgia" w:hAnsi="Georgia"/>
                <w:noProof/>
                <w:webHidden/>
              </w:rPr>
              <w:fldChar w:fldCharType="end"/>
            </w:r>
          </w:hyperlink>
        </w:p>
        <w:p w14:paraId="67D4CF3D" w14:textId="48199252" w:rsidR="00ED1403" w:rsidRPr="00003391" w:rsidRDefault="005E7CDD">
          <w:pPr>
            <w:pStyle w:val="TOC2"/>
            <w:tabs>
              <w:tab w:val="right" w:leader="dot" w:pos="9350"/>
            </w:tabs>
            <w:rPr>
              <w:rFonts w:ascii="Georgia" w:eastAsiaTheme="minorEastAsia" w:hAnsi="Georgia" w:cstheme="minorBidi"/>
              <w:noProof/>
              <w:lang w:val="en-US"/>
            </w:rPr>
          </w:pPr>
          <w:hyperlink w:anchor="_Toc22305971" w:history="1">
            <w:r w:rsidR="00ED1403" w:rsidRPr="00003391">
              <w:rPr>
                <w:rStyle w:val="Hyperlink"/>
                <w:rFonts w:ascii="Georgia" w:hAnsi="Georgia"/>
                <w:noProof/>
                <w:color w:val="auto"/>
              </w:rPr>
              <w:t>4.4. Compulsory Licensing Model</w:t>
            </w:r>
            <w:r w:rsidR="00ED1403" w:rsidRPr="00003391">
              <w:rPr>
                <w:rFonts w:ascii="Georgia" w:hAnsi="Georgia"/>
                <w:noProof/>
                <w:webHidden/>
              </w:rPr>
              <w:tab/>
            </w:r>
            <w:r w:rsidR="00ED1403" w:rsidRPr="00003391">
              <w:rPr>
                <w:rFonts w:ascii="Georgia" w:hAnsi="Georgia"/>
                <w:noProof/>
                <w:webHidden/>
              </w:rPr>
              <w:fldChar w:fldCharType="begin"/>
            </w:r>
            <w:r w:rsidR="00ED1403" w:rsidRPr="00003391">
              <w:rPr>
                <w:rFonts w:ascii="Georgia" w:hAnsi="Georgia"/>
                <w:noProof/>
                <w:webHidden/>
              </w:rPr>
              <w:instrText xml:space="preserve"> PAGEREF _Toc22305971 \h </w:instrText>
            </w:r>
            <w:r w:rsidR="00ED1403" w:rsidRPr="00003391">
              <w:rPr>
                <w:rFonts w:ascii="Georgia" w:hAnsi="Georgia"/>
                <w:noProof/>
                <w:webHidden/>
              </w:rPr>
            </w:r>
            <w:r w:rsidR="00ED1403" w:rsidRPr="00003391">
              <w:rPr>
                <w:rFonts w:ascii="Georgia" w:hAnsi="Georgia"/>
                <w:noProof/>
                <w:webHidden/>
              </w:rPr>
              <w:fldChar w:fldCharType="separate"/>
            </w:r>
            <w:r w:rsidR="00ED1403" w:rsidRPr="00003391">
              <w:rPr>
                <w:rFonts w:ascii="Georgia" w:hAnsi="Georgia"/>
                <w:noProof/>
                <w:webHidden/>
              </w:rPr>
              <w:t>97</w:t>
            </w:r>
            <w:r w:rsidR="00ED1403" w:rsidRPr="00003391">
              <w:rPr>
                <w:rFonts w:ascii="Georgia" w:hAnsi="Georgia"/>
                <w:noProof/>
                <w:webHidden/>
              </w:rPr>
              <w:fldChar w:fldCharType="end"/>
            </w:r>
          </w:hyperlink>
        </w:p>
        <w:p w14:paraId="6A1F3E2F" w14:textId="7AF12887" w:rsidR="00ED1403" w:rsidRPr="00003391" w:rsidRDefault="005E7CDD">
          <w:pPr>
            <w:pStyle w:val="TOC2"/>
            <w:tabs>
              <w:tab w:val="right" w:leader="dot" w:pos="9350"/>
            </w:tabs>
            <w:rPr>
              <w:rFonts w:ascii="Georgia" w:eastAsiaTheme="minorEastAsia" w:hAnsi="Georgia" w:cstheme="minorBidi"/>
              <w:noProof/>
              <w:lang w:val="en-US"/>
            </w:rPr>
          </w:pPr>
          <w:hyperlink w:anchor="_Toc22305972" w:history="1">
            <w:r w:rsidR="00ED1403" w:rsidRPr="00003391">
              <w:rPr>
                <w:rStyle w:val="Hyperlink"/>
                <w:rFonts w:ascii="Georgia" w:hAnsi="Georgia"/>
                <w:noProof/>
                <w:color w:val="auto"/>
              </w:rPr>
              <w:t>4.5. Creative Commons Licensing Model</w:t>
            </w:r>
            <w:r w:rsidR="00ED1403" w:rsidRPr="00003391">
              <w:rPr>
                <w:rFonts w:ascii="Georgia" w:hAnsi="Georgia"/>
                <w:noProof/>
                <w:webHidden/>
              </w:rPr>
              <w:tab/>
            </w:r>
            <w:r w:rsidR="00ED1403" w:rsidRPr="00003391">
              <w:rPr>
                <w:rFonts w:ascii="Georgia" w:hAnsi="Georgia"/>
                <w:noProof/>
                <w:webHidden/>
              </w:rPr>
              <w:fldChar w:fldCharType="begin"/>
            </w:r>
            <w:r w:rsidR="00ED1403" w:rsidRPr="00003391">
              <w:rPr>
                <w:rFonts w:ascii="Georgia" w:hAnsi="Georgia"/>
                <w:noProof/>
                <w:webHidden/>
              </w:rPr>
              <w:instrText xml:space="preserve"> PAGEREF _Toc22305972 \h </w:instrText>
            </w:r>
            <w:r w:rsidR="00ED1403" w:rsidRPr="00003391">
              <w:rPr>
                <w:rFonts w:ascii="Georgia" w:hAnsi="Georgia"/>
                <w:noProof/>
                <w:webHidden/>
              </w:rPr>
            </w:r>
            <w:r w:rsidR="00ED1403" w:rsidRPr="00003391">
              <w:rPr>
                <w:rFonts w:ascii="Georgia" w:hAnsi="Georgia"/>
                <w:noProof/>
                <w:webHidden/>
              </w:rPr>
              <w:fldChar w:fldCharType="separate"/>
            </w:r>
            <w:r w:rsidR="00ED1403" w:rsidRPr="00003391">
              <w:rPr>
                <w:rFonts w:ascii="Georgia" w:hAnsi="Georgia"/>
                <w:noProof/>
                <w:webHidden/>
              </w:rPr>
              <w:t>98</w:t>
            </w:r>
            <w:r w:rsidR="00ED1403" w:rsidRPr="00003391">
              <w:rPr>
                <w:rFonts w:ascii="Georgia" w:hAnsi="Georgia"/>
                <w:noProof/>
                <w:webHidden/>
              </w:rPr>
              <w:fldChar w:fldCharType="end"/>
            </w:r>
          </w:hyperlink>
        </w:p>
        <w:p w14:paraId="4BA19360" w14:textId="7FB18665" w:rsidR="00ED1403" w:rsidRPr="00003391" w:rsidRDefault="005E7CDD">
          <w:pPr>
            <w:pStyle w:val="TOC2"/>
            <w:tabs>
              <w:tab w:val="right" w:leader="dot" w:pos="9350"/>
            </w:tabs>
            <w:rPr>
              <w:rFonts w:ascii="Georgia" w:eastAsiaTheme="minorEastAsia" w:hAnsi="Georgia" w:cstheme="minorBidi"/>
              <w:noProof/>
              <w:lang w:val="en-US"/>
            </w:rPr>
          </w:pPr>
          <w:hyperlink w:anchor="_Toc22305973" w:history="1">
            <w:r w:rsidR="00ED1403" w:rsidRPr="00003391">
              <w:rPr>
                <w:rStyle w:val="Hyperlink"/>
                <w:rFonts w:ascii="Georgia" w:hAnsi="Georgia"/>
                <w:noProof/>
                <w:color w:val="auto"/>
              </w:rPr>
              <w:t>4.6. Territorially-restrictive Licensing</w:t>
            </w:r>
            <w:r w:rsidR="00ED1403" w:rsidRPr="00003391">
              <w:rPr>
                <w:rFonts w:ascii="Georgia" w:hAnsi="Georgia"/>
                <w:noProof/>
                <w:webHidden/>
              </w:rPr>
              <w:tab/>
            </w:r>
            <w:r w:rsidR="00ED1403" w:rsidRPr="00003391">
              <w:rPr>
                <w:rFonts w:ascii="Georgia" w:hAnsi="Georgia"/>
                <w:noProof/>
                <w:webHidden/>
              </w:rPr>
              <w:fldChar w:fldCharType="begin"/>
            </w:r>
            <w:r w:rsidR="00ED1403" w:rsidRPr="00003391">
              <w:rPr>
                <w:rFonts w:ascii="Georgia" w:hAnsi="Georgia"/>
                <w:noProof/>
                <w:webHidden/>
              </w:rPr>
              <w:instrText xml:space="preserve"> PAGEREF _Toc22305973 \h </w:instrText>
            </w:r>
            <w:r w:rsidR="00ED1403" w:rsidRPr="00003391">
              <w:rPr>
                <w:rFonts w:ascii="Georgia" w:hAnsi="Georgia"/>
                <w:noProof/>
                <w:webHidden/>
              </w:rPr>
            </w:r>
            <w:r w:rsidR="00ED1403" w:rsidRPr="00003391">
              <w:rPr>
                <w:rFonts w:ascii="Georgia" w:hAnsi="Georgia"/>
                <w:noProof/>
                <w:webHidden/>
              </w:rPr>
              <w:fldChar w:fldCharType="separate"/>
            </w:r>
            <w:r w:rsidR="00ED1403" w:rsidRPr="00003391">
              <w:rPr>
                <w:rFonts w:ascii="Georgia" w:hAnsi="Georgia"/>
                <w:noProof/>
                <w:webHidden/>
              </w:rPr>
              <w:t>99</w:t>
            </w:r>
            <w:r w:rsidR="00ED1403" w:rsidRPr="00003391">
              <w:rPr>
                <w:rFonts w:ascii="Georgia" w:hAnsi="Georgia"/>
                <w:noProof/>
                <w:webHidden/>
              </w:rPr>
              <w:fldChar w:fldCharType="end"/>
            </w:r>
          </w:hyperlink>
        </w:p>
        <w:p w14:paraId="109F9ED9" w14:textId="2FA47CBC" w:rsidR="00ED1403" w:rsidRPr="00003391" w:rsidRDefault="005E7CDD">
          <w:pPr>
            <w:pStyle w:val="TOC2"/>
            <w:tabs>
              <w:tab w:val="right" w:leader="dot" w:pos="9350"/>
            </w:tabs>
            <w:rPr>
              <w:rFonts w:ascii="Georgia" w:eastAsiaTheme="minorEastAsia" w:hAnsi="Georgia" w:cstheme="minorBidi"/>
              <w:noProof/>
              <w:lang w:val="en-US"/>
            </w:rPr>
          </w:pPr>
          <w:hyperlink w:anchor="_Toc22305974" w:history="1">
            <w:r w:rsidR="00ED1403" w:rsidRPr="00003391">
              <w:rPr>
                <w:rStyle w:val="Hyperlink"/>
                <w:rFonts w:ascii="Georgia" w:hAnsi="Georgia"/>
                <w:noProof/>
                <w:color w:val="auto"/>
              </w:rPr>
              <w:t>4.7. Licensing Issues</w:t>
            </w:r>
            <w:r w:rsidR="00ED1403" w:rsidRPr="00003391">
              <w:rPr>
                <w:rFonts w:ascii="Georgia" w:hAnsi="Georgia"/>
                <w:noProof/>
                <w:webHidden/>
              </w:rPr>
              <w:tab/>
            </w:r>
            <w:r w:rsidR="00ED1403" w:rsidRPr="00003391">
              <w:rPr>
                <w:rFonts w:ascii="Georgia" w:hAnsi="Georgia"/>
                <w:noProof/>
                <w:webHidden/>
              </w:rPr>
              <w:fldChar w:fldCharType="begin"/>
            </w:r>
            <w:r w:rsidR="00ED1403" w:rsidRPr="00003391">
              <w:rPr>
                <w:rFonts w:ascii="Georgia" w:hAnsi="Georgia"/>
                <w:noProof/>
                <w:webHidden/>
              </w:rPr>
              <w:instrText xml:space="preserve"> PAGEREF _Toc22305974 \h </w:instrText>
            </w:r>
            <w:r w:rsidR="00ED1403" w:rsidRPr="00003391">
              <w:rPr>
                <w:rFonts w:ascii="Georgia" w:hAnsi="Georgia"/>
                <w:noProof/>
                <w:webHidden/>
              </w:rPr>
            </w:r>
            <w:r w:rsidR="00ED1403" w:rsidRPr="00003391">
              <w:rPr>
                <w:rFonts w:ascii="Georgia" w:hAnsi="Georgia"/>
                <w:noProof/>
                <w:webHidden/>
              </w:rPr>
              <w:fldChar w:fldCharType="separate"/>
            </w:r>
            <w:r w:rsidR="00ED1403" w:rsidRPr="00003391">
              <w:rPr>
                <w:rFonts w:ascii="Georgia" w:hAnsi="Georgia"/>
                <w:noProof/>
                <w:webHidden/>
              </w:rPr>
              <w:t>100</w:t>
            </w:r>
            <w:r w:rsidR="00ED1403" w:rsidRPr="00003391">
              <w:rPr>
                <w:rFonts w:ascii="Georgia" w:hAnsi="Georgia"/>
                <w:noProof/>
                <w:webHidden/>
              </w:rPr>
              <w:fldChar w:fldCharType="end"/>
            </w:r>
          </w:hyperlink>
        </w:p>
        <w:p w14:paraId="569D9D8F" w14:textId="18712E49" w:rsidR="00ED1403" w:rsidRPr="00003391" w:rsidRDefault="005E7CDD">
          <w:pPr>
            <w:pStyle w:val="TOC1"/>
            <w:tabs>
              <w:tab w:val="right" w:leader="dot" w:pos="9350"/>
            </w:tabs>
            <w:rPr>
              <w:rFonts w:ascii="Georgia" w:eastAsiaTheme="minorEastAsia" w:hAnsi="Georgia" w:cstheme="minorBidi"/>
              <w:noProof/>
              <w:lang w:val="en-US"/>
            </w:rPr>
          </w:pPr>
          <w:hyperlink w:anchor="_Toc22305975" w:history="1">
            <w:r w:rsidR="00ED1403" w:rsidRPr="00003391">
              <w:rPr>
                <w:rStyle w:val="Hyperlink"/>
                <w:rFonts w:ascii="Georgia" w:hAnsi="Georgia"/>
                <w:b/>
                <w:bCs/>
                <w:noProof/>
                <w:color w:val="auto"/>
              </w:rPr>
              <w:t>5. Technology Primer</w:t>
            </w:r>
            <w:r w:rsidR="00ED1403" w:rsidRPr="00003391">
              <w:rPr>
                <w:rFonts w:ascii="Georgia" w:hAnsi="Georgia"/>
                <w:noProof/>
                <w:webHidden/>
              </w:rPr>
              <w:tab/>
            </w:r>
            <w:r w:rsidR="00ED1403" w:rsidRPr="00003391">
              <w:rPr>
                <w:rFonts w:ascii="Georgia" w:hAnsi="Georgia"/>
                <w:noProof/>
                <w:webHidden/>
              </w:rPr>
              <w:fldChar w:fldCharType="begin"/>
            </w:r>
            <w:r w:rsidR="00ED1403" w:rsidRPr="00003391">
              <w:rPr>
                <w:rFonts w:ascii="Georgia" w:hAnsi="Georgia"/>
                <w:noProof/>
                <w:webHidden/>
              </w:rPr>
              <w:instrText xml:space="preserve"> PAGEREF _Toc22305975 \h </w:instrText>
            </w:r>
            <w:r w:rsidR="00ED1403" w:rsidRPr="00003391">
              <w:rPr>
                <w:rFonts w:ascii="Georgia" w:hAnsi="Georgia"/>
                <w:noProof/>
                <w:webHidden/>
              </w:rPr>
            </w:r>
            <w:r w:rsidR="00ED1403" w:rsidRPr="00003391">
              <w:rPr>
                <w:rFonts w:ascii="Georgia" w:hAnsi="Georgia"/>
                <w:noProof/>
                <w:webHidden/>
              </w:rPr>
              <w:fldChar w:fldCharType="separate"/>
            </w:r>
            <w:r w:rsidR="00ED1403" w:rsidRPr="00003391">
              <w:rPr>
                <w:rFonts w:ascii="Georgia" w:hAnsi="Georgia"/>
                <w:noProof/>
                <w:webHidden/>
              </w:rPr>
              <w:t>102</w:t>
            </w:r>
            <w:r w:rsidR="00ED1403" w:rsidRPr="00003391">
              <w:rPr>
                <w:rFonts w:ascii="Georgia" w:hAnsi="Georgia"/>
                <w:noProof/>
                <w:webHidden/>
              </w:rPr>
              <w:fldChar w:fldCharType="end"/>
            </w:r>
          </w:hyperlink>
        </w:p>
        <w:p w14:paraId="77B24FA9" w14:textId="7848D389" w:rsidR="00ED1403" w:rsidRPr="00003391" w:rsidRDefault="005E7CDD">
          <w:pPr>
            <w:pStyle w:val="TOC2"/>
            <w:tabs>
              <w:tab w:val="right" w:leader="dot" w:pos="9350"/>
            </w:tabs>
            <w:rPr>
              <w:rFonts w:ascii="Georgia" w:eastAsiaTheme="minorEastAsia" w:hAnsi="Georgia" w:cstheme="minorBidi"/>
              <w:noProof/>
              <w:lang w:val="en-US"/>
            </w:rPr>
          </w:pPr>
          <w:hyperlink w:anchor="_Toc22305976" w:history="1">
            <w:r w:rsidR="00ED1403" w:rsidRPr="00003391">
              <w:rPr>
                <w:rStyle w:val="Hyperlink"/>
                <w:rFonts w:ascii="Georgia" w:hAnsi="Georgia"/>
                <w:noProof/>
                <w:color w:val="auto"/>
              </w:rPr>
              <w:t>5.1. Blockchain</w:t>
            </w:r>
            <w:r w:rsidR="00ED1403" w:rsidRPr="00003391">
              <w:rPr>
                <w:rFonts w:ascii="Georgia" w:hAnsi="Georgia"/>
                <w:noProof/>
                <w:webHidden/>
              </w:rPr>
              <w:tab/>
            </w:r>
            <w:r w:rsidR="00ED1403" w:rsidRPr="00003391">
              <w:rPr>
                <w:rFonts w:ascii="Georgia" w:hAnsi="Georgia"/>
                <w:noProof/>
                <w:webHidden/>
              </w:rPr>
              <w:fldChar w:fldCharType="begin"/>
            </w:r>
            <w:r w:rsidR="00ED1403" w:rsidRPr="00003391">
              <w:rPr>
                <w:rFonts w:ascii="Georgia" w:hAnsi="Georgia"/>
                <w:noProof/>
                <w:webHidden/>
              </w:rPr>
              <w:instrText xml:space="preserve"> PAGEREF _Toc22305976 \h </w:instrText>
            </w:r>
            <w:r w:rsidR="00ED1403" w:rsidRPr="00003391">
              <w:rPr>
                <w:rFonts w:ascii="Georgia" w:hAnsi="Georgia"/>
                <w:noProof/>
                <w:webHidden/>
              </w:rPr>
            </w:r>
            <w:r w:rsidR="00ED1403" w:rsidRPr="00003391">
              <w:rPr>
                <w:rFonts w:ascii="Georgia" w:hAnsi="Georgia"/>
                <w:noProof/>
                <w:webHidden/>
              </w:rPr>
              <w:fldChar w:fldCharType="separate"/>
            </w:r>
            <w:r w:rsidR="00ED1403" w:rsidRPr="00003391">
              <w:rPr>
                <w:rFonts w:ascii="Georgia" w:hAnsi="Georgia"/>
                <w:noProof/>
                <w:webHidden/>
              </w:rPr>
              <w:t>102</w:t>
            </w:r>
            <w:r w:rsidR="00ED1403" w:rsidRPr="00003391">
              <w:rPr>
                <w:rFonts w:ascii="Georgia" w:hAnsi="Georgia"/>
                <w:noProof/>
                <w:webHidden/>
              </w:rPr>
              <w:fldChar w:fldCharType="end"/>
            </w:r>
          </w:hyperlink>
        </w:p>
        <w:p w14:paraId="0EA708FF" w14:textId="703F3915" w:rsidR="00ED1403" w:rsidRPr="00003391" w:rsidRDefault="005E7CDD">
          <w:pPr>
            <w:pStyle w:val="TOC2"/>
            <w:tabs>
              <w:tab w:val="right" w:leader="dot" w:pos="9350"/>
            </w:tabs>
            <w:rPr>
              <w:rFonts w:ascii="Georgia" w:eastAsiaTheme="minorEastAsia" w:hAnsi="Georgia" w:cstheme="minorBidi"/>
              <w:noProof/>
              <w:lang w:val="en-US"/>
            </w:rPr>
          </w:pPr>
          <w:hyperlink w:anchor="_Toc22305977" w:history="1">
            <w:r w:rsidR="00ED1403" w:rsidRPr="00003391">
              <w:rPr>
                <w:rStyle w:val="Hyperlink"/>
                <w:rFonts w:ascii="Georgia" w:hAnsi="Georgia"/>
                <w:noProof/>
                <w:color w:val="auto"/>
              </w:rPr>
              <w:t>5.2. Smart Contracts</w:t>
            </w:r>
            <w:r w:rsidR="00ED1403" w:rsidRPr="00003391">
              <w:rPr>
                <w:rFonts w:ascii="Georgia" w:hAnsi="Georgia"/>
                <w:noProof/>
                <w:webHidden/>
              </w:rPr>
              <w:tab/>
            </w:r>
            <w:r w:rsidR="00ED1403" w:rsidRPr="00003391">
              <w:rPr>
                <w:rFonts w:ascii="Georgia" w:hAnsi="Georgia"/>
                <w:noProof/>
                <w:webHidden/>
              </w:rPr>
              <w:fldChar w:fldCharType="begin"/>
            </w:r>
            <w:r w:rsidR="00ED1403" w:rsidRPr="00003391">
              <w:rPr>
                <w:rFonts w:ascii="Georgia" w:hAnsi="Georgia"/>
                <w:noProof/>
                <w:webHidden/>
              </w:rPr>
              <w:instrText xml:space="preserve"> PAGEREF _Toc22305977 \h </w:instrText>
            </w:r>
            <w:r w:rsidR="00ED1403" w:rsidRPr="00003391">
              <w:rPr>
                <w:rFonts w:ascii="Georgia" w:hAnsi="Georgia"/>
                <w:noProof/>
                <w:webHidden/>
              </w:rPr>
            </w:r>
            <w:r w:rsidR="00ED1403" w:rsidRPr="00003391">
              <w:rPr>
                <w:rFonts w:ascii="Georgia" w:hAnsi="Georgia"/>
                <w:noProof/>
                <w:webHidden/>
              </w:rPr>
              <w:fldChar w:fldCharType="separate"/>
            </w:r>
            <w:r w:rsidR="00ED1403" w:rsidRPr="00003391">
              <w:rPr>
                <w:rFonts w:ascii="Georgia" w:hAnsi="Georgia"/>
                <w:noProof/>
                <w:webHidden/>
              </w:rPr>
              <w:t>107</w:t>
            </w:r>
            <w:r w:rsidR="00ED1403" w:rsidRPr="00003391">
              <w:rPr>
                <w:rFonts w:ascii="Georgia" w:hAnsi="Georgia"/>
                <w:noProof/>
                <w:webHidden/>
              </w:rPr>
              <w:fldChar w:fldCharType="end"/>
            </w:r>
          </w:hyperlink>
        </w:p>
        <w:p w14:paraId="3910E931" w14:textId="38A3A80A" w:rsidR="00ED1403" w:rsidRPr="00003391" w:rsidRDefault="005E7CDD">
          <w:pPr>
            <w:pStyle w:val="TOC2"/>
            <w:tabs>
              <w:tab w:val="right" w:leader="dot" w:pos="9350"/>
            </w:tabs>
            <w:rPr>
              <w:rFonts w:ascii="Georgia" w:eastAsiaTheme="minorEastAsia" w:hAnsi="Georgia" w:cstheme="minorBidi"/>
              <w:noProof/>
              <w:lang w:val="en-US"/>
            </w:rPr>
          </w:pPr>
          <w:hyperlink w:anchor="_Toc22305978" w:history="1">
            <w:r w:rsidR="00ED1403" w:rsidRPr="00003391">
              <w:rPr>
                <w:rStyle w:val="Hyperlink"/>
                <w:rFonts w:ascii="Georgia" w:hAnsi="Georgia"/>
                <w:noProof/>
                <w:color w:val="auto"/>
              </w:rPr>
              <w:t>5.3. InterPlantery File System (IPFS)</w:t>
            </w:r>
            <w:r w:rsidR="00ED1403" w:rsidRPr="00003391">
              <w:rPr>
                <w:rFonts w:ascii="Georgia" w:hAnsi="Georgia"/>
                <w:noProof/>
                <w:webHidden/>
              </w:rPr>
              <w:tab/>
            </w:r>
            <w:r w:rsidR="00ED1403" w:rsidRPr="00003391">
              <w:rPr>
                <w:rFonts w:ascii="Georgia" w:hAnsi="Georgia"/>
                <w:noProof/>
                <w:webHidden/>
              </w:rPr>
              <w:fldChar w:fldCharType="begin"/>
            </w:r>
            <w:r w:rsidR="00ED1403" w:rsidRPr="00003391">
              <w:rPr>
                <w:rFonts w:ascii="Georgia" w:hAnsi="Georgia"/>
                <w:noProof/>
                <w:webHidden/>
              </w:rPr>
              <w:instrText xml:space="preserve"> PAGEREF _Toc22305978 \h </w:instrText>
            </w:r>
            <w:r w:rsidR="00ED1403" w:rsidRPr="00003391">
              <w:rPr>
                <w:rFonts w:ascii="Georgia" w:hAnsi="Georgia"/>
                <w:noProof/>
                <w:webHidden/>
              </w:rPr>
            </w:r>
            <w:r w:rsidR="00ED1403" w:rsidRPr="00003391">
              <w:rPr>
                <w:rFonts w:ascii="Georgia" w:hAnsi="Georgia"/>
                <w:noProof/>
                <w:webHidden/>
              </w:rPr>
              <w:fldChar w:fldCharType="separate"/>
            </w:r>
            <w:r w:rsidR="00ED1403" w:rsidRPr="00003391">
              <w:rPr>
                <w:rFonts w:ascii="Georgia" w:hAnsi="Georgia"/>
                <w:noProof/>
                <w:webHidden/>
              </w:rPr>
              <w:t>108</w:t>
            </w:r>
            <w:r w:rsidR="00ED1403" w:rsidRPr="00003391">
              <w:rPr>
                <w:rFonts w:ascii="Georgia" w:hAnsi="Georgia"/>
                <w:noProof/>
                <w:webHidden/>
              </w:rPr>
              <w:fldChar w:fldCharType="end"/>
            </w:r>
          </w:hyperlink>
        </w:p>
        <w:p w14:paraId="58CECC60" w14:textId="63DA5575" w:rsidR="00ED1403" w:rsidRPr="00003391" w:rsidRDefault="005E7CDD">
          <w:pPr>
            <w:pStyle w:val="TOC2"/>
            <w:tabs>
              <w:tab w:val="right" w:leader="dot" w:pos="9350"/>
            </w:tabs>
            <w:rPr>
              <w:rFonts w:ascii="Georgia" w:eastAsiaTheme="minorEastAsia" w:hAnsi="Georgia" w:cstheme="minorBidi"/>
              <w:noProof/>
              <w:lang w:val="en-US"/>
            </w:rPr>
          </w:pPr>
          <w:hyperlink w:anchor="_Toc22305979" w:history="1">
            <w:r w:rsidR="00ED1403" w:rsidRPr="00003391">
              <w:rPr>
                <w:rStyle w:val="Hyperlink"/>
                <w:rFonts w:ascii="Georgia" w:hAnsi="Georgia"/>
                <w:noProof/>
                <w:color w:val="auto"/>
              </w:rPr>
              <w:t>5.4. Data Oracles</w:t>
            </w:r>
            <w:r w:rsidR="00ED1403" w:rsidRPr="00003391">
              <w:rPr>
                <w:rFonts w:ascii="Georgia" w:hAnsi="Georgia"/>
                <w:noProof/>
                <w:webHidden/>
              </w:rPr>
              <w:tab/>
            </w:r>
            <w:r w:rsidR="00ED1403" w:rsidRPr="00003391">
              <w:rPr>
                <w:rFonts w:ascii="Georgia" w:hAnsi="Georgia"/>
                <w:noProof/>
                <w:webHidden/>
              </w:rPr>
              <w:fldChar w:fldCharType="begin"/>
            </w:r>
            <w:r w:rsidR="00ED1403" w:rsidRPr="00003391">
              <w:rPr>
                <w:rFonts w:ascii="Georgia" w:hAnsi="Georgia"/>
                <w:noProof/>
                <w:webHidden/>
              </w:rPr>
              <w:instrText xml:space="preserve"> PAGEREF _Toc22305979 \h </w:instrText>
            </w:r>
            <w:r w:rsidR="00ED1403" w:rsidRPr="00003391">
              <w:rPr>
                <w:rFonts w:ascii="Georgia" w:hAnsi="Georgia"/>
                <w:noProof/>
                <w:webHidden/>
              </w:rPr>
            </w:r>
            <w:r w:rsidR="00ED1403" w:rsidRPr="00003391">
              <w:rPr>
                <w:rFonts w:ascii="Georgia" w:hAnsi="Georgia"/>
                <w:noProof/>
                <w:webHidden/>
              </w:rPr>
              <w:fldChar w:fldCharType="separate"/>
            </w:r>
            <w:r w:rsidR="00ED1403" w:rsidRPr="00003391">
              <w:rPr>
                <w:rFonts w:ascii="Georgia" w:hAnsi="Georgia"/>
                <w:noProof/>
                <w:webHidden/>
              </w:rPr>
              <w:t>109</w:t>
            </w:r>
            <w:r w:rsidR="00ED1403" w:rsidRPr="00003391">
              <w:rPr>
                <w:rFonts w:ascii="Georgia" w:hAnsi="Georgia"/>
                <w:noProof/>
                <w:webHidden/>
              </w:rPr>
              <w:fldChar w:fldCharType="end"/>
            </w:r>
          </w:hyperlink>
        </w:p>
        <w:p w14:paraId="108354F9" w14:textId="6CF7588C" w:rsidR="00ED1403" w:rsidRPr="00003391" w:rsidRDefault="005E7CDD">
          <w:pPr>
            <w:pStyle w:val="TOC2"/>
            <w:tabs>
              <w:tab w:val="right" w:leader="dot" w:pos="9350"/>
            </w:tabs>
            <w:rPr>
              <w:rFonts w:ascii="Georgia" w:eastAsiaTheme="minorEastAsia" w:hAnsi="Georgia" w:cstheme="minorBidi"/>
              <w:noProof/>
              <w:lang w:val="en-US"/>
            </w:rPr>
          </w:pPr>
          <w:hyperlink w:anchor="_Toc22305980" w:history="1">
            <w:r w:rsidR="00ED1403" w:rsidRPr="00003391">
              <w:rPr>
                <w:rStyle w:val="Hyperlink"/>
                <w:rFonts w:ascii="Georgia" w:hAnsi="Georgia"/>
                <w:noProof/>
                <w:color w:val="auto"/>
              </w:rPr>
              <w:t>5.5. Decentralized Applications (DApps)</w:t>
            </w:r>
            <w:r w:rsidR="00ED1403" w:rsidRPr="00003391">
              <w:rPr>
                <w:rFonts w:ascii="Georgia" w:hAnsi="Georgia"/>
                <w:noProof/>
                <w:webHidden/>
              </w:rPr>
              <w:tab/>
            </w:r>
            <w:r w:rsidR="00ED1403" w:rsidRPr="00003391">
              <w:rPr>
                <w:rFonts w:ascii="Georgia" w:hAnsi="Georgia"/>
                <w:noProof/>
                <w:webHidden/>
              </w:rPr>
              <w:fldChar w:fldCharType="begin"/>
            </w:r>
            <w:r w:rsidR="00ED1403" w:rsidRPr="00003391">
              <w:rPr>
                <w:rFonts w:ascii="Georgia" w:hAnsi="Georgia"/>
                <w:noProof/>
                <w:webHidden/>
              </w:rPr>
              <w:instrText xml:space="preserve"> PAGEREF _Toc22305980 \h </w:instrText>
            </w:r>
            <w:r w:rsidR="00ED1403" w:rsidRPr="00003391">
              <w:rPr>
                <w:rFonts w:ascii="Georgia" w:hAnsi="Georgia"/>
                <w:noProof/>
                <w:webHidden/>
              </w:rPr>
            </w:r>
            <w:r w:rsidR="00ED1403" w:rsidRPr="00003391">
              <w:rPr>
                <w:rFonts w:ascii="Georgia" w:hAnsi="Georgia"/>
                <w:noProof/>
                <w:webHidden/>
              </w:rPr>
              <w:fldChar w:fldCharType="separate"/>
            </w:r>
            <w:r w:rsidR="00ED1403" w:rsidRPr="00003391">
              <w:rPr>
                <w:rFonts w:ascii="Georgia" w:hAnsi="Georgia"/>
                <w:noProof/>
                <w:webHidden/>
              </w:rPr>
              <w:t>109</w:t>
            </w:r>
            <w:r w:rsidR="00ED1403" w:rsidRPr="00003391">
              <w:rPr>
                <w:rFonts w:ascii="Georgia" w:hAnsi="Georgia"/>
                <w:noProof/>
                <w:webHidden/>
              </w:rPr>
              <w:fldChar w:fldCharType="end"/>
            </w:r>
          </w:hyperlink>
        </w:p>
        <w:p w14:paraId="195F7C9F" w14:textId="26180BE4" w:rsidR="00ED1403" w:rsidRPr="00003391" w:rsidRDefault="005E7CDD">
          <w:pPr>
            <w:pStyle w:val="TOC2"/>
            <w:tabs>
              <w:tab w:val="right" w:leader="dot" w:pos="9350"/>
            </w:tabs>
            <w:rPr>
              <w:rFonts w:ascii="Georgia" w:eastAsiaTheme="minorEastAsia" w:hAnsi="Georgia" w:cstheme="minorBidi"/>
              <w:noProof/>
              <w:lang w:val="en-US"/>
            </w:rPr>
          </w:pPr>
          <w:hyperlink w:anchor="_Toc22305981" w:history="1">
            <w:r w:rsidR="00ED1403" w:rsidRPr="00003391">
              <w:rPr>
                <w:rStyle w:val="Hyperlink"/>
                <w:rFonts w:ascii="Georgia" w:hAnsi="Georgia"/>
                <w:noProof/>
                <w:color w:val="auto"/>
              </w:rPr>
              <w:t>5.6. Non-fungible Tokens (NFTs)</w:t>
            </w:r>
            <w:r w:rsidR="00ED1403" w:rsidRPr="00003391">
              <w:rPr>
                <w:rFonts w:ascii="Georgia" w:hAnsi="Georgia"/>
                <w:noProof/>
                <w:webHidden/>
              </w:rPr>
              <w:tab/>
            </w:r>
            <w:r w:rsidR="00ED1403" w:rsidRPr="00003391">
              <w:rPr>
                <w:rFonts w:ascii="Georgia" w:hAnsi="Georgia"/>
                <w:noProof/>
                <w:webHidden/>
              </w:rPr>
              <w:fldChar w:fldCharType="begin"/>
            </w:r>
            <w:r w:rsidR="00ED1403" w:rsidRPr="00003391">
              <w:rPr>
                <w:rFonts w:ascii="Georgia" w:hAnsi="Georgia"/>
                <w:noProof/>
                <w:webHidden/>
              </w:rPr>
              <w:instrText xml:space="preserve"> PAGEREF _Toc22305981 \h </w:instrText>
            </w:r>
            <w:r w:rsidR="00ED1403" w:rsidRPr="00003391">
              <w:rPr>
                <w:rFonts w:ascii="Georgia" w:hAnsi="Georgia"/>
                <w:noProof/>
                <w:webHidden/>
              </w:rPr>
            </w:r>
            <w:r w:rsidR="00ED1403" w:rsidRPr="00003391">
              <w:rPr>
                <w:rFonts w:ascii="Georgia" w:hAnsi="Georgia"/>
                <w:noProof/>
                <w:webHidden/>
              </w:rPr>
              <w:fldChar w:fldCharType="separate"/>
            </w:r>
            <w:r w:rsidR="00ED1403" w:rsidRPr="00003391">
              <w:rPr>
                <w:rFonts w:ascii="Georgia" w:hAnsi="Georgia"/>
                <w:noProof/>
                <w:webHidden/>
              </w:rPr>
              <w:t>110</w:t>
            </w:r>
            <w:r w:rsidR="00ED1403" w:rsidRPr="00003391">
              <w:rPr>
                <w:rFonts w:ascii="Georgia" w:hAnsi="Georgia"/>
                <w:noProof/>
                <w:webHidden/>
              </w:rPr>
              <w:fldChar w:fldCharType="end"/>
            </w:r>
          </w:hyperlink>
        </w:p>
        <w:p w14:paraId="7F3CA105" w14:textId="5B54F52B" w:rsidR="00ED1403" w:rsidRPr="00003391" w:rsidRDefault="005E7CDD">
          <w:pPr>
            <w:pStyle w:val="TOC2"/>
            <w:tabs>
              <w:tab w:val="right" w:leader="dot" w:pos="9350"/>
            </w:tabs>
            <w:rPr>
              <w:rFonts w:ascii="Georgia" w:eastAsiaTheme="minorEastAsia" w:hAnsi="Georgia" w:cstheme="minorBidi"/>
              <w:noProof/>
              <w:lang w:val="en-US"/>
            </w:rPr>
          </w:pPr>
          <w:hyperlink w:anchor="_Toc22305982" w:history="1">
            <w:r w:rsidR="00ED1403" w:rsidRPr="00003391">
              <w:rPr>
                <w:rStyle w:val="Hyperlink"/>
                <w:rFonts w:ascii="Georgia" w:hAnsi="Georgia"/>
                <w:noProof/>
                <w:color w:val="auto"/>
              </w:rPr>
              <w:t>5.7. Application Programming Interface (API)</w:t>
            </w:r>
            <w:r w:rsidR="00ED1403" w:rsidRPr="00003391">
              <w:rPr>
                <w:rFonts w:ascii="Georgia" w:hAnsi="Georgia"/>
                <w:noProof/>
                <w:webHidden/>
              </w:rPr>
              <w:tab/>
            </w:r>
            <w:r w:rsidR="00ED1403" w:rsidRPr="00003391">
              <w:rPr>
                <w:rFonts w:ascii="Georgia" w:hAnsi="Georgia"/>
                <w:noProof/>
                <w:webHidden/>
              </w:rPr>
              <w:fldChar w:fldCharType="begin"/>
            </w:r>
            <w:r w:rsidR="00ED1403" w:rsidRPr="00003391">
              <w:rPr>
                <w:rFonts w:ascii="Georgia" w:hAnsi="Georgia"/>
                <w:noProof/>
                <w:webHidden/>
              </w:rPr>
              <w:instrText xml:space="preserve"> PAGEREF _Toc22305982 \h </w:instrText>
            </w:r>
            <w:r w:rsidR="00ED1403" w:rsidRPr="00003391">
              <w:rPr>
                <w:rFonts w:ascii="Georgia" w:hAnsi="Georgia"/>
                <w:noProof/>
                <w:webHidden/>
              </w:rPr>
            </w:r>
            <w:r w:rsidR="00ED1403" w:rsidRPr="00003391">
              <w:rPr>
                <w:rFonts w:ascii="Georgia" w:hAnsi="Georgia"/>
                <w:noProof/>
                <w:webHidden/>
              </w:rPr>
              <w:fldChar w:fldCharType="separate"/>
            </w:r>
            <w:r w:rsidR="00ED1403" w:rsidRPr="00003391">
              <w:rPr>
                <w:rFonts w:ascii="Georgia" w:hAnsi="Georgia"/>
                <w:noProof/>
                <w:webHidden/>
              </w:rPr>
              <w:t>110</w:t>
            </w:r>
            <w:r w:rsidR="00ED1403" w:rsidRPr="00003391">
              <w:rPr>
                <w:rFonts w:ascii="Georgia" w:hAnsi="Georgia"/>
                <w:noProof/>
                <w:webHidden/>
              </w:rPr>
              <w:fldChar w:fldCharType="end"/>
            </w:r>
          </w:hyperlink>
        </w:p>
        <w:p w14:paraId="53FA4509" w14:textId="741CA2B6" w:rsidR="00ED1403" w:rsidRPr="00003391" w:rsidRDefault="005E7CDD">
          <w:pPr>
            <w:pStyle w:val="TOC2"/>
            <w:tabs>
              <w:tab w:val="right" w:leader="dot" w:pos="9350"/>
            </w:tabs>
            <w:rPr>
              <w:rFonts w:ascii="Georgia" w:eastAsiaTheme="minorEastAsia" w:hAnsi="Georgia" w:cstheme="minorBidi"/>
              <w:noProof/>
              <w:lang w:val="en-US"/>
            </w:rPr>
          </w:pPr>
          <w:hyperlink w:anchor="_Toc22305983" w:history="1">
            <w:r w:rsidR="00ED1403" w:rsidRPr="00003391">
              <w:rPr>
                <w:rStyle w:val="Hyperlink"/>
                <w:rFonts w:ascii="Georgia" w:hAnsi="Georgia"/>
                <w:noProof/>
                <w:color w:val="auto"/>
              </w:rPr>
              <w:t>5.8. Cryptocurrency &amp; Tokens</w:t>
            </w:r>
            <w:r w:rsidR="00ED1403" w:rsidRPr="00003391">
              <w:rPr>
                <w:rFonts w:ascii="Georgia" w:hAnsi="Georgia"/>
                <w:noProof/>
                <w:webHidden/>
              </w:rPr>
              <w:tab/>
            </w:r>
            <w:r w:rsidR="00ED1403" w:rsidRPr="00003391">
              <w:rPr>
                <w:rFonts w:ascii="Georgia" w:hAnsi="Georgia"/>
                <w:noProof/>
                <w:webHidden/>
              </w:rPr>
              <w:fldChar w:fldCharType="begin"/>
            </w:r>
            <w:r w:rsidR="00ED1403" w:rsidRPr="00003391">
              <w:rPr>
                <w:rFonts w:ascii="Georgia" w:hAnsi="Georgia"/>
                <w:noProof/>
                <w:webHidden/>
              </w:rPr>
              <w:instrText xml:space="preserve"> PAGEREF _Toc22305983 \h </w:instrText>
            </w:r>
            <w:r w:rsidR="00ED1403" w:rsidRPr="00003391">
              <w:rPr>
                <w:rFonts w:ascii="Georgia" w:hAnsi="Georgia"/>
                <w:noProof/>
                <w:webHidden/>
              </w:rPr>
            </w:r>
            <w:r w:rsidR="00ED1403" w:rsidRPr="00003391">
              <w:rPr>
                <w:rFonts w:ascii="Georgia" w:hAnsi="Georgia"/>
                <w:noProof/>
                <w:webHidden/>
              </w:rPr>
              <w:fldChar w:fldCharType="separate"/>
            </w:r>
            <w:r w:rsidR="00ED1403" w:rsidRPr="00003391">
              <w:rPr>
                <w:rFonts w:ascii="Georgia" w:hAnsi="Georgia"/>
                <w:noProof/>
                <w:webHidden/>
              </w:rPr>
              <w:t>111</w:t>
            </w:r>
            <w:r w:rsidR="00ED1403" w:rsidRPr="00003391">
              <w:rPr>
                <w:rFonts w:ascii="Georgia" w:hAnsi="Georgia"/>
                <w:noProof/>
                <w:webHidden/>
              </w:rPr>
              <w:fldChar w:fldCharType="end"/>
            </w:r>
          </w:hyperlink>
        </w:p>
        <w:p w14:paraId="43374CCD" w14:textId="582588F4" w:rsidR="00ED1403" w:rsidRPr="00003391" w:rsidRDefault="005E7CDD">
          <w:pPr>
            <w:pStyle w:val="TOC2"/>
            <w:tabs>
              <w:tab w:val="right" w:leader="dot" w:pos="9350"/>
            </w:tabs>
            <w:rPr>
              <w:rFonts w:ascii="Georgia" w:eastAsiaTheme="minorEastAsia" w:hAnsi="Georgia" w:cstheme="minorBidi"/>
              <w:noProof/>
              <w:lang w:val="en-US"/>
            </w:rPr>
          </w:pPr>
          <w:hyperlink w:anchor="_Toc22305984" w:history="1">
            <w:r w:rsidR="00ED1403" w:rsidRPr="00003391">
              <w:rPr>
                <w:rStyle w:val="Hyperlink"/>
                <w:rFonts w:ascii="Georgia" w:hAnsi="Georgia"/>
                <w:noProof/>
                <w:color w:val="auto"/>
              </w:rPr>
              <w:t>5.9. Linked Data</w:t>
            </w:r>
            <w:r w:rsidR="00ED1403" w:rsidRPr="00003391">
              <w:rPr>
                <w:rFonts w:ascii="Georgia" w:hAnsi="Georgia"/>
                <w:noProof/>
                <w:webHidden/>
              </w:rPr>
              <w:tab/>
            </w:r>
            <w:r w:rsidR="00ED1403" w:rsidRPr="00003391">
              <w:rPr>
                <w:rFonts w:ascii="Georgia" w:hAnsi="Georgia"/>
                <w:noProof/>
                <w:webHidden/>
              </w:rPr>
              <w:fldChar w:fldCharType="begin"/>
            </w:r>
            <w:r w:rsidR="00ED1403" w:rsidRPr="00003391">
              <w:rPr>
                <w:rFonts w:ascii="Georgia" w:hAnsi="Georgia"/>
                <w:noProof/>
                <w:webHidden/>
              </w:rPr>
              <w:instrText xml:space="preserve"> PAGEREF _Toc22305984 \h </w:instrText>
            </w:r>
            <w:r w:rsidR="00ED1403" w:rsidRPr="00003391">
              <w:rPr>
                <w:rFonts w:ascii="Georgia" w:hAnsi="Georgia"/>
                <w:noProof/>
                <w:webHidden/>
              </w:rPr>
            </w:r>
            <w:r w:rsidR="00ED1403" w:rsidRPr="00003391">
              <w:rPr>
                <w:rFonts w:ascii="Georgia" w:hAnsi="Georgia"/>
                <w:noProof/>
                <w:webHidden/>
              </w:rPr>
              <w:fldChar w:fldCharType="separate"/>
            </w:r>
            <w:r w:rsidR="00ED1403" w:rsidRPr="00003391">
              <w:rPr>
                <w:rFonts w:ascii="Georgia" w:hAnsi="Georgia"/>
                <w:noProof/>
                <w:webHidden/>
              </w:rPr>
              <w:t>112</w:t>
            </w:r>
            <w:r w:rsidR="00ED1403" w:rsidRPr="00003391">
              <w:rPr>
                <w:rFonts w:ascii="Georgia" w:hAnsi="Georgia"/>
                <w:noProof/>
                <w:webHidden/>
              </w:rPr>
              <w:fldChar w:fldCharType="end"/>
            </w:r>
          </w:hyperlink>
        </w:p>
        <w:p w14:paraId="3B8A28D8" w14:textId="6B56A31A" w:rsidR="00ED1403" w:rsidRPr="00003391" w:rsidRDefault="005E7CDD">
          <w:pPr>
            <w:pStyle w:val="TOC2"/>
            <w:tabs>
              <w:tab w:val="right" w:leader="dot" w:pos="9350"/>
            </w:tabs>
            <w:rPr>
              <w:rFonts w:ascii="Georgia" w:eastAsiaTheme="minorEastAsia" w:hAnsi="Georgia" w:cstheme="minorBidi"/>
              <w:noProof/>
              <w:lang w:val="en-US"/>
            </w:rPr>
          </w:pPr>
          <w:hyperlink w:anchor="_Toc22305985" w:history="1">
            <w:r w:rsidR="00ED1403" w:rsidRPr="00003391">
              <w:rPr>
                <w:rStyle w:val="Hyperlink"/>
                <w:rFonts w:ascii="Georgia" w:hAnsi="Georgia"/>
                <w:noProof/>
                <w:color w:val="auto"/>
              </w:rPr>
              <w:t>5.10. Ricardian Contracts</w:t>
            </w:r>
            <w:r w:rsidR="00ED1403" w:rsidRPr="00003391">
              <w:rPr>
                <w:rFonts w:ascii="Georgia" w:hAnsi="Georgia"/>
                <w:noProof/>
                <w:webHidden/>
              </w:rPr>
              <w:tab/>
            </w:r>
            <w:r w:rsidR="00ED1403" w:rsidRPr="00003391">
              <w:rPr>
                <w:rFonts w:ascii="Georgia" w:hAnsi="Georgia"/>
                <w:noProof/>
                <w:webHidden/>
              </w:rPr>
              <w:fldChar w:fldCharType="begin"/>
            </w:r>
            <w:r w:rsidR="00ED1403" w:rsidRPr="00003391">
              <w:rPr>
                <w:rFonts w:ascii="Georgia" w:hAnsi="Georgia"/>
                <w:noProof/>
                <w:webHidden/>
              </w:rPr>
              <w:instrText xml:space="preserve"> PAGEREF _Toc22305985 \h </w:instrText>
            </w:r>
            <w:r w:rsidR="00ED1403" w:rsidRPr="00003391">
              <w:rPr>
                <w:rFonts w:ascii="Georgia" w:hAnsi="Georgia"/>
                <w:noProof/>
                <w:webHidden/>
              </w:rPr>
            </w:r>
            <w:r w:rsidR="00ED1403" w:rsidRPr="00003391">
              <w:rPr>
                <w:rFonts w:ascii="Georgia" w:hAnsi="Georgia"/>
                <w:noProof/>
                <w:webHidden/>
              </w:rPr>
              <w:fldChar w:fldCharType="separate"/>
            </w:r>
            <w:r w:rsidR="00ED1403" w:rsidRPr="00003391">
              <w:rPr>
                <w:rFonts w:ascii="Georgia" w:hAnsi="Georgia"/>
                <w:noProof/>
                <w:webHidden/>
              </w:rPr>
              <w:t>113</w:t>
            </w:r>
            <w:r w:rsidR="00ED1403" w:rsidRPr="00003391">
              <w:rPr>
                <w:rFonts w:ascii="Georgia" w:hAnsi="Georgia"/>
                <w:noProof/>
                <w:webHidden/>
              </w:rPr>
              <w:fldChar w:fldCharType="end"/>
            </w:r>
          </w:hyperlink>
        </w:p>
        <w:p w14:paraId="5BFEF2AE" w14:textId="00E5B419" w:rsidR="00ED377F" w:rsidRPr="00003391" w:rsidRDefault="00ED377F">
          <w:pPr>
            <w:rPr>
              <w:rFonts w:ascii="Georgia" w:hAnsi="Georgia"/>
            </w:rPr>
          </w:pPr>
          <w:r w:rsidRPr="00003391">
            <w:rPr>
              <w:rFonts w:ascii="Georgia" w:hAnsi="Georgia"/>
              <w:b/>
              <w:bCs/>
              <w:noProof/>
            </w:rPr>
            <w:fldChar w:fldCharType="end"/>
          </w:r>
        </w:p>
      </w:sdtContent>
    </w:sdt>
    <w:p w14:paraId="6BF8819A" w14:textId="77777777" w:rsidR="00ED377F" w:rsidRPr="00003391" w:rsidRDefault="00ED377F" w:rsidP="00701AC2">
      <w:pPr>
        <w:pStyle w:val="Heading1"/>
        <w:rPr>
          <w:rFonts w:ascii="Georgia" w:hAnsi="Georgia"/>
        </w:rPr>
      </w:pPr>
    </w:p>
    <w:p w14:paraId="4DD3984F" w14:textId="77777777" w:rsidR="00ED377F" w:rsidRPr="00003391" w:rsidRDefault="00ED377F" w:rsidP="00701AC2">
      <w:pPr>
        <w:pStyle w:val="Heading1"/>
        <w:rPr>
          <w:rFonts w:ascii="Georgia" w:hAnsi="Georgia"/>
        </w:rPr>
      </w:pPr>
    </w:p>
    <w:p w14:paraId="7B02B8B8" w14:textId="77777777" w:rsidR="00380779" w:rsidRPr="00003391" w:rsidRDefault="00380779" w:rsidP="00701AC2">
      <w:pPr>
        <w:pStyle w:val="Heading1"/>
        <w:rPr>
          <w:rFonts w:ascii="Georgia" w:hAnsi="Georgia"/>
        </w:rPr>
      </w:pPr>
      <w:bookmarkStart w:id="0" w:name="_Toc22305935"/>
    </w:p>
    <w:p w14:paraId="5E369611" w14:textId="77777777" w:rsidR="00380779" w:rsidRPr="00003391" w:rsidRDefault="00380779">
      <w:pPr>
        <w:rPr>
          <w:rFonts w:ascii="Georgia" w:hAnsi="Georgia"/>
          <w:sz w:val="40"/>
          <w:szCs w:val="40"/>
        </w:rPr>
      </w:pPr>
      <w:r w:rsidRPr="00003391">
        <w:rPr>
          <w:rFonts w:ascii="Georgia" w:hAnsi="Georgia"/>
        </w:rPr>
        <w:br w:type="page"/>
      </w:r>
    </w:p>
    <w:p w14:paraId="5E5D2FC8" w14:textId="32756F2B" w:rsidR="00242758" w:rsidRPr="00003391" w:rsidRDefault="00701AC2" w:rsidP="00701AC2">
      <w:pPr>
        <w:pStyle w:val="Heading1"/>
        <w:rPr>
          <w:rFonts w:ascii="Georgia" w:hAnsi="Georgia"/>
        </w:rPr>
      </w:pPr>
      <w:r w:rsidRPr="00003391">
        <w:rPr>
          <w:rFonts w:ascii="Georgia" w:hAnsi="Georgia"/>
        </w:rPr>
        <w:lastRenderedPageBreak/>
        <w:t>Abstract</w:t>
      </w:r>
      <w:bookmarkEnd w:id="0"/>
      <w:r w:rsidRPr="00003391">
        <w:rPr>
          <w:rFonts w:ascii="Georgia" w:hAnsi="Georgia"/>
        </w:rPr>
        <w:t xml:space="preserve"> </w:t>
      </w:r>
    </w:p>
    <w:p w14:paraId="37FEEE90" w14:textId="77777777" w:rsidR="00242758" w:rsidRPr="00003391" w:rsidRDefault="00242758">
      <w:pPr>
        <w:rPr>
          <w:rFonts w:ascii="Georgia" w:hAnsi="Georgia"/>
        </w:rPr>
      </w:pPr>
    </w:p>
    <w:p w14:paraId="58874F42" w14:textId="012DDD75" w:rsidR="00242758" w:rsidRPr="00003391" w:rsidRDefault="002D7374" w:rsidP="00A7584E">
      <w:pPr>
        <w:rPr>
          <w:rFonts w:ascii="Georgia" w:hAnsi="Georgia"/>
        </w:rPr>
      </w:pPr>
      <w:r w:rsidRPr="00003391">
        <w:rPr>
          <w:rFonts w:ascii="Georgia" w:hAnsi="Georgia"/>
        </w:rPr>
        <w:t>[not included in this draft]</w:t>
      </w:r>
    </w:p>
    <w:p w14:paraId="59F87456" w14:textId="77777777" w:rsidR="00242758" w:rsidRPr="00003391" w:rsidRDefault="00701AC2">
      <w:pPr>
        <w:pStyle w:val="Heading1"/>
        <w:rPr>
          <w:rFonts w:ascii="Georgia" w:hAnsi="Georgia"/>
          <w:b/>
          <w:bCs/>
        </w:rPr>
      </w:pPr>
      <w:bookmarkStart w:id="1" w:name="_svwt6piexh4b" w:colFirst="0" w:colLast="0"/>
      <w:bookmarkStart w:id="2" w:name="_Toc22305936"/>
      <w:bookmarkEnd w:id="1"/>
      <w:r w:rsidRPr="00003391">
        <w:rPr>
          <w:rFonts w:ascii="Georgia" w:hAnsi="Georgia"/>
          <w:b/>
          <w:bCs/>
        </w:rPr>
        <w:t>1. Introduction</w:t>
      </w:r>
      <w:bookmarkEnd w:id="2"/>
    </w:p>
    <w:p w14:paraId="2B93ED85" w14:textId="77777777" w:rsidR="00242758" w:rsidRPr="00003391" w:rsidRDefault="00242758">
      <w:pPr>
        <w:rPr>
          <w:rFonts w:ascii="Georgia" w:hAnsi="Georgia"/>
          <w:b/>
        </w:rPr>
      </w:pPr>
    </w:p>
    <w:p w14:paraId="650BDED5" w14:textId="77777777" w:rsidR="00242758" w:rsidRPr="00003391" w:rsidRDefault="00701AC2">
      <w:pPr>
        <w:rPr>
          <w:rFonts w:ascii="Georgia" w:hAnsi="Georgia"/>
        </w:rPr>
      </w:pPr>
      <w:r w:rsidRPr="00003391">
        <w:rPr>
          <w:rFonts w:ascii="Georgia" w:hAnsi="Georgia"/>
        </w:rPr>
        <w:t>Blockchain technology has been hailed as a revolutionary technology that will change the music industry, especially in regards to aiding musicians gain more autonomy and faster royalty payments.</w:t>
      </w:r>
      <w:r w:rsidRPr="00003391">
        <w:rPr>
          <w:rFonts w:ascii="Georgia" w:hAnsi="Georgia"/>
          <w:vertAlign w:val="superscript"/>
        </w:rPr>
        <w:footnoteReference w:id="1"/>
      </w:r>
      <w:r w:rsidRPr="00003391">
        <w:rPr>
          <w:rFonts w:ascii="Georgia" w:hAnsi="Georgia"/>
        </w:rPr>
        <w:t xml:space="preserve"> A plethora of projects are attempting to utilize blockchain to turn these perceived benefits into a reality.</w:t>
      </w:r>
      <w:r w:rsidRPr="00003391">
        <w:rPr>
          <w:rFonts w:ascii="Georgia" w:hAnsi="Georgia"/>
          <w:vertAlign w:val="superscript"/>
        </w:rPr>
        <w:footnoteReference w:id="2"/>
      </w:r>
      <w:r w:rsidRPr="00003391">
        <w:rPr>
          <w:rFonts w:ascii="Georgia" w:hAnsi="Georgia"/>
        </w:rPr>
        <w:t xml:space="preserve"> However, there are many challenges that must be overcome before the music industry will adopt blockchain technology.</w:t>
      </w:r>
      <w:r w:rsidRPr="00003391">
        <w:rPr>
          <w:rFonts w:ascii="Georgia" w:hAnsi="Georgia"/>
          <w:vertAlign w:val="superscript"/>
        </w:rPr>
        <w:footnoteReference w:id="3"/>
      </w:r>
      <w:r w:rsidRPr="00003391">
        <w:rPr>
          <w:rFonts w:ascii="Georgia" w:hAnsi="Georgia"/>
        </w:rPr>
        <w:t xml:space="preserve"> </w:t>
      </w:r>
    </w:p>
    <w:p w14:paraId="13707137" w14:textId="77777777" w:rsidR="00242758" w:rsidRPr="00003391" w:rsidRDefault="00242758">
      <w:pPr>
        <w:rPr>
          <w:rFonts w:ascii="Georgia" w:hAnsi="Georgia"/>
        </w:rPr>
      </w:pPr>
    </w:p>
    <w:p w14:paraId="5BB40AAB" w14:textId="77777777" w:rsidR="00242758" w:rsidRPr="00003391" w:rsidRDefault="00701AC2">
      <w:pPr>
        <w:rPr>
          <w:rFonts w:ascii="Georgia" w:hAnsi="Georgia"/>
        </w:rPr>
      </w:pPr>
      <w:r w:rsidRPr="00003391">
        <w:rPr>
          <w:rFonts w:ascii="Georgia" w:hAnsi="Georgia"/>
        </w:rPr>
        <w:t xml:space="preserve">In our first report, </w:t>
      </w:r>
      <w:r w:rsidRPr="00003391">
        <w:rPr>
          <w:rFonts w:ascii="Georgia" w:hAnsi="Georgia"/>
          <w:i/>
        </w:rPr>
        <w:t>A Preliminary Review of Blockchain in the Music Industry</w:t>
      </w:r>
      <w:r w:rsidRPr="00003391">
        <w:rPr>
          <w:rFonts w:ascii="Georgia" w:hAnsi="Georgia"/>
        </w:rPr>
        <w:t>, we reviewed why the first wave of disruption from file sharing in the music industry did not lead to musicians having greater autonomy, the major stakeholders and issues in the music industry, blockchain projects and pioneers in the music industry, blockchain use cases and challenges up ahead for blockchain projects and pioneers to overcome.</w:t>
      </w:r>
      <w:r w:rsidRPr="00003391">
        <w:rPr>
          <w:rFonts w:ascii="Georgia" w:hAnsi="Georgia"/>
          <w:vertAlign w:val="superscript"/>
        </w:rPr>
        <w:footnoteReference w:id="4"/>
      </w:r>
    </w:p>
    <w:p w14:paraId="250A2B19" w14:textId="77777777" w:rsidR="00242758" w:rsidRPr="00003391" w:rsidRDefault="00242758">
      <w:pPr>
        <w:rPr>
          <w:rFonts w:ascii="Georgia" w:hAnsi="Georgia"/>
        </w:rPr>
      </w:pPr>
    </w:p>
    <w:p w14:paraId="122423EB" w14:textId="77777777" w:rsidR="00242758" w:rsidRPr="00003391" w:rsidRDefault="00701AC2">
      <w:pPr>
        <w:rPr>
          <w:rFonts w:ascii="Georgia" w:hAnsi="Georgia"/>
        </w:rPr>
      </w:pPr>
      <w:r w:rsidRPr="00003391">
        <w:rPr>
          <w:rFonts w:ascii="Georgia" w:hAnsi="Georgia"/>
        </w:rPr>
        <w:t>In this report, we attempted to tackle some of the issues we identified in our first report. Specifically, issues identified regarding artist attribution and autonomy, accuracy and speed of royalty payments, the complex web of the music industry, and the international legal frameworks governing copyright in musical works.</w:t>
      </w:r>
      <w:r w:rsidRPr="00003391">
        <w:rPr>
          <w:rFonts w:ascii="Georgia" w:hAnsi="Georgia"/>
          <w:vertAlign w:val="superscript"/>
        </w:rPr>
        <w:footnoteReference w:id="5"/>
      </w:r>
      <w:r w:rsidRPr="00003391">
        <w:rPr>
          <w:rFonts w:ascii="Georgia" w:hAnsi="Georgia"/>
        </w:rPr>
        <w:t xml:space="preserve"> </w:t>
      </w:r>
    </w:p>
    <w:p w14:paraId="0F82ACF1" w14:textId="77777777" w:rsidR="00242758" w:rsidRPr="00003391" w:rsidRDefault="00242758">
      <w:pPr>
        <w:rPr>
          <w:rFonts w:ascii="Georgia" w:hAnsi="Georgia"/>
        </w:rPr>
      </w:pPr>
    </w:p>
    <w:p w14:paraId="2331405E" w14:textId="77777777" w:rsidR="00242758" w:rsidRPr="00003391" w:rsidRDefault="00701AC2">
      <w:pPr>
        <w:rPr>
          <w:rFonts w:ascii="Georgia" w:hAnsi="Georgia"/>
        </w:rPr>
      </w:pPr>
      <w:r w:rsidRPr="00003391">
        <w:rPr>
          <w:rFonts w:ascii="Georgia" w:hAnsi="Georgia"/>
        </w:rPr>
        <w:t xml:space="preserve">In tackling these issues, we determined that focusing on automating music licensing would be the best approach because if we can automate music licensing, we can also tackle all the issues discussed above. </w:t>
      </w:r>
    </w:p>
    <w:p w14:paraId="337F0D12" w14:textId="77777777" w:rsidR="00242758" w:rsidRPr="00003391" w:rsidRDefault="00242758">
      <w:pPr>
        <w:rPr>
          <w:rFonts w:ascii="Georgia" w:hAnsi="Georgia"/>
        </w:rPr>
      </w:pPr>
    </w:p>
    <w:p w14:paraId="2C254AD9" w14:textId="77777777" w:rsidR="00242758" w:rsidRPr="00003391" w:rsidRDefault="00701AC2">
      <w:pPr>
        <w:rPr>
          <w:rFonts w:ascii="Georgia" w:hAnsi="Georgia"/>
        </w:rPr>
      </w:pPr>
      <w:r w:rsidRPr="00003391">
        <w:rPr>
          <w:rFonts w:ascii="Georgia" w:hAnsi="Georgia"/>
        </w:rPr>
        <w:t xml:space="preserve">Furthermore, if we could determine approaches to automating music licensing via new technologies such as blockchain and smart contracts, we could provide an incentive for stakeholders in the music industry to utilize blockchain because an automated music license would comport blockchain with existing copyright frameworks and industry standards. </w:t>
      </w:r>
    </w:p>
    <w:p w14:paraId="2DB54279" w14:textId="77777777" w:rsidR="00242758" w:rsidRPr="00003391" w:rsidRDefault="00242758">
      <w:pPr>
        <w:rPr>
          <w:rFonts w:ascii="Georgia" w:hAnsi="Georgia"/>
        </w:rPr>
      </w:pPr>
    </w:p>
    <w:p w14:paraId="1DC3D50E" w14:textId="77777777" w:rsidR="00242758" w:rsidRPr="00003391" w:rsidRDefault="00701AC2">
      <w:pPr>
        <w:rPr>
          <w:rFonts w:ascii="Georgia" w:hAnsi="Georgia"/>
        </w:rPr>
      </w:pPr>
      <w:r w:rsidRPr="00003391">
        <w:rPr>
          <w:rFonts w:ascii="Georgia" w:hAnsi="Georgia"/>
        </w:rPr>
        <w:t>Additionally, by focusing on automating music licensing, we believe that we can provide a literature review that synthesizes the academic and gray literature (which is heavily present in the blockchain literature) on blockchain and other emerging technologies interaction with existing legal frameworks and the structure of the music industry.</w:t>
      </w:r>
    </w:p>
    <w:p w14:paraId="7CD13D4B" w14:textId="77777777" w:rsidR="00242758" w:rsidRPr="00003391" w:rsidRDefault="00242758">
      <w:pPr>
        <w:rPr>
          <w:rFonts w:ascii="Georgia" w:hAnsi="Georgia"/>
        </w:rPr>
      </w:pPr>
    </w:p>
    <w:p w14:paraId="022963D4" w14:textId="77777777" w:rsidR="00242758" w:rsidRPr="00003391" w:rsidRDefault="00701AC2">
      <w:pPr>
        <w:rPr>
          <w:rFonts w:ascii="Georgia" w:hAnsi="Georgia"/>
        </w:rPr>
      </w:pPr>
      <w:r w:rsidRPr="00003391">
        <w:rPr>
          <w:rFonts w:ascii="Georgia" w:hAnsi="Georgia"/>
        </w:rPr>
        <w:lastRenderedPageBreak/>
        <w:t xml:space="preserve">This report, for brevity’s sake, and for easing the stress on the authors, has been divided into two parts. Part one (this report) will provide a synthesis of academic and gray literature in this area, a discussion of the United States of America and European Union (EU) legal frameworks that are pertinent to music licensing, different types of copyright licensing schemes, issues with music licensing in the music industry, and a short description of the applicable technologies for automating music licensing or that we thought were important. </w:t>
      </w:r>
    </w:p>
    <w:p w14:paraId="08E77FFB" w14:textId="77777777" w:rsidR="00242758" w:rsidRPr="00003391" w:rsidRDefault="00242758">
      <w:pPr>
        <w:rPr>
          <w:rFonts w:ascii="Georgia" w:hAnsi="Georgia"/>
        </w:rPr>
      </w:pPr>
    </w:p>
    <w:p w14:paraId="342569FF" w14:textId="73AB6557" w:rsidR="00242758" w:rsidRPr="00003391" w:rsidRDefault="00701AC2">
      <w:pPr>
        <w:rPr>
          <w:rFonts w:ascii="Georgia" w:hAnsi="Georgia"/>
        </w:rPr>
      </w:pPr>
      <w:r w:rsidRPr="00003391">
        <w:rPr>
          <w:rFonts w:ascii="Georgia" w:hAnsi="Georgia"/>
        </w:rPr>
        <w:t xml:space="preserve">Part two will provide a discussion on the terms of service and copyright policies of </w:t>
      </w:r>
      <w:r w:rsidR="00FA29A2">
        <w:rPr>
          <w:rFonts w:ascii="Georgia" w:hAnsi="Georgia"/>
        </w:rPr>
        <w:t xml:space="preserve">certain </w:t>
      </w:r>
      <w:r w:rsidRPr="00003391">
        <w:rPr>
          <w:rFonts w:ascii="Georgia" w:hAnsi="Georgia"/>
        </w:rPr>
        <w:t>decentralized</w:t>
      </w:r>
      <w:r w:rsidR="00FA29A2">
        <w:rPr>
          <w:rFonts w:ascii="Georgia" w:hAnsi="Georgia"/>
        </w:rPr>
        <w:t>, distributed, and stewardship</w:t>
      </w:r>
      <w:r w:rsidRPr="00003391">
        <w:rPr>
          <w:rFonts w:ascii="Georgia" w:hAnsi="Georgia"/>
        </w:rPr>
        <w:t xml:space="preserve"> streaming platforms, the methods and discussion of our </w:t>
      </w:r>
      <w:r w:rsidR="00E24066">
        <w:rPr>
          <w:rFonts w:ascii="Georgia" w:hAnsi="Georgia"/>
        </w:rPr>
        <w:t>Ricardian music</w:t>
      </w:r>
      <w:r w:rsidRPr="00003391">
        <w:rPr>
          <w:rFonts w:ascii="Georgia" w:hAnsi="Georgia"/>
        </w:rPr>
        <w:t xml:space="preserve"> license on the </w:t>
      </w:r>
      <w:proofErr w:type="spellStart"/>
      <w:r w:rsidRPr="00003391">
        <w:rPr>
          <w:rFonts w:ascii="Georgia" w:hAnsi="Georgia"/>
        </w:rPr>
        <w:t>OpenLaw</w:t>
      </w:r>
      <w:proofErr w:type="spellEnd"/>
      <w:r w:rsidRPr="00003391">
        <w:rPr>
          <w:rFonts w:ascii="Georgia" w:hAnsi="Georgia"/>
        </w:rPr>
        <w:t xml:space="preserve"> platform, </w:t>
      </w:r>
      <w:r w:rsidR="00F661C8">
        <w:rPr>
          <w:rFonts w:ascii="Georgia" w:hAnsi="Georgia"/>
        </w:rPr>
        <w:t xml:space="preserve">a guide for practitioners, </w:t>
      </w:r>
      <w:r w:rsidRPr="00003391">
        <w:rPr>
          <w:rFonts w:ascii="Georgia" w:hAnsi="Georgia"/>
        </w:rPr>
        <w:t>and a short conclusion.</w:t>
      </w:r>
    </w:p>
    <w:p w14:paraId="21AC6E21" w14:textId="77777777" w:rsidR="00242758" w:rsidRPr="00003391" w:rsidRDefault="00242758" w:rsidP="00A7584E">
      <w:pPr>
        <w:rPr>
          <w:rFonts w:ascii="Georgia" w:hAnsi="Georgia"/>
        </w:rPr>
      </w:pPr>
    </w:p>
    <w:p w14:paraId="60220471" w14:textId="4A343623" w:rsidR="00242758" w:rsidRPr="00E24066" w:rsidRDefault="00701AC2" w:rsidP="00E24066">
      <w:pPr>
        <w:pStyle w:val="Heading1"/>
        <w:rPr>
          <w:rFonts w:ascii="Georgia" w:hAnsi="Georgia"/>
          <w:b/>
          <w:bCs/>
          <w:u w:val="single"/>
        </w:rPr>
      </w:pPr>
      <w:bookmarkStart w:id="3" w:name="_8io3nuth9zf" w:colFirst="0" w:colLast="0"/>
      <w:bookmarkStart w:id="4" w:name="_Toc22305937"/>
      <w:bookmarkEnd w:id="3"/>
      <w:r w:rsidRPr="00003391">
        <w:rPr>
          <w:rFonts w:ascii="Georgia" w:hAnsi="Georgia"/>
          <w:b/>
          <w:bCs/>
        </w:rPr>
        <w:t xml:space="preserve">2. Literature Review </w:t>
      </w:r>
      <w:r w:rsidR="0016251A" w:rsidRPr="00003391">
        <w:rPr>
          <w:rFonts w:ascii="Georgia" w:hAnsi="Georgia"/>
          <w:b/>
          <w:bCs/>
        </w:rPr>
        <w:t xml:space="preserve">and </w:t>
      </w:r>
      <w:r w:rsidRPr="00003391">
        <w:rPr>
          <w:rFonts w:ascii="Georgia" w:hAnsi="Georgia"/>
          <w:b/>
          <w:bCs/>
        </w:rPr>
        <w:t>Synthesis</w:t>
      </w:r>
      <w:bookmarkEnd w:id="4"/>
    </w:p>
    <w:p w14:paraId="14114FA0" w14:textId="77777777" w:rsidR="00242758" w:rsidRPr="00003391" w:rsidRDefault="00701AC2">
      <w:pPr>
        <w:pStyle w:val="Heading2"/>
        <w:rPr>
          <w:rFonts w:ascii="Georgia" w:hAnsi="Georgia"/>
        </w:rPr>
      </w:pPr>
      <w:bookmarkStart w:id="5" w:name="_hl3c6o178nzt" w:colFirst="0" w:colLast="0"/>
      <w:bookmarkStart w:id="6" w:name="_Toc22305938"/>
      <w:bookmarkEnd w:id="5"/>
      <w:r w:rsidRPr="00003391">
        <w:rPr>
          <w:rFonts w:ascii="Georgia" w:hAnsi="Georgia"/>
        </w:rPr>
        <w:t>2.1. Background</w:t>
      </w:r>
      <w:bookmarkEnd w:id="6"/>
      <w:r w:rsidRPr="00003391">
        <w:rPr>
          <w:rFonts w:ascii="Georgia" w:hAnsi="Georgia"/>
        </w:rPr>
        <w:tab/>
      </w:r>
    </w:p>
    <w:p w14:paraId="7728682A" w14:textId="77777777" w:rsidR="00242758" w:rsidRPr="00003391" w:rsidRDefault="00242758">
      <w:pPr>
        <w:rPr>
          <w:rFonts w:ascii="Georgia" w:hAnsi="Georgia"/>
        </w:rPr>
      </w:pPr>
    </w:p>
    <w:p w14:paraId="6431188E" w14:textId="520BC7EA" w:rsidR="00242758" w:rsidRPr="00003391" w:rsidRDefault="00701AC2">
      <w:pPr>
        <w:rPr>
          <w:rFonts w:ascii="Georgia" w:hAnsi="Georgia"/>
        </w:rPr>
      </w:pPr>
      <w:r w:rsidRPr="00003391">
        <w:rPr>
          <w:rFonts w:ascii="Georgia" w:hAnsi="Georgia"/>
        </w:rPr>
        <w:t xml:space="preserve">We conducted a literature review to identify prior research </w:t>
      </w:r>
      <w:r w:rsidR="005F09E5">
        <w:rPr>
          <w:rFonts w:ascii="Georgia" w:hAnsi="Georgia"/>
        </w:rPr>
        <w:t xml:space="preserve">covering multiple disciplines in the </w:t>
      </w:r>
      <w:r w:rsidRPr="00003391">
        <w:rPr>
          <w:rFonts w:ascii="Georgia" w:hAnsi="Georgia"/>
        </w:rPr>
        <w:t xml:space="preserve">blockchain literature that were specific to legal frameworks and the music industry. The blockchain literature in this area is spread </w:t>
      </w:r>
      <w:r w:rsidR="005F09E5">
        <w:rPr>
          <w:rFonts w:ascii="Georgia" w:hAnsi="Georgia"/>
        </w:rPr>
        <w:t>among multiple disciplines in the a</w:t>
      </w:r>
      <w:r w:rsidRPr="00003391">
        <w:rPr>
          <w:rFonts w:ascii="Georgia" w:hAnsi="Georgia"/>
        </w:rPr>
        <w:t>cademic and gray</w:t>
      </w:r>
      <w:r w:rsidR="005F09E5" w:rsidRPr="00003391">
        <w:rPr>
          <w:rFonts w:ascii="Georgia" w:hAnsi="Georgia"/>
          <w:vertAlign w:val="superscript"/>
        </w:rPr>
        <w:footnoteReference w:id="6"/>
      </w:r>
      <w:r w:rsidR="005F09E5">
        <w:rPr>
          <w:rFonts w:ascii="Georgia" w:hAnsi="Georgia"/>
        </w:rPr>
        <w:t xml:space="preserve"> literature</w:t>
      </w:r>
      <w:r w:rsidRPr="00003391">
        <w:rPr>
          <w:rFonts w:ascii="Georgia" w:hAnsi="Georgia"/>
        </w:rPr>
        <w:t xml:space="preserve">, thus we felt it was imperative to synthesize </w:t>
      </w:r>
      <w:r w:rsidR="005F09E5">
        <w:rPr>
          <w:rFonts w:ascii="Georgia" w:hAnsi="Georgia"/>
        </w:rPr>
        <w:t>the</w:t>
      </w:r>
      <w:r w:rsidR="00383F1B">
        <w:rPr>
          <w:rFonts w:ascii="Georgia" w:hAnsi="Georgia"/>
        </w:rPr>
        <w:t xml:space="preserve"> literature </w:t>
      </w:r>
      <w:r w:rsidRPr="00003391">
        <w:rPr>
          <w:rFonts w:ascii="Georgia" w:hAnsi="Georgia"/>
        </w:rPr>
        <w:t xml:space="preserve">to provide clarity on the current state of automated music licensing approaches. Additionally, music </w:t>
      </w:r>
      <w:r w:rsidR="00A7584E" w:rsidRPr="00003391">
        <w:rPr>
          <w:rFonts w:ascii="Georgia" w:hAnsi="Georgia"/>
        </w:rPr>
        <w:t>licensing</w:t>
      </w:r>
      <w:r w:rsidRPr="00003391">
        <w:rPr>
          <w:rFonts w:ascii="Georgia" w:hAnsi="Georgia"/>
        </w:rPr>
        <w:t xml:space="preserve"> is a topic that </w:t>
      </w:r>
      <w:r w:rsidR="00A7584E" w:rsidRPr="00003391">
        <w:rPr>
          <w:rFonts w:ascii="Georgia" w:hAnsi="Georgia"/>
        </w:rPr>
        <w:t>requires</w:t>
      </w:r>
      <w:r w:rsidRPr="00003391">
        <w:rPr>
          <w:rFonts w:ascii="Georgia" w:hAnsi="Georgia"/>
        </w:rPr>
        <w:t xml:space="preserve"> extensive background </w:t>
      </w:r>
      <w:r w:rsidR="00A7584E" w:rsidRPr="00003391">
        <w:rPr>
          <w:rFonts w:ascii="Georgia" w:hAnsi="Georgia"/>
        </w:rPr>
        <w:t>knowledge</w:t>
      </w:r>
      <w:r w:rsidRPr="00003391">
        <w:rPr>
          <w:rFonts w:ascii="Georgia" w:hAnsi="Georgia"/>
        </w:rPr>
        <w:t xml:space="preserve"> in </w:t>
      </w:r>
      <w:r w:rsidR="00D56031">
        <w:rPr>
          <w:rFonts w:ascii="Georgia" w:hAnsi="Georgia"/>
        </w:rPr>
        <w:t>legal frameworks and the music industry</w:t>
      </w:r>
      <w:r w:rsidRPr="00003391">
        <w:rPr>
          <w:rFonts w:ascii="Georgia" w:hAnsi="Georgia"/>
        </w:rPr>
        <w:t xml:space="preserve">, even before considering the </w:t>
      </w:r>
      <w:r w:rsidR="00A7584E" w:rsidRPr="00003391">
        <w:rPr>
          <w:rFonts w:ascii="Georgia" w:hAnsi="Georgia"/>
        </w:rPr>
        <w:t>technological approaches to automat</w:t>
      </w:r>
      <w:r w:rsidR="00D56031">
        <w:rPr>
          <w:rFonts w:ascii="Georgia" w:hAnsi="Georgia"/>
        </w:rPr>
        <w:t>ing</w:t>
      </w:r>
      <w:r w:rsidRPr="00003391">
        <w:rPr>
          <w:rFonts w:ascii="Georgia" w:hAnsi="Georgia"/>
        </w:rPr>
        <w:t xml:space="preserve"> music </w:t>
      </w:r>
      <w:r w:rsidR="00A7584E" w:rsidRPr="00003391">
        <w:rPr>
          <w:rFonts w:ascii="Georgia" w:hAnsi="Georgia"/>
        </w:rPr>
        <w:t>licensing</w:t>
      </w:r>
      <w:r w:rsidRPr="00003391">
        <w:rPr>
          <w:rFonts w:ascii="Georgia" w:hAnsi="Georgia"/>
        </w:rPr>
        <w:t xml:space="preserve">, and this need for extensive background </w:t>
      </w:r>
      <w:r w:rsidR="00A7584E" w:rsidRPr="00003391">
        <w:rPr>
          <w:rFonts w:ascii="Georgia" w:hAnsi="Georgia"/>
        </w:rPr>
        <w:t>knowledge</w:t>
      </w:r>
      <w:r w:rsidRPr="00003391">
        <w:rPr>
          <w:rFonts w:ascii="Georgia" w:hAnsi="Georgia"/>
        </w:rPr>
        <w:t xml:space="preserve"> </w:t>
      </w:r>
      <w:r w:rsidR="00A7584E" w:rsidRPr="00003391">
        <w:rPr>
          <w:rFonts w:ascii="Georgia" w:hAnsi="Georgia"/>
        </w:rPr>
        <w:t>influenced</w:t>
      </w:r>
      <w:r w:rsidRPr="00003391">
        <w:rPr>
          <w:rFonts w:ascii="Georgia" w:hAnsi="Georgia"/>
        </w:rPr>
        <w:t xml:space="preserve"> </w:t>
      </w:r>
      <w:r w:rsidR="00A7584E" w:rsidRPr="00003391">
        <w:rPr>
          <w:rFonts w:ascii="Georgia" w:hAnsi="Georgia"/>
        </w:rPr>
        <w:t>our</w:t>
      </w:r>
      <w:r w:rsidRPr="00003391">
        <w:rPr>
          <w:rFonts w:ascii="Georgia" w:hAnsi="Georgia"/>
        </w:rPr>
        <w:t xml:space="preserve"> </w:t>
      </w:r>
      <w:r w:rsidR="00383F1B">
        <w:rPr>
          <w:rFonts w:ascii="Georgia" w:hAnsi="Georgia"/>
        </w:rPr>
        <w:t xml:space="preserve">research </w:t>
      </w:r>
      <w:r w:rsidR="00A7584E" w:rsidRPr="00003391">
        <w:rPr>
          <w:rFonts w:ascii="Georgia" w:hAnsi="Georgia"/>
        </w:rPr>
        <w:t>methodology.</w:t>
      </w:r>
    </w:p>
    <w:p w14:paraId="6E5C4F31" w14:textId="77777777" w:rsidR="00242758" w:rsidRPr="00003391" w:rsidRDefault="00701AC2">
      <w:pPr>
        <w:pStyle w:val="Heading2"/>
        <w:rPr>
          <w:rFonts w:ascii="Georgia" w:hAnsi="Georgia"/>
        </w:rPr>
      </w:pPr>
      <w:bookmarkStart w:id="7" w:name="_ojlbie77bk81" w:colFirst="0" w:colLast="0"/>
      <w:bookmarkStart w:id="8" w:name="_Toc22305939"/>
      <w:bookmarkEnd w:id="7"/>
      <w:r w:rsidRPr="00003391">
        <w:rPr>
          <w:rFonts w:ascii="Georgia" w:hAnsi="Georgia"/>
        </w:rPr>
        <w:t>2.2. Research Questions</w:t>
      </w:r>
      <w:bookmarkEnd w:id="8"/>
    </w:p>
    <w:p w14:paraId="66570F20" w14:textId="77777777" w:rsidR="00242758" w:rsidRPr="00003391" w:rsidRDefault="00242758">
      <w:pPr>
        <w:ind w:firstLine="720"/>
        <w:rPr>
          <w:rFonts w:ascii="Georgia" w:hAnsi="Georgia"/>
          <w:b/>
          <w:u w:val="single"/>
        </w:rPr>
      </w:pPr>
    </w:p>
    <w:p w14:paraId="34EC1E4F" w14:textId="77777777" w:rsidR="00242758" w:rsidRPr="00003391" w:rsidRDefault="00701AC2">
      <w:pPr>
        <w:rPr>
          <w:rFonts w:ascii="Georgia" w:hAnsi="Georgia"/>
        </w:rPr>
      </w:pPr>
      <w:r w:rsidRPr="00003391">
        <w:rPr>
          <w:rFonts w:ascii="Georgia" w:hAnsi="Georgia"/>
        </w:rPr>
        <w:t>In researching this topic, our research was framed by the following questions:</w:t>
      </w:r>
    </w:p>
    <w:p w14:paraId="615394D0" w14:textId="77777777" w:rsidR="00242758" w:rsidRPr="00003391" w:rsidRDefault="00242758">
      <w:pPr>
        <w:ind w:firstLine="720"/>
        <w:rPr>
          <w:rFonts w:ascii="Georgia" w:hAnsi="Georgia"/>
        </w:rPr>
      </w:pPr>
    </w:p>
    <w:p w14:paraId="5E80E0C7" w14:textId="3AEC8107" w:rsidR="00242758" w:rsidRPr="00003391" w:rsidRDefault="00701AC2">
      <w:pPr>
        <w:numPr>
          <w:ilvl w:val="0"/>
          <w:numId w:val="32"/>
        </w:numPr>
        <w:rPr>
          <w:rFonts w:ascii="Georgia" w:hAnsi="Georgia"/>
        </w:rPr>
      </w:pPr>
      <w:r w:rsidRPr="00003391">
        <w:rPr>
          <w:rFonts w:ascii="Georgia" w:hAnsi="Georgia"/>
        </w:rPr>
        <w:t>What are the transactional costs of music licensing</w:t>
      </w:r>
      <w:r w:rsidR="00C569A0" w:rsidRPr="00003391">
        <w:rPr>
          <w:rFonts w:ascii="Georgia" w:hAnsi="Georgia"/>
        </w:rPr>
        <w:t>?</w:t>
      </w:r>
    </w:p>
    <w:p w14:paraId="113C1DBE" w14:textId="1E1ECB2D" w:rsidR="00242758" w:rsidRPr="00003391" w:rsidRDefault="00701AC2">
      <w:pPr>
        <w:numPr>
          <w:ilvl w:val="0"/>
          <w:numId w:val="32"/>
        </w:numPr>
        <w:rPr>
          <w:rFonts w:ascii="Georgia" w:hAnsi="Georgia"/>
        </w:rPr>
      </w:pPr>
      <w:r w:rsidRPr="00003391">
        <w:rPr>
          <w:rFonts w:ascii="Georgia" w:hAnsi="Georgia"/>
        </w:rPr>
        <w:t>What are the perceived benefits of automating music licensing via smart contracts</w:t>
      </w:r>
      <w:r w:rsidR="00C569A0" w:rsidRPr="00003391">
        <w:rPr>
          <w:rFonts w:ascii="Georgia" w:hAnsi="Georgia"/>
        </w:rPr>
        <w:t>?</w:t>
      </w:r>
    </w:p>
    <w:p w14:paraId="4A4DC7A2" w14:textId="1E654AD3" w:rsidR="00242758" w:rsidRPr="00003391" w:rsidRDefault="00701AC2">
      <w:pPr>
        <w:numPr>
          <w:ilvl w:val="0"/>
          <w:numId w:val="32"/>
        </w:numPr>
        <w:rPr>
          <w:rFonts w:ascii="Georgia" w:hAnsi="Georgia"/>
        </w:rPr>
      </w:pPr>
      <w:r w:rsidRPr="00003391">
        <w:rPr>
          <w:rFonts w:ascii="Georgia" w:hAnsi="Georgia"/>
        </w:rPr>
        <w:t>What are the legal and technical implications of automating music licensing</w:t>
      </w:r>
      <w:r w:rsidR="00C569A0" w:rsidRPr="00003391">
        <w:rPr>
          <w:rFonts w:ascii="Georgia" w:hAnsi="Georgia"/>
        </w:rPr>
        <w:t>?</w:t>
      </w:r>
    </w:p>
    <w:p w14:paraId="24F061E1" w14:textId="2EF45373" w:rsidR="00242758" w:rsidRPr="00003391" w:rsidRDefault="00701AC2">
      <w:pPr>
        <w:numPr>
          <w:ilvl w:val="0"/>
          <w:numId w:val="32"/>
        </w:numPr>
        <w:rPr>
          <w:rFonts w:ascii="Georgia" w:hAnsi="Georgia"/>
        </w:rPr>
      </w:pPr>
      <w:r w:rsidRPr="00003391">
        <w:rPr>
          <w:rFonts w:ascii="Georgia" w:hAnsi="Georgia"/>
        </w:rPr>
        <w:t>How are current how are current streaming and multimedia content (Decentralized) handling licensing</w:t>
      </w:r>
      <w:r w:rsidR="00C569A0" w:rsidRPr="00003391">
        <w:rPr>
          <w:rFonts w:ascii="Georgia" w:hAnsi="Georgia"/>
        </w:rPr>
        <w:t>?</w:t>
      </w:r>
    </w:p>
    <w:p w14:paraId="34E7A7EA" w14:textId="6E323199" w:rsidR="00242758" w:rsidRPr="00003391" w:rsidRDefault="00701AC2">
      <w:pPr>
        <w:numPr>
          <w:ilvl w:val="0"/>
          <w:numId w:val="32"/>
        </w:numPr>
        <w:rPr>
          <w:rFonts w:ascii="Georgia" w:hAnsi="Georgia"/>
        </w:rPr>
      </w:pPr>
      <w:r w:rsidRPr="00003391">
        <w:rPr>
          <w:rFonts w:ascii="Georgia" w:hAnsi="Georgia"/>
        </w:rPr>
        <w:t>What are the current barriers to automating music licensing</w:t>
      </w:r>
      <w:r w:rsidR="00C569A0" w:rsidRPr="00003391">
        <w:rPr>
          <w:rFonts w:ascii="Georgia" w:hAnsi="Georgia"/>
        </w:rPr>
        <w:t>?</w:t>
      </w:r>
    </w:p>
    <w:p w14:paraId="3621982C" w14:textId="16A5BE16" w:rsidR="00242758" w:rsidRPr="00003391" w:rsidRDefault="00701AC2">
      <w:pPr>
        <w:numPr>
          <w:ilvl w:val="0"/>
          <w:numId w:val="32"/>
        </w:numPr>
        <w:rPr>
          <w:rFonts w:ascii="Georgia" w:hAnsi="Georgia"/>
        </w:rPr>
      </w:pPr>
      <w:r w:rsidRPr="00003391">
        <w:rPr>
          <w:rFonts w:ascii="Georgia" w:hAnsi="Georgia"/>
        </w:rPr>
        <w:t>What are the gaps in knowledge or know-how for automating music licensing</w:t>
      </w:r>
      <w:r w:rsidR="00C569A0" w:rsidRPr="00003391">
        <w:rPr>
          <w:rFonts w:ascii="Georgia" w:hAnsi="Georgia"/>
        </w:rPr>
        <w:t>?</w:t>
      </w:r>
    </w:p>
    <w:p w14:paraId="41D7937F" w14:textId="6F79FD13" w:rsidR="00242758" w:rsidRPr="00003391" w:rsidRDefault="00701AC2">
      <w:pPr>
        <w:numPr>
          <w:ilvl w:val="0"/>
          <w:numId w:val="32"/>
        </w:numPr>
        <w:rPr>
          <w:rFonts w:ascii="Georgia" w:hAnsi="Georgia"/>
        </w:rPr>
      </w:pPr>
      <w:r w:rsidRPr="00003391">
        <w:rPr>
          <w:rFonts w:ascii="Georgia" w:hAnsi="Georgia"/>
        </w:rPr>
        <w:t>What web protocols exist, if any, for licensing intellectual property</w:t>
      </w:r>
      <w:r w:rsidR="00C569A0" w:rsidRPr="00003391">
        <w:rPr>
          <w:rFonts w:ascii="Georgia" w:hAnsi="Georgia"/>
        </w:rPr>
        <w:t>?</w:t>
      </w:r>
    </w:p>
    <w:p w14:paraId="06423BDE" w14:textId="35EEACC0" w:rsidR="00242758" w:rsidRPr="00003391" w:rsidRDefault="00701AC2">
      <w:pPr>
        <w:numPr>
          <w:ilvl w:val="0"/>
          <w:numId w:val="32"/>
        </w:numPr>
        <w:rPr>
          <w:rFonts w:ascii="Georgia" w:hAnsi="Georgia"/>
        </w:rPr>
      </w:pPr>
      <w:r w:rsidRPr="00003391">
        <w:rPr>
          <w:rFonts w:ascii="Georgia" w:hAnsi="Georgia"/>
        </w:rPr>
        <w:t>What are the licensing models available for musical works</w:t>
      </w:r>
      <w:r w:rsidR="00C569A0" w:rsidRPr="00003391">
        <w:rPr>
          <w:rFonts w:ascii="Georgia" w:hAnsi="Georgia"/>
        </w:rPr>
        <w:t>?</w:t>
      </w:r>
    </w:p>
    <w:p w14:paraId="35FF6720" w14:textId="77777777" w:rsidR="00242758" w:rsidRPr="00003391" w:rsidRDefault="00701AC2">
      <w:pPr>
        <w:numPr>
          <w:ilvl w:val="0"/>
          <w:numId w:val="32"/>
        </w:numPr>
        <w:rPr>
          <w:rFonts w:ascii="Georgia" w:hAnsi="Georgia"/>
        </w:rPr>
      </w:pPr>
      <w:r w:rsidRPr="00003391">
        <w:rPr>
          <w:rFonts w:ascii="Georgia" w:hAnsi="Georgia"/>
        </w:rPr>
        <w:lastRenderedPageBreak/>
        <w:t xml:space="preserve">What are the legal boundaries affecting music licensing in an international </w:t>
      </w:r>
      <w:proofErr w:type="gramStart"/>
      <w:r w:rsidRPr="00003391">
        <w:rPr>
          <w:rFonts w:ascii="Georgia" w:hAnsi="Georgia"/>
        </w:rPr>
        <w:t>context</w:t>
      </w:r>
      <w:proofErr w:type="gramEnd"/>
      <w:r w:rsidRPr="00003391">
        <w:rPr>
          <w:rFonts w:ascii="Georgia" w:hAnsi="Georgia"/>
        </w:rPr>
        <w:t xml:space="preserve"> </w:t>
      </w:r>
    </w:p>
    <w:p w14:paraId="2224084D" w14:textId="77777777" w:rsidR="00242758" w:rsidRPr="00003391" w:rsidRDefault="00701AC2">
      <w:pPr>
        <w:numPr>
          <w:ilvl w:val="0"/>
          <w:numId w:val="32"/>
        </w:numPr>
        <w:rPr>
          <w:rFonts w:ascii="Georgia" w:hAnsi="Georgia"/>
        </w:rPr>
      </w:pPr>
      <w:r w:rsidRPr="00003391">
        <w:rPr>
          <w:rFonts w:ascii="Georgia" w:hAnsi="Georgia"/>
        </w:rPr>
        <w:t>Can we conceptualize an automated music licensing framework(s)?</w:t>
      </w:r>
    </w:p>
    <w:p w14:paraId="5B5F24FF" w14:textId="77777777" w:rsidR="00242758" w:rsidRPr="00003391" w:rsidRDefault="00701AC2">
      <w:pPr>
        <w:numPr>
          <w:ilvl w:val="0"/>
          <w:numId w:val="32"/>
        </w:numPr>
        <w:rPr>
          <w:rFonts w:ascii="Georgia" w:hAnsi="Georgia"/>
        </w:rPr>
      </w:pPr>
      <w:r w:rsidRPr="00003391">
        <w:rPr>
          <w:rFonts w:ascii="Georgia" w:hAnsi="Georgia"/>
        </w:rPr>
        <w:t xml:space="preserve">What are the consideration in translating legal language into programming </w:t>
      </w:r>
      <w:proofErr w:type="gramStart"/>
      <w:r w:rsidRPr="00003391">
        <w:rPr>
          <w:rFonts w:ascii="Georgia" w:hAnsi="Georgia"/>
        </w:rPr>
        <w:t>language</w:t>
      </w:r>
      <w:proofErr w:type="gramEnd"/>
    </w:p>
    <w:p w14:paraId="6C1B3F39" w14:textId="77777777" w:rsidR="00242758" w:rsidRPr="00003391" w:rsidRDefault="00701AC2">
      <w:pPr>
        <w:numPr>
          <w:ilvl w:val="0"/>
          <w:numId w:val="32"/>
        </w:numPr>
        <w:rPr>
          <w:rFonts w:ascii="Georgia" w:hAnsi="Georgia"/>
        </w:rPr>
      </w:pPr>
      <w:r w:rsidRPr="00003391">
        <w:rPr>
          <w:rFonts w:ascii="Georgia" w:hAnsi="Georgia"/>
        </w:rPr>
        <w:t xml:space="preserve">What is the state of literature in this area? </w:t>
      </w:r>
    </w:p>
    <w:p w14:paraId="6C555FD2" w14:textId="77777777" w:rsidR="00242758" w:rsidRPr="00003391" w:rsidRDefault="00701AC2">
      <w:pPr>
        <w:numPr>
          <w:ilvl w:val="0"/>
          <w:numId w:val="32"/>
        </w:numPr>
        <w:rPr>
          <w:rFonts w:ascii="Georgia" w:hAnsi="Georgia"/>
        </w:rPr>
      </w:pPr>
      <w:r w:rsidRPr="00003391">
        <w:rPr>
          <w:rFonts w:ascii="Georgia" w:hAnsi="Georgia"/>
        </w:rPr>
        <w:t xml:space="preserve">Should rights under copyright, if tokenized on a blockchain, be tokenized as fungible or non-fungible tokens? </w:t>
      </w:r>
    </w:p>
    <w:p w14:paraId="0930FA52" w14:textId="6AB21F32" w:rsidR="00242758" w:rsidRPr="00003391" w:rsidRDefault="00701AC2" w:rsidP="00C61B06">
      <w:pPr>
        <w:rPr>
          <w:rFonts w:ascii="Georgia" w:hAnsi="Georgia"/>
        </w:rPr>
      </w:pPr>
      <w:r w:rsidRPr="00003391">
        <w:rPr>
          <w:rFonts w:ascii="Georgia" w:hAnsi="Georgia"/>
        </w:rPr>
        <w:tab/>
      </w:r>
    </w:p>
    <w:p w14:paraId="36FFCCCB" w14:textId="77777777" w:rsidR="00242758" w:rsidRPr="00003391" w:rsidRDefault="00701AC2" w:rsidP="00512120">
      <w:pPr>
        <w:pStyle w:val="Heading2"/>
        <w:rPr>
          <w:rFonts w:ascii="Georgia" w:hAnsi="Georgia"/>
        </w:rPr>
      </w:pPr>
      <w:bookmarkStart w:id="9" w:name="_x5iexpdu2cg2" w:colFirst="0" w:colLast="0"/>
      <w:bookmarkStart w:id="10" w:name="_Toc22305940"/>
      <w:bookmarkEnd w:id="9"/>
      <w:r w:rsidRPr="00003391">
        <w:rPr>
          <w:rFonts w:ascii="Georgia" w:hAnsi="Georgia"/>
        </w:rPr>
        <w:t>2.3. Our Addition to the Field</w:t>
      </w:r>
      <w:bookmarkEnd w:id="10"/>
    </w:p>
    <w:p w14:paraId="0E6059A5" w14:textId="77777777" w:rsidR="00242758" w:rsidRPr="00003391" w:rsidRDefault="00242758">
      <w:pPr>
        <w:ind w:firstLine="720"/>
        <w:rPr>
          <w:rFonts w:ascii="Georgia" w:hAnsi="Georgia"/>
          <w:b/>
          <w:u w:val="single"/>
        </w:rPr>
      </w:pPr>
    </w:p>
    <w:p w14:paraId="215BD6E0" w14:textId="608F01BB" w:rsidR="00242758" w:rsidRPr="00003391" w:rsidRDefault="00701AC2">
      <w:pPr>
        <w:rPr>
          <w:rFonts w:ascii="Georgia" w:hAnsi="Georgia"/>
          <w:b/>
          <w:u w:val="single"/>
        </w:rPr>
      </w:pPr>
      <w:r w:rsidRPr="00003391">
        <w:rPr>
          <w:rFonts w:ascii="Georgia" w:hAnsi="Georgia"/>
        </w:rPr>
        <w:t>Our contribution to the field is three-fold. First, we shall synthesize</w:t>
      </w:r>
      <w:r w:rsidR="005F09E5" w:rsidRPr="005F09E5">
        <w:rPr>
          <w:rFonts w:ascii="Georgia" w:hAnsi="Georgia"/>
        </w:rPr>
        <w:t xml:space="preserve"> </w:t>
      </w:r>
      <w:r w:rsidR="005F09E5" w:rsidRPr="00003391">
        <w:rPr>
          <w:rFonts w:ascii="Georgia" w:hAnsi="Georgia"/>
        </w:rPr>
        <w:t xml:space="preserve">s </w:t>
      </w:r>
      <w:r w:rsidR="005F09E5">
        <w:rPr>
          <w:rFonts w:ascii="Georgia" w:hAnsi="Georgia"/>
        </w:rPr>
        <w:t>literature from multiple disciplines</w:t>
      </w:r>
      <w:r w:rsidR="005F09E5" w:rsidRPr="00003391">
        <w:rPr>
          <w:rFonts w:ascii="Georgia" w:hAnsi="Georgia"/>
        </w:rPr>
        <w:t xml:space="preserve"> </w:t>
      </w:r>
      <w:r w:rsidR="005F09E5">
        <w:rPr>
          <w:rFonts w:ascii="Georgia" w:hAnsi="Georgia"/>
        </w:rPr>
        <w:t>covering</w:t>
      </w:r>
      <w:r w:rsidR="005F09E5" w:rsidRPr="00003391">
        <w:rPr>
          <w:rFonts w:ascii="Georgia" w:hAnsi="Georgia"/>
        </w:rPr>
        <w:t xml:space="preserve"> existing legal framework</w:t>
      </w:r>
      <w:r w:rsidR="005F09E5">
        <w:rPr>
          <w:rFonts w:ascii="Georgia" w:hAnsi="Georgia"/>
        </w:rPr>
        <w:t>s</w:t>
      </w:r>
      <w:r w:rsidR="005F09E5" w:rsidRPr="00003391">
        <w:rPr>
          <w:rFonts w:ascii="Georgia" w:hAnsi="Georgia"/>
        </w:rPr>
        <w:t xml:space="preserve"> and automation approaches applicable to music licensing</w:t>
      </w:r>
      <w:r w:rsidR="005F09E5">
        <w:rPr>
          <w:rFonts w:ascii="Georgia" w:hAnsi="Georgia"/>
        </w:rPr>
        <w:t>, and the intersections thereto.</w:t>
      </w:r>
      <w:r w:rsidRPr="00003391">
        <w:rPr>
          <w:rFonts w:ascii="Georgia" w:hAnsi="Georgia"/>
        </w:rPr>
        <w:t xml:space="preserve"> Second, we shall discuss the licensing schemes </w:t>
      </w:r>
      <w:r w:rsidR="00032BF2" w:rsidRPr="00003391">
        <w:rPr>
          <w:rFonts w:ascii="Georgia" w:hAnsi="Georgia"/>
        </w:rPr>
        <w:t>available</w:t>
      </w:r>
      <w:r w:rsidRPr="00003391">
        <w:rPr>
          <w:rFonts w:ascii="Georgia" w:hAnsi="Georgia"/>
        </w:rPr>
        <w:t xml:space="preserve"> on</w:t>
      </w:r>
      <w:r w:rsidR="00032BF2" w:rsidRPr="00003391">
        <w:rPr>
          <w:rFonts w:ascii="Georgia" w:hAnsi="Georgia"/>
        </w:rPr>
        <w:t xml:space="preserve"> </w:t>
      </w:r>
      <w:r w:rsidRPr="00003391">
        <w:rPr>
          <w:rFonts w:ascii="Georgia" w:hAnsi="Georgia"/>
        </w:rPr>
        <w:t xml:space="preserve">decentralized, </w:t>
      </w:r>
      <w:r w:rsidR="00032BF2" w:rsidRPr="00003391">
        <w:rPr>
          <w:rFonts w:ascii="Georgia" w:hAnsi="Georgia"/>
        </w:rPr>
        <w:t>distributed</w:t>
      </w:r>
      <w:r w:rsidRPr="00003391">
        <w:rPr>
          <w:rFonts w:ascii="Georgia" w:hAnsi="Georgia"/>
        </w:rPr>
        <w:t xml:space="preserve"> and stewardship streaming and content platforms. Third, we shall aid industry members and </w:t>
      </w:r>
      <w:r w:rsidR="00032BF2" w:rsidRPr="00003391">
        <w:rPr>
          <w:rFonts w:ascii="Georgia" w:hAnsi="Georgia"/>
        </w:rPr>
        <w:t>professionals</w:t>
      </w:r>
      <w:r w:rsidRPr="00003391">
        <w:rPr>
          <w:rFonts w:ascii="Georgia" w:hAnsi="Georgia"/>
        </w:rPr>
        <w:t xml:space="preserve"> by developing a frame of reference </w:t>
      </w:r>
      <w:r w:rsidR="00032BF2" w:rsidRPr="00003391">
        <w:rPr>
          <w:rFonts w:ascii="Georgia" w:hAnsi="Georgia"/>
        </w:rPr>
        <w:t>for</w:t>
      </w:r>
      <w:r w:rsidRPr="00003391">
        <w:rPr>
          <w:rFonts w:ascii="Georgia" w:hAnsi="Georgia"/>
        </w:rPr>
        <w:t xml:space="preserve"> automated music </w:t>
      </w:r>
      <w:r w:rsidR="00032BF2" w:rsidRPr="00003391">
        <w:rPr>
          <w:rFonts w:ascii="Georgia" w:hAnsi="Georgia"/>
        </w:rPr>
        <w:t>licensing</w:t>
      </w:r>
      <w:r w:rsidRPr="00003391">
        <w:rPr>
          <w:rFonts w:ascii="Georgia" w:hAnsi="Georgia"/>
        </w:rPr>
        <w:t xml:space="preserve"> by developing a blockchain-</w:t>
      </w:r>
      <w:r w:rsidR="009B1334">
        <w:rPr>
          <w:rFonts w:ascii="Georgia" w:hAnsi="Georgia"/>
        </w:rPr>
        <w:t xml:space="preserve">interactive </w:t>
      </w:r>
      <w:r w:rsidR="00BB726B">
        <w:rPr>
          <w:rFonts w:ascii="Georgia" w:hAnsi="Georgia"/>
        </w:rPr>
        <w:t>Ricardian</w:t>
      </w:r>
      <w:r w:rsidRPr="00003391">
        <w:rPr>
          <w:rFonts w:ascii="Georgia" w:hAnsi="Georgia"/>
        </w:rPr>
        <w:t xml:space="preserve"> music license on the </w:t>
      </w:r>
      <w:proofErr w:type="spellStart"/>
      <w:r w:rsidRPr="00003391">
        <w:rPr>
          <w:rFonts w:ascii="Georgia" w:hAnsi="Georgia"/>
        </w:rPr>
        <w:t>OpenLaw</w:t>
      </w:r>
      <w:proofErr w:type="spellEnd"/>
      <w:r w:rsidRPr="00003391">
        <w:rPr>
          <w:rFonts w:ascii="Georgia" w:hAnsi="Georgia"/>
        </w:rPr>
        <w:t xml:space="preserve"> platform.</w:t>
      </w:r>
    </w:p>
    <w:p w14:paraId="5B4F113C" w14:textId="677D7C48" w:rsidR="00242758" w:rsidRPr="00003391" w:rsidRDefault="00B6207D" w:rsidP="00B6207D">
      <w:pPr>
        <w:pStyle w:val="Heading2"/>
        <w:rPr>
          <w:rFonts w:ascii="Georgia" w:hAnsi="Georgia"/>
        </w:rPr>
      </w:pPr>
      <w:bookmarkStart w:id="11" w:name="_Toc22305941"/>
      <w:r w:rsidRPr="00003391">
        <w:rPr>
          <w:rFonts w:ascii="Georgia" w:hAnsi="Georgia"/>
        </w:rPr>
        <w:t xml:space="preserve">2.4. </w:t>
      </w:r>
      <w:r w:rsidR="00701AC2" w:rsidRPr="00003391">
        <w:rPr>
          <w:rFonts w:ascii="Georgia" w:hAnsi="Georgia"/>
        </w:rPr>
        <w:t xml:space="preserve">Structure of our </w:t>
      </w:r>
      <w:r w:rsidRPr="00003391">
        <w:rPr>
          <w:rFonts w:ascii="Georgia" w:hAnsi="Georgia"/>
        </w:rPr>
        <w:t>Report</w:t>
      </w:r>
      <w:bookmarkEnd w:id="11"/>
    </w:p>
    <w:p w14:paraId="03551E0A" w14:textId="77777777" w:rsidR="00242758" w:rsidRPr="00003391" w:rsidRDefault="00242758">
      <w:pPr>
        <w:rPr>
          <w:rFonts w:ascii="Georgia" w:hAnsi="Georgia"/>
        </w:rPr>
      </w:pPr>
    </w:p>
    <w:p w14:paraId="736E270B" w14:textId="0667AF76" w:rsidR="00242758" w:rsidRPr="00003391" w:rsidRDefault="00701AC2">
      <w:pPr>
        <w:ind w:firstLine="720"/>
        <w:rPr>
          <w:rFonts w:ascii="Georgia" w:hAnsi="Georgia"/>
        </w:rPr>
      </w:pPr>
      <w:r w:rsidRPr="00003391">
        <w:rPr>
          <w:rFonts w:ascii="Georgia" w:hAnsi="Georgia"/>
        </w:rPr>
        <w:t xml:space="preserve">We structured our </w:t>
      </w:r>
      <w:r w:rsidR="00B6207D" w:rsidRPr="00003391">
        <w:rPr>
          <w:rFonts w:ascii="Georgia" w:hAnsi="Georgia"/>
        </w:rPr>
        <w:t>report</w:t>
      </w:r>
      <w:r w:rsidRPr="00003391">
        <w:rPr>
          <w:rFonts w:ascii="Georgia" w:hAnsi="Georgia"/>
        </w:rPr>
        <w:t xml:space="preserve"> based on our </w:t>
      </w:r>
      <w:r w:rsidR="003D46FF" w:rsidRPr="00003391">
        <w:rPr>
          <w:rFonts w:ascii="Georgia" w:hAnsi="Georgia"/>
        </w:rPr>
        <w:t>needs</w:t>
      </w:r>
      <w:r w:rsidR="00512120" w:rsidRPr="00003391">
        <w:rPr>
          <w:rFonts w:ascii="Georgia" w:hAnsi="Georgia"/>
        </w:rPr>
        <w:t xml:space="preserve"> but</w:t>
      </w:r>
      <w:r w:rsidRPr="00003391">
        <w:rPr>
          <w:rFonts w:ascii="Georgia" w:hAnsi="Georgia"/>
        </w:rPr>
        <w:t xml:space="preserve"> incorporated certain features of </w:t>
      </w:r>
      <w:r w:rsidR="00B6207D" w:rsidRPr="00003391">
        <w:rPr>
          <w:rFonts w:ascii="Georgia" w:hAnsi="Georgia"/>
        </w:rPr>
        <w:t xml:space="preserve">Horst </w:t>
      </w:r>
      <w:proofErr w:type="spellStart"/>
      <w:r w:rsidR="00B6207D" w:rsidRPr="00003391">
        <w:rPr>
          <w:rFonts w:ascii="Georgia" w:hAnsi="Georgia"/>
        </w:rPr>
        <w:t>Treiblmaier’s</w:t>
      </w:r>
      <w:proofErr w:type="spellEnd"/>
      <w:r w:rsidRPr="00003391">
        <w:rPr>
          <w:rFonts w:ascii="Georgia" w:hAnsi="Georgia"/>
        </w:rPr>
        <w:t xml:space="preserve"> blockchain case study structure into our </w:t>
      </w:r>
      <w:r w:rsidR="0070452E" w:rsidRPr="00003391">
        <w:rPr>
          <w:rFonts w:ascii="Georgia" w:hAnsi="Georgia"/>
        </w:rPr>
        <w:t>report.</w:t>
      </w:r>
      <w:r w:rsidR="0070452E" w:rsidRPr="00003391">
        <w:rPr>
          <w:rStyle w:val="FootnoteReference"/>
          <w:rFonts w:ascii="Georgia" w:hAnsi="Georgia"/>
        </w:rPr>
        <w:footnoteReference w:id="7"/>
      </w:r>
      <w:r w:rsidRPr="00003391">
        <w:rPr>
          <w:rFonts w:ascii="Georgia" w:hAnsi="Georgia"/>
        </w:rPr>
        <w:t xml:space="preserve"> </w:t>
      </w:r>
      <w:r w:rsidR="004C1C33" w:rsidRPr="00003391">
        <w:rPr>
          <w:rFonts w:ascii="Georgia" w:hAnsi="Georgia"/>
        </w:rPr>
        <w:t>Specifically</w:t>
      </w:r>
      <w:r w:rsidR="00B6207D" w:rsidRPr="00003391">
        <w:rPr>
          <w:rFonts w:ascii="Georgia" w:hAnsi="Georgia"/>
        </w:rPr>
        <w:t xml:space="preserve">, the Introduction, </w:t>
      </w:r>
      <w:r w:rsidR="001D26CE" w:rsidRPr="00003391">
        <w:rPr>
          <w:rFonts w:ascii="Georgia" w:hAnsi="Georgia"/>
        </w:rPr>
        <w:t xml:space="preserve">Research </w:t>
      </w:r>
      <w:r w:rsidR="00B6207D" w:rsidRPr="00003391">
        <w:rPr>
          <w:rFonts w:ascii="Georgia" w:hAnsi="Georgia"/>
        </w:rPr>
        <w:t>Methodology, and Discussion sections</w:t>
      </w:r>
      <w:r w:rsidR="00391FD0" w:rsidRPr="00003391">
        <w:rPr>
          <w:rFonts w:ascii="Georgia" w:hAnsi="Georgia"/>
        </w:rPr>
        <w:t xml:space="preserve"> were added to our report to better conform with established practice</w:t>
      </w:r>
      <w:r w:rsidR="00B6207D" w:rsidRPr="00003391">
        <w:rPr>
          <w:rFonts w:ascii="Georgia" w:hAnsi="Georgia"/>
        </w:rPr>
        <w:t>.</w:t>
      </w:r>
      <w:r w:rsidR="00B6207D" w:rsidRPr="00003391">
        <w:rPr>
          <w:rStyle w:val="FootnoteReference"/>
          <w:rFonts w:ascii="Georgia" w:hAnsi="Georgia"/>
        </w:rPr>
        <w:footnoteReference w:id="8"/>
      </w:r>
      <w:r w:rsidR="00B6207D" w:rsidRPr="00003391">
        <w:rPr>
          <w:rFonts w:ascii="Georgia" w:hAnsi="Georgia"/>
        </w:rPr>
        <w:t xml:space="preserve"> </w:t>
      </w:r>
    </w:p>
    <w:p w14:paraId="63DCC0CA" w14:textId="77777777" w:rsidR="00242758" w:rsidRPr="00003391" w:rsidRDefault="00242758">
      <w:pPr>
        <w:rPr>
          <w:rFonts w:ascii="Georgia" w:hAnsi="Georgia"/>
        </w:rPr>
      </w:pPr>
    </w:p>
    <w:p w14:paraId="26DCF69A" w14:textId="5F7516A7" w:rsidR="00242758" w:rsidRPr="00003391" w:rsidRDefault="004C1C33" w:rsidP="004C1C33">
      <w:pPr>
        <w:pStyle w:val="Heading2"/>
        <w:rPr>
          <w:rFonts w:ascii="Georgia" w:hAnsi="Georgia"/>
        </w:rPr>
      </w:pPr>
      <w:bookmarkStart w:id="12" w:name="_Toc22305942"/>
      <w:r w:rsidRPr="00003391">
        <w:rPr>
          <w:rFonts w:ascii="Georgia" w:hAnsi="Georgia"/>
        </w:rPr>
        <w:t>2.5. Research Methodology</w:t>
      </w:r>
      <w:bookmarkEnd w:id="12"/>
      <w:r w:rsidRPr="00003391">
        <w:rPr>
          <w:rFonts w:ascii="Georgia" w:hAnsi="Georgia"/>
        </w:rPr>
        <w:t xml:space="preserve"> </w:t>
      </w:r>
    </w:p>
    <w:p w14:paraId="05ED3708" w14:textId="77777777" w:rsidR="00242758" w:rsidRPr="00003391" w:rsidRDefault="00242758">
      <w:pPr>
        <w:rPr>
          <w:rFonts w:ascii="Georgia" w:hAnsi="Georgia"/>
          <w:b/>
          <w:u w:val="single"/>
        </w:rPr>
      </w:pPr>
    </w:p>
    <w:p w14:paraId="7864F383" w14:textId="77777777" w:rsidR="004000FA" w:rsidRPr="00003391" w:rsidRDefault="004000FA">
      <w:pPr>
        <w:rPr>
          <w:rFonts w:ascii="Georgia" w:hAnsi="Georgia"/>
          <w:bCs/>
        </w:rPr>
      </w:pPr>
      <w:r w:rsidRPr="00003391">
        <w:rPr>
          <w:rFonts w:ascii="Georgia" w:hAnsi="Georgia"/>
          <w:bCs/>
        </w:rPr>
        <w:t xml:space="preserve">We utilized qualitative research methods </w:t>
      </w:r>
      <w:r w:rsidR="001F3F30" w:rsidRPr="00003391">
        <w:rPr>
          <w:rFonts w:ascii="Georgia" w:hAnsi="Georgia"/>
          <w:bCs/>
        </w:rPr>
        <w:t xml:space="preserve">in our research because we needed to </w:t>
      </w:r>
      <w:r w:rsidR="00055C8B" w:rsidRPr="00003391">
        <w:rPr>
          <w:rFonts w:ascii="Georgia" w:hAnsi="Georgia"/>
          <w:bCs/>
        </w:rPr>
        <w:t>explore</w:t>
      </w:r>
      <w:r w:rsidR="001F3F30" w:rsidRPr="00003391">
        <w:rPr>
          <w:rFonts w:ascii="Georgia" w:hAnsi="Georgia"/>
          <w:bCs/>
        </w:rPr>
        <w:t xml:space="preserve"> the academic and gray literature, and the growth of blockchain and other emerging technologies </w:t>
      </w:r>
      <w:r w:rsidR="00055C8B" w:rsidRPr="00003391">
        <w:rPr>
          <w:rFonts w:ascii="Georgia" w:hAnsi="Georgia"/>
          <w:bCs/>
        </w:rPr>
        <w:t>applicability</w:t>
      </w:r>
      <w:r w:rsidR="001F3F30" w:rsidRPr="00003391">
        <w:rPr>
          <w:rFonts w:ascii="Georgia" w:hAnsi="Georgia"/>
          <w:bCs/>
        </w:rPr>
        <w:t xml:space="preserve"> to the music industry.</w:t>
      </w:r>
      <w:r w:rsidR="001F3F30" w:rsidRPr="00003391">
        <w:rPr>
          <w:rStyle w:val="FootnoteReference"/>
          <w:rFonts w:ascii="Georgia" w:hAnsi="Georgia"/>
          <w:bCs/>
        </w:rPr>
        <w:footnoteReference w:id="9"/>
      </w:r>
      <w:r w:rsidR="001F3F30" w:rsidRPr="00003391">
        <w:rPr>
          <w:rFonts w:ascii="Georgia" w:hAnsi="Georgia"/>
          <w:bCs/>
        </w:rPr>
        <w:t xml:space="preserve"> </w:t>
      </w:r>
    </w:p>
    <w:p w14:paraId="53DEDEFA" w14:textId="77777777" w:rsidR="00F87DE2" w:rsidRPr="00003391" w:rsidRDefault="00F87DE2">
      <w:pPr>
        <w:rPr>
          <w:rFonts w:ascii="Georgia" w:hAnsi="Georgia"/>
        </w:rPr>
      </w:pPr>
    </w:p>
    <w:p w14:paraId="281CF65D" w14:textId="369F4367" w:rsidR="00F87DE2" w:rsidRPr="00003391" w:rsidRDefault="00F87DE2">
      <w:pPr>
        <w:rPr>
          <w:rFonts w:ascii="Georgia" w:hAnsi="Georgia"/>
        </w:rPr>
      </w:pPr>
      <w:r w:rsidRPr="00003391">
        <w:rPr>
          <w:rFonts w:ascii="Georgia" w:hAnsi="Georgia"/>
        </w:rPr>
        <w:lastRenderedPageBreak/>
        <w:t>For our literature review, we conducted a scoping review to get a better understanding</w:t>
      </w:r>
      <w:r w:rsidR="00F55818" w:rsidRPr="00003391">
        <w:rPr>
          <w:rFonts w:ascii="Georgia" w:hAnsi="Georgia"/>
        </w:rPr>
        <w:t xml:space="preserve"> of</w:t>
      </w:r>
      <w:r w:rsidRPr="00003391">
        <w:rPr>
          <w:rFonts w:ascii="Georgia" w:hAnsi="Georgia"/>
        </w:rPr>
        <w:t xml:space="preserve"> the extant of academic and gray literature in this area, and to see where we should focus our research in automated music licensing.</w:t>
      </w:r>
      <w:r w:rsidRPr="00003391">
        <w:rPr>
          <w:rStyle w:val="FootnoteReference"/>
          <w:rFonts w:ascii="Georgia" w:hAnsi="Georgia"/>
        </w:rPr>
        <w:footnoteReference w:id="10"/>
      </w:r>
      <w:r w:rsidRPr="00003391">
        <w:rPr>
          <w:rFonts w:ascii="Georgia" w:hAnsi="Georgia"/>
        </w:rPr>
        <w:t xml:space="preserve"> </w:t>
      </w:r>
    </w:p>
    <w:p w14:paraId="1E76E617" w14:textId="5265B1BB" w:rsidR="00096542" w:rsidRPr="00003391" w:rsidRDefault="00096542" w:rsidP="00055C8B">
      <w:pPr>
        <w:rPr>
          <w:rFonts w:ascii="Georgia" w:hAnsi="Georgia"/>
          <w:iCs/>
        </w:rPr>
      </w:pPr>
    </w:p>
    <w:p w14:paraId="226047AD" w14:textId="50957EC6" w:rsidR="00096542" w:rsidRPr="00003391" w:rsidRDefault="00096542" w:rsidP="00055C8B">
      <w:pPr>
        <w:rPr>
          <w:rFonts w:ascii="Georgia" w:hAnsi="Georgia"/>
          <w:b/>
          <w:bCs/>
          <w:iCs/>
        </w:rPr>
      </w:pPr>
      <w:r w:rsidRPr="00003391">
        <w:rPr>
          <w:rFonts w:ascii="Georgia" w:hAnsi="Georgia"/>
          <w:b/>
          <w:bCs/>
          <w:iCs/>
        </w:rPr>
        <w:t>Search</w:t>
      </w:r>
    </w:p>
    <w:p w14:paraId="0814E5EA" w14:textId="122D46D4" w:rsidR="002C5FAF" w:rsidRPr="00003391" w:rsidRDefault="002C5FAF" w:rsidP="00055C8B">
      <w:pPr>
        <w:rPr>
          <w:rFonts w:ascii="Georgia" w:hAnsi="Georgia"/>
          <w:iCs/>
        </w:rPr>
      </w:pPr>
    </w:p>
    <w:p w14:paraId="6E02DEC5" w14:textId="6A4E2A92" w:rsidR="00096542" w:rsidRPr="00003391" w:rsidRDefault="00096542" w:rsidP="00055C8B">
      <w:pPr>
        <w:rPr>
          <w:rFonts w:ascii="Georgia" w:hAnsi="Georgia"/>
          <w:iCs/>
        </w:rPr>
      </w:pPr>
      <w:r w:rsidRPr="00003391">
        <w:rPr>
          <w:rFonts w:ascii="Georgia" w:hAnsi="Georgia"/>
          <w:iCs/>
        </w:rPr>
        <w:t xml:space="preserve">We conducted an exploratory search of academic and gray literature related to our research topic. </w:t>
      </w:r>
    </w:p>
    <w:p w14:paraId="53C4227E" w14:textId="266C147E" w:rsidR="00096542" w:rsidRPr="00003391" w:rsidRDefault="00096542" w:rsidP="00055C8B">
      <w:pPr>
        <w:rPr>
          <w:rFonts w:ascii="Georgia" w:hAnsi="Georgia"/>
          <w:iCs/>
        </w:rPr>
      </w:pPr>
    </w:p>
    <w:p w14:paraId="1B5ADBA6" w14:textId="4124D782" w:rsidR="00096542" w:rsidRPr="00003391" w:rsidRDefault="00096542" w:rsidP="00055C8B">
      <w:pPr>
        <w:rPr>
          <w:rFonts w:ascii="Georgia" w:hAnsi="Georgia"/>
          <w:iCs/>
        </w:rPr>
      </w:pPr>
      <w:r w:rsidRPr="00003391">
        <w:rPr>
          <w:rFonts w:ascii="Georgia" w:hAnsi="Georgia"/>
          <w:iCs/>
        </w:rPr>
        <w:t>The primary keywords we used to search for literature are summarized below</w:t>
      </w:r>
      <w:r w:rsidR="005B4B8F" w:rsidRPr="00003391">
        <w:rPr>
          <w:rFonts w:ascii="Georgia" w:hAnsi="Georgia"/>
          <w:iCs/>
        </w:rPr>
        <w:t>:</w:t>
      </w:r>
    </w:p>
    <w:p w14:paraId="68D9BF98" w14:textId="04981D50" w:rsidR="00096542" w:rsidRPr="00003391" w:rsidRDefault="00096542" w:rsidP="00055C8B">
      <w:pPr>
        <w:rPr>
          <w:rFonts w:ascii="Georgia" w:hAnsi="Georgia"/>
          <w:iCs/>
        </w:rPr>
      </w:pPr>
    </w:p>
    <w:p w14:paraId="5AA93989" w14:textId="70E00E4C" w:rsidR="00096542" w:rsidRPr="00003391" w:rsidRDefault="00096542" w:rsidP="00096542">
      <w:pPr>
        <w:pStyle w:val="ListParagraph"/>
        <w:numPr>
          <w:ilvl w:val="0"/>
          <w:numId w:val="43"/>
        </w:numPr>
        <w:rPr>
          <w:rFonts w:ascii="Georgia" w:hAnsi="Georgia"/>
          <w:iCs/>
        </w:rPr>
      </w:pPr>
      <w:r w:rsidRPr="00003391">
        <w:rPr>
          <w:rFonts w:ascii="Georgia" w:hAnsi="Georgia"/>
          <w:iCs/>
        </w:rPr>
        <w:t>blockchain</w:t>
      </w:r>
    </w:p>
    <w:p w14:paraId="5E915C97" w14:textId="52DA32AE" w:rsidR="00096542" w:rsidRPr="00003391" w:rsidRDefault="00096542" w:rsidP="00096542">
      <w:pPr>
        <w:pStyle w:val="ListParagraph"/>
        <w:numPr>
          <w:ilvl w:val="0"/>
          <w:numId w:val="43"/>
        </w:numPr>
        <w:rPr>
          <w:rFonts w:ascii="Georgia" w:hAnsi="Georgia"/>
          <w:iCs/>
        </w:rPr>
      </w:pPr>
      <w:r w:rsidRPr="00003391">
        <w:rPr>
          <w:rFonts w:ascii="Georgia" w:hAnsi="Georgia"/>
          <w:iCs/>
        </w:rPr>
        <w:t>music</w:t>
      </w:r>
    </w:p>
    <w:p w14:paraId="17D70DE9" w14:textId="1D699BC4" w:rsidR="00096542" w:rsidRPr="00003391" w:rsidRDefault="00096542" w:rsidP="00096542">
      <w:pPr>
        <w:pStyle w:val="ListParagraph"/>
        <w:numPr>
          <w:ilvl w:val="0"/>
          <w:numId w:val="43"/>
        </w:numPr>
        <w:rPr>
          <w:rFonts w:ascii="Georgia" w:hAnsi="Georgia"/>
          <w:iCs/>
        </w:rPr>
      </w:pPr>
      <w:r w:rsidRPr="00003391">
        <w:rPr>
          <w:rFonts w:ascii="Georgia" w:hAnsi="Georgia"/>
          <w:iCs/>
        </w:rPr>
        <w:t>industry</w:t>
      </w:r>
    </w:p>
    <w:p w14:paraId="77897F33" w14:textId="47C5FEC9" w:rsidR="00096542" w:rsidRPr="00003391" w:rsidRDefault="00096542" w:rsidP="00096542">
      <w:pPr>
        <w:pStyle w:val="ListParagraph"/>
        <w:numPr>
          <w:ilvl w:val="0"/>
          <w:numId w:val="43"/>
        </w:numPr>
        <w:rPr>
          <w:rFonts w:ascii="Georgia" w:hAnsi="Georgia"/>
          <w:iCs/>
        </w:rPr>
      </w:pPr>
      <w:r w:rsidRPr="00003391">
        <w:rPr>
          <w:rFonts w:ascii="Georgia" w:hAnsi="Georgia"/>
          <w:iCs/>
        </w:rPr>
        <w:t>smart contract</w:t>
      </w:r>
    </w:p>
    <w:p w14:paraId="11CC2D8E" w14:textId="353232BF" w:rsidR="00096542" w:rsidRPr="00003391" w:rsidRDefault="006265F8" w:rsidP="00096542">
      <w:pPr>
        <w:pStyle w:val="ListParagraph"/>
        <w:numPr>
          <w:ilvl w:val="0"/>
          <w:numId w:val="43"/>
        </w:numPr>
        <w:rPr>
          <w:rFonts w:ascii="Georgia" w:hAnsi="Georgia"/>
          <w:iCs/>
        </w:rPr>
      </w:pPr>
      <w:r w:rsidRPr="00003391">
        <w:rPr>
          <w:rFonts w:ascii="Georgia" w:hAnsi="Georgia"/>
          <w:iCs/>
        </w:rPr>
        <w:t>intellectual</w:t>
      </w:r>
      <w:r w:rsidR="00096542" w:rsidRPr="00003391">
        <w:rPr>
          <w:rFonts w:ascii="Georgia" w:hAnsi="Georgia"/>
          <w:iCs/>
        </w:rPr>
        <w:t xml:space="preserve"> property</w:t>
      </w:r>
    </w:p>
    <w:p w14:paraId="79F2F94F" w14:textId="40D0BDB9" w:rsidR="00096542" w:rsidRPr="00003391" w:rsidRDefault="00096542" w:rsidP="00096542">
      <w:pPr>
        <w:pStyle w:val="ListParagraph"/>
        <w:numPr>
          <w:ilvl w:val="0"/>
          <w:numId w:val="43"/>
        </w:numPr>
        <w:rPr>
          <w:rFonts w:ascii="Georgia" w:hAnsi="Georgia"/>
          <w:iCs/>
        </w:rPr>
      </w:pPr>
      <w:r w:rsidRPr="00003391">
        <w:rPr>
          <w:rFonts w:ascii="Georgia" w:hAnsi="Georgia"/>
          <w:iCs/>
        </w:rPr>
        <w:t>multimedia</w:t>
      </w:r>
    </w:p>
    <w:p w14:paraId="230B293E" w14:textId="48256523" w:rsidR="00096542" w:rsidRPr="00003391" w:rsidRDefault="00096542" w:rsidP="00096542">
      <w:pPr>
        <w:pStyle w:val="ListParagraph"/>
        <w:numPr>
          <w:ilvl w:val="0"/>
          <w:numId w:val="43"/>
        </w:numPr>
        <w:rPr>
          <w:rFonts w:ascii="Georgia" w:hAnsi="Georgia"/>
          <w:iCs/>
        </w:rPr>
      </w:pPr>
      <w:r w:rsidRPr="00003391">
        <w:rPr>
          <w:rFonts w:ascii="Georgia" w:hAnsi="Georgia"/>
          <w:iCs/>
        </w:rPr>
        <w:t>copyright</w:t>
      </w:r>
    </w:p>
    <w:p w14:paraId="5DA5D5EA" w14:textId="5730CD96" w:rsidR="00096542" w:rsidRPr="00003391" w:rsidRDefault="00096542" w:rsidP="00096542">
      <w:pPr>
        <w:pStyle w:val="ListParagraph"/>
        <w:numPr>
          <w:ilvl w:val="0"/>
          <w:numId w:val="43"/>
        </w:numPr>
        <w:rPr>
          <w:rFonts w:ascii="Georgia" w:hAnsi="Georgia"/>
          <w:iCs/>
        </w:rPr>
      </w:pPr>
      <w:r w:rsidRPr="00003391">
        <w:rPr>
          <w:rFonts w:ascii="Georgia" w:hAnsi="Georgia"/>
          <w:iCs/>
        </w:rPr>
        <w:t>law</w:t>
      </w:r>
    </w:p>
    <w:p w14:paraId="064BD4E7" w14:textId="67FAF385" w:rsidR="00096542" w:rsidRPr="00003391" w:rsidRDefault="00096542" w:rsidP="00096542">
      <w:pPr>
        <w:pStyle w:val="ListParagraph"/>
        <w:numPr>
          <w:ilvl w:val="0"/>
          <w:numId w:val="43"/>
        </w:numPr>
        <w:rPr>
          <w:rFonts w:ascii="Georgia" w:hAnsi="Georgia"/>
          <w:iCs/>
        </w:rPr>
      </w:pPr>
      <w:r w:rsidRPr="00003391">
        <w:rPr>
          <w:rFonts w:ascii="Georgia" w:hAnsi="Georgia"/>
          <w:iCs/>
        </w:rPr>
        <w:t>prototype</w:t>
      </w:r>
    </w:p>
    <w:p w14:paraId="215D2D21" w14:textId="2E5361C6" w:rsidR="00096542" w:rsidRPr="00003391" w:rsidRDefault="00096542" w:rsidP="00096542">
      <w:pPr>
        <w:pStyle w:val="ListParagraph"/>
        <w:numPr>
          <w:ilvl w:val="0"/>
          <w:numId w:val="43"/>
        </w:numPr>
        <w:rPr>
          <w:rFonts w:ascii="Georgia" w:hAnsi="Georgia"/>
          <w:iCs/>
        </w:rPr>
      </w:pPr>
      <w:r w:rsidRPr="00003391">
        <w:rPr>
          <w:rFonts w:ascii="Georgia" w:hAnsi="Georgia"/>
          <w:iCs/>
        </w:rPr>
        <w:t>proof of concept</w:t>
      </w:r>
    </w:p>
    <w:p w14:paraId="4FDAC34B" w14:textId="4E9D9BC1" w:rsidR="00096542" w:rsidRPr="00003391" w:rsidRDefault="00096542" w:rsidP="00096542">
      <w:pPr>
        <w:pStyle w:val="ListParagraph"/>
        <w:numPr>
          <w:ilvl w:val="0"/>
          <w:numId w:val="43"/>
        </w:numPr>
        <w:rPr>
          <w:rFonts w:ascii="Georgia" w:hAnsi="Georgia"/>
          <w:iCs/>
        </w:rPr>
      </w:pPr>
      <w:r w:rsidRPr="00003391">
        <w:rPr>
          <w:rFonts w:ascii="Georgia" w:hAnsi="Georgia"/>
          <w:iCs/>
        </w:rPr>
        <w:t>streaming</w:t>
      </w:r>
    </w:p>
    <w:p w14:paraId="0F6D21EB" w14:textId="5C0EEB1D" w:rsidR="00096542" w:rsidRPr="00003391" w:rsidRDefault="00096542" w:rsidP="00096542">
      <w:pPr>
        <w:pStyle w:val="ListParagraph"/>
        <w:numPr>
          <w:ilvl w:val="0"/>
          <w:numId w:val="43"/>
        </w:numPr>
        <w:rPr>
          <w:rFonts w:ascii="Georgia" w:hAnsi="Georgia"/>
          <w:iCs/>
        </w:rPr>
      </w:pPr>
      <w:r w:rsidRPr="00003391">
        <w:rPr>
          <w:rFonts w:ascii="Georgia" w:hAnsi="Georgia"/>
          <w:iCs/>
        </w:rPr>
        <w:t>business</w:t>
      </w:r>
    </w:p>
    <w:p w14:paraId="435E945F" w14:textId="3C15DCA8" w:rsidR="007C57D2" w:rsidRPr="00003391" w:rsidRDefault="007C57D2" w:rsidP="00096542">
      <w:pPr>
        <w:pStyle w:val="ListParagraph"/>
        <w:numPr>
          <w:ilvl w:val="0"/>
          <w:numId w:val="43"/>
        </w:numPr>
        <w:rPr>
          <w:rFonts w:ascii="Georgia" w:hAnsi="Georgia"/>
          <w:iCs/>
        </w:rPr>
      </w:pPr>
      <w:r w:rsidRPr="00003391">
        <w:rPr>
          <w:rFonts w:ascii="Georgia" w:hAnsi="Georgia"/>
          <w:iCs/>
        </w:rPr>
        <w:t>automate</w:t>
      </w:r>
    </w:p>
    <w:p w14:paraId="2DBEF006" w14:textId="64E862C0" w:rsidR="00D83714" w:rsidRPr="00003391" w:rsidRDefault="00D83714" w:rsidP="00096542">
      <w:pPr>
        <w:pStyle w:val="ListParagraph"/>
        <w:numPr>
          <w:ilvl w:val="0"/>
          <w:numId w:val="43"/>
        </w:numPr>
        <w:rPr>
          <w:rFonts w:ascii="Georgia" w:hAnsi="Georgia"/>
          <w:iCs/>
        </w:rPr>
      </w:pPr>
      <w:r w:rsidRPr="00003391">
        <w:rPr>
          <w:rFonts w:ascii="Georgia" w:hAnsi="Georgia"/>
          <w:iCs/>
        </w:rPr>
        <w:t>data</w:t>
      </w:r>
    </w:p>
    <w:p w14:paraId="42213DEF" w14:textId="0756FB6A" w:rsidR="00D83714" w:rsidRPr="00003391" w:rsidRDefault="00D83714" w:rsidP="00096542">
      <w:pPr>
        <w:pStyle w:val="ListParagraph"/>
        <w:numPr>
          <w:ilvl w:val="0"/>
          <w:numId w:val="43"/>
        </w:numPr>
        <w:rPr>
          <w:rFonts w:ascii="Georgia" w:hAnsi="Georgia"/>
          <w:iCs/>
        </w:rPr>
      </w:pPr>
      <w:r w:rsidRPr="00003391">
        <w:rPr>
          <w:rFonts w:ascii="Georgia" w:hAnsi="Georgia"/>
          <w:iCs/>
        </w:rPr>
        <w:t>decentralized</w:t>
      </w:r>
    </w:p>
    <w:p w14:paraId="2EF7B46D" w14:textId="3BF94EB6" w:rsidR="00D83714" w:rsidRPr="00003391" w:rsidRDefault="00D83714" w:rsidP="00096542">
      <w:pPr>
        <w:pStyle w:val="ListParagraph"/>
        <w:numPr>
          <w:ilvl w:val="0"/>
          <w:numId w:val="43"/>
        </w:numPr>
        <w:rPr>
          <w:rFonts w:ascii="Georgia" w:hAnsi="Georgia"/>
          <w:iCs/>
        </w:rPr>
      </w:pPr>
      <w:r w:rsidRPr="00003391">
        <w:rPr>
          <w:rFonts w:ascii="Georgia" w:hAnsi="Georgia"/>
          <w:iCs/>
        </w:rPr>
        <w:t>metadata</w:t>
      </w:r>
    </w:p>
    <w:p w14:paraId="664D7AE6" w14:textId="4D2817B9" w:rsidR="00BD31DA" w:rsidRPr="00003391" w:rsidRDefault="00BD31DA" w:rsidP="00096542">
      <w:pPr>
        <w:pStyle w:val="ListParagraph"/>
        <w:numPr>
          <w:ilvl w:val="0"/>
          <w:numId w:val="43"/>
        </w:numPr>
        <w:rPr>
          <w:rFonts w:ascii="Georgia" w:hAnsi="Georgia"/>
          <w:iCs/>
        </w:rPr>
      </w:pPr>
      <w:r w:rsidRPr="00003391">
        <w:rPr>
          <w:rFonts w:ascii="Georgia" w:hAnsi="Georgia"/>
          <w:iCs/>
        </w:rPr>
        <w:t>contract</w:t>
      </w:r>
    </w:p>
    <w:p w14:paraId="1622E7C1" w14:textId="671A06BC" w:rsidR="00BE6E0E" w:rsidRPr="00003391" w:rsidRDefault="00BE6E0E" w:rsidP="00096542">
      <w:pPr>
        <w:pStyle w:val="ListParagraph"/>
        <w:numPr>
          <w:ilvl w:val="0"/>
          <w:numId w:val="43"/>
        </w:numPr>
        <w:rPr>
          <w:rFonts w:ascii="Georgia" w:hAnsi="Georgia"/>
          <w:iCs/>
        </w:rPr>
      </w:pPr>
      <w:r w:rsidRPr="00003391">
        <w:rPr>
          <w:rFonts w:ascii="Georgia" w:hAnsi="Georgia"/>
          <w:iCs/>
        </w:rPr>
        <w:t>dispute</w:t>
      </w:r>
    </w:p>
    <w:p w14:paraId="6C813901" w14:textId="5C6F04DA" w:rsidR="00BE6E0E" w:rsidRPr="00003391" w:rsidRDefault="00BE6E0E" w:rsidP="00096542">
      <w:pPr>
        <w:pStyle w:val="ListParagraph"/>
        <w:numPr>
          <w:ilvl w:val="0"/>
          <w:numId w:val="43"/>
        </w:numPr>
        <w:rPr>
          <w:rFonts w:ascii="Georgia" w:hAnsi="Georgia"/>
          <w:iCs/>
        </w:rPr>
      </w:pPr>
      <w:r w:rsidRPr="00003391">
        <w:rPr>
          <w:rFonts w:ascii="Georgia" w:hAnsi="Georgia"/>
          <w:iCs/>
        </w:rPr>
        <w:t>issue</w:t>
      </w:r>
    </w:p>
    <w:p w14:paraId="2A1A0CAB" w14:textId="7ECDE20D" w:rsidR="00BE6E0E" w:rsidRPr="00003391" w:rsidRDefault="00BE6E0E" w:rsidP="00096542">
      <w:pPr>
        <w:pStyle w:val="ListParagraph"/>
        <w:numPr>
          <w:ilvl w:val="0"/>
          <w:numId w:val="43"/>
        </w:numPr>
        <w:rPr>
          <w:rFonts w:ascii="Georgia" w:hAnsi="Georgia"/>
          <w:iCs/>
        </w:rPr>
      </w:pPr>
      <w:r w:rsidRPr="00003391">
        <w:rPr>
          <w:rFonts w:ascii="Georgia" w:hAnsi="Georgia"/>
          <w:iCs/>
        </w:rPr>
        <w:t>electronic</w:t>
      </w:r>
    </w:p>
    <w:p w14:paraId="3B65FD1E" w14:textId="602932BF" w:rsidR="00BE6E0E" w:rsidRPr="00003391" w:rsidRDefault="00BE6E0E" w:rsidP="00096542">
      <w:pPr>
        <w:pStyle w:val="ListParagraph"/>
        <w:numPr>
          <w:ilvl w:val="0"/>
          <w:numId w:val="43"/>
        </w:numPr>
        <w:rPr>
          <w:rFonts w:ascii="Georgia" w:hAnsi="Georgia"/>
          <w:iCs/>
        </w:rPr>
      </w:pPr>
      <w:r w:rsidRPr="00003391">
        <w:rPr>
          <w:rFonts w:ascii="Georgia" w:hAnsi="Georgia"/>
          <w:iCs/>
        </w:rPr>
        <w:t>signature</w:t>
      </w:r>
    </w:p>
    <w:p w14:paraId="278CBE20" w14:textId="22F7B549" w:rsidR="00BE6E0E" w:rsidRPr="00003391" w:rsidRDefault="00BE6E0E" w:rsidP="00096542">
      <w:pPr>
        <w:pStyle w:val="ListParagraph"/>
        <w:numPr>
          <w:ilvl w:val="0"/>
          <w:numId w:val="43"/>
        </w:numPr>
        <w:rPr>
          <w:rFonts w:ascii="Georgia" w:hAnsi="Georgia"/>
          <w:iCs/>
        </w:rPr>
      </w:pPr>
      <w:r w:rsidRPr="00003391">
        <w:rPr>
          <w:rFonts w:ascii="Georgia" w:hAnsi="Georgia"/>
          <w:iCs/>
        </w:rPr>
        <w:t>transaction</w:t>
      </w:r>
    </w:p>
    <w:p w14:paraId="13F2837E" w14:textId="6D63CBBC" w:rsidR="00BE6E0E" w:rsidRPr="00003391" w:rsidRDefault="00BE6E0E" w:rsidP="00096542">
      <w:pPr>
        <w:pStyle w:val="ListParagraph"/>
        <w:numPr>
          <w:ilvl w:val="0"/>
          <w:numId w:val="43"/>
        </w:numPr>
        <w:rPr>
          <w:rFonts w:ascii="Georgia" w:hAnsi="Georgia"/>
          <w:iCs/>
        </w:rPr>
      </w:pPr>
      <w:r w:rsidRPr="00003391">
        <w:rPr>
          <w:rFonts w:ascii="Georgia" w:hAnsi="Georgia"/>
          <w:iCs/>
        </w:rPr>
        <w:t>record</w:t>
      </w:r>
    </w:p>
    <w:p w14:paraId="288BE8CE" w14:textId="4E6BACA0" w:rsidR="00FD6CF9" w:rsidRPr="00003391" w:rsidRDefault="00FD6CF9" w:rsidP="00096542">
      <w:pPr>
        <w:pStyle w:val="ListParagraph"/>
        <w:numPr>
          <w:ilvl w:val="0"/>
          <w:numId w:val="43"/>
        </w:numPr>
        <w:rPr>
          <w:rFonts w:ascii="Georgia" w:hAnsi="Georgia"/>
          <w:iCs/>
        </w:rPr>
      </w:pPr>
      <w:r w:rsidRPr="00003391">
        <w:rPr>
          <w:rFonts w:ascii="Georgia" w:hAnsi="Georgia"/>
          <w:iCs/>
        </w:rPr>
        <w:t>licensing</w:t>
      </w:r>
    </w:p>
    <w:p w14:paraId="13CA555D" w14:textId="75108A82" w:rsidR="00A409C5" w:rsidRPr="00003391" w:rsidRDefault="00A409C5" w:rsidP="00096542">
      <w:pPr>
        <w:pStyle w:val="ListParagraph"/>
        <w:numPr>
          <w:ilvl w:val="0"/>
          <w:numId w:val="43"/>
        </w:numPr>
        <w:rPr>
          <w:rFonts w:ascii="Georgia" w:hAnsi="Georgia"/>
          <w:iCs/>
        </w:rPr>
      </w:pPr>
      <w:r w:rsidRPr="00003391">
        <w:rPr>
          <w:rFonts w:ascii="Georgia" w:hAnsi="Georgia"/>
          <w:iCs/>
        </w:rPr>
        <w:t>metadata</w:t>
      </w:r>
    </w:p>
    <w:p w14:paraId="169E9497" w14:textId="6F21A274" w:rsidR="00A409C5" w:rsidRDefault="00A409C5" w:rsidP="00096542">
      <w:pPr>
        <w:pStyle w:val="ListParagraph"/>
        <w:numPr>
          <w:ilvl w:val="0"/>
          <w:numId w:val="43"/>
        </w:numPr>
        <w:rPr>
          <w:rFonts w:ascii="Georgia" w:hAnsi="Georgia"/>
          <w:iCs/>
        </w:rPr>
      </w:pPr>
      <w:r w:rsidRPr="00003391">
        <w:rPr>
          <w:rFonts w:ascii="Georgia" w:hAnsi="Georgia"/>
          <w:iCs/>
        </w:rPr>
        <w:t>music file</w:t>
      </w:r>
    </w:p>
    <w:p w14:paraId="78622291" w14:textId="29C43F2E" w:rsidR="00F72E71" w:rsidRPr="00003391" w:rsidRDefault="00F72E71" w:rsidP="00096542">
      <w:pPr>
        <w:pStyle w:val="ListParagraph"/>
        <w:numPr>
          <w:ilvl w:val="0"/>
          <w:numId w:val="43"/>
        </w:numPr>
        <w:rPr>
          <w:rFonts w:ascii="Georgia" w:hAnsi="Georgia"/>
          <w:iCs/>
        </w:rPr>
      </w:pPr>
      <w:r>
        <w:rPr>
          <w:rFonts w:ascii="Georgia" w:hAnsi="Georgia"/>
          <w:iCs/>
        </w:rPr>
        <w:t>music business</w:t>
      </w:r>
    </w:p>
    <w:p w14:paraId="15D7A50E" w14:textId="4F99C430" w:rsidR="00096542" w:rsidRPr="00003391" w:rsidRDefault="00096542" w:rsidP="00096542">
      <w:pPr>
        <w:rPr>
          <w:rFonts w:ascii="Georgia" w:hAnsi="Georgia"/>
          <w:iCs/>
        </w:rPr>
      </w:pPr>
    </w:p>
    <w:p w14:paraId="59084F9C" w14:textId="3D6C70AA" w:rsidR="00096542" w:rsidRPr="00003391" w:rsidRDefault="00096542" w:rsidP="00096542">
      <w:pPr>
        <w:rPr>
          <w:rFonts w:ascii="Georgia" w:hAnsi="Georgia"/>
          <w:iCs/>
        </w:rPr>
      </w:pPr>
      <w:r w:rsidRPr="00003391">
        <w:rPr>
          <w:rFonts w:ascii="Georgia" w:hAnsi="Georgia"/>
          <w:iCs/>
        </w:rPr>
        <w:t xml:space="preserve">We selected the terms above to narrow our results to literature directly related to our research topic. </w:t>
      </w:r>
    </w:p>
    <w:p w14:paraId="05A58BC4" w14:textId="3AEF8DA2" w:rsidR="00096542" w:rsidRPr="00003391" w:rsidRDefault="00096542" w:rsidP="00096542">
      <w:pPr>
        <w:rPr>
          <w:rFonts w:ascii="Georgia" w:hAnsi="Georgia"/>
          <w:iCs/>
        </w:rPr>
      </w:pPr>
    </w:p>
    <w:p w14:paraId="131958DF" w14:textId="042B0CD1" w:rsidR="00096542" w:rsidRPr="00003391" w:rsidRDefault="00096542" w:rsidP="00096542">
      <w:pPr>
        <w:rPr>
          <w:rFonts w:ascii="Georgia" w:hAnsi="Georgia"/>
          <w:iCs/>
        </w:rPr>
      </w:pPr>
      <w:r w:rsidRPr="00003391">
        <w:rPr>
          <w:rFonts w:ascii="Georgia" w:hAnsi="Georgia"/>
          <w:iCs/>
        </w:rPr>
        <w:lastRenderedPageBreak/>
        <w:t xml:space="preserve">The research databases we utilized for </w:t>
      </w:r>
      <w:r w:rsidR="00BD31DA" w:rsidRPr="00003391">
        <w:rPr>
          <w:rFonts w:ascii="Georgia" w:hAnsi="Georgia"/>
          <w:iCs/>
        </w:rPr>
        <w:t>conducting</w:t>
      </w:r>
      <w:r w:rsidRPr="00003391">
        <w:rPr>
          <w:rFonts w:ascii="Georgia" w:hAnsi="Georgia"/>
          <w:iCs/>
        </w:rPr>
        <w:t xml:space="preserve"> our search were:</w:t>
      </w:r>
    </w:p>
    <w:p w14:paraId="40901D38" w14:textId="73BDB340" w:rsidR="00096542" w:rsidRPr="00003391" w:rsidRDefault="00096542" w:rsidP="00096542">
      <w:pPr>
        <w:rPr>
          <w:rFonts w:ascii="Georgia" w:hAnsi="Georgia"/>
          <w:iCs/>
        </w:rPr>
      </w:pPr>
    </w:p>
    <w:p w14:paraId="1D3A1385" w14:textId="77777777" w:rsidR="00096542" w:rsidRPr="00003391" w:rsidRDefault="00096542" w:rsidP="00096542">
      <w:pPr>
        <w:numPr>
          <w:ilvl w:val="0"/>
          <w:numId w:val="43"/>
        </w:numPr>
        <w:rPr>
          <w:rFonts w:ascii="Georgia" w:hAnsi="Georgia"/>
        </w:rPr>
      </w:pPr>
      <w:r w:rsidRPr="00003391">
        <w:rPr>
          <w:rFonts w:ascii="Georgia" w:hAnsi="Georgia"/>
        </w:rPr>
        <w:t>ResearchGate,</w:t>
      </w:r>
    </w:p>
    <w:p w14:paraId="580B930E" w14:textId="77777777" w:rsidR="00096542" w:rsidRPr="00003391" w:rsidRDefault="00096542" w:rsidP="00096542">
      <w:pPr>
        <w:numPr>
          <w:ilvl w:val="0"/>
          <w:numId w:val="43"/>
        </w:numPr>
        <w:rPr>
          <w:rFonts w:ascii="Georgia" w:hAnsi="Georgia"/>
        </w:rPr>
      </w:pPr>
      <w:r w:rsidRPr="00003391">
        <w:rPr>
          <w:rFonts w:ascii="Georgia" w:hAnsi="Georgia"/>
        </w:rPr>
        <w:t>Social Science Research Network (SSRN),</w:t>
      </w:r>
    </w:p>
    <w:p w14:paraId="38BBEAFB" w14:textId="77777777" w:rsidR="00096542" w:rsidRPr="00003391" w:rsidRDefault="00096542" w:rsidP="00096542">
      <w:pPr>
        <w:numPr>
          <w:ilvl w:val="0"/>
          <w:numId w:val="43"/>
        </w:numPr>
        <w:rPr>
          <w:rFonts w:ascii="Georgia" w:hAnsi="Georgia"/>
        </w:rPr>
      </w:pPr>
      <w:r w:rsidRPr="00003391">
        <w:rPr>
          <w:rFonts w:ascii="Georgia" w:hAnsi="Georgia"/>
        </w:rPr>
        <w:t xml:space="preserve">Google Scholar, </w:t>
      </w:r>
    </w:p>
    <w:p w14:paraId="4F1573B3" w14:textId="246B59FE" w:rsidR="00096542" w:rsidRPr="00003391" w:rsidRDefault="00096542" w:rsidP="00096542">
      <w:pPr>
        <w:numPr>
          <w:ilvl w:val="0"/>
          <w:numId w:val="43"/>
        </w:numPr>
        <w:rPr>
          <w:rFonts w:ascii="Georgia" w:hAnsi="Georgia"/>
        </w:rPr>
      </w:pPr>
      <w:r w:rsidRPr="00003391">
        <w:rPr>
          <w:rFonts w:ascii="Georgia" w:hAnsi="Georgia"/>
        </w:rPr>
        <w:t>ProQuest, and</w:t>
      </w:r>
    </w:p>
    <w:p w14:paraId="346DE86B" w14:textId="053E358F" w:rsidR="00096542" w:rsidRPr="00003391" w:rsidRDefault="00096542" w:rsidP="00A7584E">
      <w:pPr>
        <w:numPr>
          <w:ilvl w:val="0"/>
          <w:numId w:val="43"/>
        </w:numPr>
        <w:rPr>
          <w:rFonts w:ascii="Georgia" w:hAnsi="Georgia"/>
        </w:rPr>
      </w:pPr>
      <w:r w:rsidRPr="00003391">
        <w:rPr>
          <w:rFonts w:ascii="Georgia" w:hAnsi="Georgia"/>
        </w:rPr>
        <w:t>Semantic Scholar.</w:t>
      </w:r>
    </w:p>
    <w:p w14:paraId="4E7688E0" w14:textId="1D92D999" w:rsidR="00096542" w:rsidRPr="00003391" w:rsidRDefault="00096542" w:rsidP="00096542">
      <w:pPr>
        <w:rPr>
          <w:rFonts w:ascii="Georgia" w:hAnsi="Georgia"/>
          <w:iCs/>
        </w:rPr>
      </w:pPr>
    </w:p>
    <w:p w14:paraId="25B28412" w14:textId="2D4FF824" w:rsidR="00096542" w:rsidRPr="00003391" w:rsidRDefault="00096542" w:rsidP="00096542">
      <w:pPr>
        <w:rPr>
          <w:rFonts w:ascii="Georgia" w:hAnsi="Georgia"/>
          <w:b/>
          <w:bCs/>
          <w:iCs/>
        </w:rPr>
      </w:pPr>
      <w:r w:rsidRPr="00003391">
        <w:rPr>
          <w:rFonts w:ascii="Georgia" w:hAnsi="Georgia"/>
          <w:b/>
          <w:bCs/>
          <w:iCs/>
        </w:rPr>
        <w:t>Screening</w:t>
      </w:r>
    </w:p>
    <w:p w14:paraId="6FEF36D8" w14:textId="4717FE65" w:rsidR="00096542" w:rsidRPr="00003391" w:rsidRDefault="00096542" w:rsidP="00096542">
      <w:pPr>
        <w:rPr>
          <w:rFonts w:ascii="Georgia" w:hAnsi="Georgia"/>
          <w:b/>
          <w:bCs/>
          <w:iCs/>
        </w:rPr>
      </w:pPr>
    </w:p>
    <w:p w14:paraId="7E874154" w14:textId="72617622" w:rsidR="00096542" w:rsidRPr="00003391" w:rsidRDefault="00096542" w:rsidP="00096542">
      <w:pPr>
        <w:rPr>
          <w:rFonts w:ascii="Georgia" w:hAnsi="Georgia"/>
          <w:iCs/>
        </w:rPr>
      </w:pPr>
      <w:r w:rsidRPr="00003391">
        <w:rPr>
          <w:rFonts w:ascii="Georgia" w:hAnsi="Georgia"/>
          <w:iCs/>
        </w:rPr>
        <w:t xml:space="preserve">We searched for papers relevant to our research topic and our research questions. </w:t>
      </w:r>
    </w:p>
    <w:p w14:paraId="1FFDF4E8" w14:textId="6CA93A2D" w:rsidR="00096542" w:rsidRPr="00003391" w:rsidRDefault="00096542" w:rsidP="00096542">
      <w:pPr>
        <w:rPr>
          <w:rFonts w:ascii="Georgia" w:hAnsi="Georgia"/>
          <w:iCs/>
        </w:rPr>
      </w:pPr>
    </w:p>
    <w:p w14:paraId="6CE495E4" w14:textId="1CCC5EFE" w:rsidR="00096542" w:rsidRPr="00003391" w:rsidRDefault="00096542" w:rsidP="00096542">
      <w:pPr>
        <w:rPr>
          <w:rFonts w:ascii="Georgia" w:hAnsi="Georgia"/>
        </w:rPr>
      </w:pPr>
      <w:r w:rsidRPr="00003391">
        <w:rPr>
          <w:rFonts w:ascii="Georgia" w:hAnsi="Georgia"/>
        </w:rPr>
        <w:t xml:space="preserve">Our criteria for selecting literature based on 1) their relevance to specifically music licensing, and 2) whether the analysis covered a broad range of subtopics of a relevant topic. </w:t>
      </w:r>
      <w:r w:rsidR="00BD31DA" w:rsidRPr="00003391">
        <w:rPr>
          <w:rFonts w:ascii="Georgia" w:hAnsi="Georgia"/>
        </w:rPr>
        <w:t xml:space="preserve">Considering </w:t>
      </w:r>
      <w:r w:rsidRPr="00003391">
        <w:rPr>
          <w:rFonts w:ascii="Georgia" w:hAnsi="Georgia"/>
        </w:rPr>
        <w:t>the extent to which our selected literature expounded on subtopics, we have discussed the literature in greater length than generally seen in literature reviews.</w:t>
      </w:r>
    </w:p>
    <w:p w14:paraId="3B975B5A" w14:textId="38985B7F" w:rsidR="00096542" w:rsidRPr="00003391" w:rsidRDefault="00096542" w:rsidP="00096542">
      <w:pPr>
        <w:rPr>
          <w:rFonts w:ascii="Georgia" w:hAnsi="Georgia"/>
        </w:rPr>
      </w:pPr>
    </w:p>
    <w:p w14:paraId="47FADBC5" w14:textId="1553F572" w:rsidR="00096542" w:rsidRPr="00003391" w:rsidRDefault="00096542" w:rsidP="00096542">
      <w:pPr>
        <w:rPr>
          <w:rFonts w:ascii="Georgia" w:hAnsi="Georgia"/>
        </w:rPr>
      </w:pPr>
      <w:r w:rsidRPr="00003391">
        <w:rPr>
          <w:rFonts w:ascii="Georgia" w:hAnsi="Georgia"/>
        </w:rPr>
        <w:t>We decided that to get a better overview of the research topic, we needed to utilize research from multiple disciplines such as law, music, and computer science.</w:t>
      </w:r>
    </w:p>
    <w:p w14:paraId="50FBD102" w14:textId="678E1536" w:rsidR="00096542" w:rsidRPr="00003391" w:rsidRDefault="00096542" w:rsidP="00096542">
      <w:pPr>
        <w:rPr>
          <w:rFonts w:ascii="Georgia" w:hAnsi="Georgia"/>
        </w:rPr>
      </w:pPr>
    </w:p>
    <w:p w14:paraId="50D0B080" w14:textId="2C5B7BDF" w:rsidR="00096542" w:rsidRPr="00003391" w:rsidRDefault="00096542" w:rsidP="00096542">
      <w:pPr>
        <w:rPr>
          <w:rFonts w:ascii="Georgia" w:hAnsi="Georgia"/>
        </w:rPr>
      </w:pPr>
      <w:r w:rsidRPr="00003391">
        <w:rPr>
          <w:rFonts w:ascii="Georgia" w:hAnsi="Georgia"/>
        </w:rPr>
        <w:t xml:space="preserve">Utilizing our keywords in our searches, we would scan the abstract and titles of papers to see if they </w:t>
      </w:r>
      <w:r w:rsidR="006265F8" w:rsidRPr="00003391">
        <w:rPr>
          <w:rFonts w:ascii="Georgia" w:hAnsi="Georgia"/>
        </w:rPr>
        <w:t xml:space="preserve">initially </w:t>
      </w:r>
      <w:r w:rsidRPr="00003391">
        <w:rPr>
          <w:rFonts w:ascii="Georgia" w:hAnsi="Georgia"/>
        </w:rPr>
        <w:t xml:space="preserve">fit our criteria. </w:t>
      </w:r>
      <w:r w:rsidR="006265F8" w:rsidRPr="00003391">
        <w:rPr>
          <w:rFonts w:ascii="Georgia" w:hAnsi="Georgia"/>
        </w:rPr>
        <w:t>If the paper seemed to fit our criteria, we would read the papers to verify that they had met the criteria.</w:t>
      </w:r>
      <w:r w:rsidR="000619A4" w:rsidRPr="00003391">
        <w:rPr>
          <w:rFonts w:ascii="Georgia" w:hAnsi="Georgia"/>
        </w:rPr>
        <w:t xml:space="preserve"> </w:t>
      </w:r>
    </w:p>
    <w:p w14:paraId="4CABD7AD" w14:textId="77777777" w:rsidR="000E466B" w:rsidRPr="00003391" w:rsidRDefault="000E466B" w:rsidP="00096542">
      <w:pPr>
        <w:rPr>
          <w:rFonts w:ascii="Georgia" w:hAnsi="Georgia"/>
        </w:rPr>
      </w:pPr>
    </w:p>
    <w:p w14:paraId="36C8B376" w14:textId="586BC354" w:rsidR="000619A4" w:rsidRPr="00003391" w:rsidRDefault="000619A4" w:rsidP="00096542">
      <w:pPr>
        <w:rPr>
          <w:rFonts w:ascii="Georgia" w:hAnsi="Georgia"/>
        </w:rPr>
      </w:pPr>
      <w:r w:rsidRPr="00003391">
        <w:rPr>
          <w:rFonts w:ascii="Georgia" w:hAnsi="Georgia"/>
        </w:rPr>
        <w:t>We did not include any papers that met our exclusion criteria:</w:t>
      </w:r>
    </w:p>
    <w:p w14:paraId="393140FD" w14:textId="3196EAB9" w:rsidR="000619A4" w:rsidRPr="00003391" w:rsidRDefault="000619A4" w:rsidP="00096542">
      <w:pPr>
        <w:rPr>
          <w:rFonts w:ascii="Georgia" w:hAnsi="Georgia"/>
        </w:rPr>
      </w:pPr>
    </w:p>
    <w:p w14:paraId="334D7FF0" w14:textId="566A5A8D" w:rsidR="00436CAB" w:rsidRPr="00003391" w:rsidRDefault="00436CAB" w:rsidP="00D47C06">
      <w:pPr>
        <w:pStyle w:val="ListParagraph"/>
        <w:numPr>
          <w:ilvl w:val="0"/>
          <w:numId w:val="43"/>
        </w:numPr>
        <w:rPr>
          <w:rFonts w:ascii="Georgia" w:hAnsi="Georgia"/>
        </w:rPr>
      </w:pPr>
      <w:r w:rsidRPr="00003391">
        <w:rPr>
          <w:rFonts w:ascii="Georgia" w:hAnsi="Georgia"/>
        </w:rPr>
        <w:t xml:space="preserve">The </w:t>
      </w:r>
      <w:r w:rsidR="00A80979" w:rsidRPr="00003391">
        <w:rPr>
          <w:rFonts w:ascii="Georgia" w:hAnsi="Georgia"/>
        </w:rPr>
        <w:t>full text</w:t>
      </w:r>
      <w:r w:rsidR="000619A4" w:rsidRPr="00003391">
        <w:rPr>
          <w:rFonts w:ascii="Georgia" w:hAnsi="Georgia"/>
        </w:rPr>
        <w:t xml:space="preserve"> </w:t>
      </w:r>
      <w:r w:rsidR="00D47C06" w:rsidRPr="00003391">
        <w:rPr>
          <w:rFonts w:ascii="Georgia" w:hAnsi="Georgia"/>
        </w:rPr>
        <w:t>wa</w:t>
      </w:r>
      <w:r w:rsidR="000619A4" w:rsidRPr="00003391">
        <w:rPr>
          <w:rFonts w:ascii="Georgia" w:hAnsi="Georgia"/>
        </w:rPr>
        <w:t>s unavailable</w:t>
      </w:r>
      <w:r w:rsidRPr="00003391">
        <w:rPr>
          <w:rFonts w:ascii="Georgia" w:hAnsi="Georgia"/>
        </w:rPr>
        <w:t>;</w:t>
      </w:r>
    </w:p>
    <w:p w14:paraId="066601E4" w14:textId="2A5E9D94" w:rsidR="005249D0" w:rsidRPr="00003391" w:rsidRDefault="005249D0" w:rsidP="00D47C06">
      <w:pPr>
        <w:pStyle w:val="ListParagraph"/>
        <w:numPr>
          <w:ilvl w:val="0"/>
          <w:numId w:val="43"/>
        </w:numPr>
        <w:rPr>
          <w:rFonts w:ascii="Georgia" w:hAnsi="Georgia"/>
        </w:rPr>
      </w:pPr>
      <w:r w:rsidRPr="00003391">
        <w:rPr>
          <w:rFonts w:ascii="Georgia" w:hAnsi="Georgia"/>
        </w:rPr>
        <w:t xml:space="preserve">The source became </w:t>
      </w:r>
      <w:r w:rsidR="00A80979" w:rsidRPr="00003391">
        <w:rPr>
          <w:rFonts w:ascii="Georgia" w:hAnsi="Georgia"/>
        </w:rPr>
        <w:t>unavailable</w:t>
      </w:r>
      <w:r w:rsidRPr="00003391">
        <w:rPr>
          <w:rFonts w:ascii="Georgia" w:hAnsi="Georgia"/>
        </w:rPr>
        <w:t xml:space="preserve"> before we finished this draft;</w:t>
      </w:r>
    </w:p>
    <w:p w14:paraId="0551CDA3" w14:textId="2E80760E" w:rsidR="00562593" w:rsidRPr="00003391" w:rsidRDefault="002F5EAB" w:rsidP="00D47C06">
      <w:pPr>
        <w:pStyle w:val="ListParagraph"/>
        <w:numPr>
          <w:ilvl w:val="0"/>
          <w:numId w:val="43"/>
        </w:numPr>
        <w:rPr>
          <w:rFonts w:ascii="Georgia" w:hAnsi="Georgia"/>
        </w:rPr>
      </w:pPr>
      <w:r w:rsidRPr="00003391">
        <w:rPr>
          <w:rFonts w:ascii="Georgia" w:hAnsi="Georgia"/>
        </w:rPr>
        <w:t xml:space="preserve">The paper did not discuss </w:t>
      </w:r>
      <w:r w:rsidR="00203506" w:rsidRPr="00003391">
        <w:rPr>
          <w:rFonts w:ascii="Georgia" w:hAnsi="Georgia"/>
        </w:rPr>
        <w:t xml:space="preserve">a perspective </w:t>
      </w:r>
      <w:r w:rsidR="00562593" w:rsidRPr="00003391">
        <w:rPr>
          <w:rFonts w:ascii="Georgia" w:hAnsi="Georgia"/>
        </w:rPr>
        <w:t xml:space="preserve">with enough </w:t>
      </w:r>
      <w:r w:rsidRPr="00003391">
        <w:rPr>
          <w:rFonts w:ascii="Georgia" w:hAnsi="Georgia"/>
        </w:rPr>
        <w:t>depth</w:t>
      </w:r>
      <w:r w:rsidR="00562593" w:rsidRPr="00003391">
        <w:rPr>
          <w:rFonts w:ascii="Georgia" w:hAnsi="Georgia"/>
        </w:rPr>
        <w:t xml:space="preserve"> or particularity;</w:t>
      </w:r>
      <w:r w:rsidR="000647FF" w:rsidRPr="00003391">
        <w:rPr>
          <w:rFonts w:ascii="Georgia" w:hAnsi="Georgia"/>
        </w:rPr>
        <w:t xml:space="preserve"> and</w:t>
      </w:r>
    </w:p>
    <w:p w14:paraId="619F1643" w14:textId="099F1BA1" w:rsidR="002F5EAB" w:rsidRPr="00003391" w:rsidRDefault="00562593" w:rsidP="00D47C06">
      <w:pPr>
        <w:pStyle w:val="ListParagraph"/>
        <w:numPr>
          <w:ilvl w:val="0"/>
          <w:numId w:val="43"/>
        </w:numPr>
        <w:rPr>
          <w:rFonts w:ascii="Georgia" w:hAnsi="Georgia"/>
        </w:rPr>
      </w:pPr>
      <w:r w:rsidRPr="00003391">
        <w:rPr>
          <w:rFonts w:ascii="Georgia" w:hAnsi="Georgia"/>
        </w:rPr>
        <w:t>There was an issue identifying the author of the article</w:t>
      </w:r>
      <w:r w:rsidR="000647FF" w:rsidRPr="00003391">
        <w:rPr>
          <w:rFonts w:ascii="Georgia" w:hAnsi="Georgia"/>
        </w:rPr>
        <w:t>.</w:t>
      </w:r>
      <w:r w:rsidRPr="00003391">
        <w:rPr>
          <w:rFonts w:ascii="Georgia" w:hAnsi="Georgia"/>
        </w:rPr>
        <w:t xml:space="preserve"> </w:t>
      </w:r>
    </w:p>
    <w:p w14:paraId="104FB4EE" w14:textId="5CDCB6D9" w:rsidR="00096542" w:rsidRPr="00003391" w:rsidRDefault="00096542" w:rsidP="00096542">
      <w:pPr>
        <w:rPr>
          <w:rFonts w:ascii="Georgia" w:hAnsi="Georgia"/>
        </w:rPr>
      </w:pPr>
    </w:p>
    <w:p w14:paraId="6084B489" w14:textId="77777777" w:rsidR="006265F8" w:rsidRPr="00003391" w:rsidRDefault="00096542" w:rsidP="00096542">
      <w:pPr>
        <w:rPr>
          <w:rFonts w:ascii="Georgia" w:hAnsi="Georgia"/>
        </w:rPr>
      </w:pPr>
      <w:r w:rsidRPr="00003391">
        <w:rPr>
          <w:rFonts w:ascii="Georgia" w:hAnsi="Georgia"/>
        </w:rPr>
        <w:t xml:space="preserve">We categorized </w:t>
      </w:r>
      <w:r w:rsidR="006265F8" w:rsidRPr="00003391">
        <w:rPr>
          <w:rFonts w:ascii="Georgia" w:hAnsi="Georgia"/>
        </w:rPr>
        <w:t>the papers we found into the following categories:</w:t>
      </w:r>
    </w:p>
    <w:p w14:paraId="79665054" w14:textId="77777777" w:rsidR="006265F8" w:rsidRPr="00003391" w:rsidRDefault="006265F8" w:rsidP="00096542">
      <w:pPr>
        <w:rPr>
          <w:rFonts w:ascii="Georgia" w:hAnsi="Georgia"/>
        </w:rPr>
      </w:pPr>
    </w:p>
    <w:p w14:paraId="3C736B80" w14:textId="55F8781E" w:rsidR="004F07FC" w:rsidRPr="004F07FC" w:rsidRDefault="004F07FC" w:rsidP="004F07FC">
      <w:pPr>
        <w:pStyle w:val="ListParagraph"/>
        <w:numPr>
          <w:ilvl w:val="0"/>
          <w:numId w:val="43"/>
        </w:numPr>
        <w:rPr>
          <w:rFonts w:ascii="Georgia" w:hAnsi="Georgia"/>
        </w:rPr>
      </w:pPr>
      <w:r w:rsidRPr="00003391">
        <w:rPr>
          <w:rFonts w:ascii="Georgia" w:hAnsi="Georgia"/>
        </w:rPr>
        <w:t>Music Business Perspective</w:t>
      </w:r>
    </w:p>
    <w:p w14:paraId="61B011FD" w14:textId="2655964A" w:rsidR="00B51326" w:rsidRPr="00003391" w:rsidRDefault="006265F8" w:rsidP="006265F8">
      <w:pPr>
        <w:pStyle w:val="ListParagraph"/>
        <w:numPr>
          <w:ilvl w:val="0"/>
          <w:numId w:val="43"/>
        </w:numPr>
        <w:rPr>
          <w:rFonts w:ascii="Georgia" w:hAnsi="Georgia"/>
        </w:rPr>
      </w:pPr>
      <w:r w:rsidRPr="00003391">
        <w:rPr>
          <w:rFonts w:ascii="Georgia" w:hAnsi="Georgia"/>
        </w:rPr>
        <w:t>Legal Perspective</w:t>
      </w:r>
    </w:p>
    <w:p w14:paraId="19611DC6" w14:textId="4BD69748" w:rsidR="00B51326" w:rsidRPr="00003391" w:rsidRDefault="006265F8" w:rsidP="006265F8">
      <w:pPr>
        <w:pStyle w:val="ListParagraph"/>
        <w:numPr>
          <w:ilvl w:val="0"/>
          <w:numId w:val="43"/>
        </w:numPr>
        <w:rPr>
          <w:rStyle w:val="CommentReference"/>
          <w:rFonts w:ascii="Georgia" w:hAnsi="Georgia"/>
          <w:sz w:val="22"/>
          <w:szCs w:val="22"/>
        </w:rPr>
      </w:pPr>
      <w:r w:rsidRPr="00003391">
        <w:rPr>
          <w:rFonts w:ascii="Georgia" w:hAnsi="Georgia"/>
        </w:rPr>
        <w:t>Automation Perspective</w:t>
      </w:r>
    </w:p>
    <w:p w14:paraId="32F7037C" w14:textId="0276896A" w:rsidR="000619A4" w:rsidRPr="00003391" w:rsidRDefault="00B51326">
      <w:pPr>
        <w:pStyle w:val="ListParagraph"/>
        <w:numPr>
          <w:ilvl w:val="0"/>
          <w:numId w:val="43"/>
        </w:numPr>
        <w:rPr>
          <w:rFonts w:ascii="Georgia" w:hAnsi="Georgia"/>
        </w:rPr>
      </w:pPr>
      <w:r w:rsidRPr="00003391">
        <w:rPr>
          <w:rStyle w:val="CommentReference"/>
          <w:rFonts w:ascii="Georgia" w:hAnsi="Georgia"/>
          <w:sz w:val="22"/>
          <w:szCs w:val="22"/>
        </w:rPr>
        <w:t>Value Web Perspective</w:t>
      </w:r>
    </w:p>
    <w:p w14:paraId="4877FFE9" w14:textId="5838E6F8" w:rsidR="000619A4" w:rsidRPr="00003391" w:rsidRDefault="000619A4" w:rsidP="000619A4">
      <w:pPr>
        <w:rPr>
          <w:rFonts w:ascii="Georgia" w:hAnsi="Georgia"/>
        </w:rPr>
      </w:pPr>
    </w:p>
    <w:p w14:paraId="1A01AEA2" w14:textId="71378A35" w:rsidR="000619A4" w:rsidRPr="00003391" w:rsidRDefault="000619A4" w:rsidP="000619A4">
      <w:pPr>
        <w:rPr>
          <w:rFonts w:ascii="Georgia" w:hAnsi="Georgia"/>
        </w:rPr>
      </w:pPr>
      <w:r w:rsidRPr="00003391">
        <w:rPr>
          <w:rFonts w:ascii="Georgia" w:hAnsi="Georgia"/>
        </w:rPr>
        <w:t>The categories are summarized</w:t>
      </w:r>
      <w:r w:rsidR="00077021" w:rsidRPr="00003391">
        <w:rPr>
          <w:rFonts w:ascii="Georgia" w:hAnsi="Georgia"/>
        </w:rPr>
        <w:t xml:space="preserve"> in the table</w:t>
      </w:r>
      <w:r w:rsidRPr="00003391">
        <w:rPr>
          <w:rFonts w:ascii="Georgia" w:hAnsi="Georgia"/>
        </w:rPr>
        <w:t xml:space="preserve"> below and are used as subsection headings for this section. </w:t>
      </w:r>
    </w:p>
    <w:p w14:paraId="28101315" w14:textId="0BB8C85A" w:rsidR="000619A4" w:rsidRPr="00003391" w:rsidRDefault="000619A4" w:rsidP="000619A4">
      <w:pPr>
        <w:rPr>
          <w:rFonts w:ascii="Georgia" w:hAnsi="Georgia"/>
        </w:rPr>
      </w:pPr>
    </w:p>
    <w:tbl>
      <w:tblPr>
        <w:tblStyle w:val="TableGrid"/>
        <w:tblW w:w="0" w:type="auto"/>
        <w:tblLook w:val="04A0" w:firstRow="1" w:lastRow="0" w:firstColumn="1" w:lastColumn="0" w:noHBand="0" w:noVBand="1"/>
      </w:tblPr>
      <w:tblGrid>
        <w:gridCol w:w="4315"/>
        <w:gridCol w:w="4680"/>
      </w:tblGrid>
      <w:tr w:rsidR="003474A9" w:rsidRPr="00003391" w14:paraId="531D3624" w14:textId="35B12AE2" w:rsidTr="003474A9">
        <w:tc>
          <w:tcPr>
            <w:tcW w:w="4315" w:type="dxa"/>
          </w:tcPr>
          <w:p w14:paraId="2B522F7E" w14:textId="756DB8B1" w:rsidR="003474A9" w:rsidRPr="00003391" w:rsidRDefault="003474A9" w:rsidP="000619A4">
            <w:pPr>
              <w:rPr>
                <w:rFonts w:ascii="Georgia" w:hAnsi="Georgia"/>
                <w:b/>
                <w:bCs/>
              </w:rPr>
            </w:pPr>
            <w:r w:rsidRPr="00003391">
              <w:rPr>
                <w:rFonts w:ascii="Georgia" w:hAnsi="Georgia"/>
                <w:b/>
                <w:bCs/>
              </w:rPr>
              <w:t>Perspective</w:t>
            </w:r>
          </w:p>
        </w:tc>
        <w:tc>
          <w:tcPr>
            <w:tcW w:w="4680" w:type="dxa"/>
          </w:tcPr>
          <w:p w14:paraId="0AF4C9D2" w14:textId="18F650EB" w:rsidR="003474A9" w:rsidRPr="00003391" w:rsidRDefault="003474A9" w:rsidP="000619A4">
            <w:pPr>
              <w:rPr>
                <w:rFonts w:ascii="Georgia" w:hAnsi="Georgia"/>
                <w:b/>
                <w:bCs/>
              </w:rPr>
            </w:pPr>
            <w:r w:rsidRPr="00003391">
              <w:rPr>
                <w:rFonts w:ascii="Georgia" w:hAnsi="Georgia"/>
                <w:b/>
                <w:bCs/>
              </w:rPr>
              <w:t>Subareas</w:t>
            </w:r>
          </w:p>
        </w:tc>
      </w:tr>
      <w:tr w:rsidR="003474A9" w:rsidRPr="00003391" w14:paraId="57480BE5" w14:textId="30AC6F8C" w:rsidTr="003474A9">
        <w:tc>
          <w:tcPr>
            <w:tcW w:w="4315" w:type="dxa"/>
            <w:vMerge w:val="restart"/>
          </w:tcPr>
          <w:p w14:paraId="22B2DFC4" w14:textId="090BAF87" w:rsidR="003474A9" w:rsidRPr="00003391" w:rsidRDefault="003474A9">
            <w:pPr>
              <w:rPr>
                <w:rFonts w:ascii="Georgia" w:hAnsi="Georgia"/>
                <w:sz w:val="20"/>
                <w:szCs w:val="20"/>
              </w:rPr>
            </w:pPr>
            <w:r w:rsidRPr="00003391">
              <w:rPr>
                <w:rFonts w:ascii="Georgia" w:hAnsi="Georgia"/>
                <w:sz w:val="20"/>
                <w:szCs w:val="20"/>
              </w:rPr>
              <w:t>Legal Perspective</w:t>
            </w:r>
          </w:p>
        </w:tc>
        <w:tc>
          <w:tcPr>
            <w:tcW w:w="4680" w:type="dxa"/>
          </w:tcPr>
          <w:p w14:paraId="433F3021" w14:textId="0FF76DA1" w:rsidR="003474A9" w:rsidRPr="00003391" w:rsidRDefault="003474A9">
            <w:pPr>
              <w:rPr>
                <w:rFonts w:ascii="Georgia" w:hAnsi="Georgia"/>
                <w:sz w:val="20"/>
                <w:szCs w:val="20"/>
              </w:rPr>
            </w:pPr>
            <w:r w:rsidRPr="00003391">
              <w:rPr>
                <w:rFonts w:ascii="Georgia" w:hAnsi="Georgia"/>
                <w:sz w:val="20"/>
                <w:szCs w:val="20"/>
              </w:rPr>
              <w:t>Contract Law</w:t>
            </w:r>
          </w:p>
        </w:tc>
      </w:tr>
      <w:tr w:rsidR="003474A9" w:rsidRPr="00003391" w14:paraId="30EB69F6" w14:textId="521A7161" w:rsidTr="003474A9">
        <w:tc>
          <w:tcPr>
            <w:tcW w:w="4315" w:type="dxa"/>
            <w:vMerge/>
          </w:tcPr>
          <w:p w14:paraId="28FA9725" w14:textId="77777777" w:rsidR="003474A9" w:rsidRPr="00003391" w:rsidRDefault="003474A9">
            <w:pPr>
              <w:rPr>
                <w:rFonts w:ascii="Georgia" w:hAnsi="Georgia"/>
                <w:sz w:val="20"/>
                <w:szCs w:val="20"/>
              </w:rPr>
            </w:pPr>
          </w:p>
        </w:tc>
        <w:tc>
          <w:tcPr>
            <w:tcW w:w="4680" w:type="dxa"/>
          </w:tcPr>
          <w:p w14:paraId="30853232" w14:textId="71FA8BF1" w:rsidR="003474A9" w:rsidRPr="00003391" w:rsidRDefault="003474A9" w:rsidP="00A7584E">
            <w:pPr>
              <w:rPr>
                <w:rFonts w:ascii="Georgia" w:hAnsi="Georgia"/>
                <w:sz w:val="20"/>
                <w:szCs w:val="20"/>
              </w:rPr>
            </w:pPr>
            <w:r w:rsidRPr="00003391">
              <w:rPr>
                <w:rFonts w:ascii="Georgia" w:hAnsi="Georgia"/>
                <w:sz w:val="20"/>
                <w:szCs w:val="20"/>
              </w:rPr>
              <w:t>Intellectual Property Law</w:t>
            </w:r>
          </w:p>
        </w:tc>
      </w:tr>
      <w:tr w:rsidR="003474A9" w:rsidRPr="00003391" w14:paraId="3AA4ABE0" w14:textId="521AC776" w:rsidTr="003474A9">
        <w:tc>
          <w:tcPr>
            <w:tcW w:w="4315" w:type="dxa"/>
            <w:vMerge/>
          </w:tcPr>
          <w:p w14:paraId="72C615AA" w14:textId="77777777" w:rsidR="003474A9" w:rsidRPr="00003391" w:rsidRDefault="003474A9">
            <w:pPr>
              <w:rPr>
                <w:rFonts w:ascii="Georgia" w:hAnsi="Georgia"/>
                <w:sz w:val="20"/>
                <w:szCs w:val="20"/>
              </w:rPr>
            </w:pPr>
          </w:p>
        </w:tc>
        <w:tc>
          <w:tcPr>
            <w:tcW w:w="4680" w:type="dxa"/>
          </w:tcPr>
          <w:p w14:paraId="343A1AE3" w14:textId="44CB000D" w:rsidR="003474A9" w:rsidRPr="00003391" w:rsidRDefault="003474A9" w:rsidP="00A7584E">
            <w:pPr>
              <w:rPr>
                <w:rFonts w:ascii="Georgia" w:hAnsi="Georgia"/>
                <w:sz w:val="20"/>
                <w:szCs w:val="20"/>
              </w:rPr>
            </w:pPr>
            <w:r w:rsidRPr="00003391">
              <w:rPr>
                <w:rFonts w:ascii="Georgia" w:hAnsi="Georgia"/>
                <w:sz w:val="20"/>
                <w:szCs w:val="20"/>
              </w:rPr>
              <w:t>Electronic Signatures</w:t>
            </w:r>
          </w:p>
        </w:tc>
      </w:tr>
      <w:tr w:rsidR="003474A9" w:rsidRPr="00003391" w14:paraId="070526A1" w14:textId="77777777" w:rsidTr="003474A9">
        <w:tc>
          <w:tcPr>
            <w:tcW w:w="4315" w:type="dxa"/>
            <w:vMerge/>
          </w:tcPr>
          <w:p w14:paraId="0571FC1D" w14:textId="77777777" w:rsidR="003474A9" w:rsidRPr="00003391" w:rsidRDefault="003474A9">
            <w:pPr>
              <w:rPr>
                <w:rFonts w:ascii="Georgia" w:hAnsi="Georgia"/>
                <w:sz w:val="20"/>
                <w:szCs w:val="20"/>
              </w:rPr>
            </w:pPr>
          </w:p>
        </w:tc>
        <w:tc>
          <w:tcPr>
            <w:tcW w:w="4680" w:type="dxa"/>
          </w:tcPr>
          <w:p w14:paraId="00E1A3A1" w14:textId="32AE3883" w:rsidR="003474A9" w:rsidRPr="00003391" w:rsidRDefault="003474A9" w:rsidP="00A7584E">
            <w:pPr>
              <w:rPr>
                <w:rFonts w:ascii="Georgia" w:hAnsi="Georgia"/>
                <w:sz w:val="20"/>
                <w:szCs w:val="20"/>
              </w:rPr>
            </w:pPr>
            <w:r w:rsidRPr="00003391">
              <w:rPr>
                <w:rFonts w:ascii="Georgia" w:hAnsi="Georgia"/>
                <w:sz w:val="20"/>
                <w:szCs w:val="20"/>
              </w:rPr>
              <w:t>Evidentiary Quality</w:t>
            </w:r>
          </w:p>
        </w:tc>
      </w:tr>
      <w:tr w:rsidR="003474A9" w:rsidRPr="00003391" w14:paraId="219C93C4" w14:textId="3160C3F0" w:rsidTr="003474A9">
        <w:tc>
          <w:tcPr>
            <w:tcW w:w="4315" w:type="dxa"/>
            <w:vMerge w:val="restart"/>
          </w:tcPr>
          <w:p w14:paraId="01FD2F94" w14:textId="6204825F" w:rsidR="003474A9" w:rsidRPr="00003391" w:rsidRDefault="003474A9">
            <w:pPr>
              <w:rPr>
                <w:rFonts w:ascii="Georgia" w:hAnsi="Georgia"/>
                <w:sz w:val="20"/>
                <w:szCs w:val="20"/>
              </w:rPr>
            </w:pPr>
            <w:r w:rsidRPr="00003391">
              <w:rPr>
                <w:rFonts w:ascii="Georgia" w:hAnsi="Georgia"/>
                <w:sz w:val="20"/>
                <w:szCs w:val="20"/>
              </w:rPr>
              <w:t>Music Business Perspective</w:t>
            </w:r>
          </w:p>
        </w:tc>
        <w:tc>
          <w:tcPr>
            <w:tcW w:w="4680" w:type="dxa"/>
          </w:tcPr>
          <w:p w14:paraId="6916FD01" w14:textId="1B0AE2A8" w:rsidR="003474A9" w:rsidRPr="00003391" w:rsidRDefault="003474A9">
            <w:pPr>
              <w:rPr>
                <w:rFonts w:ascii="Georgia" w:hAnsi="Georgia"/>
                <w:sz w:val="20"/>
                <w:szCs w:val="20"/>
              </w:rPr>
            </w:pPr>
            <w:r w:rsidRPr="00003391">
              <w:rPr>
                <w:rFonts w:ascii="Georgia" w:hAnsi="Georgia"/>
                <w:sz w:val="20"/>
                <w:szCs w:val="20"/>
              </w:rPr>
              <w:t>Supply Chain</w:t>
            </w:r>
          </w:p>
        </w:tc>
      </w:tr>
      <w:tr w:rsidR="003474A9" w:rsidRPr="00003391" w14:paraId="0D396FAF" w14:textId="77777777" w:rsidTr="003474A9">
        <w:tc>
          <w:tcPr>
            <w:tcW w:w="4315" w:type="dxa"/>
            <w:vMerge/>
          </w:tcPr>
          <w:p w14:paraId="2833C420" w14:textId="77777777" w:rsidR="003474A9" w:rsidRPr="00003391" w:rsidRDefault="003474A9">
            <w:pPr>
              <w:rPr>
                <w:rFonts w:ascii="Georgia" w:hAnsi="Georgia"/>
                <w:sz w:val="20"/>
                <w:szCs w:val="20"/>
              </w:rPr>
            </w:pPr>
          </w:p>
        </w:tc>
        <w:tc>
          <w:tcPr>
            <w:tcW w:w="4680" w:type="dxa"/>
          </w:tcPr>
          <w:p w14:paraId="64F7D843" w14:textId="50C685EC" w:rsidR="003474A9" w:rsidRPr="00003391" w:rsidRDefault="003474A9">
            <w:pPr>
              <w:rPr>
                <w:rFonts w:ascii="Georgia" w:hAnsi="Georgia"/>
                <w:sz w:val="20"/>
                <w:szCs w:val="20"/>
              </w:rPr>
            </w:pPr>
            <w:r w:rsidRPr="00003391">
              <w:rPr>
                <w:rFonts w:ascii="Georgia" w:hAnsi="Georgia"/>
                <w:sz w:val="20"/>
                <w:szCs w:val="20"/>
              </w:rPr>
              <w:t>Transformation Benefits and Drawbacks</w:t>
            </w:r>
          </w:p>
        </w:tc>
      </w:tr>
      <w:tr w:rsidR="003474A9" w:rsidRPr="00003391" w14:paraId="399393EB" w14:textId="42CB9CE6" w:rsidTr="003474A9">
        <w:tc>
          <w:tcPr>
            <w:tcW w:w="4315" w:type="dxa"/>
            <w:vMerge w:val="restart"/>
          </w:tcPr>
          <w:p w14:paraId="3BFD9CC6" w14:textId="2C16291A" w:rsidR="003474A9" w:rsidRPr="00003391" w:rsidRDefault="003474A9">
            <w:pPr>
              <w:rPr>
                <w:rFonts w:ascii="Georgia" w:hAnsi="Georgia"/>
                <w:sz w:val="20"/>
                <w:szCs w:val="20"/>
              </w:rPr>
            </w:pPr>
            <w:r w:rsidRPr="00003391">
              <w:rPr>
                <w:rFonts w:ascii="Georgia" w:hAnsi="Georgia"/>
                <w:sz w:val="20"/>
                <w:szCs w:val="20"/>
              </w:rPr>
              <w:t>Automation Perspective</w:t>
            </w:r>
          </w:p>
        </w:tc>
        <w:tc>
          <w:tcPr>
            <w:tcW w:w="4680" w:type="dxa"/>
          </w:tcPr>
          <w:p w14:paraId="0B74252F" w14:textId="672006B5" w:rsidR="003474A9" w:rsidRPr="00003391" w:rsidRDefault="003474A9">
            <w:pPr>
              <w:rPr>
                <w:rFonts w:ascii="Georgia" w:hAnsi="Georgia"/>
                <w:sz w:val="20"/>
                <w:szCs w:val="20"/>
              </w:rPr>
            </w:pPr>
            <w:r w:rsidRPr="00003391">
              <w:rPr>
                <w:rFonts w:ascii="Georgia" w:hAnsi="Georgia"/>
                <w:sz w:val="20"/>
                <w:szCs w:val="20"/>
              </w:rPr>
              <w:t>Smart Contracts</w:t>
            </w:r>
          </w:p>
        </w:tc>
      </w:tr>
      <w:tr w:rsidR="003474A9" w:rsidRPr="00003391" w14:paraId="6474A9C1" w14:textId="77777777" w:rsidTr="003474A9">
        <w:tc>
          <w:tcPr>
            <w:tcW w:w="4315" w:type="dxa"/>
            <w:vMerge/>
          </w:tcPr>
          <w:p w14:paraId="7AC348D6" w14:textId="77777777" w:rsidR="003474A9" w:rsidRPr="00003391" w:rsidRDefault="003474A9" w:rsidP="00553813">
            <w:pPr>
              <w:rPr>
                <w:rFonts w:ascii="Georgia" w:hAnsi="Georgia"/>
                <w:sz w:val="20"/>
                <w:szCs w:val="20"/>
              </w:rPr>
            </w:pPr>
          </w:p>
        </w:tc>
        <w:tc>
          <w:tcPr>
            <w:tcW w:w="4680" w:type="dxa"/>
          </w:tcPr>
          <w:p w14:paraId="30CE372C" w14:textId="0C65331F" w:rsidR="003474A9" w:rsidRPr="00003391" w:rsidRDefault="003474A9" w:rsidP="00553813">
            <w:pPr>
              <w:rPr>
                <w:rFonts w:ascii="Georgia" w:hAnsi="Georgia"/>
                <w:sz w:val="20"/>
                <w:szCs w:val="20"/>
              </w:rPr>
            </w:pPr>
            <w:r w:rsidRPr="00003391">
              <w:rPr>
                <w:rFonts w:ascii="Georgia" w:hAnsi="Georgia"/>
                <w:sz w:val="20"/>
                <w:szCs w:val="20"/>
              </w:rPr>
              <w:t>Metadata</w:t>
            </w:r>
          </w:p>
        </w:tc>
      </w:tr>
      <w:tr w:rsidR="003474A9" w:rsidRPr="00003391" w14:paraId="2EAC0786" w14:textId="286D4819" w:rsidTr="003474A9">
        <w:tc>
          <w:tcPr>
            <w:tcW w:w="4315" w:type="dxa"/>
            <w:vMerge/>
          </w:tcPr>
          <w:p w14:paraId="34C22FCD" w14:textId="77777777" w:rsidR="003474A9" w:rsidRPr="00003391" w:rsidRDefault="003474A9">
            <w:pPr>
              <w:rPr>
                <w:rFonts w:ascii="Georgia" w:hAnsi="Georgia"/>
                <w:sz w:val="20"/>
                <w:szCs w:val="20"/>
              </w:rPr>
            </w:pPr>
          </w:p>
        </w:tc>
        <w:tc>
          <w:tcPr>
            <w:tcW w:w="4680" w:type="dxa"/>
          </w:tcPr>
          <w:p w14:paraId="18B0A56D" w14:textId="42E72FAC" w:rsidR="003474A9" w:rsidRPr="00003391" w:rsidRDefault="003474A9">
            <w:pPr>
              <w:rPr>
                <w:rFonts w:ascii="Georgia" w:hAnsi="Georgia"/>
                <w:sz w:val="20"/>
                <w:szCs w:val="20"/>
              </w:rPr>
            </w:pPr>
            <w:r w:rsidRPr="00003391">
              <w:rPr>
                <w:rFonts w:ascii="Georgia" w:hAnsi="Georgia"/>
                <w:sz w:val="20"/>
                <w:szCs w:val="20"/>
              </w:rPr>
              <w:t>Semantic Web</w:t>
            </w:r>
          </w:p>
        </w:tc>
      </w:tr>
      <w:tr w:rsidR="003474A9" w:rsidRPr="00003391" w14:paraId="6F48E0DE" w14:textId="77777777" w:rsidTr="003474A9">
        <w:tc>
          <w:tcPr>
            <w:tcW w:w="4315" w:type="dxa"/>
            <w:vMerge/>
          </w:tcPr>
          <w:p w14:paraId="31E4EFCB" w14:textId="77777777" w:rsidR="003474A9" w:rsidRPr="00003391" w:rsidRDefault="003474A9" w:rsidP="00553813">
            <w:pPr>
              <w:rPr>
                <w:rFonts w:ascii="Georgia" w:hAnsi="Georgia"/>
                <w:sz w:val="20"/>
                <w:szCs w:val="20"/>
              </w:rPr>
            </w:pPr>
          </w:p>
        </w:tc>
        <w:tc>
          <w:tcPr>
            <w:tcW w:w="4680" w:type="dxa"/>
          </w:tcPr>
          <w:p w14:paraId="36D01C68" w14:textId="00455B94" w:rsidR="003474A9" w:rsidRPr="00003391" w:rsidRDefault="003474A9" w:rsidP="00553813">
            <w:pPr>
              <w:rPr>
                <w:rFonts w:ascii="Georgia" w:hAnsi="Georgia"/>
                <w:sz w:val="20"/>
                <w:szCs w:val="20"/>
              </w:rPr>
            </w:pPr>
            <w:r w:rsidRPr="00003391">
              <w:rPr>
                <w:rFonts w:ascii="Georgia" w:hAnsi="Georgia"/>
                <w:sz w:val="20"/>
                <w:szCs w:val="20"/>
              </w:rPr>
              <w:t>Ricardian Contract</w:t>
            </w:r>
          </w:p>
        </w:tc>
      </w:tr>
      <w:tr w:rsidR="003474A9" w:rsidRPr="00003391" w14:paraId="1CFDADA2" w14:textId="77777777" w:rsidTr="003474A9">
        <w:tc>
          <w:tcPr>
            <w:tcW w:w="4315" w:type="dxa"/>
          </w:tcPr>
          <w:p w14:paraId="6804E018" w14:textId="74A2ADA1" w:rsidR="003474A9" w:rsidRPr="00003391" w:rsidRDefault="003474A9" w:rsidP="00553813">
            <w:pPr>
              <w:rPr>
                <w:rFonts w:ascii="Georgia" w:hAnsi="Georgia"/>
                <w:sz w:val="20"/>
                <w:szCs w:val="20"/>
              </w:rPr>
            </w:pPr>
            <w:r w:rsidRPr="00003391">
              <w:rPr>
                <w:rFonts w:ascii="Georgia" w:hAnsi="Georgia"/>
                <w:sz w:val="20"/>
                <w:szCs w:val="20"/>
              </w:rPr>
              <w:t>Value Web Perspective</w:t>
            </w:r>
          </w:p>
        </w:tc>
        <w:tc>
          <w:tcPr>
            <w:tcW w:w="4680" w:type="dxa"/>
          </w:tcPr>
          <w:p w14:paraId="1E15E930" w14:textId="4E5B118B" w:rsidR="003474A9" w:rsidRPr="00003391" w:rsidRDefault="003474A9" w:rsidP="00553813">
            <w:pPr>
              <w:rPr>
                <w:rFonts w:ascii="Georgia" w:hAnsi="Georgia"/>
                <w:sz w:val="20"/>
                <w:szCs w:val="20"/>
              </w:rPr>
            </w:pPr>
            <w:r w:rsidRPr="00003391">
              <w:rPr>
                <w:rFonts w:ascii="Georgia" w:hAnsi="Georgia"/>
                <w:sz w:val="20"/>
                <w:szCs w:val="20"/>
              </w:rPr>
              <w:t>Music Industry Value Web</w:t>
            </w:r>
          </w:p>
        </w:tc>
      </w:tr>
    </w:tbl>
    <w:p w14:paraId="4AEACF41" w14:textId="3ACDCC43" w:rsidR="000619A4" w:rsidRPr="00003391" w:rsidRDefault="000619A4" w:rsidP="000619A4">
      <w:pPr>
        <w:rPr>
          <w:rFonts w:ascii="Georgia" w:hAnsi="Georgia"/>
        </w:rPr>
      </w:pPr>
    </w:p>
    <w:p w14:paraId="760D1233" w14:textId="177B5935" w:rsidR="00034CC7" w:rsidRPr="00003391" w:rsidRDefault="00034CC7" w:rsidP="000619A4">
      <w:pPr>
        <w:rPr>
          <w:rFonts w:ascii="Georgia" w:hAnsi="Georgia"/>
        </w:rPr>
      </w:pPr>
      <w:r w:rsidRPr="00003391">
        <w:rPr>
          <w:rFonts w:ascii="Georgia" w:hAnsi="Georgia"/>
        </w:rPr>
        <w:t xml:space="preserve">Other than the </w:t>
      </w:r>
      <w:r w:rsidR="007F7FDC" w:rsidRPr="00003391">
        <w:rPr>
          <w:rFonts w:ascii="Georgia" w:hAnsi="Georgia"/>
        </w:rPr>
        <w:t>perspectives</w:t>
      </w:r>
      <w:r w:rsidRPr="00003391">
        <w:rPr>
          <w:rFonts w:ascii="Georgia" w:hAnsi="Georgia"/>
        </w:rPr>
        <w:t xml:space="preserve"> above, we also </w:t>
      </w:r>
      <w:r w:rsidR="007F7FDC" w:rsidRPr="00003391">
        <w:rPr>
          <w:rFonts w:ascii="Georgia" w:hAnsi="Georgia"/>
        </w:rPr>
        <w:t>included</w:t>
      </w:r>
      <w:r w:rsidRPr="00003391">
        <w:rPr>
          <w:rFonts w:ascii="Georgia" w:hAnsi="Georgia"/>
        </w:rPr>
        <w:t xml:space="preserve"> a short subsection on relevant identifier standards used in the music industry to provide further background on the research topic. </w:t>
      </w:r>
    </w:p>
    <w:p w14:paraId="23ED5BCA" w14:textId="63E7260E" w:rsidR="00034CC7" w:rsidRPr="00003391" w:rsidRDefault="00034CC7" w:rsidP="000619A4">
      <w:pPr>
        <w:rPr>
          <w:rFonts w:ascii="Georgia" w:hAnsi="Georgia"/>
        </w:rPr>
      </w:pPr>
    </w:p>
    <w:p w14:paraId="35ABC07A" w14:textId="77777777" w:rsidR="00034CC7" w:rsidRPr="00003391" w:rsidRDefault="00034CC7" w:rsidP="000619A4">
      <w:pPr>
        <w:rPr>
          <w:rFonts w:ascii="Georgia" w:hAnsi="Georgia"/>
        </w:rPr>
      </w:pPr>
    </w:p>
    <w:p w14:paraId="23470624" w14:textId="48F00A56" w:rsidR="006265F8" w:rsidRPr="00003391" w:rsidRDefault="006265F8" w:rsidP="00096542">
      <w:pPr>
        <w:rPr>
          <w:rFonts w:ascii="Georgia" w:hAnsi="Georgia"/>
          <w:b/>
          <w:bCs/>
        </w:rPr>
      </w:pPr>
      <w:r w:rsidRPr="00003391">
        <w:rPr>
          <w:rFonts w:ascii="Georgia" w:hAnsi="Georgia"/>
          <w:b/>
          <w:bCs/>
        </w:rPr>
        <w:t>Review Results</w:t>
      </w:r>
    </w:p>
    <w:p w14:paraId="021A9CA1" w14:textId="61D18806" w:rsidR="00096542" w:rsidRPr="00003391" w:rsidRDefault="00096542" w:rsidP="00055C8B">
      <w:pPr>
        <w:rPr>
          <w:rFonts w:ascii="Georgia" w:hAnsi="Georgia"/>
          <w:iCs/>
        </w:rPr>
      </w:pPr>
    </w:p>
    <w:p w14:paraId="3E5C48B0" w14:textId="00E467D4" w:rsidR="006265F8" w:rsidRPr="00003391" w:rsidRDefault="006265F8" w:rsidP="00055C8B">
      <w:pPr>
        <w:rPr>
          <w:rFonts w:ascii="Georgia" w:hAnsi="Georgia"/>
          <w:iCs/>
        </w:rPr>
      </w:pPr>
      <w:r w:rsidRPr="00003391">
        <w:rPr>
          <w:rFonts w:ascii="Georgia" w:hAnsi="Georgia"/>
          <w:iCs/>
        </w:rPr>
        <w:t xml:space="preserve">We gathered approximately </w:t>
      </w:r>
      <w:commentRangeStart w:id="13"/>
      <w:r w:rsidRPr="00003391">
        <w:rPr>
          <w:rFonts w:ascii="Georgia" w:hAnsi="Georgia"/>
          <w:iCs/>
        </w:rPr>
        <w:t>50 papers in total (as of September 26, 2019), and selected</w:t>
      </w:r>
      <w:r w:rsidR="00A672A5">
        <w:rPr>
          <w:rFonts w:ascii="Georgia" w:hAnsi="Georgia"/>
          <w:iCs/>
        </w:rPr>
        <w:t xml:space="preserve"> 40 papers</w:t>
      </w:r>
      <w:r w:rsidRPr="00003391">
        <w:rPr>
          <w:rFonts w:ascii="Georgia" w:hAnsi="Georgia"/>
          <w:iCs/>
        </w:rPr>
        <w:t>.</w:t>
      </w:r>
      <w:commentRangeEnd w:id="13"/>
      <w:r w:rsidR="004C4B9B">
        <w:rPr>
          <w:rStyle w:val="CommentReference"/>
        </w:rPr>
        <w:commentReference w:id="13"/>
      </w:r>
    </w:p>
    <w:p w14:paraId="1B606352" w14:textId="5BCF0EA3" w:rsidR="006265F8" w:rsidRPr="00003391" w:rsidRDefault="006265F8" w:rsidP="00055C8B">
      <w:pPr>
        <w:rPr>
          <w:rFonts w:ascii="Georgia" w:hAnsi="Georgia"/>
          <w:iCs/>
        </w:rPr>
      </w:pPr>
    </w:p>
    <w:p w14:paraId="317178DA" w14:textId="61C640DE" w:rsidR="006265F8" w:rsidRPr="00003391" w:rsidRDefault="006265F8" w:rsidP="00055C8B">
      <w:pPr>
        <w:rPr>
          <w:rFonts w:ascii="Georgia" w:hAnsi="Georgia"/>
          <w:iCs/>
        </w:rPr>
      </w:pPr>
      <w:r w:rsidRPr="00003391">
        <w:rPr>
          <w:rFonts w:ascii="Georgia" w:hAnsi="Georgia"/>
          <w:iCs/>
        </w:rPr>
        <w:t xml:space="preserve">We </w:t>
      </w:r>
      <w:r w:rsidR="003747B7" w:rsidRPr="00003391">
        <w:rPr>
          <w:rFonts w:ascii="Georgia" w:hAnsi="Georgia"/>
          <w:iCs/>
        </w:rPr>
        <w:t>included most of the</w:t>
      </w:r>
      <w:r w:rsidRPr="00003391">
        <w:rPr>
          <w:rFonts w:ascii="Georgia" w:hAnsi="Georgia"/>
          <w:iCs/>
        </w:rPr>
        <w:t xml:space="preserve"> papers we gathered for two reasons. First, </w:t>
      </w:r>
      <w:r w:rsidR="003747B7" w:rsidRPr="00003391">
        <w:rPr>
          <w:rFonts w:ascii="Georgia" w:hAnsi="Georgia"/>
          <w:iCs/>
        </w:rPr>
        <w:t>most of</w:t>
      </w:r>
      <w:r w:rsidRPr="00003391">
        <w:rPr>
          <w:rFonts w:ascii="Georgia" w:hAnsi="Georgia"/>
          <w:iCs/>
        </w:rPr>
        <w:t xml:space="preserve"> the papers we gathered fit our criteria, and we did not intend to exclude any paper based on their legal, economic, business, or technical perspective. Second, </w:t>
      </w:r>
      <w:r w:rsidR="00C91A71" w:rsidRPr="00003391">
        <w:rPr>
          <w:rFonts w:ascii="Georgia" w:hAnsi="Georgia"/>
          <w:iCs/>
        </w:rPr>
        <w:t xml:space="preserve">we wanted </w:t>
      </w:r>
      <w:r w:rsidRPr="00003391">
        <w:rPr>
          <w:rFonts w:ascii="Georgia" w:hAnsi="Georgia"/>
          <w:iCs/>
        </w:rPr>
        <w:t xml:space="preserve">to show the broadness and diversity of </w:t>
      </w:r>
      <w:r w:rsidR="00D46724" w:rsidRPr="00003391">
        <w:rPr>
          <w:rFonts w:ascii="Georgia" w:hAnsi="Georgia"/>
          <w:iCs/>
        </w:rPr>
        <w:t>literature</w:t>
      </w:r>
      <w:r w:rsidR="001818BC" w:rsidRPr="00003391">
        <w:rPr>
          <w:rFonts w:ascii="Georgia" w:hAnsi="Georgia"/>
          <w:iCs/>
        </w:rPr>
        <w:t xml:space="preserve"> </w:t>
      </w:r>
      <w:r w:rsidRPr="00003391">
        <w:rPr>
          <w:rFonts w:ascii="Georgia" w:hAnsi="Georgia"/>
          <w:iCs/>
        </w:rPr>
        <w:t>in this area</w:t>
      </w:r>
      <w:r w:rsidR="00392561" w:rsidRPr="00003391">
        <w:rPr>
          <w:rFonts w:ascii="Georgia" w:hAnsi="Georgia"/>
          <w:iCs/>
        </w:rPr>
        <w:t xml:space="preserve"> </w:t>
      </w:r>
      <w:r w:rsidRPr="00003391">
        <w:rPr>
          <w:rFonts w:ascii="Georgia" w:hAnsi="Georgia"/>
          <w:iCs/>
        </w:rPr>
        <w:t xml:space="preserve">to </w:t>
      </w:r>
      <w:r w:rsidR="001818BC" w:rsidRPr="00003391">
        <w:rPr>
          <w:rFonts w:ascii="Georgia" w:hAnsi="Georgia"/>
          <w:iCs/>
        </w:rPr>
        <w:t xml:space="preserve">better </w:t>
      </w:r>
      <w:r w:rsidR="00392561" w:rsidRPr="00003391">
        <w:rPr>
          <w:rFonts w:ascii="Georgia" w:hAnsi="Georgia"/>
          <w:iCs/>
        </w:rPr>
        <w:t>synthesize</w:t>
      </w:r>
      <w:r w:rsidRPr="00003391">
        <w:rPr>
          <w:rFonts w:ascii="Georgia" w:hAnsi="Georgia"/>
          <w:iCs/>
        </w:rPr>
        <w:t xml:space="preserve"> the academic and gray literature. </w:t>
      </w:r>
    </w:p>
    <w:p w14:paraId="284B91D2" w14:textId="77777777" w:rsidR="00242758" w:rsidRPr="00003391" w:rsidRDefault="00242758">
      <w:pPr>
        <w:rPr>
          <w:rFonts w:ascii="Georgia" w:hAnsi="Georgia"/>
        </w:rPr>
      </w:pPr>
    </w:p>
    <w:p w14:paraId="680813F9" w14:textId="0D0F5F4A" w:rsidR="00872B06" w:rsidRPr="00003391" w:rsidRDefault="00496EC4" w:rsidP="00A7584E">
      <w:pPr>
        <w:pStyle w:val="Heading2"/>
        <w:rPr>
          <w:rFonts w:ascii="Georgia" w:hAnsi="Georgia"/>
        </w:rPr>
      </w:pPr>
      <w:bookmarkStart w:id="14" w:name="_Toc22305943"/>
      <w:bookmarkStart w:id="15" w:name="_Hlk19464746"/>
      <w:r w:rsidRPr="00003391">
        <w:rPr>
          <w:rFonts w:ascii="Georgia" w:hAnsi="Georgia"/>
        </w:rPr>
        <w:t>2.6. Music Business Perspective</w:t>
      </w:r>
      <w:bookmarkEnd w:id="14"/>
    </w:p>
    <w:p w14:paraId="18F337BD" w14:textId="35E737EC" w:rsidR="00872B06" w:rsidRPr="00E4712F" w:rsidRDefault="00E4712F" w:rsidP="00E4712F">
      <w:pPr>
        <w:pStyle w:val="Heading3"/>
        <w:rPr>
          <w:rFonts w:ascii="Georgia" w:hAnsi="Georgia"/>
          <w:color w:val="auto"/>
        </w:rPr>
      </w:pPr>
      <w:r w:rsidRPr="00E4712F">
        <w:rPr>
          <w:rFonts w:ascii="Georgia" w:hAnsi="Georgia"/>
          <w:color w:val="auto"/>
        </w:rPr>
        <w:t>2.6.1. Blockchain Impacts and Policy Concerns</w:t>
      </w:r>
    </w:p>
    <w:p w14:paraId="79271105" w14:textId="77777777" w:rsidR="00E4712F" w:rsidRPr="00003391" w:rsidRDefault="00E4712F" w:rsidP="00872B06">
      <w:pPr>
        <w:ind w:firstLine="720"/>
        <w:rPr>
          <w:rFonts w:ascii="Georgia" w:hAnsi="Georgia"/>
        </w:rPr>
      </w:pPr>
    </w:p>
    <w:p w14:paraId="3F406F75" w14:textId="109C3441" w:rsidR="00872B06" w:rsidRPr="00003391" w:rsidRDefault="00872B06">
      <w:pPr>
        <w:ind w:firstLine="720"/>
        <w:rPr>
          <w:rFonts w:ascii="Georgia" w:hAnsi="Georgia"/>
        </w:rPr>
      </w:pPr>
      <w:r w:rsidRPr="00003391">
        <w:rPr>
          <w:rFonts w:ascii="Georgia" w:hAnsi="Georgia"/>
        </w:rPr>
        <w:t xml:space="preserve">Ignacio De Leon and Ravi Gupta in </w:t>
      </w:r>
      <w:r w:rsidRPr="00003391">
        <w:rPr>
          <w:rFonts w:ascii="Georgia" w:hAnsi="Georgia"/>
          <w:i/>
          <w:iCs/>
        </w:rPr>
        <w:t>The Impact of Digital Innovation and Blockchain on the Music Industry</w:t>
      </w:r>
      <w:r w:rsidRPr="00003391">
        <w:rPr>
          <w:rFonts w:ascii="Georgia" w:hAnsi="Georgia"/>
        </w:rPr>
        <w:t xml:space="preserve"> analyzed the potential impacts and policy concerns of </w:t>
      </w:r>
      <w:r w:rsidR="005D3AF3">
        <w:rPr>
          <w:rFonts w:ascii="Georgia" w:hAnsi="Georgia"/>
        </w:rPr>
        <w:t xml:space="preserve">applying </w:t>
      </w:r>
      <w:r w:rsidRPr="00003391">
        <w:rPr>
          <w:rFonts w:ascii="Georgia" w:hAnsi="Georgia"/>
        </w:rPr>
        <w:t>blockchain in the music industry.</w:t>
      </w:r>
      <w:r w:rsidRPr="00003391">
        <w:rPr>
          <w:rFonts w:ascii="Georgia" w:hAnsi="Georgia"/>
          <w:vertAlign w:val="superscript"/>
        </w:rPr>
        <w:footnoteReference w:id="11"/>
      </w:r>
      <w:r w:rsidRPr="00003391">
        <w:rPr>
          <w:rFonts w:ascii="Georgia" w:hAnsi="Georgia"/>
        </w:rPr>
        <w:t xml:space="preserve"> De Leon and Gupta identified eight (8) discrete impacts blockchain could have on the music industry, summarized in the list below:</w:t>
      </w:r>
    </w:p>
    <w:p w14:paraId="2600AA1B" w14:textId="77777777" w:rsidR="00872B06" w:rsidRPr="00003391" w:rsidRDefault="00872B06" w:rsidP="00872B06">
      <w:pPr>
        <w:rPr>
          <w:rFonts w:ascii="Georgia" w:hAnsi="Georgia"/>
        </w:rPr>
      </w:pPr>
    </w:p>
    <w:p w14:paraId="028A960B" w14:textId="14F3248C" w:rsidR="00872B06" w:rsidRPr="00003391" w:rsidRDefault="003F666E" w:rsidP="00872B06">
      <w:pPr>
        <w:numPr>
          <w:ilvl w:val="0"/>
          <w:numId w:val="1"/>
        </w:numPr>
        <w:rPr>
          <w:rFonts w:ascii="Georgia" w:hAnsi="Georgia"/>
        </w:rPr>
      </w:pPr>
      <w:r>
        <w:rPr>
          <w:rFonts w:ascii="Georgia" w:hAnsi="Georgia"/>
        </w:rPr>
        <w:t>“</w:t>
      </w:r>
      <w:r w:rsidR="00872B06" w:rsidRPr="00003391">
        <w:rPr>
          <w:rFonts w:ascii="Georgia" w:hAnsi="Georgia"/>
        </w:rPr>
        <w:t>flexible pricing and revenue optimization;</w:t>
      </w:r>
    </w:p>
    <w:p w14:paraId="19AADB5F" w14:textId="77777777" w:rsidR="00872B06" w:rsidRPr="00003391" w:rsidRDefault="00872B06" w:rsidP="00872B06">
      <w:pPr>
        <w:numPr>
          <w:ilvl w:val="0"/>
          <w:numId w:val="1"/>
        </w:numPr>
        <w:rPr>
          <w:rFonts w:ascii="Georgia" w:hAnsi="Georgia"/>
        </w:rPr>
      </w:pPr>
      <w:r w:rsidRPr="00003391">
        <w:rPr>
          <w:rFonts w:ascii="Georgia" w:hAnsi="Georgia"/>
        </w:rPr>
        <w:t>speedier payments;</w:t>
      </w:r>
    </w:p>
    <w:p w14:paraId="4AAE87E8" w14:textId="77777777" w:rsidR="00872B06" w:rsidRPr="00003391" w:rsidRDefault="00872B06" w:rsidP="00872B06">
      <w:pPr>
        <w:numPr>
          <w:ilvl w:val="0"/>
          <w:numId w:val="1"/>
        </w:numPr>
        <w:rPr>
          <w:rFonts w:ascii="Georgia" w:hAnsi="Georgia"/>
        </w:rPr>
      </w:pPr>
      <w:r w:rsidRPr="00003391">
        <w:rPr>
          <w:rFonts w:ascii="Georgia" w:hAnsi="Georgia"/>
        </w:rPr>
        <w:t>superior valuation;</w:t>
      </w:r>
    </w:p>
    <w:p w14:paraId="24A0A932" w14:textId="77777777" w:rsidR="00872B06" w:rsidRPr="00003391" w:rsidRDefault="00872B06" w:rsidP="00872B06">
      <w:pPr>
        <w:numPr>
          <w:ilvl w:val="0"/>
          <w:numId w:val="1"/>
        </w:numPr>
        <w:rPr>
          <w:rFonts w:ascii="Georgia" w:hAnsi="Georgia"/>
        </w:rPr>
      </w:pPr>
      <w:r w:rsidRPr="00003391">
        <w:rPr>
          <w:rFonts w:ascii="Georgia" w:hAnsi="Georgia"/>
        </w:rPr>
        <w:t>transparency and negotiating power;</w:t>
      </w:r>
    </w:p>
    <w:p w14:paraId="4287BBCE" w14:textId="77777777" w:rsidR="00872B06" w:rsidRPr="00003391" w:rsidRDefault="00872B06" w:rsidP="00872B06">
      <w:pPr>
        <w:numPr>
          <w:ilvl w:val="0"/>
          <w:numId w:val="1"/>
        </w:numPr>
        <w:rPr>
          <w:rFonts w:ascii="Georgia" w:hAnsi="Georgia"/>
        </w:rPr>
      </w:pPr>
      <w:r w:rsidRPr="00003391">
        <w:rPr>
          <w:rFonts w:ascii="Georgia" w:hAnsi="Georgia"/>
        </w:rPr>
        <w:t xml:space="preserve">piracy; </w:t>
      </w:r>
    </w:p>
    <w:p w14:paraId="6C3CA31A" w14:textId="77777777" w:rsidR="00872B06" w:rsidRPr="00003391" w:rsidRDefault="00872B06" w:rsidP="00872B06">
      <w:pPr>
        <w:numPr>
          <w:ilvl w:val="0"/>
          <w:numId w:val="1"/>
        </w:numPr>
        <w:rPr>
          <w:rFonts w:ascii="Georgia" w:hAnsi="Georgia"/>
        </w:rPr>
      </w:pPr>
      <w:r w:rsidRPr="00003391">
        <w:rPr>
          <w:rFonts w:ascii="Georgia" w:hAnsi="Georgia"/>
        </w:rPr>
        <w:t>sharing revenue;</w:t>
      </w:r>
    </w:p>
    <w:p w14:paraId="6D4A1168" w14:textId="77777777" w:rsidR="00872B06" w:rsidRPr="00003391" w:rsidRDefault="00872B06" w:rsidP="00872B06">
      <w:pPr>
        <w:numPr>
          <w:ilvl w:val="0"/>
          <w:numId w:val="1"/>
        </w:numPr>
        <w:rPr>
          <w:rFonts w:ascii="Georgia" w:hAnsi="Georgia"/>
        </w:rPr>
      </w:pPr>
      <w:r w:rsidRPr="00003391">
        <w:rPr>
          <w:rFonts w:ascii="Georgia" w:hAnsi="Georgia"/>
        </w:rPr>
        <w:t>news business models (fans, micropayments); and</w:t>
      </w:r>
    </w:p>
    <w:p w14:paraId="4D8AB173" w14:textId="4450F435" w:rsidR="00872B06" w:rsidRPr="00003391" w:rsidRDefault="00872B06" w:rsidP="00872B06">
      <w:pPr>
        <w:numPr>
          <w:ilvl w:val="0"/>
          <w:numId w:val="1"/>
        </w:numPr>
        <w:rPr>
          <w:rFonts w:ascii="Georgia" w:hAnsi="Georgia"/>
        </w:rPr>
      </w:pPr>
      <w:r w:rsidRPr="00003391">
        <w:rPr>
          <w:rFonts w:ascii="Georgia" w:hAnsi="Georgia"/>
        </w:rPr>
        <w:lastRenderedPageBreak/>
        <w:t>reordering of the music industry.</w:t>
      </w:r>
      <w:r w:rsidR="003F666E">
        <w:rPr>
          <w:rFonts w:ascii="Georgia" w:hAnsi="Georgia"/>
        </w:rPr>
        <w:t>”</w:t>
      </w:r>
      <w:r w:rsidRPr="00003391">
        <w:rPr>
          <w:rFonts w:ascii="Georgia" w:hAnsi="Georgia"/>
          <w:vertAlign w:val="superscript"/>
        </w:rPr>
        <w:footnoteReference w:id="12"/>
      </w:r>
    </w:p>
    <w:p w14:paraId="5CC66D8E" w14:textId="77777777" w:rsidR="00872B06" w:rsidRPr="00003391" w:rsidRDefault="00872B06" w:rsidP="00872B06">
      <w:pPr>
        <w:rPr>
          <w:rFonts w:ascii="Georgia" w:hAnsi="Georgia"/>
        </w:rPr>
      </w:pPr>
    </w:p>
    <w:p w14:paraId="4365C630" w14:textId="4BDC1AE4" w:rsidR="00872B06" w:rsidRPr="00003391" w:rsidRDefault="000E2464" w:rsidP="00872B06">
      <w:pPr>
        <w:rPr>
          <w:rFonts w:ascii="Georgia" w:hAnsi="Georgia"/>
        </w:rPr>
      </w:pPr>
      <w:r>
        <w:rPr>
          <w:rFonts w:ascii="Georgia" w:hAnsi="Georgia"/>
        </w:rPr>
        <w:t xml:space="preserve">For our research </w:t>
      </w:r>
      <w:r w:rsidR="00FE761C">
        <w:rPr>
          <w:rFonts w:ascii="Georgia" w:hAnsi="Georgia"/>
        </w:rPr>
        <w:t>purposes</w:t>
      </w:r>
      <w:r w:rsidR="00872B06" w:rsidRPr="00003391">
        <w:rPr>
          <w:rFonts w:ascii="Georgia" w:hAnsi="Georgia"/>
        </w:rPr>
        <w:t>, we decided to focus on De Leon and Gupta’s discussion of impacts (1), (4), (6), and (8).</w:t>
      </w:r>
      <w:r w:rsidR="00872B06" w:rsidRPr="00003391">
        <w:rPr>
          <w:rStyle w:val="FootnoteReference"/>
          <w:rFonts w:ascii="Georgia" w:hAnsi="Georgia"/>
        </w:rPr>
        <w:footnoteReference w:id="13"/>
      </w:r>
    </w:p>
    <w:p w14:paraId="327104F7" w14:textId="77777777" w:rsidR="00872B06" w:rsidRPr="00003391" w:rsidRDefault="00872B06" w:rsidP="00872B06">
      <w:pPr>
        <w:rPr>
          <w:rFonts w:ascii="Georgia" w:hAnsi="Georgia"/>
        </w:rPr>
      </w:pPr>
    </w:p>
    <w:p w14:paraId="34D8564A" w14:textId="77777777" w:rsidR="00872B06" w:rsidRPr="00003391" w:rsidRDefault="00872B06" w:rsidP="00872B06">
      <w:pPr>
        <w:rPr>
          <w:rFonts w:ascii="Georgia" w:hAnsi="Georgia"/>
        </w:rPr>
      </w:pPr>
      <w:r w:rsidRPr="00003391">
        <w:rPr>
          <w:rFonts w:ascii="Georgia" w:hAnsi="Georgia"/>
        </w:rPr>
        <w:t>De Leon and Gupta’s analysis of impact (1) led to them concluding that blockchain can optimize revenue and enable flexible pricing by 1) having consumers pay for specific songs, rather than a Collective Management Organization’s (CMO) entire catalogue, and 2) dynamic pricing of musical works based on usage, popularity, and other real-time metrics (can embed in a smart contract).</w:t>
      </w:r>
      <w:r w:rsidRPr="00003391">
        <w:rPr>
          <w:rFonts w:ascii="Georgia" w:hAnsi="Georgia"/>
          <w:vertAlign w:val="superscript"/>
        </w:rPr>
        <w:footnoteReference w:id="14"/>
      </w:r>
    </w:p>
    <w:p w14:paraId="6A733790" w14:textId="77777777" w:rsidR="00872B06" w:rsidRPr="00003391" w:rsidRDefault="00872B06" w:rsidP="00872B06">
      <w:pPr>
        <w:rPr>
          <w:rFonts w:ascii="Georgia" w:hAnsi="Georgia"/>
        </w:rPr>
      </w:pPr>
    </w:p>
    <w:p w14:paraId="6127719E" w14:textId="3CEE0DBA" w:rsidR="00872B06" w:rsidRPr="00003391" w:rsidRDefault="00872B06" w:rsidP="00872B06">
      <w:pPr>
        <w:rPr>
          <w:rFonts w:ascii="Georgia" w:hAnsi="Georgia"/>
        </w:rPr>
      </w:pPr>
      <w:r w:rsidRPr="00003391">
        <w:rPr>
          <w:rFonts w:ascii="Georgia" w:hAnsi="Georgia"/>
        </w:rPr>
        <w:t xml:space="preserve">De Leon and Gupta’s analysis of impact (4) led to them concluding that blockchain can lead to greater transparency for </w:t>
      </w:r>
      <w:r w:rsidR="001B7514" w:rsidRPr="00003391">
        <w:rPr>
          <w:rFonts w:ascii="Georgia" w:hAnsi="Georgia"/>
        </w:rPr>
        <w:t>stakeholders but</w:t>
      </w:r>
      <w:r w:rsidRPr="00003391">
        <w:rPr>
          <w:rFonts w:ascii="Georgia" w:hAnsi="Georgia"/>
        </w:rPr>
        <w:t xml:space="preserve"> is unlikely to lead to musicians and consumers becoming better negotiators solely based on more transparency.</w:t>
      </w:r>
      <w:r w:rsidRPr="00003391">
        <w:rPr>
          <w:rFonts w:ascii="Georgia" w:hAnsi="Georgia"/>
          <w:vertAlign w:val="superscript"/>
        </w:rPr>
        <w:footnoteReference w:id="15"/>
      </w:r>
    </w:p>
    <w:p w14:paraId="413EA03A" w14:textId="77777777" w:rsidR="00872B06" w:rsidRPr="00003391" w:rsidRDefault="00872B06" w:rsidP="00872B06">
      <w:pPr>
        <w:rPr>
          <w:rFonts w:ascii="Georgia" w:hAnsi="Georgia"/>
        </w:rPr>
      </w:pPr>
    </w:p>
    <w:p w14:paraId="1A95A524" w14:textId="32CFC099" w:rsidR="00872B06" w:rsidRPr="00003391" w:rsidRDefault="00872B06" w:rsidP="00872B06">
      <w:pPr>
        <w:rPr>
          <w:rFonts w:ascii="Georgia" w:hAnsi="Georgia"/>
        </w:rPr>
      </w:pPr>
      <w:r w:rsidRPr="00003391">
        <w:rPr>
          <w:rFonts w:ascii="Georgia" w:hAnsi="Georgia"/>
        </w:rPr>
        <w:t xml:space="preserve">De Leon and Gupta’s analysis of impact (6) led to them concluding that </w:t>
      </w:r>
      <w:r w:rsidR="00D9594F" w:rsidRPr="00003391">
        <w:rPr>
          <w:rFonts w:ascii="Georgia" w:hAnsi="Georgia"/>
        </w:rPr>
        <w:t>musicians</w:t>
      </w:r>
      <w:r w:rsidRPr="00003391">
        <w:rPr>
          <w:rFonts w:ascii="Georgia" w:hAnsi="Georgia"/>
        </w:rPr>
        <w:t xml:space="preserve"> would not receive a substantially greater share of the music industry revenue because intermediaries provide vital services such as monitoring intellectual property infringement and developing and promoting sound recordings.</w:t>
      </w:r>
      <w:r w:rsidRPr="00003391">
        <w:rPr>
          <w:rFonts w:ascii="Georgia" w:hAnsi="Georgia"/>
          <w:vertAlign w:val="superscript"/>
        </w:rPr>
        <w:t xml:space="preserve"> </w:t>
      </w:r>
      <w:r w:rsidRPr="00003391">
        <w:rPr>
          <w:rFonts w:ascii="Georgia" w:hAnsi="Georgia"/>
          <w:vertAlign w:val="superscript"/>
        </w:rPr>
        <w:footnoteReference w:id="16"/>
      </w:r>
    </w:p>
    <w:p w14:paraId="79ED2845" w14:textId="77777777" w:rsidR="00872B06" w:rsidRPr="00003391" w:rsidRDefault="00872B06" w:rsidP="00872B06">
      <w:pPr>
        <w:rPr>
          <w:rFonts w:ascii="Georgia" w:hAnsi="Georgia"/>
        </w:rPr>
      </w:pPr>
    </w:p>
    <w:p w14:paraId="3787CE82" w14:textId="77777777" w:rsidR="00872B06" w:rsidRPr="00003391" w:rsidRDefault="00872B06" w:rsidP="00872B06">
      <w:pPr>
        <w:rPr>
          <w:rFonts w:ascii="Georgia" w:hAnsi="Georgia"/>
        </w:rPr>
      </w:pPr>
      <w:r w:rsidRPr="00003391">
        <w:rPr>
          <w:rFonts w:ascii="Georgia" w:hAnsi="Georgia"/>
        </w:rPr>
        <w:t>De Leon and Gupta’s analysis of impact (8) led them to conclude that new business models would develop that empower consumers to promote musicians in exchange for micropayments.</w:t>
      </w:r>
      <w:r w:rsidRPr="00003391">
        <w:rPr>
          <w:rFonts w:ascii="Georgia" w:hAnsi="Georgia"/>
          <w:vertAlign w:val="superscript"/>
        </w:rPr>
        <w:footnoteReference w:id="17"/>
      </w:r>
    </w:p>
    <w:p w14:paraId="700A2AEA" w14:textId="77777777" w:rsidR="00872B06" w:rsidRPr="00003391" w:rsidRDefault="00872B06" w:rsidP="00872B06">
      <w:pPr>
        <w:rPr>
          <w:rFonts w:ascii="Georgia" w:hAnsi="Georgia"/>
        </w:rPr>
      </w:pPr>
    </w:p>
    <w:p w14:paraId="511D3D1B" w14:textId="77777777" w:rsidR="00872B06" w:rsidRPr="00003391" w:rsidRDefault="00872B06" w:rsidP="00872B06">
      <w:pPr>
        <w:rPr>
          <w:rFonts w:ascii="Georgia" w:hAnsi="Georgia"/>
        </w:rPr>
      </w:pPr>
      <w:r w:rsidRPr="00003391">
        <w:rPr>
          <w:rFonts w:ascii="Georgia" w:hAnsi="Georgia"/>
        </w:rPr>
        <w:t>De Leon and Gupta discussed that blockchain could lead to new business models in the music industry that empower consumers to promote musicians in exchange for micropayments.</w:t>
      </w:r>
      <w:r w:rsidRPr="00003391">
        <w:rPr>
          <w:rFonts w:ascii="Georgia" w:hAnsi="Georgia"/>
          <w:vertAlign w:val="superscript"/>
        </w:rPr>
        <w:footnoteReference w:id="18"/>
      </w:r>
      <w:r w:rsidRPr="00003391">
        <w:rPr>
          <w:rFonts w:ascii="Georgia" w:hAnsi="Georgia"/>
        </w:rPr>
        <w:t xml:space="preserve"> </w:t>
      </w:r>
    </w:p>
    <w:p w14:paraId="69BE1670" w14:textId="77777777" w:rsidR="00872B06" w:rsidRPr="00003391" w:rsidRDefault="00872B06" w:rsidP="00872B06">
      <w:pPr>
        <w:rPr>
          <w:rFonts w:ascii="Georgia" w:hAnsi="Georgia"/>
        </w:rPr>
      </w:pPr>
    </w:p>
    <w:p w14:paraId="3C6FBA87" w14:textId="4AE05ECA" w:rsidR="00872B06" w:rsidRPr="00003391" w:rsidRDefault="00872B06" w:rsidP="00872B06">
      <w:pPr>
        <w:rPr>
          <w:rFonts w:ascii="Georgia" w:hAnsi="Georgia"/>
        </w:rPr>
      </w:pPr>
      <w:r w:rsidRPr="00003391">
        <w:rPr>
          <w:rFonts w:ascii="Georgia" w:hAnsi="Georgia"/>
        </w:rPr>
        <w:lastRenderedPageBreak/>
        <w:t>Despite these impacts, De Leon and Gupta do not expect blockchain to cause a decentralized transformation of the music industry because it makes more economic sense to rely on large consolidation to share risk among stakeholders, but they do believe that blockchain could reorder the industry supply chain like file sharing platforms did in the late 1990s and early 200</w:t>
      </w:r>
      <w:r w:rsidR="00D9594F" w:rsidRPr="00003391">
        <w:rPr>
          <w:rFonts w:ascii="Georgia" w:hAnsi="Georgia"/>
        </w:rPr>
        <w:t>0</w:t>
      </w:r>
      <w:r w:rsidRPr="00003391">
        <w:rPr>
          <w:rFonts w:ascii="Georgia" w:hAnsi="Georgia"/>
        </w:rPr>
        <w:t>s.</w:t>
      </w:r>
      <w:r w:rsidRPr="00003391">
        <w:rPr>
          <w:rFonts w:ascii="Georgia" w:hAnsi="Georgia"/>
          <w:vertAlign w:val="superscript"/>
        </w:rPr>
        <w:footnoteReference w:id="19"/>
      </w:r>
    </w:p>
    <w:p w14:paraId="25539FD7" w14:textId="77777777" w:rsidR="00872B06" w:rsidRPr="00003391" w:rsidRDefault="00872B06" w:rsidP="00872B06">
      <w:pPr>
        <w:rPr>
          <w:rFonts w:ascii="Georgia" w:hAnsi="Georgia"/>
        </w:rPr>
      </w:pPr>
    </w:p>
    <w:p w14:paraId="1427C9EF" w14:textId="77777777" w:rsidR="00872B06" w:rsidRPr="00003391" w:rsidRDefault="00872B06" w:rsidP="00872B06">
      <w:pPr>
        <w:rPr>
          <w:rFonts w:ascii="Georgia" w:hAnsi="Georgia"/>
        </w:rPr>
      </w:pPr>
      <w:r w:rsidRPr="00003391">
        <w:rPr>
          <w:rFonts w:ascii="Georgia" w:hAnsi="Georgia"/>
        </w:rPr>
        <w:t xml:space="preserve">De Leon and Gupta then transitioned to discuss policy issues that may arise from blockchain use cases in the music industry. </w:t>
      </w:r>
    </w:p>
    <w:p w14:paraId="557A8C99" w14:textId="77777777" w:rsidR="00872B06" w:rsidRPr="00003391" w:rsidRDefault="00872B06" w:rsidP="00872B06">
      <w:pPr>
        <w:rPr>
          <w:rFonts w:ascii="Georgia" w:hAnsi="Georgia"/>
        </w:rPr>
      </w:pPr>
    </w:p>
    <w:p w14:paraId="59709AF4" w14:textId="77777777" w:rsidR="00872B06" w:rsidRPr="00003391" w:rsidRDefault="00872B06" w:rsidP="00872B06">
      <w:pPr>
        <w:rPr>
          <w:rFonts w:ascii="Georgia" w:hAnsi="Georgia"/>
        </w:rPr>
      </w:pPr>
      <w:r w:rsidRPr="00003391">
        <w:rPr>
          <w:rFonts w:ascii="Georgia" w:hAnsi="Georgia"/>
        </w:rPr>
        <w:t>De Leon and Gupta identified four policy issues regarding smart contracts, intellectual property, incumbency and monopolies, and governance structures.</w:t>
      </w:r>
      <w:r w:rsidRPr="00003391">
        <w:rPr>
          <w:rFonts w:ascii="Georgia" w:hAnsi="Georgia"/>
          <w:vertAlign w:val="superscript"/>
        </w:rPr>
        <w:footnoteReference w:id="20"/>
      </w:r>
    </w:p>
    <w:p w14:paraId="4FF56685" w14:textId="77777777" w:rsidR="00872B06" w:rsidRPr="00003391" w:rsidRDefault="00872B06" w:rsidP="00872B06">
      <w:pPr>
        <w:rPr>
          <w:rFonts w:ascii="Georgia" w:hAnsi="Georgia"/>
        </w:rPr>
      </w:pPr>
    </w:p>
    <w:p w14:paraId="146ADB07" w14:textId="77777777" w:rsidR="00872B06" w:rsidRPr="00003391" w:rsidRDefault="00872B06" w:rsidP="00872B06">
      <w:pPr>
        <w:rPr>
          <w:rFonts w:ascii="Georgia" w:hAnsi="Georgia"/>
        </w:rPr>
      </w:pPr>
      <w:r w:rsidRPr="00003391">
        <w:rPr>
          <w:rFonts w:ascii="Georgia" w:hAnsi="Georgia"/>
        </w:rPr>
        <w:t>Since our research topic is on automated legal applications in music licensing, we decided to focus on De Leon and Gupta’s analysis of smart contracts, intellectual property, and incumbency and monopolies policy issues.</w:t>
      </w:r>
      <w:r w:rsidRPr="00003391">
        <w:rPr>
          <w:rStyle w:val="FootnoteReference"/>
          <w:rFonts w:ascii="Georgia" w:hAnsi="Georgia"/>
        </w:rPr>
        <w:footnoteReference w:id="21"/>
      </w:r>
      <w:r w:rsidRPr="00003391">
        <w:rPr>
          <w:rFonts w:ascii="Georgia" w:hAnsi="Georgia"/>
        </w:rPr>
        <w:t xml:space="preserve"> </w:t>
      </w:r>
    </w:p>
    <w:p w14:paraId="626165CC" w14:textId="77777777" w:rsidR="00872B06" w:rsidRPr="00003391" w:rsidRDefault="00872B06" w:rsidP="00872B06">
      <w:pPr>
        <w:rPr>
          <w:rFonts w:ascii="Georgia" w:hAnsi="Georgia"/>
        </w:rPr>
      </w:pPr>
    </w:p>
    <w:p w14:paraId="4D8B1D2C" w14:textId="77777777" w:rsidR="00872B06" w:rsidRPr="00003391" w:rsidRDefault="00872B06" w:rsidP="00872B06">
      <w:pPr>
        <w:rPr>
          <w:rFonts w:ascii="Georgia" w:hAnsi="Georgia"/>
        </w:rPr>
      </w:pPr>
      <w:r w:rsidRPr="00003391">
        <w:rPr>
          <w:rFonts w:ascii="Georgia" w:hAnsi="Georgia"/>
        </w:rPr>
        <w:t>De Leon and Gupta’s analysis of the smart contract policy issue led them to conclude that there is a need for clarifying how smart contracts comport with traditional legal frameworks and principles before stakeholders utilize smart contracts in the music industry.</w:t>
      </w:r>
      <w:r w:rsidRPr="00003391">
        <w:rPr>
          <w:rStyle w:val="FootnoteReference"/>
          <w:rFonts w:ascii="Georgia" w:hAnsi="Georgia"/>
        </w:rPr>
        <w:footnoteReference w:id="22"/>
      </w:r>
      <w:r w:rsidRPr="00003391">
        <w:rPr>
          <w:rFonts w:ascii="Georgia" w:hAnsi="Georgia"/>
        </w:rPr>
        <w:t xml:space="preserve"> Despite these concerns, De Leon and Gupta believe that smart contracts will eventually lead to greater compensation prospects for musicians.</w:t>
      </w:r>
      <w:r w:rsidRPr="00003391">
        <w:rPr>
          <w:rFonts w:ascii="Georgia" w:hAnsi="Georgia"/>
          <w:vertAlign w:val="superscript"/>
        </w:rPr>
        <w:footnoteReference w:id="23"/>
      </w:r>
    </w:p>
    <w:p w14:paraId="6CEB078F" w14:textId="77777777" w:rsidR="00872B06" w:rsidRPr="00003391" w:rsidRDefault="00872B06" w:rsidP="00872B06">
      <w:pPr>
        <w:rPr>
          <w:rFonts w:ascii="Georgia" w:hAnsi="Georgia"/>
        </w:rPr>
      </w:pPr>
    </w:p>
    <w:p w14:paraId="0F8DEC58" w14:textId="77777777" w:rsidR="00872B06" w:rsidRPr="00003391" w:rsidRDefault="00872B06" w:rsidP="00872B06">
      <w:pPr>
        <w:rPr>
          <w:rFonts w:ascii="Georgia" w:hAnsi="Georgia"/>
        </w:rPr>
      </w:pPr>
      <w:r w:rsidRPr="00003391">
        <w:rPr>
          <w:rFonts w:ascii="Georgia" w:hAnsi="Georgia"/>
        </w:rPr>
        <w:t>De Leon and Gupta’s analysis of the copyright law policy issue regarding assignment and piracy led them to conclude that musicians could self-certify their ownership of musical works, but that this is not a cure-all because the self-certifying musicians may not actually own the copyright to the work.</w:t>
      </w:r>
      <w:r w:rsidRPr="00003391">
        <w:rPr>
          <w:rFonts w:ascii="Georgia" w:hAnsi="Georgia"/>
          <w:vertAlign w:val="superscript"/>
        </w:rPr>
        <w:footnoteReference w:id="24"/>
      </w:r>
      <w:r w:rsidRPr="00003391">
        <w:rPr>
          <w:rFonts w:ascii="Georgia" w:hAnsi="Georgia"/>
        </w:rPr>
        <w:t xml:space="preserve"> However, De Leon and Gupta do believe there are benefits for musicians unaware of </w:t>
      </w:r>
      <w:r w:rsidRPr="00003391">
        <w:rPr>
          <w:rFonts w:ascii="Georgia" w:hAnsi="Georgia"/>
        </w:rPr>
        <w:lastRenderedPageBreak/>
        <w:t>copyright law, especially small time musicians, because generally registering the musical work on or with the blockchain is coupled with monetization of the musical work.</w:t>
      </w:r>
      <w:r w:rsidRPr="00003391">
        <w:rPr>
          <w:rFonts w:ascii="Georgia" w:hAnsi="Georgia"/>
          <w:vertAlign w:val="superscript"/>
        </w:rPr>
        <w:footnoteReference w:id="25"/>
      </w:r>
    </w:p>
    <w:p w14:paraId="52B094F4" w14:textId="77777777" w:rsidR="00872B06" w:rsidRPr="00003391" w:rsidRDefault="00872B06" w:rsidP="00872B06">
      <w:pPr>
        <w:rPr>
          <w:rFonts w:ascii="Georgia" w:hAnsi="Georgia"/>
        </w:rPr>
      </w:pPr>
    </w:p>
    <w:p w14:paraId="5B4F3C31" w14:textId="77777777" w:rsidR="00872B06" w:rsidRPr="00003391" w:rsidRDefault="00872B06" w:rsidP="00872B06">
      <w:pPr>
        <w:rPr>
          <w:rFonts w:ascii="Georgia" w:hAnsi="Georgia"/>
        </w:rPr>
      </w:pPr>
      <w:r w:rsidRPr="00003391">
        <w:rPr>
          <w:rFonts w:ascii="Georgia" w:hAnsi="Georgia"/>
        </w:rPr>
        <w:t xml:space="preserve">De Leon and Gupta’s analysis of the incumbency and monopolies policy issue led them to conclude that incumbents are unlikely to be replaced because they can acquire blockchain </w:t>
      </w:r>
      <w:proofErr w:type="spellStart"/>
      <w:r w:rsidRPr="00003391">
        <w:rPr>
          <w:rFonts w:ascii="Georgia" w:hAnsi="Georgia"/>
        </w:rPr>
        <w:t>start ups</w:t>
      </w:r>
      <w:proofErr w:type="spellEnd"/>
      <w:r w:rsidRPr="00003391">
        <w:rPr>
          <w:rFonts w:ascii="Georgia" w:hAnsi="Georgia"/>
        </w:rPr>
        <w:t xml:space="preserve"> to harness their innovations, and incumbents are likely to repurpose themselves through innovations.</w:t>
      </w:r>
      <w:r w:rsidRPr="00003391">
        <w:rPr>
          <w:rStyle w:val="FootnoteReference"/>
          <w:rFonts w:ascii="Georgia" w:hAnsi="Georgia"/>
        </w:rPr>
        <w:footnoteReference w:id="26"/>
      </w:r>
      <w:r w:rsidRPr="00003391">
        <w:rPr>
          <w:rFonts w:ascii="Georgia" w:hAnsi="Georgia"/>
        </w:rPr>
        <w:t xml:space="preserve"> </w:t>
      </w:r>
    </w:p>
    <w:p w14:paraId="09C4FEB1" w14:textId="77777777" w:rsidR="00872B06" w:rsidRPr="00003391" w:rsidRDefault="00872B06" w:rsidP="00872B06">
      <w:pPr>
        <w:rPr>
          <w:rFonts w:ascii="Georgia" w:hAnsi="Georgia"/>
        </w:rPr>
      </w:pPr>
    </w:p>
    <w:p w14:paraId="656B8C70" w14:textId="26A81F4F" w:rsidR="00872B06" w:rsidRDefault="00872B06" w:rsidP="00872B06">
      <w:pPr>
        <w:rPr>
          <w:rFonts w:ascii="Georgia" w:hAnsi="Georgia"/>
        </w:rPr>
      </w:pPr>
      <w:r w:rsidRPr="00003391">
        <w:rPr>
          <w:rFonts w:ascii="Georgia" w:hAnsi="Georgia"/>
        </w:rPr>
        <w:t>De Leon and Gupta’s analysis of the governance structures policy issue led them to conclude that blockchain may lead to policy changes in the governance structure of the law and society overall.</w:t>
      </w:r>
      <w:r w:rsidRPr="00003391">
        <w:rPr>
          <w:rFonts w:ascii="Georgia" w:hAnsi="Georgia"/>
          <w:vertAlign w:val="superscript"/>
        </w:rPr>
        <w:footnoteReference w:id="27"/>
      </w:r>
      <w:r w:rsidRPr="00003391">
        <w:rPr>
          <w:rFonts w:ascii="Georgia" w:hAnsi="Georgia"/>
        </w:rPr>
        <w:t xml:space="preserve"> In the music industry, blockchain may help  modernize PROs consent decrees with the Department of Justice (DOJ).</w:t>
      </w:r>
      <w:r w:rsidRPr="00003391">
        <w:rPr>
          <w:rFonts w:ascii="Georgia" w:hAnsi="Georgia"/>
          <w:vertAlign w:val="superscript"/>
        </w:rPr>
        <w:footnoteReference w:id="28"/>
      </w:r>
    </w:p>
    <w:p w14:paraId="1AC5EFF2" w14:textId="3692CD03" w:rsidR="00E07E07" w:rsidRDefault="00E07E07" w:rsidP="00872B06">
      <w:pPr>
        <w:rPr>
          <w:rFonts w:ascii="Georgia" w:hAnsi="Georgia"/>
        </w:rPr>
      </w:pPr>
    </w:p>
    <w:p w14:paraId="38CFCB79" w14:textId="5436B396" w:rsidR="00E07E07" w:rsidRPr="00E07E07" w:rsidRDefault="00E07E07" w:rsidP="00E07E07">
      <w:pPr>
        <w:pStyle w:val="Heading3"/>
        <w:rPr>
          <w:rFonts w:ascii="Georgia" w:hAnsi="Georgia"/>
          <w:color w:val="auto"/>
        </w:rPr>
      </w:pPr>
      <w:r w:rsidRPr="00E07E07">
        <w:rPr>
          <w:rFonts w:ascii="Georgia" w:hAnsi="Georgia"/>
          <w:color w:val="auto"/>
        </w:rPr>
        <w:t>2.6.2. Blockchain Supply Chain</w:t>
      </w:r>
    </w:p>
    <w:p w14:paraId="69F7911B" w14:textId="77777777" w:rsidR="00872B06" w:rsidRPr="00003391" w:rsidRDefault="00872B06" w:rsidP="00872B06">
      <w:pPr>
        <w:ind w:firstLine="720"/>
        <w:rPr>
          <w:rFonts w:ascii="Georgia" w:hAnsi="Georgia"/>
        </w:rPr>
      </w:pPr>
    </w:p>
    <w:p w14:paraId="5986B2A4" w14:textId="79B30B46" w:rsidR="00872B06" w:rsidRPr="00003391" w:rsidRDefault="00872B06" w:rsidP="00872B06">
      <w:pPr>
        <w:ind w:firstLine="720"/>
        <w:rPr>
          <w:rFonts w:ascii="Georgia" w:hAnsi="Georgia"/>
        </w:rPr>
      </w:pPr>
      <w:r w:rsidRPr="00003391">
        <w:rPr>
          <w:rFonts w:ascii="Georgia" w:hAnsi="Georgia"/>
        </w:rPr>
        <w:t xml:space="preserve">Camila </w:t>
      </w:r>
      <w:proofErr w:type="spellStart"/>
      <w:r w:rsidRPr="00003391">
        <w:rPr>
          <w:rFonts w:ascii="Georgia" w:hAnsi="Georgia"/>
        </w:rPr>
        <w:t>Sitonio</w:t>
      </w:r>
      <w:proofErr w:type="spellEnd"/>
      <w:r w:rsidRPr="00003391">
        <w:rPr>
          <w:rFonts w:ascii="Georgia" w:hAnsi="Georgia"/>
        </w:rPr>
        <w:t xml:space="preserve"> and Alberto </w:t>
      </w:r>
      <w:proofErr w:type="spellStart"/>
      <w:r w:rsidRPr="00003391">
        <w:rPr>
          <w:rFonts w:ascii="Georgia" w:hAnsi="Georgia"/>
        </w:rPr>
        <w:t>Nucciarelli</w:t>
      </w:r>
      <w:proofErr w:type="spellEnd"/>
      <w:r w:rsidRPr="00003391">
        <w:rPr>
          <w:rFonts w:ascii="Georgia" w:hAnsi="Georgia"/>
        </w:rPr>
        <w:t xml:space="preserve"> </w:t>
      </w:r>
      <w:r w:rsidR="00C53721" w:rsidRPr="00003391">
        <w:rPr>
          <w:rFonts w:ascii="Georgia" w:hAnsi="Georgia"/>
        </w:rPr>
        <w:t>in</w:t>
      </w:r>
      <w:r w:rsidR="00C53721" w:rsidRPr="00003391">
        <w:rPr>
          <w:rFonts w:ascii="Georgia" w:hAnsi="Georgia"/>
          <w:i/>
          <w:iCs/>
        </w:rPr>
        <w:t xml:space="preserve"> The</w:t>
      </w:r>
      <w:r w:rsidRPr="00003391">
        <w:rPr>
          <w:rFonts w:ascii="Georgia" w:hAnsi="Georgia"/>
          <w:i/>
          <w:iCs/>
        </w:rPr>
        <w:t xml:space="preserve"> Impact of Blockchain on the Music Industry</w:t>
      </w:r>
      <w:r w:rsidRPr="00003391">
        <w:rPr>
          <w:rFonts w:ascii="Georgia" w:hAnsi="Georgia"/>
        </w:rPr>
        <w:t>, continued De Leon and Gupta’s analysis of blockchain’s impact on the music industry by analyzing blockchain’s impact on the recorded music supply chain.</w:t>
      </w:r>
      <w:r w:rsidRPr="00003391">
        <w:rPr>
          <w:rStyle w:val="FootnoteReference"/>
          <w:rFonts w:ascii="Georgia" w:hAnsi="Georgia"/>
        </w:rPr>
        <w:footnoteReference w:id="29"/>
      </w:r>
      <w:r w:rsidRPr="00003391">
        <w:rPr>
          <w:rFonts w:ascii="Georgia" w:hAnsi="Georgia"/>
        </w:rPr>
        <w:t xml:space="preserve"> In particular, </w:t>
      </w:r>
      <w:proofErr w:type="spellStart"/>
      <w:r w:rsidRPr="00003391">
        <w:rPr>
          <w:rFonts w:ascii="Georgia" w:hAnsi="Georgia"/>
        </w:rPr>
        <w:t>Sitonio</w:t>
      </w:r>
      <w:proofErr w:type="spellEnd"/>
      <w:r w:rsidRPr="00003391">
        <w:rPr>
          <w:rFonts w:ascii="Georgia" w:hAnsi="Georgia"/>
        </w:rPr>
        <w:t xml:space="preserve"> and </w:t>
      </w:r>
      <w:proofErr w:type="spellStart"/>
      <w:r w:rsidRPr="00003391">
        <w:rPr>
          <w:rFonts w:ascii="Georgia" w:hAnsi="Georgia"/>
        </w:rPr>
        <w:t>Nucciarelli</w:t>
      </w:r>
      <w:proofErr w:type="spellEnd"/>
      <w:r w:rsidRPr="00003391">
        <w:rPr>
          <w:rFonts w:ascii="Georgia" w:hAnsi="Georgia"/>
        </w:rPr>
        <w:t xml:space="preserve"> see blockchain having the potential to affect the recorded music supply chain by removing intermediaries, ending monopolization of distribution channels, inhibiting information asymmetry among stakeholders, and speeding up royalty payments.</w:t>
      </w:r>
      <w:r w:rsidRPr="00003391">
        <w:rPr>
          <w:rFonts w:ascii="Georgia" w:hAnsi="Georgia"/>
          <w:vertAlign w:val="superscript"/>
        </w:rPr>
        <w:footnoteReference w:id="30"/>
      </w:r>
      <w:r w:rsidRPr="00003391">
        <w:rPr>
          <w:rFonts w:ascii="Georgia" w:hAnsi="Georgia"/>
        </w:rPr>
        <w:t xml:space="preserve"> </w:t>
      </w:r>
    </w:p>
    <w:p w14:paraId="1F8024C2" w14:textId="77777777" w:rsidR="00872B06" w:rsidRPr="00003391" w:rsidRDefault="00872B06" w:rsidP="00872B06">
      <w:pPr>
        <w:rPr>
          <w:rFonts w:ascii="Georgia" w:hAnsi="Georgia"/>
        </w:rPr>
      </w:pPr>
    </w:p>
    <w:p w14:paraId="120EDE87" w14:textId="77777777" w:rsidR="00872B06" w:rsidRPr="00003391" w:rsidRDefault="00872B06" w:rsidP="00872B06">
      <w:pPr>
        <w:ind w:firstLine="720"/>
        <w:rPr>
          <w:rFonts w:ascii="Georgia" w:hAnsi="Georgia"/>
        </w:rPr>
      </w:pPr>
      <w:proofErr w:type="spellStart"/>
      <w:r w:rsidRPr="00003391">
        <w:rPr>
          <w:rFonts w:ascii="Georgia" w:hAnsi="Georgia"/>
        </w:rPr>
        <w:t>Sitonio</w:t>
      </w:r>
      <w:proofErr w:type="spellEnd"/>
      <w:r w:rsidRPr="00003391">
        <w:rPr>
          <w:rFonts w:ascii="Georgia" w:hAnsi="Georgia"/>
        </w:rPr>
        <w:t xml:space="preserve"> and </w:t>
      </w:r>
      <w:proofErr w:type="spellStart"/>
      <w:r w:rsidRPr="00003391">
        <w:rPr>
          <w:rFonts w:ascii="Georgia" w:hAnsi="Georgia"/>
        </w:rPr>
        <w:t>Nucciarelli</w:t>
      </w:r>
      <w:proofErr w:type="spellEnd"/>
      <w:r w:rsidRPr="00003391">
        <w:rPr>
          <w:rFonts w:ascii="Georgia" w:hAnsi="Georgia"/>
        </w:rPr>
        <w:t xml:space="preserve"> examined three recorded music supply chains: 1) recorded music supply chain before digital media (“traditional supply chain”), 2) recorded music supply chain </w:t>
      </w:r>
      <w:r w:rsidRPr="00003391">
        <w:rPr>
          <w:rFonts w:ascii="Georgia" w:hAnsi="Georgia"/>
        </w:rPr>
        <w:lastRenderedPageBreak/>
        <w:t>after digital media (“digital supply chain”), and 3)  recorded music supply chain with blockchain technology (“blockchain supply chain”).</w:t>
      </w:r>
      <w:r w:rsidRPr="00003391">
        <w:rPr>
          <w:rStyle w:val="FootnoteReference"/>
          <w:rFonts w:ascii="Georgia" w:hAnsi="Georgia"/>
        </w:rPr>
        <w:footnoteReference w:id="31"/>
      </w:r>
      <w:r w:rsidRPr="00003391">
        <w:rPr>
          <w:rFonts w:ascii="Georgia" w:hAnsi="Georgia"/>
        </w:rPr>
        <w:t xml:space="preserve"> </w:t>
      </w:r>
    </w:p>
    <w:p w14:paraId="5F7B8F6C" w14:textId="77777777" w:rsidR="00872B06" w:rsidRPr="00003391" w:rsidRDefault="00872B06" w:rsidP="00872B06">
      <w:pPr>
        <w:ind w:firstLine="720"/>
        <w:rPr>
          <w:rFonts w:ascii="Georgia" w:hAnsi="Georgia"/>
        </w:rPr>
      </w:pPr>
    </w:p>
    <w:p w14:paraId="223A0CC9" w14:textId="2AFA219E" w:rsidR="00872B06" w:rsidRPr="00003391" w:rsidRDefault="00872B06" w:rsidP="00872B06">
      <w:pPr>
        <w:ind w:firstLine="720"/>
        <w:rPr>
          <w:rFonts w:ascii="Georgia" w:hAnsi="Georgia"/>
        </w:rPr>
      </w:pPr>
      <w:proofErr w:type="spellStart"/>
      <w:r w:rsidRPr="00003391">
        <w:rPr>
          <w:rFonts w:ascii="Georgia" w:hAnsi="Georgia"/>
        </w:rPr>
        <w:t>Sitonio</w:t>
      </w:r>
      <w:proofErr w:type="spellEnd"/>
      <w:r w:rsidRPr="00003391">
        <w:rPr>
          <w:rFonts w:ascii="Georgia" w:hAnsi="Georgia"/>
        </w:rPr>
        <w:t xml:space="preserve"> and </w:t>
      </w:r>
      <w:proofErr w:type="spellStart"/>
      <w:r w:rsidRPr="00003391">
        <w:rPr>
          <w:rFonts w:ascii="Georgia" w:hAnsi="Georgia"/>
        </w:rPr>
        <w:t>Nucciarelli</w:t>
      </w:r>
      <w:proofErr w:type="spellEnd"/>
      <w:r w:rsidRPr="00003391">
        <w:rPr>
          <w:rFonts w:ascii="Georgia" w:hAnsi="Georgia"/>
        </w:rPr>
        <w:t xml:space="preserve">, in analyzing the recorded music supply chain before digital media, discussed how the </w:t>
      </w:r>
      <w:r w:rsidR="00A409C5" w:rsidRPr="00003391">
        <w:rPr>
          <w:rFonts w:ascii="Georgia" w:hAnsi="Georgia"/>
        </w:rPr>
        <w:t>supply</w:t>
      </w:r>
      <w:r w:rsidRPr="00003391">
        <w:rPr>
          <w:rFonts w:ascii="Georgia" w:hAnsi="Georgia"/>
        </w:rPr>
        <w:t xml:space="preserve"> chain was vertically integrated to </w:t>
      </w:r>
      <w:r w:rsidR="00A409C5" w:rsidRPr="00003391">
        <w:rPr>
          <w:rFonts w:ascii="Georgia" w:hAnsi="Georgia"/>
        </w:rPr>
        <w:t>eventually</w:t>
      </w:r>
      <w:r w:rsidRPr="00003391">
        <w:rPr>
          <w:rFonts w:ascii="Georgia" w:hAnsi="Georgia"/>
        </w:rPr>
        <w:t xml:space="preserve"> produce physical goods or </w:t>
      </w:r>
      <w:r w:rsidR="00A409C5" w:rsidRPr="00003391">
        <w:rPr>
          <w:rFonts w:ascii="Georgia" w:hAnsi="Georgia"/>
        </w:rPr>
        <w:t>promotional</w:t>
      </w:r>
      <w:r w:rsidRPr="00003391">
        <w:rPr>
          <w:rFonts w:ascii="Georgia" w:hAnsi="Georgia"/>
        </w:rPr>
        <w:t xml:space="preserve"> items for the end consumer.</w:t>
      </w:r>
      <w:r w:rsidRPr="00003391">
        <w:rPr>
          <w:rStyle w:val="FootnoteReference"/>
          <w:rFonts w:ascii="Georgia" w:hAnsi="Georgia"/>
        </w:rPr>
        <w:footnoteReference w:id="32"/>
      </w:r>
      <w:r w:rsidRPr="00003391">
        <w:rPr>
          <w:rFonts w:ascii="Georgia" w:hAnsi="Georgia"/>
        </w:rPr>
        <w:t xml:space="preserve"> </w:t>
      </w:r>
    </w:p>
    <w:p w14:paraId="280939BC" w14:textId="77777777" w:rsidR="00872B06" w:rsidRPr="00003391" w:rsidRDefault="00872B06" w:rsidP="00872B06">
      <w:pPr>
        <w:ind w:firstLine="720"/>
        <w:rPr>
          <w:rFonts w:ascii="Georgia" w:hAnsi="Georgia"/>
        </w:rPr>
      </w:pPr>
    </w:p>
    <w:p w14:paraId="04F8BC6A" w14:textId="50079854" w:rsidR="00872B06" w:rsidRPr="00003391" w:rsidRDefault="00872B06" w:rsidP="00872B06">
      <w:pPr>
        <w:ind w:firstLine="720"/>
        <w:rPr>
          <w:rFonts w:ascii="Georgia" w:hAnsi="Georgia"/>
        </w:rPr>
      </w:pPr>
      <w:r w:rsidRPr="00003391">
        <w:rPr>
          <w:rFonts w:ascii="Georgia" w:hAnsi="Georgia"/>
        </w:rPr>
        <w:t>Record labels were the primary intermediary and retained “approximately thirty-percent (30%) [of the value, larger than any other actor] in the recorded music supply chain before the era of digital media.”</w:t>
      </w:r>
      <w:r w:rsidRPr="00003391">
        <w:rPr>
          <w:rStyle w:val="FootnoteReference"/>
          <w:rFonts w:ascii="Georgia" w:hAnsi="Georgia"/>
        </w:rPr>
        <w:footnoteReference w:id="33"/>
      </w:r>
      <w:r w:rsidRPr="00003391">
        <w:rPr>
          <w:rFonts w:ascii="Georgia" w:hAnsi="Georgia"/>
        </w:rPr>
        <w:t xml:space="preserve"> Record </w:t>
      </w:r>
      <w:r w:rsidR="00A409C5" w:rsidRPr="00003391">
        <w:rPr>
          <w:rFonts w:ascii="Georgia" w:hAnsi="Georgia"/>
        </w:rPr>
        <w:t>labels</w:t>
      </w:r>
      <w:r w:rsidRPr="00003391">
        <w:rPr>
          <w:rFonts w:ascii="Georgia" w:hAnsi="Georgia"/>
        </w:rPr>
        <w:t xml:space="preserve"> were responsible for financing and resourcing musicians needed to record their music, and collecting “royalty payments for artists, thus leading to information asymmetry among artists, distributors, and consumers.”</w:t>
      </w:r>
      <w:r w:rsidRPr="00003391">
        <w:rPr>
          <w:rStyle w:val="FootnoteReference"/>
          <w:rFonts w:ascii="Georgia" w:hAnsi="Georgia"/>
        </w:rPr>
        <w:footnoteReference w:id="34"/>
      </w:r>
      <w:r w:rsidRPr="00003391">
        <w:rPr>
          <w:rFonts w:ascii="Georgia" w:hAnsi="Georgia"/>
        </w:rPr>
        <w:t xml:space="preserve"> This led to “extreme information asymmetry among artists, intermediates, and final consumers.”</w:t>
      </w:r>
      <w:r w:rsidRPr="00003391">
        <w:rPr>
          <w:rStyle w:val="FootnoteReference"/>
          <w:rFonts w:ascii="Georgia" w:hAnsi="Georgia"/>
        </w:rPr>
        <w:footnoteReference w:id="35"/>
      </w:r>
    </w:p>
    <w:p w14:paraId="5560DD30" w14:textId="77777777" w:rsidR="00872B06" w:rsidRPr="00003391" w:rsidRDefault="00872B06" w:rsidP="00872B06">
      <w:pPr>
        <w:ind w:firstLine="720"/>
        <w:rPr>
          <w:rFonts w:ascii="Georgia" w:hAnsi="Georgia"/>
        </w:rPr>
      </w:pPr>
    </w:p>
    <w:p w14:paraId="00125A80" w14:textId="04F03165" w:rsidR="00872B06" w:rsidRPr="00003391" w:rsidRDefault="00872B06" w:rsidP="00872B06">
      <w:pPr>
        <w:ind w:firstLine="720"/>
        <w:rPr>
          <w:rFonts w:ascii="Georgia" w:hAnsi="Georgia"/>
        </w:rPr>
      </w:pPr>
      <w:r w:rsidRPr="00003391">
        <w:rPr>
          <w:rFonts w:ascii="Georgia" w:hAnsi="Georgia"/>
        </w:rPr>
        <w:t xml:space="preserve">However, the value retained by record labels dramatically fell in the recorded music </w:t>
      </w:r>
      <w:r w:rsidR="00C53721" w:rsidRPr="00003391">
        <w:rPr>
          <w:rFonts w:ascii="Georgia" w:hAnsi="Georgia"/>
        </w:rPr>
        <w:t>supply</w:t>
      </w:r>
      <w:r w:rsidRPr="00003391">
        <w:rPr>
          <w:rFonts w:ascii="Georgia" w:hAnsi="Georgia"/>
        </w:rPr>
        <w:t xml:space="preserve"> chain after digital media.</w:t>
      </w:r>
      <w:r w:rsidRPr="00003391">
        <w:rPr>
          <w:rStyle w:val="FootnoteReference"/>
          <w:rFonts w:ascii="Georgia" w:hAnsi="Georgia"/>
        </w:rPr>
        <w:footnoteReference w:id="36"/>
      </w:r>
      <w:r w:rsidRPr="00003391">
        <w:rPr>
          <w:rFonts w:ascii="Georgia" w:hAnsi="Georgia"/>
        </w:rPr>
        <w:t xml:space="preserve"> In the </w:t>
      </w:r>
      <w:proofErr w:type="spellStart"/>
      <w:r w:rsidRPr="00003391">
        <w:rPr>
          <w:rFonts w:ascii="Georgia" w:hAnsi="Georgia"/>
        </w:rPr>
        <w:t>the</w:t>
      </w:r>
      <w:proofErr w:type="spellEnd"/>
      <w:r w:rsidRPr="00003391">
        <w:rPr>
          <w:rFonts w:ascii="Georgia" w:hAnsi="Georgia"/>
        </w:rPr>
        <w:t xml:space="preserve"> recorded music </w:t>
      </w:r>
      <w:r w:rsidR="00C53721" w:rsidRPr="00003391">
        <w:rPr>
          <w:rFonts w:ascii="Georgia" w:hAnsi="Georgia"/>
        </w:rPr>
        <w:t>supply</w:t>
      </w:r>
      <w:r w:rsidRPr="00003391">
        <w:rPr>
          <w:rFonts w:ascii="Georgia" w:hAnsi="Georgia"/>
        </w:rPr>
        <w:t xml:space="preserve"> chain after digital media, </w:t>
      </w:r>
      <w:proofErr w:type="spellStart"/>
      <w:r w:rsidRPr="00003391">
        <w:rPr>
          <w:rFonts w:ascii="Georgia" w:hAnsi="Georgia"/>
        </w:rPr>
        <w:t>Sitonio</w:t>
      </w:r>
      <w:proofErr w:type="spellEnd"/>
      <w:r w:rsidRPr="00003391">
        <w:rPr>
          <w:rFonts w:ascii="Georgia" w:hAnsi="Georgia"/>
        </w:rPr>
        <w:t xml:space="preserve"> and </w:t>
      </w:r>
      <w:proofErr w:type="spellStart"/>
      <w:r w:rsidRPr="00003391">
        <w:rPr>
          <w:rFonts w:ascii="Georgia" w:hAnsi="Georgia"/>
        </w:rPr>
        <w:t>Nucciare</w:t>
      </w:r>
      <w:r w:rsidR="00C53721" w:rsidRPr="00003391">
        <w:rPr>
          <w:rFonts w:ascii="Georgia" w:hAnsi="Georgia"/>
        </w:rPr>
        <w:t>l</w:t>
      </w:r>
      <w:r w:rsidRPr="00003391">
        <w:rPr>
          <w:rFonts w:ascii="Georgia" w:hAnsi="Georgia"/>
        </w:rPr>
        <w:t>li</w:t>
      </w:r>
      <w:proofErr w:type="spellEnd"/>
      <w:r w:rsidRPr="00003391">
        <w:rPr>
          <w:rFonts w:ascii="Georgia" w:hAnsi="Georgia"/>
        </w:rPr>
        <w:t xml:space="preserve"> discussed how record labels lost their </w:t>
      </w:r>
      <w:r w:rsidR="00C53721" w:rsidRPr="00003391">
        <w:rPr>
          <w:rFonts w:ascii="Georgia" w:hAnsi="Georgia"/>
        </w:rPr>
        <w:t>substantial</w:t>
      </w:r>
      <w:r w:rsidRPr="00003391">
        <w:rPr>
          <w:rFonts w:ascii="Georgia" w:hAnsi="Georgia"/>
        </w:rPr>
        <w:t xml:space="preserve"> influence to a new actor, the Aggregator.</w:t>
      </w:r>
      <w:r w:rsidRPr="00003391">
        <w:rPr>
          <w:rStyle w:val="FootnoteReference"/>
          <w:rFonts w:ascii="Georgia" w:hAnsi="Georgia"/>
        </w:rPr>
        <w:footnoteReference w:id="37"/>
      </w:r>
      <w:r w:rsidRPr="00003391">
        <w:rPr>
          <w:rFonts w:ascii="Georgia" w:hAnsi="Georgia"/>
        </w:rPr>
        <w:t xml:space="preserve"> Aggregators were a new actor in the supply chain that collected usage information about how and where people are streaming music, listening to digital radio, and downloading digital music files.</w:t>
      </w:r>
      <w:r w:rsidRPr="00003391">
        <w:rPr>
          <w:rStyle w:val="FootnoteReference"/>
          <w:rFonts w:ascii="Georgia" w:hAnsi="Georgia"/>
        </w:rPr>
        <w:footnoteReference w:id="38"/>
      </w:r>
      <w:r w:rsidRPr="00003391">
        <w:rPr>
          <w:rFonts w:ascii="Georgia" w:hAnsi="Georgia"/>
        </w:rPr>
        <w:t xml:space="preserve"> With the introduction of digital media, </w:t>
      </w:r>
      <w:r w:rsidR="00C53721" w:rsidRPr="00003391">
        <w:rPr>
          <w:rFonts w:ascii="Georgia" w:hAnsi="Georgia"/>
        </w:rPr>
        <w:t>musicians</w:t>
      </w:r>
      <w:r w:rsidRPr="00003391">
        <w:rPr>
          <w:rFonts w:ascii="Georgia" w:hAnsi="Georgia"/>
        </w:rPr>
        <w:t xml:space="preserve"> could </w:t>
      </w:r>
      <w:r w:rsidR="00C53721" w:rsidRPr="00003391">
        <w:rPr>
          <w:rFonts w:ascii="Georgia" w:hAnsi="Georgia"/>
        </w:rPr>
        <w:t>distribute</w:t>
      </w:r>
      <w:r w:rsidRPr="00003391">
        <w:rPr>
          <w:rFonts w:ascii="Georgia" w:hAnsi="Georgia"/>
        </w:rPr>
        <w:t xml:space="preserve"> their music physically in the </w:t>
      </w:r>
      <w:r w:rsidR="00C53721" w:rsidRPr="00003391">
        <w:rPr>
          <w:rFonts w:ascii="Georgia" w:hAnsi="Georgia"/>
        </w:rPr>
        <w:t>traditional</w:t>
      </w:r>
      <w:r w:rsidRPr="00003391">
        <w:rPr>
          <w:rFonts w:ascii="Georgia" w:hAnsi="Georgia"/>
        </w:rPr>
        <w:t xml:space="preserve"> supply chain, or digitally through the digital supply chain.</w:t>
      </w:r>
      <w:r w:rsidRPr="00003391">
        <w:rPr>
          <w:rStyle w:val="FootnoteReference"/>
          <w:rFonts w:ascii="Georgia" w:hAnsi="Georgia"/>
        </w:rPr>
        <w:footnoteReference w:id="39"/>
      </w:r>
      <w:r w:rsidRPr="00003391">
        <w:rPr>
          <w:rFonts w:ascii="Georgia" w:hAnsi="Georgia"/>
        </w:rPr>
        <w:t xml:space="preserve"> Especially for </w:t>
      </w:r>
      <w:r w:rsidR="00C53721" w:rsidRPr="00003391">
        <w:rPr>
          <w:rFonts w:ascii="Georgia" w:hAnsi="Georgia"/>
        </w:rPr>
        <w:t>smaller</w:t>
      </w:r>
      <w:r w:rsidRPr="00003391">
        <w:rPr>
          <w:rFonts w:ascii="Georgia" w:hAnsi="Georgia"/>
        </w:rPr>
        <w:t xml:space="preserve"> </w:t>
      </w:r>
      <w:r w:rsidR="00C53721" w:rsidRPr="00003391">
        <w:rPr>
          <w:rFonts w:ascii="Georgia" w:hAnsi="Georgia"/>
        </w:rPr>
        <w:t>musicians</w:t>
      </w:r>
      <w:r w:rsidRPr="00003391">
        <w:rPr>
          <w:rFonts w:ascii="Georgia" w:hAnsi="Georgia"/>
        </w:rPr>
        <w:t xml:space="preserve">, they could now record their music anywhere </w:t>
      </w:r>
      <w:r w:rsidR="00C53721" w:rsidRPr="00003391">
        <w:rPr>
          <w:rFonts w:ascii="Georgia" w:hAnsi="Georgia"/>
        </w:rPr>
        <w:t>and</w:t>
      </w:r>
      <w:r w:rsidRPr="00003391">
        <w:rPr>
          <w:rFonts w:ascii="Georgia" w:hAnsi="Georgia"/>
        </w:rPr>
        <w:t xml:space="preserve"> digitally </w:t>
      </w:r>
      <w:r w:rsidR="00C53721" w:rsidRPr="00003391">
        <w:rPr>
          <w:rFonts w:ascii="Georgia" w:hAnsi="Georgia"/>
        </w:rPr>
        <w:t>distribute</w:t>
      </w:r>
      <w:r w:rsidRPr="00003391">
        <w:rPr>
          <w:rFonts w:ascii="Georgia" w:hAnsi="Georgia"/>
        </w:rPr>
        <w:t xml:space="preserve"> their music </w:t>
      </w:r>
      <w:r w:rsidR="00C53721" w:rsidRPr="00003391">
        <w:rPr>
          <w:rFonts w:ascii="Georgia" w:hAnsi="Georgia"/>
        </w:rPr>
        <w:t>online</w:t>
      </w:r>
      <w:r w:rsidRPr="00003391">
        <w:rPr>
          <w:rFonts w:ascii="Georgia" w:hAnsi="Georgia"/>
        </w:rPr>
        <w:t xml:space="preserve"> through Aggregators without first needing to sign with a record label.</w:t>
      </w:r>
      <w:r w:rsidRPr="00003391">
        <w:rPr>
          <w:rStyle w:val="FootnoteReference"/>
          <w:rFonts w:ascii="Georgia" w:hAnsi="Georgia"/>
        </w:rPr>
        <w:footnoteReference w:id="40"/>
      </w:r>
    </w:p>
    <w:p w14:paraId="5B268EBB" w14:textId="77777777" w:rsidR="00872B06" w:rsidRPr="00003391" w:rsidRDefault="00872B06" w:rsidP="00872B06">
      <w:pPr>
        <w:ind w:firstLine="720"/>
        <w:rPr>
          <w:rFonts w:ascii="Georgia" w:hAnsi="Georgia"/>
        </w:rPr>
      </w:pPr>
    </w:p>
    <w:p w14:paraId="713E788B" w14:textId="77777777" w:rsidR="00872B06" w:rsidRPr="00003391" w:rsidRDefault="00872B06" w:rsidP="00872B06">
      <w:pPr>
        <w:ind w:firstLine="720"/>
        <w:rPr>
          <w:rFonts w:ascii="Georgia" w:hAnsi="Georgia"/>
        </w:rPr>
      </w:pPr>
      <w:r w:rsidRPr="00003391">
        <w:rPr>
          <w:rFonts w:ascii="Georgia" w:hAnsi="Georgia"/>
        </w:rPr>
        <w:t xml:space="preserve">Aggregators led to the Record Labels losing their losing their monopolistic control over the supply chain because transaction costs shifted music distribution to digital media rather </w:t>
      </w:r>
      <w:r w:rsidRPr="00003391">
        <w:rPr>
          <w:rFonts w:ascii="Georgia" w:hAnsi="Georgia"/>
        </w:rPr>
        <w:lastRenderedPageBreak/>
        <w:t>than physical goods.</w:t>
      </w:r>
      <w:r w:rsidRPr="00003391">
        <w:rPr>
          <w:rStyle w:val="FootnoteReference"/>
          <w:rFonts w:ascii="Georgia" w:hAnsi="Georgia"/>
        </w:rPr>
        <w:footnoteReference w:id="41"/>
      </w:r>
      <w:r w:rsidRPr="00003391">
        <w:rPr>
          <w:rFonts w:ascii="Georgia" w:hAnsi="Georgia"/>
        </w:rPr>
        <w:t xml:space="preserve"> However, the value captured by Aggregators and the Record Label’ monopolistic loss of control over distribution did not lead to greater value capture for Artists, and rather reinforced the “information asymmetry in the industry.”</w:t>
      </w:r>
      <w:r w:rsidRPr="00003391">
        <w:rPr>
          <w:rStyle w:val="FootnoteReference"/>
          <w:rFonts w:ascii="Georgia" w:hAnsi="Georgia"/>
        </w:rPr>
        <w:footnoteReference w:id="42"/>
      </w:r>
      <w:r w:rsidRPr="00003391">
        <w:rPr>
          <w:rFonts w:ascii="Georgia" w:hAnsi="Georgia"/>
        </w:rPr>
        <w:t xml:space="preserve"> Stunningly, Record Labels still retain about fifty percent of the value in the digital supply chain.</w:t>
      </w:r>
      <w:r w:rsidRPr="00003391">
        <w:rPr>
          <w:rStyle w:val="FootnoteReference"/>
          <w:rFonts w:ascii="Georgia" w:hAnsi="Georgia"/>
        </w:rPr>
        <w:footnoteReference w:id="43"/>
      </w:r>
    </w:p>
    <w:p w14:paraId="04A36775" w14:textId="77777777" w:rsidR="00872B06" w:rsidRPr="00003391" w:rsidRDefault="00872B06" w:rsidP="00872B06">
      <w:pPr>
        <w:ind w:firstLine="720"/>
        <w:rPr>
          <w:rFonts w:ascii="Georgia" w:hAnsi="Georgia"/>
        </w:rPr>
      </w:pPr>
    </w:p>
    <w:p w14:paraId="0BC4A9D5" w14:textId="62B7619C" w:rsidR="00872B06" w:rsidRPr="00003391" w:rsidRDefault="00872B06" w:rsidP="00872B06">
      <w:pPr>
        <w:ind w:firstLine="720"/>
        <w:rPr>
          <w:rFonts w:ascii="Georgia" w:hAnsi="Georgia"/>
        </w:rPr>
      </w:pPr>
      <w:r w:rsidRPr="00003391">
        <w:rPr>
          <w:rFonts w:ascii="Georgia" w:hAnsi="Georgia"/>
        </w:rPr>
        <w:t xml:space="preserve">Especially regarding the flow and totality of royalty payments, musicians are </w:t>
      </w:r>
      <w:r w:rsidR="00C53721" w:rsidRPr="00003391">
        <w:rPr>
          <w:rFonts w:ascii="Georgia" w:hAnsi="Georgia"/>
        </w:rPr>
        <w:t>receiving</w:t>
      </w:r>
      <w:r w:rsidRPr="00003391">
        <w:rPr>
          <w:rFonts w:ascii="Georgia" w:hAnsi="Georgia"/>
        </w:rPr>
        <w:t xml:space="preserve"> fewer royalty payments from the Aggregators’ business models, and for smaller </w:t>
      </w:r>
      <w:r w:rsidR="00C53721" w:rsidRPr="00003391">
        <w:rPr>
          <w:rFonts w:ascii="Georgia" w:hAnsi="Georgia"/>
        </w:rPr>
        <w:t>musicians</w:t>
      </w:r>
      <w:r w:rsidRPr="00003391">
        <w:rPr>
          <w:rFonts w:ascii="Georgia" w:hAnsi="Georgia"/>
        </w:rPr>
        <w:t>, “royalties are commonly unpaid.”</w:t>
      </w:r>
      <w:r w:rsidRPr="00003391">
        <w:rPr>
          <w:rStyle w:val="FootnoteReference"/>
          <w:rFonts w:ascii="Georgia" w:hAnsi="Georgia"/>
        </w:rPr>
        <w:footnoteReference w:id="44"/>
      </w:r>
    </w:p>
    <w:p w14:paraId="12B3F7F2" w14:textId="77777777" w:rsidR="00872B06" w:rsidRPr="00003391" w:rsidRDefault="00872B06" w:rsidP="00872B06">
      <w:pPr>
        <w:ind w:firstLine="720"/>
        <w:rPr>
          <w:rFonts w:ascii="Georgia" w:hAnsi="Georgia"/>
        </w:rPr>
      </w:pPr>
    </w:p>
    <w:p w14:paraId="1D3BAECC" w14:textId="0C14676B" w:rsidR="00872B06" w:rsidRPr="00003391" w:rsidRDefault="00872B06" w:rsidP="00872B06">
      <w:pPr>
        <w:ind w:firstLine="720"/>
        <w:rPr>
          <w:rFonts w:ascii="Georgia" w:hAnsi="Georgia"/>
        </w:rPr>
      </w:pPr>
      <w:r w:rsidRPr="00003391">
        <w:rPr>
          <w:rFonts w:ascii="Georgia" w:hAnsi="Georgia"/>
        </w:rPr>
        <w:t xml:space="preserve">Thus, some believe the blockchain supply chain will make up for the lack of value added for Artists by </w:t>
      </w:r>
      <w:r w:rsidR="00C53721" w:rsidRPr="00003391">
        <w:rPr>
          <w:rFonts w:ascii="Georgia" w:hAnsi="Georgia"/>
        </w:rPr>
        <w:t>eliminating</w:t>
      </w:r>
      <w:r w:rsidRPr="00003391">
        <w:rPr>
          <w:rFonts w:ascii="Georgia" w:hAnsi="Georgia"/>
        </w:rPr>
        <w:t xml:space="preserve"> </w:t>
      </w:r>
      <w:r w:rsidR="00C53721" w:rsidRPr="00003391">
        <w:rPr>
          <w:rFonts w:ascii="Georgia" w:hAnsi="Georgia"/>
        </w:rPr>
        <w:t>intermediaries</w:t>
      </w:r>
      <w:r w:rsidRPr="00003391">
        <w:rPr>
          <w:rFonts w:ascii="Georgia" w:hAnsi="Georgia"/>
        </w:rPr>
        <w:t xml:space="preserve"> inhibiting direct interactions between musicians and consumers.</w:t>
      </w:r>
      <w:r w:rsidRPr="00003391">
        <w:rPr>
          <w:rStyle w:val="FootnoteReference"/>
          <w:rFonts w:ascii="Georgia" w:hAnsi="Georgia"/>
        </w:rPr>
        <w:footnoteReference w:id="45"/>
      </w:r>
      <w:r w:rsidRPr="00003391">
        <w:rPr>
          <w:rFonts w:ascii="Georgia" w:hAnsi="Georgia"/>
        </w:rPr>
        <w:t xml:space="preserve"> The </w:t>
      </w:r>
      <w:r w:rsidR="00C53721" w:rsidRPr="00003391">
        <w:rPr>
          <w:rFonts w:ascii="Georgia" w:hAnsi="Georgia"/>
        </w:rPr>
        <w:t>blockchain</w:t>
      </w:r>
      <w:r w:rsidRPr="00003391">
        <w:rPr>
          <w:rFonts w:ascii="Georgia" w:hAnsi="Georgia"/>
        </w:rPr>
        <w:t xml:space="preserve"> supply chain is expected to allow musicians to </w:t>
      </w:r>
      <w:r w:rsidR="00C53721" w:rsidRPr="00003391">
        <w:rPr>
          <w:rFonts w:ascii="Georgia" w:hAnsi="Georgia"/>
        </w:rPr>
        <w:t>directly</w:t>
      </w:r>
      <w:r w:rsidRPr="00003391">
        <w:rPr>
          <w:rFonts w:ascii="Georgia" w:hAnsi="Georgia"/>
        </w:rPr>
        <w:t xml:space="preserve"> publish their music on a blockchain, then have their music reached by consumers on blockchain-based platforms, “reducing transactional costs, allowing artists to access data generated by the transactions, and creating a more efficient system for royalty payments.”</w:t>
      </w:r>
      <w:r w:rsidRPr="00003391">
        <w:rPr>
          <w:rStyle w:val="FootnoteReference"/>
          <w:rFonts w:ascii="Georgia" w:hAnsi="Georgia"/>
        </w:rPr>
        <w:footnoteReference w:id="46"/>
      </w:r>
    </w:p>
    <w:p w14:paraId="15AD7E36" w14:textId="77777777" w:rsidR="00872B06" w:rsidRPr="00003391" w:rsidRDefault="00872B06" w:rsidP="00872B06">
      <w:pPr>
        <w:ind w:firstLine="720"/>
        <w:rPr>
          <w:rFonts w:ascii="Georgia" w:hAnsi="Georgia"/>
        </w:rPr>
      </w:pPr>
    </w:p>
    <w:p w14:paraId="3BCF96A3" w14:textId="09AA3F3F" w:rsidR="00872B06" w:rsidRPr="00003391" w:rsidRDefault="00872B06" w:rsidP="00872B06">
      <w:pPr>
        <w:ind w:firstLine="720"/>
        <w:rPr>
          <w:rFonts w:ascii="Georgia" w:hAnsi="Georgia"/>
        </w:rPr>
      </w:pPr>
      <w:r w:rsidRPr="00003391">
        <w:rPr>
          <w:rFonts w:ascii="Georgia" w:hAnsi="Georgia"/>
        </w:rPr>
        <w:t xml:space="preserve">However, </w:t>
      </w:r>
      <w:proofErr w:type="spellStart"/>
      <w:r w:rsidRPr="00003391">
        <w:rPr>
          <w:rFonts w:ascii="Georgia" w:hAnsi="Georgia"/>
        </w:rPr>
        <w:t>Sitonio</w:t>
      </w:r>
      <w:proofErr w:type="spellEnd"/>
      <w:r w:rsidRPr="00003391">
        <w:rPr>
          <w:rFonts w:ascii="Georgia" w:hAnsi="Georgia"/>
        </w:rPr>
        <w:t xml:space="preserve"> and </w:t>
      </w:r>
      <w:proofErr w:type="spellStart"/>
      <w:r w:rsidRPr="00003391">
        <w:rPr>
          <w:rFonts w:ascii="Georgia" w:hAnsi="Georgia"/>
        </w:rPr>
        <w:t>Nucciarelli</w:t>
      </w:r>
      <w:proofErr w:type="spellEnd"/>
      <w:r w:rsidRPr="00003391">
        <w:rPr>
          <w:rFonts w:ascii="Georgia" w:hAnsi="Georgia"/>
        </w:rPr>
        <w:t xml:space="preserve"> the rise of the blockchain supply chain to be inhibited because for major artists under contract with record </w:t>
      </w:r>
      <w:r w:rsidR="00C53721" w:rsidRPr="00003391">
        <w:rPr>
          <w:rFonts w:ascii="Georgia" w:hAnsi="Georgia"/>
        </w:rPr>
        <w:t>labels</w:t>
      </w:r>
      <w:r w:rsidRPr="00003391">
        <w:rPr>
          <w:rFonts w:ascii="Georgia" w:hAnsi="Georgia"/>
        </w:rPr>
        <w:t xml:space="preserve">, choosing to self-publish may raise contractual lability or cause </w:t>
      </w:r>
      <w:r w:rsidR="00C53721" w:rsidRPr="00003391">
        <w:rPr>
          <w:rFonts w:ascii="Georgia" w:hAnsi="Georgia"/>
        </w:rPr>
        <w:t>them</w:t>
      </w:r>
      <w:r w:rsidRPr="00003391">
        <w:rPr>
          <w:rFonts w:ascii="Georgia" w:hAnsi="Georgia"/>
        </w:rPr>
        <w:t xml:space="preserve"> to violate their contractual relationship.</w:t>
      </w:r>
      <w:r w:rsidRPr="00003391">
        <w:rPr>
          <w:rStyle w:val="FootnoteReference"/>
          <w:rFonts w:ascii="Georgia" w:hAnsi="Georgia"/>
        </w:rPr>
        <w:footnoteReference w:id="47"/>
      </w:r>
      <w:r w:rsidRPr="00003391">
        <w:rPr>
          <w:rFonts w:ascii="Georgia" w:hAnsi="Georgia"/>
        </w:rPr>
        <w:t xml:space="preserve"> Alternatively, intermediaries may not be com</w:t>
      </w:r>
      <w:r w:rsidR="00C53721" w:rsidRPr="00003391">
        <w:rPr>
          <w:rFonts w:ascii="Georgia" w:hAnsi="Georgia"/>
        </w:rPr>
        <w:t>pletely eliminated</w:t>
      </w:r>
      <w:r w:rsidRPr="00003391">
        <w:rPr>
          <w:rFonts w:ascii="Georgia" w:hAnsi="Georgia"/>
        </w:rPr>
        <w:t xml:space="preserve"> f</w:t>
      </w:r>
      <w:r w:rsidR="00C53721" w:rsidRPr="00003391">
        <w:rPr>
          <w:rFonts w:ascii="Georgia" w:hAnsi="Georgia"/>
        </w:rPr>
        <w:t>ro</w:t>
      </w:r>
      <w:r w:rsidRPr="00003391">
        <w:rPr>
          <w:rFonts w:ascii="Georgia" w:hAnsi="Georgia"/>
        </w:rPr>
        <w:t>m</w:t>
      </w:r>
      <w:r w:rsidR="00C53721" w:rsidRPr="00003391">
        <w:rPr>
          <w:rFonts w:ascii="Georgia" w:hAnsi="Georgia"/>
        </w:rPr>
        <w:t xml:space="preserve"> </w:t>
      </w:r>
      <w:r w:rsidRPr="00003391">
        <w:rPr>
          <w:rFonts w:ascii="Georgia" w:hAnsi="Georgia"/>
        </w:rPr>
        <w:t xml:space="preserve">the supply chain, rather, the role of </w:t>
      </w:r>
      <w:r w:rsidR="00C53721" w:rsidRPr="00003391">
        <w:rPr>
          <w:rFonts w:ascii="Georgia" w:hAnsi="Georgia"/>
        </w:rPr>
        <w:t>intermediaries</w:t>
      </w:r>
      <w:r w:rsidRPr="00003391">
        <w:rPr>
          <w:rFonts w:ascii="Georgia" w:hAnsi="Georgia"/>
        </w:rPr>
        <w:t xml:space="preserve"> such as record labels may change to usage information collectors and providers of technical, marketing and sales support for musicians, while the blockchain would handle royalty payments and information transparency.</w:t>
      </w:r>
      <w:r w:rsidRPr="00003391">
        <w:rPr>
          <w:rStyle w:val="FootnoteReference"/>
          <w:rFonts w:ascii="Georgia" w:hAnsi="Georgia"/>
        </w:rPr>
        <w:footnoteReference w:id="48"/>
      </w:r>
    </w:p>
    <w:p w14:paraId="25D2CDD3" w14:textId="77777777" w:rsidR="00872B06" w:rsidRPr="00003391" w:rsidRDefault="00872B06" w:rsidP="00872B06">
      <w:pPr>
        <w:ind w:firstLine="720"/>
        <w:rPr>
          <w:rFonts w:ascii="Georgia" w:hAnsi="Georgia"/>
        </w:rPr>
      </w:pPr>
    </w:p>
    <w:p w14:paraId="232ECCA1" w14:textId="77777777" w:rsidR="00872B06" w:rsidRPr="00003391" w:rsidRDefault="00872B06" w:rsidP="00872B06">
      <w:pPr>
        <w:ind w:firstLine="720"/>
        <w:rPr>
          <w:rFonts w:ascii="Georgia" w:hAnsi="Georgia"/>
        </w:rPr>
      </w:pPr>
      <w:proofErr w:type="spellStart"/>
      <w:r w:rsidRPr="00003391">
        <w:rPr>
          <w:rFonts w:ascii="Georgia" w:hAnsi="Georgia"/>
        </w:rPr>
        <w:t>Sitonio</w:t>
      </w:r>
      <w:proofErr w:type="spellEnd"/>
      <w:r w:rsidRPr="00003391">
        <w:rPr>
          <w:rFonts w:ascii="Georgia" w:hAnsi="Georgia"/>
        </w:rPr>
        <w:t xml:space="preserve"> and </w:t>
      </w:r>
      <w:proofErr w:type="spellStart"/>
      <w:r w:rsidRPr="00003391">
        <w:rPr>
          <w:rFonts w:ascii="Georgia" w:hAnsi="Georgia"/>
        </w:rPr>
        <w:t>Nucciarelli</w:t>
      </w:r>
      <w:proofErr w:type="spellEnd"/>
      <w:r w:rsidRPr="00003391">
        <w:rPr>
          <w:rFonts w:ascii="Georgia" w:hAnsi="Georgia"/>
        </w:rPr>
        <w:t xml:space="preserve"> believe blockchain can solve two of the main issues they identified in the music industry: (1) “the lack of access to transactional information,” and (2) “the inefficiencies associated to royalty payments.”</w:t>
      </w:r>
      <w:r w:rsidRPr="00003391">
        <w:rPr>
          <w:rStyle w:val="FootnoteReference"/>
          <w:rFonts w:ascii="Georgia" w:hAnsi="Georgia"/>
        </w:rPr>
        <w:footnoteReference w:id="49"/>
      </w:r>
      <w:r w:rsidRPr="00003391">
        <w:rPr>
          <w:rFonts w:ascii="Georgia" w:hAnsi="Georgia"/>
        </w:rPr>
        <w:t xml:space="preserve"> </w:t>
      </w:r>
      <w:proofErr w:type="spellStart"/>
      <w:r w:rsidRPr="00003391">
        <w:rPr>
          <w:rFonts w:ascii="Georgia" w:hAnsi="Georgia"/>
        </w:rPr>
        <w:t>Sitonio</w:t>
      </w:r>
      <w:proofErr w:type="spellEnd"/>
      <w:r w:rsidRPr="00003391">
        <w:rPr>
          <w:rFonts w:ascii="Georgia" w:hAnsi="Georgia"/>
        </w:rPr>
        <w:t xml:space="preserve"> and </w:t>
      </w:r>
      <w:proofErr w:type="spellStart"/>
      <w:r w:rsidRPr="00003391">
        <w:rPr>
          <w:rFonts w:ascii="Georgia" w:hAnsi="Georgia"/>
        </w:rPr>
        <w:t>Nucciarelli</w:t>
      </w:r>
      <w:proofErr w:type="spellEnd"/>
      <w:r w:rsidRPr="00003391">
        <w:rPr>
          <w:rFonts w:ascii="Georgia" w:hAnsi="Georgia"/>
        </w:rPr>
        <w:t xml:space="preserve"> identified four blockchain use cases in the music industry:</w:t>
      </w:r>
    </w:p>
    <w:p w14:paraId="556D0013" w14:textId="77777777" w:rsidR="00872B06" w:rsidRPr="00003391" w:rsidRDefault="00872B06" w:rsidP="00872B06">
      <w:pPr>
        <w:ind w:firstLine="720"/>
        <w:rPr>
          <w:rFonts w:ascii="Georgia" w:hAnsi="Georgia"/>
        </w:rPr>
      </w:pPr>
    </w:p>
    <w:p w14:paraId="51A8AC99" w14:textId="77777777" w:rsidR="00872B06" w:rsidRPr="00003391" w:rsidRDefault="00872B06" w:rsidP="00872B06">
      <w:pPr>
        <w:pStyle w:val="ListParagraph"/>
        <w:numPr>
          <w:ilvl w:val="0"/>
          <w:numId w:val="54"/>
        </w:numPr>
        <w:rPr>
          <w:rFonts w:ascii="Georgia" w:hAnsi="Georgia"/>
        </w:rPr>
      </w:pPr>
      <w:r w:rsidRPr="00003391">
        <w:rPr>
          <w:rFonts w:ascii="Georgia" w:hAnsi="Georgia"/>
        </w:rPr>
        <w:lastRenderedPageBreak/>
        <w:t xml:space="preserve">record keeping; </w:t>
      </w:r>
    </w:p>
    <w:p w14:paraId="4EF23F4D" w14:textId="77777777" w:rsidR="00872B06" w:rsidRPr="00003391" w:rsidRDefault="00872B06" w:rsidP="00872B06">
      <w:pPr>
        <w:pStyle w:val="ListParagraph"/>
        <w:numPr>
          <w:ilvl w:val="0"/>
          <w:numId w:val="54"/>
        </w:numPr>
        <w:rPr>
          <w:rFonts w:ascii="Georgia" w:hAnsi="Georgia"/>
        </w:rPr>
      </w:pPr>
      <w:r w:rsidRPr="00003391">
        <w:rPr>
          <w:rFonts w:ascii="Georgia" w:hAnsi="Georgia"/>
        </w:rPr>
        <w:t xml:space="preserve">smart contracts; </w:t>
      </w:r>
    </w:p>
    <w:p w14:paraId="3E733F05" w14:textId="77777777" w:rsidR="00872B06" w:rsidRPr="00003391" w:rsidRDefault="00872B06" w:rsidP="00872B06">
      <w:pPr>
        <w:pStyle w:val="ListParagraph"/>
        <w:numPr>
          <w:ilvl w:val="0"/>
          <w:numId w:val="54"/>
        </w:numPr>
        <w:rPr>
          <w:rFonts w:ascii="Georgia" w:hAnsi="Georgia"/>
        </w:rPr>
      </w:pPr>
      <w:r w:rsidRPr="00003391">
        <w:rPr>
          <w:rFonts w:ascii="Georgia" w:hAnsi="Georgia"/>
        </w:rPr>
        <w:t xml:space="preserve">data analysis and business model innovation; and </w:t>
      </w:r>
    </w:p>
    <w:p w14:paraId="664578AF" w14:textId="77777777" w:rsidR="00872B06" w:rsidRPr="00003391" w:rsidRDefault="00872B06" w:rsidP="00872B06">
      <w:pPr>
        <w:pStyle w:val="ListParagraph"/>
        <w:numPr>
          <w:ilvl w:val="0"/>
          <w:numId w:val="54"/>
        </w:numPr>
        <w:rPr>
          <w:rFonts w:ascii="Georgia" w:hAnsi="Georgia"/>
        </w:rPr>
      </w:pPr>
      <w:r w:rsidRPr="00003391">
        <w:rPr>
          <w:rFonts w:ascii="Georgia" w:hAnsi="Georgia"/>
        </w:rPr>
        <w:t>revenue management.</w:t>
      </w:r>
      <w:r w:rsidRPr="00003391">
        <w:rPr>
          <w:rStyle w:val="FootnoteReference"/>
          <w:rFonts w:ascii="Georgia" w:hAnsi="Georgia"/>
        </w:rPr>
        <w:footnoteReference w:id="50"/>
      </w:r>
    </w:p>
    <w:p w14:paraId="1233B18F" w14:textId="77777777" w:rsidR="00872B06" w:rsidRPr="00003391" w:rsidRDefault="00872B06" w:rsidP="00872B06">
      <w:pPr>
        <w:rPr>
          <w:rFonts w:ascii="Georgia" w:hAnsi="Georgia"/>
        </w:rPr>
      </w:pPr>
    </w:p>
    <w:p w14:paraId="642F8893" w14:textId="399A26C0" w:rsidR="00872B06" w:rsidRDefault="00872B06" w:rsidP="00872B06">
      <w:pPr>
        <w:rPr>
          <w:rFonts w:ascii="Georgia" w:hAnsi="Georgia"/>
        </w:rPr>
      </w:pPr>
    </w:p>
    <w:p w14:paraId="69CD5456" w14:textId="388E3C1D" w:rsidR="00E40B0E" w:rsidRPr="00E40B0E" w:rsidRDefault="00E40B0E" w:rsidP="00E40B0E">
      <w:pPr>
        <w:pStyle w:val="Heading3"/>
        <w:rPr>
          <w:rFonts w:ascii="Georgia" w:hAnsi="Georgia"/>
          <w:color w:val="auto"/>
        </w:rPr>
      </w:pPr>
      <w:r w:rsidRPr="00E40B0E">
        <w:rPr>
          <w:rFonts w:ascii="Georgia" w:hAnsi="Georgia"/>
          <w:color w:val="auto"/>
        </w:rPr>
        <w:t xml:space="preserve">2.6.3. </w:t>
      </w:r>
      <w:r w:rsidR="009F261C">
        <w:rPr>
          <w:rFonts w:ascii="Georgia" w:hAnsi="Georgia"/>
          <w:color w:val="auto"/>
        </w:rPr>
        <w:t>Challenges and Opportunities for Blockchain Platforms</w:t>
      </w:r>
      <w:r w:rsidRPr="00E40B0E">
        <w:rPr>
          <w:rFonts w:ascii="Georgia" w:hAnsi="Georgia"/>
          <w:color w:val="auto"/>
        </w:rPr>
        <w:t xml:space="preserve"> </w:t>
      </w:r>
    </w:p>
    <w:p w14:paraId="0BCFBC25" w14:textId="77777777" w:rsidR="00E40B0E" w:rsidRPr="00003391" w:rsidRDefault="00E40B0E" w:rsidP="00872B06">
      <w:pPr>
        <w:rPr>
          <w:rFonts w:ascii="Georgia" w:hAnsi="Georgia"/>
        </w:rPr>
      </w:pPr>
    </w:p>
    <w:p w14:paraId="0E975023" w14:textId="77777777" w:rsidR="00872B06" w:rsidRPr="00003391" w:rsidRDefault="00872B06" w:rsidP="00872B06">
      <w:pPr>
        <w:ind w:firstLine="720"/>
        <w:rPr>
          <w:rFonts w:ascii="Georgia" w:hAnsi="Georgia"/>
        </w:rPr>
      </w:pPr>
      <w:r w:rsidRPr="00003391">
        <w:rPr>
          <w:rFonts w:ascii="Georgia" w:hAnsi="Georgia"/>
        </w:rPr>
        <w:t xml:space="preserve">Alexandra </w:t>
      </w:r>
      <w:proofErr w:type="spellStart"/>
      <w:r w:rsidRPr="00003391">
        <w:rPr>
          <w:rFonts w:ascii="Georgia" w:hAnsi="Georgia"/>
        </w:rPr>
        <w:t>Cecilie</w:t>
      </w:r>
      <w:proofErr w:type="spellEnd"/>
      <w:r w:rsidRPr="00003391">
        <w:rPr>
          <w:rFonts w:ascii="Georgia" w:hAnsi="Georgia"/>
        </w:rPr>
        <w:t xml:space="preserve"> </w:t>
      </w:r>
      <w:proofErr w:type="spellStart"/>
      <w:r w:rsidRPr="00003391">
        <w:rPr>
          <w:rFonts w:ascii="Georgia" w:hAnsi="Georgia"/>
        </w:rPr>
        <w:t>Gjøl</w:t>
      </w:r>
      <w:proofErr w:type="spellEnd"/>
      <w:r w:rsidRPr="00003391">
        <w:rPr>
          <w:rFonts w:ascii="Georgia" w:hAnsi="Georgia"/>
        </w:rPr>
        <w:t xml:space="preserve"> </w:t>
      </w:r>
      <w:proofErr w:type="spellStart"/>
      <w:r w:rsidRPr="00003391">
        <w:rPr>
          <w:rFonts w:ascii="Georgia" w:hAnsi="Georgia"/>
        </w:rPr>
        <w:t>Torbensen</w:t>
      </w:r>
      <w:proofErr w:type="spellEnd"/>
      <w:r w:rsidRPr="00003391">
        <w:rPr>
          <w:rFonts w:ascii="Georgia" w:hAnsi="Georgia"/>
        </w:rPr>
        <w:t xml:space="preserve"> and Raffaele Ciriello continued De Leon and Gupta</w:t>
      </w:r>
      <w:r w:rsidRPr="00003391">
        <w:rPr>
          <w:rFonts w:ascii="Georgia" w:hAnsi="Georgia"/>
          <w:vertAlign w:val="superscript"/>
        </w:rPr>
        <w:footnoteReference w:id="51"/>
      </w:r>
      <w:r w:rsidRPr="00003391">
        <w:rPr>
          <w:rFonts w:ascii="Georgia" w:hAnsi="Georgia"/>
        </w:rPr>
        <w:t xml:space="preserve"> and </w:t>
      </w:r>
      <w:proofErr w:type="spellStart"/>
      <w:r w:rsidRPr="00003391">
        <w:rPr>
          <w:rFonts w:ascii="Georgia" w:hAnsi="Georgia"/>
        </w:rPr>
        <w:t>Sitonio</w:t>
      </w:r>
      <w:proofErr w:type="spellEnd"/>
      <w:r w:rsidRPr="00003391">
        <w:rPr>
          <w:rFonts w:ascii="Georgia" w:hAnsi="Georgia"/>
        </w:rPr>
        <w:t xml:space="preserve"> and </w:t>
      </w:r>
      <w:proofErr w:type="spellStart"/>
      <w:r w:rsidRPr="00003391">
        <w:rPr>
          <w:rFonts w:ascii="Georgia" w:hAnsi="Georgia"/>
        </w:rPr>
        <w:t>Nucciarelli’s</w:t>
      </w:r>
      <w:proofErr w:type="spellEnd"/>
      <w:r w:rsidRPr="00003391">
        <w:rPr>
          <w:rFonts w:ascii="Georgia" w:hAnsi="Georgia"/>
          <w:vertAlign w:val="superscript"/>
        </w:rPr>
        <w:footnoteReference w:id="52"/>
      </w:r>
      <w:r w:rsidRPr="00003391">
        <w:rPr>
          <w:rFonts w:ascii="Georgia" w:hAnsi="Georgia"/>
        </w:rPr>
        <w:t xml:space="preserve">  analysis of blockchain’s impact on the music industry by investigating how the music industry can create value with blockchain technology in </w:t>
      </w:r>
      <w:r w:rsidRPr="00003391">
        <w:rPr>
          <w:rFonts w:ascii="Georgia" w:hAnsi="Georgia"/>
          <w:i/>
          <w:iCs/>
        </w:rPr>
        <w:t>Tuning into Blockchain: Challenges and Opportunities of Blockchain-based Music Platforms</w:t>
      </w:r>
      <w:r w:rsidRPr="00003391">
        <w:rPr>
          <w:rFonts w:ascii="Georgia" w:hAnsi="Georgia"/>
        </w:rPr>
        <w:t>.</w:t>
      </w:r>
      <w:r w:rsidRPr="00003391">
        <w:rPr>
          <w:rFonts w:ascii="Georgia" w:hAnsi="Georgia"/>
          <w:vertAlign w:val="superscript"/>
        </w:rPr>
        <w:footnoteReference w:id="53"/>
      </w:r>
    </w:p>
    <w:p w14:paraId="5DEA154C" w14:textId="77777777" w:rsidR="00872B06" w:rsidRPr="00003391" w:rsidRDefault="00872B06" w:rsidP="00872B06">
      <w:pPr>
        <w:rPr>
          <w:rFonts w:ascii="Georgia" w:hAnsi="Georgia"/>
        </w:rPr>
      </w:pPr>
    </w:p>
    <w:p w14:paraId="783FE27E" w14:textId="77777777" w:rsidR="00872B06" w:rsidRPr="00003391" w:rsidRDefault="00872B06" w:rsidP="00872B06">
      <w:pPr>
        <w:rPr>
          <w:rFonts w:ascii="Georgia" w:hAnsi="Georgia"/>
        </w:rPr>
      </w:pPr>
      <w:r w:rsidRPr="00003391">
        <w:rPr>
          <w:rFonts w:ascii="Georgia" w:hAnsi="Georgia"/>
        </w:rPr>
        <w:t xml:space="preserve">For our research topic, we focused specifically on </w:t>
      </w:r>
      <w:proofErr w:type="spellStart"/>
      <w:r w:rsidRPr="00003391">
        <w:rPr>
          <w:rFonts w:ascii="Georgia" w:hAnsi="Georgia"/>
        </w:rPr>
        <w:t>Torbensen</w:t>
      </w:r>
      <w:proofErr w:type="spellEnd"/>
      <w:r w:rsidRPr="00003391">
        <w:rPr>
          <w:rFonts w:ascii="Georgia" w:hAnsi="Georgia"/>
        </w:rPr>
        <w:t xml:space="preserve"> and </w:t>
      </w:r>
      <w:proofErr w:type="spellStart"/>
      <w:r w:rsidRPr="00003391">
        <w:rPr>
          <w:rFonts w:ascii="Georgia" w:hAnsi="Georgia"/>
        </w:rPr>
        <w:t>Ciriello’s</w:t>
      </w:r>
      <w:proofErr w:type="spellEnd"/>
      <w:r w:rsidRPr="00003391">
        <w:rPr>
          <w:rFonts w:ascii="Georgia" w:hAnsi="Georgia"/>
        </w:rPr>
        <w:t xml:space="preserve"> analysis of </w:t>
      </w:r>
      <w:r w:rsidRPr="00003391">
        <w:rPr>
          <w:rFonts w:ascii="Georgia" w:hAnsi="Georgia"/>
          <w:iCs/>
        </w:rPr>
        <w:t>challenges and opportunities of blockchain-based music platforms.</w:t>
      </w:r>
      <w:r w:rsidRPr="00003391">
        <w:rPr>
          <w:rStyle w:val="FootnoteReference"/>
          <w:rFonts w:ascii="Georgia" w:hAnsi="Georgia"/>
          <w:iCs/>
        </w:rPr>
        <w:footnoteReference w:id="54"/>
      </w:r>
    </w:p>
    <w:p w14:paraId="60DC7243" w14:textId="77777777" w:rsidR="00872B06" w:rsidRPr="00003391" w:rsidRDefault="00872B06" w:rsidP="00872B06">
      <w:pPr>
        <w:rPr>
          <w:rFonts w:ascii="Georgia" w:hAnsi="Georgia"/>
        </w:rPr>
      </w:pPr>
    </w:p>
    <w:p w14:paraId="041856CD" w14:textId="77777777" w:rsidR="00872B06" w:rsidRPr="00003391" w:rsidRDefault="00872B06" w:rsidP="00872B06">
      <w:pPr>
        <w:rPr>
          <w:rFonts w:ascii="Georgia" w:hAnsi="Georgia"/>
        </w:rPr>
      </w:pPr>
      <w:r w:rsidRPr="00003391">
        <w:rPr>
          <w:rFonts w:ascii="Georgia" w:hAnsi="Georgia"/>
        </w:rPr>
        <w:t>Torbensen and Ciriello identified two categories of blockchain use cases:</w:t>
      </w:r>
    </w:p>
    <w:p w14:paraId="34C69D83" w14:textId="77777777" w:rsidR="00872B06" w:rsidRPr="00003391" w:rsidRDefault="00872B06" w:rsidP="00872B06">
      <w:pPr>
        <w:rPr>
          <w:rFonts w:ascii="Georgia" w:hAnsi="Georgia"/>
        </w:rPr>
      </w:pPr>
    </w:p>
    <w:p w14:paraId="4295766B" w14:textId="4A3E7077" w:rsidR="00872B06" w:rsidRPr="00003391" w:rsidRDefault="00EF273C" w:rsidP="00872B06">
      <w:pPr>
        <w:pStyle w:val="ListParagraph"/>
        <w:numPr>
          <w:ilvl w:val="0"/>
          <w:numId w:val="85"/>
        </w:numPr>
        <w:rPr>
          <w:rFonts w:ascii="Georgia" w:hAnsi="Georgia"/>
        </w:rPr>
      </w:pPr>
      <w:r>
        <w:rPr>
          <w:rFonts w:ascii="Georgia" w:hAnsi="Georgia"/>
        </w:rPr>
        <w:t>Musician-centered music supply chain</w:t>
      </w:r>
      <w:r w:rsidR="00872B06" w:rsidRPr="00003391">
        <w:rPr>
          <w:rFonts w:ascii="Georgia" w:hAnsi="Georgia"/>
        </w:rPr>
        <w:t>; and</w:t>
      </w:r>
    </w:p>
    <w:p w14:paraId="7AECB9D0" w14:textId="77777777" w:rsidR="00872B06" w:rsidRPr="00003391" w:rsidRDefault="00872B06" w:rsidP="00872B06">
      <w:pPr>
        <w:pStyle w:val="ListParagraph"/>
        <w:numPr>
          <w:ilvl w:val="0"/>
          <w:numId w:val="85"/>
        </w:numPr>
        <w:rPr>
          <w:rFonts w:ascii="Georgia" w:hAnsi="Georgia"/>
        </w:rPr>
      </w:pPr>
      <w:r w:rsidRPr="00003391">
        <w:rPr>
          <w:rFonts w:ascii="Georgia" w:hAnsi="Georgia"/>
        </w:rPr>
        <w:t>Process Optimization.</w:t>
      </w:r>
      <w:r w:rsidRPr="00003391">
        <w:rPr>
          <w:rStyle w:val="FootnoteReference"/>
          <w:rFonts w:ascii="Georgia" w:hAnsi="Georgia"/>
        </w:rPr>
        <w:footnoteReference w:id="55"/>
      </w:r>
    </w:p>
    <w:p w14:paraId="66A163AF" w14:textId="77777777" w:rsidR="00872B06" w:rsidRPr="00003391" w:rsidRDefault="00872B06" w:rsidP="00872B06">
      <w:pPr>
        <w:rPr>
          <w:rFonts w:ascii="Georgia" w:hAnsi="Georgia"/>
        </w:rPr>
      </w:pPr>
    </w:p>
    <w:p w14:paraId="587A2BFB" w14:textId="77777777" w:rsidR="00872B06" w:rsidRPr="00003391" w:rsidRDefault="00872B06" w:rsidP="00872B06">
      <w:pPr>
        <w:rPr>
          <w:rFonts w:ascii="Georgia" w:hAnsi="Georgia"/>
        </w:rPr>
      </w:pPr>
      <w:r w:rsidRPr="00003391">
        <w:rPr>
          <w:rFonts w:ascii="Georgia" w:hAnsi="Georgia"/>
        </w:rPr>
        <w:t xml:space="preserve">Torbensen and Ciriello identified four blockchain use cases that fall under the two above categories: </w:t>
      </w:r>
    </w:p>
    <w:p w14:paraId="61F61C3D" w14:textId="77777777" w:rsidR="00872B06" w:rsidRPr="00003391" w:rsidRDefault="00872B06" w:rsidP="00872B06">
      <w:pPr>
        <w:rPr>
          <w:rFonts w:ascii="Georgia" w:hAnsi="Georgia"/>
        </w:rPr>
      </w:pPr>
    </w:p>
    <w:p w14:paraId="39A64B1E" w14:textId="77777777" w:rsidR="00872B06" w:rsidRPr="00003391" w:rsidRDefault="00872B06" w:rsidP="00872B06">
      <w:pPr>
        <w:numPr>
          <w:ilvl w:val="0"/>
          <w:numId w:val="4"/>
        </w:numPr>
        <w:rPr>
          <w:rFonts w:ascii="Georgia" w:hAnsi="Georgia"/>
        </w:rPr>
      </w:pPr>
      <w:r w:rsidRPr="00003391">
        <w:rPr>
          <w:rFonts w:ascii="Georgia" w:hAnsi="Georgia"/>
        </w:rPr>
        <w:t xml:space="preserve">“ticket sales, </w:t>
      </w:r>
    </w:p>
    <w:p w14:paraId="3B9C9A83" w14:textId="77777777" w:rsidR="00872B06" w:rsidRPr="00003391" w:rsidRDefault="00872B06" w:rsidP="00872B06">
      <w:pPr>
        <w:numPr>
          <w:ilvl w:val="0"/>
          <w:numId w:val="4"/>
        </w:numPr>
        <w:rPr>
          <w:rFonts w:ascii="Georgia" w:hAnsi="Georgia"/>
        </w:rPr>
      </w:pPr>
      <w:r w:rsidRPr="00003391">
        <w:rPr>
          <w:rFonts w:ascii="Georgia" w:hAnsi="Georgia"/>
        </w:rPr>
        <w:t xml:space="preserve">cryptocurrency enabled music platforms, </w:t>
      </w:r>
    </w:p>
    <w:p w14:paraId="01E05A8D" w14:textId="77777777" w:rsidR="00872B06" w:rsidRPr="00003391" w:rsidRDefault="00872B06" w:rsidP="00872B06">
      <w:pPr>
        <w:numPr>
          <w:ilvl w:val="0"/>
          <w:numId w:val="4"/>
        </w:numPr>
        <w:rPr>
          <w:rFonts w:ascii="Georgia" w:hAnsi="Georgia"/>
        </w:rPr>
      </w:pPr>
      <w:r w:rsidRPr="00003391">
        <w:rPr>
          <w:rFonts w:ascii="Georgia" w:hAnsi="Georgia"/>
        </w:rPr>
        <w:t xml:space="preserve">blockchain powered streaming startups, and </w:t>
      </w:r>
    </w:p>
    <w:p w14:paraId="16FE873A" w14:textId="77777777" w:rsidR="00872B06" w:rsidRPr="00003391" w:rsidRDefault="00872B06" w:rsidP="00872B06">
      <w:pPr>
        <w:numPr>
          <w:ilvl w:val="0"/>
          <w:numId w:val="4"/>
        </w:numPr>
        <w:rPr>
          <w:rFonts w:ascii="Georgia" w:hAnsi="Georgia"/>
        </w:rPr>
      </w:pPr>
      <w:r w:rsidRPr="00003391">
        <w:rPr>
          <w:rFonts w:ascii="Georgia" w:hAnsi="Georgia"/>
        </w:rPr>
        <w:lastRenderedPageBreak/>
        <w:t>providing an infrastructure for decentralized music business.”</w:t>
      </w:r>
      <w:r w:rsidRPr="00003391">
        <w:rPr>
          <w:rStyle w:val="FootnoteReference"/>
          <w:rFonts w:ascii="Georgia" w:hAnsi="Georgia"/>
        </w:rPr>
        <w:footnoteReference w:id="56"/>
      </w:r>
    </w:p>
    <w:p w14:paraId="3D9671CC" w14:textId="77777777" w:rsidR="00872B06" w:rsidRPr="00003391" w:rsidRDefault="00872B06" w:rsidP="00872B06">
      <w:pPr>
        <w:rPr>
          <w:rFonts w:ascii="Georgia" w:hAnsi="Georgia"/>
        </w:rPr>
      </w:pPr>
    </w:p>
    <w:p w14:paraId="4F9872A7" w14:textId="77777777" w:rsidR="00872B06" w:rsidRPr="00003391" w:rsidRDefault="00872B06" w:rsidP="00872B06">
      <w:pPr>
        <w:rPr>
          <w:rFonts w:ascii="Georgia" w:hAnsi="Georgia"/>
        </w:rPr>
      </w:pPr>
    </w:p>
    <w:p w14:paraId="26735ED0" w14:textId="06C5A8C4" w:rsidR="00872B06" w:rsidRPr="00003391" w:rsidRDefault="00872B06" w:rsidP="00872B06">
      <w:pPr>
        <w:rPr>
          <w:rFonts w:ascii="Georgia" w:hAnsi="Georgia"/>
        </w:rPr>
      </w:pPr>
      <w:r w:rsidRPr="00003391">
        <w:rPr>
          <w:rFonts w:ascii="Georgia" w:hAnsi="Georgia"/>
        </w:rPr>
        <w:t xml:space="preserve">In </w:t>
      </w:r>
      <w:proofErr w:type="spellStart"/>
      <w:r w:rsidRPr="00003391">
        <w:rPr>
          <w:rFonts w:ascii="Georgia" w:hAnsi="Georgia"/>
        </w:rPr>
        <w:t>Torbensen</w:t>
      </w:r>
      <w:proofErr w:type="spellEnd"/>
      <w:r w:rsidRPr="00003391">
        <w:rPr>
          <w:rFonts w:ascii="Georgia" w:hAnsi="Georgia"/>
        </w:rPr>
        <w:t xml:space="preserve"> and </w:t>
      </w:r>
      <w:proofErr w:type="spellStart"/>
      <w:r w:rsidRPr="00003391">
        <w:rPr>
          <w:rFonts w:ascii="Georgia" w:hAnsi="Georgia"/>
        </w:rPr>
        <w:t>Ciriello’s</w:t>
      </w:r>
      <w:proofErr w:type="spellEnd"/>
      <w:r w:rsidRPr="00003391">
        <w:rPr>
          <w:rFonts w:ascii="Georgia" w:hAnsi="Georgia"/>
        </w:rPr>
        <w:t xml:space="preserve"> analysis, the first category of blockchain use cases is unlikely to take root because even though this is the </w:t>
      </w:r>
      <w:r w:rsidR="00C53721" w:rsidRPr="00003391">
        <w:rPr>
          <w:rFonts w:ascii="Georgia" w:hAnsi="Georgia"/>
        </w:rPr>
        <w:t>most</w:t>
      </w:r>
      <w:r w:rsidRPr="00003391">
        <w:rPr>
          <w:rFonts w:ascii="Georgia" w:hAnsi="Georgia"/>
        </w:rPr>
        <w:t xml:space="preserve"> musician-friendly outcome, most musicians are not interested in deal “with the work that comes after the recording of the music.”</w:t>
      </w:r>
      <w:r w:rsidRPr="00003391">
        <w:rPr>
          <w:rFonts w:ascii="Georgia" w:hAnsi="Georgia"/>
          <w:vertAlign w:val="superscript"/>
        </w:rPr>
        <w:footnoteReference w:id="57"/>
      </w:r>
    </w:p>
    <w:p w14:paraId="33092BDA" w14:textId="77777777" w:rsidR="00872B06" w:rsidRPr="00003391" w:rsidRDefault="00872B06" w:rsidP="00872B06">
      <w:pPr>
        <w:rPr>
          <w:rFonts w:ascii="Georgia" w:hAnsi="Georgia"/>
        </w:rPr>
      </w:pPr>
    </w:p>
    <w:p w14:paraId="01E41F51" w14:textId="77777777" w:rsidR="00872B06" w:rsidRPr="00003391" w:rsidRDefault="00872B06" w:rsidP="00872B06">
      <w:pPr>
        <w:rPr>
          <w:rFonts w:ascii="Georgia" w:hAnsi="Georgia"/>
        </w:rPr>
      </w:pPr>
    </w:p>
    <w:p w14:paraId="27922717" w14:textId="7A065CA1" w:rsidR="00872B06" w:rsidRPr="00003391" w:rsidRDefault="00872B06" w:rsidP="00872B06">
      <w:pPr>
        <w:rPr>
          <w:rFonts w:ascii="Georgia" w:hAnsi="Georgia"/>
        </w:rPr>
      </w:pPr>
      <w:r w:rsidRPr="00003391">
        <w:rPr>
          <w:rFonts w:ascii="Georgia" w:hAnsi="Georgia"/>
        </w:rPr>
        <w:t>Torbensen and Ciriello then discussed three specific areas under process optimization where blockchain could aid the music industry.</w:t>
      </w:r>
      <w:r w:rsidRPr="00003391">
        <w:rPr>
          <w:rFonts w:ascii="Georgia" w:hAnsi="Georgia"/>
          <w:vertAlign w:val="superscript"/>
        </w:rPr>
        <w:footnoteReference w:id="58"/>
      </w:r>
      <w:r w:rsidRPr="00003391">
        <w:rPr>
          <w:rFonts w:ascii="Georgia" w:hAnsi="Georgia"/>
        </w:rPr>
        <w:t xml:space="preserve"> The first area Torbensen and Ciriello envision blockchain aiding the music industry is providing a common resource for metadata through smart contracts.</w:t>
      </w:r>
      <w:r w:rsidRPr="00003391">
        <w:rPr>
          <w:rFonts w:ascii="Georgia" w:hAnsi="Georgia"/>
          <w:vertAlign w:val="superscript"/>
        </w:rPr>
        <w:footnoteReference w:id="59"/>
      </w:r>
      <w:r w:rsidRPr="00003391">
        <w:rPr>
          <w:rFonts w:ascii="Georgia" w:hAnsi="Georgia"/>
        </w:rPr>
        <w:t xml:space="preserve"> </w:t>
      </w:r>
    </w:p>
    <w:p w14:paraId="2CF26DD5" w14:textId="77777777" w:rsidR="00872B06" w:rsidRPr="00003391" w:rsidRDefault="00872B06" w:rsidP="00872B06">
      <w:pPr>
        <w:rPr>
          <w:rFonts w:ascii="Georgia" w:hAnsi="Georgia"/>
        </w:rPr>
      </w:pPr>
    </w:p>
    <w:p w14:paraId="6B6C5201" w14:textId="70911071" w:rsidR="00872B06" w:rsidRPr="00003391" w:rsidRDefault="00872B06" w:rsidP="00872B06">
      <w:pPr>
        <w:rPr>
          <w:rFonts w:ascii="Georgia" w:hAnsi="Georgia"/>
        </w:rPr>
      </w:pPr>
      <w:r w:rsidRPr="00003391">
        <w:rPr>
          <w:rFonts w:ascii="Georgia" w:hAnsi="Georgia"/>
        </w:rPr>
        <w:t>However, a major issue Torbensen and Ciriello believe may arise is obtaining  metadata  from “different organizations in different databases, [and] integrating all these datasets into one platform.”</w:t>
      </w:r>
      <w:r w:rsidRPr="00003391">
        <w:rPr>
          <w:rFonts w:ascii="Georgia" w:hAnsi="Georgia"/>
          <w:vertAlign w:val="superscript"/>
        </w:rPr>
        <w:footnoteReference w:id="60"/>
      </w:r>
      <w:r w:rsidRPr="00003391">
        <w:rPr>
          <w:rFonts w:ascii="Georgia" w:hAnsi="Georgia"/>
        </w:rPr>
        <w:t xml:space="preserve"> Such a strategy would be extremely costly for a blockchain-based music platform, and thus Torbensen and Ciriello mention that some blockchain-based music startup are instead aiming towards “creating interfaces to aggregate metadata and make the complex licensing structures more transparent via smart contracts.”</w:t>
      </w:r>
      <w:r w:rsidRPr="00003391">
        <w:rPr>
          <w:rFonts w:ascii="Georgia" w:hAnsi="Georgia"/>
          <w:vertAlign w:val="superscript"/>
        </w:rPr>
        <w:footnoteReference w:id="61"/>
      </w:r>
    </w:p>
    <w:p w14:paraId="3592D119" w14:textId="77777777" w:rsidR="00872B06" w:rsidRPr="00003391" w:rsidRDefault="00872B06" w:rsidP="00872B06">
      <w:pPr>
        <w:rPr>
          <w:rFonts w:ascii="Georgia" w:hAnsi="Georgia"/>
        </w:rPr>
      </w:pPr>
    </w:p>
    <w:p w14:paraId="5C6C72BD" w14:textId="77777777" w:rsidR="00872B06" w:rsidRPr="00003391" w:rsidRDefault="00872B06" w:rsidP="00872B06">
      <w:pPr>
        <w:rPr>
          <w:rFonts w:ascii="Georgia" w:hAnsi="Georgia"/>
        </w:rPr>
      </w:pPr>
      <w:r w:rsidRPr="00003391">
        <w:rPr>
          <w:rFonts w:ascii="Georgia" w:hAnsi="Georgia"/>
        </w:rPr>
        <w:t>The second area Torbensen and Ciriello envision blockchain optimizing processes is automated royalty payments.</w:t>
      </w:r>
      <w:r w:rsidRPr="00003391">
        <w:rPr>
          <w:rFonts w:ascii="Georgia" w:hAnsi="Georgia"/>
          <w:vertAlign w:val="superscript"/>
        </w:rPr>
        <w:footnoteReference w:id="62"/>
      </w:r>
      <w:r w:rsidRPr="00003391">
        <w:rPr>
          <w:rFonts w:ascii="Georgia" w:hAnsi="Georgia"/>
        </w:rPr>
        <w:t xml:space="preserve"> Through smart contracts and relevant metadata, Torbensen and Ciriello believe “payout processes could simply be automated via smart contracts with transparent business logic.”</w:t>
      </w:r>
      <w:r w:rsidRPr="00003391">
        <w:rPr>
          <w:rFonts w:ascii="Georgia" w:hAnsi="Georgia"/>
          <w:vertAlign w:val="superscript"/>
        </w:rPr>
        <w:footnoteReference w:id="63"/>
      </w:r>
    </w:p>
    <w:p w14:paraId="477AA183" w14:textId="77777777" w:rsidR="00872B06" w:rsidRPr="00003391" w:rsidRDefault="00872B06" w:rsidP="00872B06">
      <w:pPr>
        <w:rPr>
          <w:rFonts w:ascii="Georgia" w:hAnsi="Georgia"/>
        </w:rPr>
      </w:pPr>
    </w:p>
    <w:p w14:paraId="46930B29" w14:textId="77777777" w:rsidR="00872B06" w:rsidRPr="00003391" w:rsidRDefault="00872B06" w:rsidP="00872B06">
      <w:pPr>
        <w:rPr>
          <w:rFonts w:ascii="Georgia" w:hAnsi="Georgia"/>
        </w:rPr>
      </w:pPr>
      <w:r w:rsidRPr="00003391">
        <w:rPr>
          <w:rFonts w:ascii="Georgia" w:hAnsi="Georgia"/>
        </w:rPr>
        <w:t>The third area Torbensen and Ciriello see ripe for process optimization by blockchain-based music startups is achieving in transparency in licensing structures.</w:t>
      </w:r>
      <w:r w:rsidRPr="00003391">
        <w:rPr>
          <w:rFonts w:ascii="Georgia" w:hAnsi="Georgia"/>
          <w:vertAlign w:val="superscript"/>
        </w:rPr>
        <w:footnoteReference w:id="64"/>
      </w:r>
      <w:r w:rsidRPr="00003391">
        <w:rPr>
          <w:rFonts w:ascii="Georgia" w:hAnsi="Georgia"/>
        </w:rPr>
        <w:t xml:space="preserve"> However, Torbensen and Ciriello, based on their interviews, found that there was an apprehensive mindset from industry </w:t>
      </w:r>
      <w:r w:rsidRPr="00003391">
        <w:rPr>
          <w:rFonts w:ascii="Georgia" w:hAnsi="Georgia"/>
        </w:rPr>
        <w:lastRenderedPageBreak/>
        <w:t>members about transparency in licensing structures because they want their contractual agreements to remain confidential from competitors .</w:t>
      </w:r>
      <w:r w:rsidRPr="00003391">
        <w:rPr>
          <w:rFonts w:ascii="Georgia" w:hAnsi="Georgia"/>
          <w:vertAlign w:val="superscript"/>
        </w:rPr>
        <w:footnoteReference w:id="65"/>
      </w:r>
      <w:r w:rsidRPr="00003391">
        <w:rPr>
          <w:rFonts w:ascii="Georgia" w:hAnsi="Georgia"/>
        </w:rPr>
        <w:t xml:space="preserve"> </w:t>
      </w:r>
    </w:p>
    <w:p w14:paraId="1220054E" w14:textId="77777777" w:rsidR="00872B06" w:rsidRPr="00003391" w:rsidRDefault="00872B06" w:rsidP="00872B06">
      <w:pPr>
        <w:rPr>
          <w:rFonts w:ascii="Georgia" w:hAnsi="Georgia"/>
        </w:rPr>
      </w:pPr>
    </w:p>
    <w:p w14:paraId="717839E7" w14:textId="77777777" w:rsidR="00872B06" w:rsidRPr="00003391" w:rsidRDefault="00872B06" w:rsidP="00872B06">
      <w:pPr>
        <w:rPr>
          <w:rFonts w:ascii="Georgia" w:hAnsi="Georgia"/>
        </w:rPr>
      </w:pPr>
      <w:r w:rsidRPr="00003391">
        <w:rPr>
          <w:rFonts w:ascii="Georgia" w:hAnsi="Georgia"/>
        </w:rPr>
        <w:t xml:space="preserve">Additionally, we also focused on </w:t>
      </w:r>
      <w:proofErr w:type="spellStart"/>
      <w:r w:rsidRPr="00003391">
        <w:rPr>
          <w:rFonts w:ascii="Georgia" w:hAnsi="Georgia"/>
        </w:rPr>
        <w:t>Torbensen</w:t>
      </w:r>
      <w:proofErr w:type="spellEnd"/>
      <w:r w:rsidRPr="00003391">
        <w:rPr>
          <w:rFonts w:ascii="Georgia" w:hAnsi="Georgia"/>
        </w:rPr>
        <w:t xml:space="preserve"> and </w:t>
      </w:r>
      <w:proofErr w:type="spellStart"/>
      <w:r w:rsidRPr="00003391">
        <w:rPr>
          <w:rFonts w:ascii="Georgia" w:hAnsi="Georgia"/>
        </w:rPr>
        <w:t>Ciriello’s</w:t>
      </w:r>
      <w:proofErr w:type="spellEnd"/>
      <w:r w:rsidRPr="00003391">
        <w:rPr>
          <w:rFonts w:ascii="Georgia" w:hAnsi="Georgia"/>
        </w:rPr>
        <w:t xml:space="preserve"> discussion of matching the interests of stakeholders in the music industry and the need to align incentives embedded in the blockchain.</w:t>
      </w:r>
      <w:r w:rsidRPr="00003391">
        <w:rPr>
          <w:rFonts w:ascii="Georgia" w:hAnsi="Georgia"/>
          <w:vertAlign w:val="superscript"/>
        </w:rPr>
        <w:footnoteReference w:id="66"/>
      </w:r>
    </w:p>
    <w:p w14:paraId="2C525871" w14:textId="77777777" w:rsidR="00872B06" w:rsidRPr="00003391" w:rsidRDefault="00872B06" w:rsidP="00872B06">
      <w:pPr>
        <w:rPr>
          <w:rFonts w:ascii="Georgia" w:hAnsi="Georgia"/>
        </w:rPr>
      </w:pPr>
    </w:p>
    <w:p w14:paraId="6E17B4E6" w14:textId="544522D8" w:rsidR="00872B06" w:rsidRPr="00003391" w:rsidRDefault="00872B06" w:rsidP="00872B06">
      <w:pPr>
        <w:rPr>
          <w:rFonts w:ascii="Georgia" w:hAnsi="Georgia"/>
        </w:rPr>
      </w:pPr>
      <w:proofErr w:type="spellStart"/>
      <w:r w:rsidRPr="00003391">
        <w:rPr>
          <w:rFonts w:ascii="Georgia" w:hAnsi="Georgia"/>
        </w:rPr>
        <w:t>Torbensen</w:t>
      </w:r>
      <w:proofErr w:type="spellEnd"/>
      <w:r w:rsidRPr="00003391">
        <w:rPr>
          <w:rFonts w:ascii="Georgia" w:hAnsi="Georgia"/>
        </w:rPr>
        <w:t xml:space="preserve"> and </w:t>
      </w:r>
      <w:proofErr w:type="spellStart"/>
      <w:r w:rsidRPr="00003391">
        <w:rPr>
          <w:rFonts w:ascii="Georgia" w:hAnsi="Georgia"/>
        </w:rPr>
        <w:t>Ciriello’s</w:t>
      </w:r>
      <w:proofErr w:type="spellEnd"/>
      <w:r w:rsidRPr="00003391">
        <w:rPr>
          <w:rFonts w:ascii="Georgia" w:hAnsi="Georgia"/>
        </w:rPr>
        <w:t xml:space="preserve"> analysis identified a major </w:t>
      </w:r>
      <w:r w:rsidR="00C53721" w:rsidRPr="00003391">
        <w:rPr>
          <w:rFonts w:ascii="Georgia" w:hAnsi="Georgia"/>
        </w:rPr>
        <w:t>disconnect</w:t>
      </w:r>
      <w:r w:rsidRPr="00003391">
        <w:rPr>
          <w:rFonts w:ascii="Georgia" w:hAnsi="Georgia"/>
        </w:rPr>
        <w:t xml:space="preserve"> among music industry </w:t>
      </w:r>
      <w:r w:rsidR="00C53721" w:rsidRPr="00003391">
        <w:rPr>
          <w:rFonts w:ascii="Georgia" w:hAnsi="Georgia"/>
        </w:rPr>
        <w:t>stakeholders</w:t>
      </w:r>
      <w:r w:rsidRPr="00003391">
        <w:rPr>
          <w:rFonts w:ascii="Georgia" w:hAnsi="Georgia"/>
        </w:rPr>
        <w:t xml:space="preserve"> because stakeholders all want “a better way to handle metadata and licenses,” but there is a mismatch of incentives for stakeholders.</w:t>
      </w:r>
      <w:r w:rsidRPr="00003391">
        <w:rPr>
          <w:rFonts w:ascii="Georgia" w:hAnsi="Georgia"/>
          <w:vertAlign w:val="superscript"/>
        </w:rPr>
        <w:footnoteReference w:id="67"/>
      </w:r>
      <w:r w:rsidRPr="00003391">
        <w:rPr>
          <w:rFonts w:ascii="Georgia" w:hAnsi="Georgia"/>
        </w:rPr>
        <w:t xml:space="preserve">  For example, Torbens</w:t>
      </w:r>
      <w:r w:rsidR="00C53721" w:rsidRPr="00003391">
        <w:rPr>
          <w:rFonts w:ascii="Georgia" w:hAnsi="Georgia"/>
        </w:rPr>
        <w:t>e</w:t>
      </w:r>
      <w:r w:rsidRPr="00003391">
        <w:rPr>
          <w:rFonts w:ascii="Georgia" w:hAnsi="Georgia"/>
        </w:rPr>
        <w:t>n and Ciriello mention that labels and publishers have a disincentive to make their deals with musicians public, and thus, Torbens</w:t>
      </w:r>
      <w:r w:rsidR="00C53721" w:rsidRPr="00003391">
        <w:rPr>
          <w:rFonts w:ascii="Georgia" w:hAnsi="Georgia"/>
        </w:rPr>
        <w:t>e</w:t>
      </w:r>
      <w:r w:rsidRPr="00003391">
        <w:rPr>
          <w:rFonts w:ascii="Georgia" w:hAnsi="Georgia"/>
        </w:rPr>
        <w:t>n and Ciriello suggest a private blockchain solution, but then will this private blockchain solution meet the goals of labels and publishers? For a blockchain-based music platform to succeed, Torbensen and Ciriello believe it will need to align incentives for all stakeholders that will lead to data sharing and effective governance.</w:t>
      </w:r>
      <w:r w:rsidRPr="00003391">
        <w:rPr>
          <w:rFonts w:ascii="Georgia" w:hAnsi="Georgia"/>
          <w:vertAlign w:val="superscript"/>
        </w:rPr>
        <w:footnoteReference w:id="68"/>
      </w:r>
      <w:r w:rsidRPr="00003391">
        <w:rPr>
          <w:rFonts w:ascii="Georgia" w:hAnsi="Georgia"/>
        </w:rPr>
        <w:t xml:space="preserve"> In conclusion, Torbens</w:t>
      </w:r>
      <w:r w:rsidR="00C53721" w:rsidRPr="00003391">
        <w:rPr>
          <w:rFonts w:ascii="Georgia" w:hAnsi="Georgia"/>
        </w:rPr>
        <w:t>e</w:t>
      </w:r>
      <w:r w:rsidRPr="00003391">
        <w:rPr>
          <w:rFonts w:ascii="Georgia" w:hAnsi="Georgia"/>
        </w:rPr>
        <w:t>n and Ciriello do not believe that current blockchains “[have the] appropriate incentives at the music industry level.”</w:t>
      </w:r>
      <w:r w:rsidRPr="00003391">
        <w:rPr>
          <w:rFonts w:ascii="Georgia" w:hAnsi="Georgia"/>
          <w:vertAlign w:val="superscript"/>
        </w:rPr>
        <w:footnoteReference w:id="69"/>
      </w:r>
      <w:r w:rsidRPr="00003391">
        <w:rPr>
          <w:rFonts w:ascii="Georgia" w:hAnsi="Georgia"/>
        </w:rPr>
        <w:t xml:space="preserve"> To reach the appropriate level of incentives, Torbensen and Ciriello see</w:t>
      </w:r>
      <w:r w:rsidR="00C53721" w:rsidRPr="00003391">
        <w:rPr>
          <w:rFonts w:ascii="Georgia" w:hAnsi="Georgia"/>
        </w:rPr>
        <w:t xml:space="preserve"> </w:t>
      </w:r>
      <w:r w:rsidRPr="00003391">
        <w:rPr>
          <w:rFonts w:ascii="Georgia" w:hAnsi="Georgia"/>
        </w:rPr>
        <w:t>a need to  embed these incentives  in blockchain because music industry stakeholders are worried about “</w:t>
      </w:r>
      <w:proofErr w:type="spellStart"/>
      <w:r w:rsidRPr="00003391">
        <w:rPr>
          <w:rFonts w:ascii="Georgia" w:hAnsi="Georgia"/>
        </w:rPr>
        <w:t>mak</w:t>
      </w:r>
      <w:proofErr w:type="spellEnd"/>
      <w:r w:rsidRPr="00003391">
        <w:rPr>
          <w:rFonts w:ascii="Georgia" w:hAnsi="Georgia"/>
        </w:rPr>
        <w:t>[</w:t>
      </w:r>
      <w:proofErr w:type="spellStart"/>
      <w:r w:rsidRPr="00003391">
        <w:rPr>
          <w:rFonts w:ascii="Georgia" w:hAnsi="Georgia"/>
        </w:rPr>
        <w:t>ing</w:t>
      </w:r>
      <w:proofErr w:type="spellEnd"/>
      <w:r w:rsidRPr="00003391">
        <w:rPr>
          <w:rFonts w:ascii="Georgia" w:hAnsi="Georgia"/>
        </w:rPr>
        <w:t>] the risky first step towards an integrated solution without knowing whether others will follow.”</w:t>
      </w:r>
      <w:r w:rsidRPr="00003391">
        <w:rPr>
          <w:rFonts w:ascii="Georgia" w:hAnsi="Georgia"/>
          <w:vertAlign w:val="superscript"/>
        </w:rPr>
        <w:footnoteReference w:id="70"/>
      </w:r>
      <w:r w:rsidRPr="00003391">
        <w:rPr>
          <w:rFonts w:ascii="Georgia" w:hAnsi="Georgia"/>
        </w:rPr>
        <w:t xml:space="preserve"> To get </w:t>
      </w:r>
      <w:r w:rsidR="00C53721" w:rsidRPr="00003391">
        <w:rPr>
          <w:rFonts w:ascii="Georgia" w:hAnsi="Georgia"/>
        </w:rPr>
        <w:t>stakeholders</w:t>
      </w:r>
      <w:r w:rsidRPr="00003391">
        <w:rPr>
          <w:rFonts w:ascii="Georgia" w:hAnsi="Georgia"/>
        </w:rPr>
        <w:t xml:space="preserve"> to make the first step, the incentives for a blockchain-based music platform needs to be aligned towards an integrated solution for all stakeholders.</w:t>
      </w:r>
      <w:r w:rsidRPr="00003391">
        <w:rPr>
          <w:rFonts w:ascii="Georgia" w:hAnsi="Georgia"/>
          <w:vertAlign w:val="superscript"/>
        </w:rPr>
        <w:footnoteReference w:id="71"/>
      </w:r>
    </w:p>
    <w:p w14:paraId="1E83D132" w14:textId="77777777" w:rsidR="00872B06" w:rsidRPr="00003391" w:rsidRDefault="00872B06" w:rsidP="00872B06">
      <w:pPr>
        <w:rPr>
          <w:rFonts w:ascii="Georgia" w:hAnsi="Georgia"/>
        </w:rPr>
      </w:pPr>
    </w:p>
    <w:p w14:paraId="41FD2589" w14:textId="77777777" w:rsidR="00872B06" w:rsidRPr="00003391" w:rsidRDefault="00872B06" w:rsidP="00217A4F">
      <w:pPr>
        <w:ind w:firstLine="720"/>
        <w:rPr>
          <w:rFonts w:ascii="Georgia" w:hAnsi="Georgia"/>
        </w:rPr>
      </w:pPr>
      <w:proofErr w:type="spellStart"/>
      <w:r w:rsidRPr="00003391">
        <w:rPr>
          <w:rFonts w:ascii="Georgia" w:hAnsi="Georgia"/>
        </w:rPr>
        <w:t>Juri</w:t>
      </w:r>
      <w:proofErr w:type="spellEnd"/>
      <w:r w:rsidRPr="00003391">
        <w:rPr>
          <w:rFonts w:ascii="Georgia" w:hAnsi="Georgia"/>
        </w:rPr>
        <w:t xml:space="preserve"> Mattila continues in the same vein as the preceding authors in </w:t>
      </w:r>
      <w:r w:rsidRPr="00003391">
        <w:rPr>
          <w:rFonts w:ascii="Georgia" w:eastAsiaTheme="majorEastAsia" w:hAnsi="Georgia"/>
          <w:i/>
          <w:iCs/>
        </w:rPr>
        <w:t>The Blockchain Phenomenon – The Disruptive Potential of Distributed Consensus Architectures</w:t>
      </w:r>
      <w:r w:rsidRPr="00003391">
        <w:rPr>
          <w:rFonts w:ascii="Georgia" w:hAnsi="Georgia"/>
        </w:rPr>
        <w:t xml:space="preserve"> by discussing one of the first blockchain-based music platforms, UJO Music.</w:t>
      </w:r>
      <w:r w:rsidRPr="00003391">
        <w:rPr>
          <w:rStyle w:val="FootnoteReference"/>
          <w:rFonts w:ascii="Georgia" w:hAnsi="Georgia"/>
        </w:rPr>
        <w:footnoteReference w:id="72"/>
      </w:r>
      <w:r w:rsidRPr="00003391">
        <w:rPr>
          <w:rFonts w:ascii="Georgia" w:hAnsi="Georgia"/>
        </w:rPr>
        <w:t xml:space="preserve"> UJO Music was one of the first blockchain-based music platforms to issue royalty payments to musicians on the Ethereum blockchain to address the long-standing issue of artists collecting royalties not in a matter of days or months—but often years.</w:t>
      </w:r>
      <w:r w:rsidRPr="00003391">
        <w:rPr>
          <w:rStyle w:val="FootnoteReference"/>
          <w:rFonts w:ascii="Georgia" w:hAnsi="Georgia"/>
        </w:rPr>
        <w:footnoteReference w:id="73"/>
      </w:r>
      <w:r w:rsidRPr="00003391">
        <w:rPr>
          <w:rFonts w:ascii="Georgia" w:hAnsi="Georgia"/>
        </w:rPr>
        <w:t xml:space="preserve"> Ian Dunham in </w:t>
      </w:r>
      <w:r w:rsidRPr="00003391">
        <w:rPr>
          <w:rFonts w:ascii="Georgia" w:hAnsi="Georgia"/>
          <w:i/>
          <w:iCs/>
        </w:rPr>
        <w:t xml:space="preserve">Music Information: The Need for a Central Music Licensing Database </w:t>
      </w:r>
      <w:r w:rsidRPr="00003391">
        <w:rPr>
          <w:rFonts w:ascii="Georgia" w:hAnsi="Georgia"/>
        </w:rPr>
        <w:t xml:space="preserve">emphasized that blockchain may provide the appropriate </w:t>
      </w:r>
      <w:r w:rsidRPr="00003391">
        <w:rPr>
          <w:rFonts w:ascii="Georgia" w:hAnsi="Georgia"/>
        </w:rPr>
        <w:lastRenderedPageBreak/>
        <w:t>infrastructure to develop a centralized music licensing database, although “more work must go into parsing the details of its operation, including who would organize it, the exact details of protocol, and how all parties can cooperate in order to achieve a higher efficiency.”</w:t>
      </w:r>
      <w:r w:rsidRPr="00003391">
        <w:rPr>
          <w:rStyle w:val="FootnoteReference"/>
          <w:rFonts w:ascii="Georgia" w:hAnsi="Georgia"/>
        </w:rPr>
        <w:footnoteReference w:id="74"/>
      </w:r>
      <w:r w:rsidRPr="00003391">
        <w:rPr>
          <w:rFonts w:ascii="Georgia" w:hAnsi="Georgia"/>
        </w:rPr>
        <w:t xml:space="preserve"> These problems are not overcome by international standards such as the International Standard Recording Code (ISRC) and the International Standard Musical Work Code (ISWC).</w:t>
      </w:r>
      <w:r w:rsidRPr="00003391">
        <w:rPr>
          <w:rStyle w:val="FootnoteReference"/>
          <w:rFonts w:ascii="Georgia" w:hAnsi="Georgia"/>
        </w:rPr>
        <w:footnoteReference w:id="75"/>
      </w:r>
      <w:r w:rsidRPr="00003391">
        <w:rPr>
          <w:rFonts w:ascii="Georgia" w:hAnsi="Georgia"/>
        </w:rPr>
        <w:t xml:space="preserve"> These questions are particularly important now while the global music industry is noticeably turning to streaming services, with the existence of the abovementioned Aggregators in </w:t>
      </w:r>
      <w:proofErr w:type="spellStart"/>
      <w:r w:rsidRPr="00003391">
        <w:rPr>
          <w:rFonts w:ascii="Georgia" w:hAnsi="Georgia"/>
        </w:rPr>
        <w:t>Sitonio</w:t>
      </w:r>
      <w:proofErr w:type="spellEnd"/>
      <w:r w:rsidRPr="00003391">
        <w:rPr>
          <w:rFonts w:ascii="Georgia" w:hAnsi="Georgia"/>
        </w:rPr>
        <w:t xml:space="preserve"> and </w:t>
      </w:r>
      <w:proofErr w:type="spellStart"/>
      <w:r w:rsidRPr="00003391">
        <w:rPr>
          <w:rFonts w:ascii="Georgia" w:hAnsi="Georgia"/>
        </w:rPr>
        <w:t>Nucciarelli’s</w:t>
      </w:r>
      <w:proofErr w:type="spellEnd"/>
      <w:r w:rsidRPr="00003391">
        <w:rPr>
          <w:rFonts w:ascii="Georgia" w:hAnsi="Georgia"/>
        </w:rPr>
        <w:t xml:space="preserve"> work.</w:t>
      </w:r>
      <w:r w:rsidRPr="00003391">
        <w:rPr>
          <w:rStyle w:val="FootnoteReference"/>
          <w:rFonts w:ascii="Georgia" w:hAnsi="Georgia"/>
        </w:rPr>
        <w:footnoteReference w:id="76"/>
      </w:r>
      <w:r w:rsidRPr="00003391">
        <w:rPr>
          <w:rFonts w:ascii="Georgia" w:hAnsi="Georgia"/>
        </w:rPr>
        <w:t xml:space="preserve"> An additional point of contention are intermediaries in royalty distribution such as CMOs, who usually charge a substantial fee for their distribution services.</w:t>
      </w:r>
      <w:r w:rsidRPr="00003391">
        <w:rPr>
          <w:rStyle w:val="FootnoteReference"/>
          <w:rFonts w:ascii="Georgia" w:hAnsi="Georgia"/>
        </w:rPr>
        <w:footnoteReference w:id="77"/>
      </w:r>
    </w:p>
    <w:p w14:paraId="2795BF5B" w14:textId="77777777" w:rsidR="00872B06" w:rsidRPr="00003391" w:rsidRDefault="00872B06" w:rsidP="00872B06">
      <w:pPr>
        <w:rPr>
          <w:rFonts w:ascii="Georgia" w:hAnsi="Georgia"/>
        </w:rPr>
      </w:pPr>
    </w:p>
    <w:p w14:paraId="36DABD95" w14:textId="77777777" w:rsidR="00872B06" w:rsidRPr="00003391" w:rsidRDefault="00872B06" w:rsidP="00872B06">
      <w:pPr>
        <w:rPr>
          <w:rFonts w:ascii="Georgia" w:hAnsi="Georgia"/>
        </w:rPr>
      </w:pPr>
    </w:p>
    <w:bookmarkEnd w:id="15"/>
    <w:p w14:paraId="4BE80439" w14:textId="77777777" w:rsidR="00D03C19" w:rsidRPr="00003391" w:rsidRDefault="00D03C19" w:rsidP="00A7584E">
      <w:pPr>
        <w:rPr>
          <w:rFonts w:ascii="Georgia" w:hAnsi="Georgia"/>
        </w:rPr>
      </w:pPr>
    </w:p>
    <w:p w14:paraId="052A9F42" w14:textId="0062003A" w:rsidR="00242758" w:rsidRPr="00003391" w:rsidRDefault="002B2E47" w:rsidP="00A7584E">
      <w:pPr>
        <w:pStyle w:val="Heading2"/>
        <w:rPr>
          <w:rFonts w:ascii="Georgia" w:hAnsi="Georgia"/>
        </w:rPr>
      </w:pPr>
      <w:bookmarkStart w:id="16" w:name="_Toc22305944"/>
      <w:r w:rsidRPr="00003391">
        <w:rPr>
          <w:rFonts w:ascii="Georgia" w:hAnsi="Georgia"/>
        </w:rPr>
        <w:t xml:space="preserve">2.7. </w:t>
      </w:r>
      <w:r w:rsidR="009630A4" w:rsidRPr="00003391">
        <w:rPr>
          <w:rFonts w:ascii="Georgia" w:hAnsi="Georgia"/>
        </w:rPr>
        <w:t>Legal Perspective</w:t>
      </w:r>
      <w:bookmarkEnd w:id="16"/>
      <w:r w:rsidR="009630A4" w:rsidRPr="00003391">
        <w:rPr>
          <w:rFonts w:ascii="Georgia" w:hAnsi="Georgia"/>
        </w:rPr>
        <w:t xml:space="preserve"> </w:t>
      </w:r>
    </w:p>
    <w:p w14:paraId="4F2C4A91" w14:textId="77777777" w:rsidR="00242758" w:rsidRPr="00003391" w:rsidRDefault="00242758">
      <w:pPr>
        <w:ind w:firstLine="720"/>
        <w:rPr>
          <w:rFonts w:ascii="Georgia" w:hAnsi="Georgia"/>
          <w:b/>
          <w:u w:val="single"/>
        </w:rPr>
      </w:pPr>
    </w:p>
    <w:p w14:paraId="209D0946" w14:textId="624EDEED" w:rsidR="00874451" w:rsidRPr="00003391" w:rsidRDefault="00874451" w:rsidP="00A7584E">
      <w:pPr>
        <w:pStyle w:val="Heading3"/>
        <w:rPr>
          <w:rFonts w:ascii="Georgia" w:hAnsi="Georgia"/>
          <w:color w:val="auto"/>
        </w:rPr>
      </w:pPr>
      <w:bookmarkStart w:id="17" w:name="_Toc22305945"/>
      <w:r w:rsidRPr="00003391">
        <w:rPr>
          <w:rFonts w:ascii="Georgia" w:hAnsi="Georgia"/>
          <w:color w:val="auto"/>
        </w:rPr>
        <w:t xml:space="preserve">2.7.1. </w:t>
      </w:r>
      <w:r w:rsidR="002A634E" w:rsidRPr="00003391">
        <w:rPr>
          <w:rFonts w:ascii="Georgia" w:hAnsi="Georgia"/>
          <w:color w:val="auto"/>
        </w:rPr>
        <w:t>E</w:t>
      </w:r>
      <w:r w:rsidR="007A0F51" w:rsidRPr="00003391">
        <w:rPr>
          <w:rFonts w:ascii="Georgia" w:hAnsi="Georgia"/>
          <w:color w:val="auto"/>
        </w:rPr>
        <w:t>lectronic S</w:t>
      </w:r>
      <w:r w:rsidR="0035131B" w:rsidRPr="00003391">
        <w:rPr>
          <w:rFonts w:ascii="Georgia" w:hAnsi="Georgia"/>
          <w:color w:val="auto"/>
        </w:rPr>
        <w:t xml:space="preserve">ignatures and </w:t>
      </w:r>
      <w:r w:rsidR="0069065C" w:rsidRPr="00003391">
        <w:rPr>
          <w:rFonts w:ascii="Georgia" w:hAnsi="Georgia"/>
          <w:color w:val="auto"/>
        </w:rPr>
        <w:t>Evidence</w:t>
      </w:r>
      <w:bookmarkEnd w:id="17"/>
    </w:p>
    <w:p w14:paraId="286A7766" w14:textId="77777777" w:rsidR="00874451" w:rsidRPr="00003391" w:rsidRDefault="00874451">
      <w:pPr>
        <w:ind w:firstLine="720"/>
        <w:rPr>
          <w:rFonts w:ascii="Georgia" w:hAnsi="Georgia"/>
        </w:rPr>
      </w:pPr>
    </w:p>
    <w:p w14:paraId="7135813A" w14:textId="59F737AE" w:rsidR="00242758" w:rsidRPr="00003391" w:rsidRDefault="00701AC2">
      <w:pPr>
        <w:ind w:firstLine="720"/>
        <w:rPr>
          <w:rFonts w:ascii="Georgia" w:hAnsi="Georgia"/>
        </w:rPr>
      </w:pPr>
      <w:r w:rsidRPr="00003391">
        <w:rPr>
          <w:rFonts w:ascii="Georgia" w:hAnsi="Georgia"/>
        </w:rPr>
        <w:t xml:space="preserve">Sadia </w:t>
      </w:r>
      <w:proofErr w:type="spellStart"/>
      <w:r w:rsidRPr="00003391">
        <w:rPr>
          <w:rFonts w:ascii="Georgia" w:hAnsi="Georgia"/>
        </w:rPr>
        <w:t>Sharmin</w:t>
      </w:r>
      <w:proofErr w:type="spellEnd"/>
      <w:r w:rsidRPr="00003391">
        <w:rPr>
          <w:rFonts w:ascii="Georgia" w:hAnsi="Georgia"/>
        </w:rPr>
        <w:t xml:space="preserve">, in her thesis </w:t>
      </w:r>
      <w:r w:rsidRPr="00003391">
        <w:rPr>
          <w:rFonts w:ascii="Georgia" w:hAnsi="Georgia"/>
          <w:i/>
        </w:rPr>
        <w:t>Music Copyright Management on Blockchain: Is it legally viable?</w:t>
      </w:r>
      <w:r w:rsidRPr="00003391">
        <w:rPr>
          <w:rFonts w:ascii="Georgia" w:hAnsi="Georgia"/>
        </w:rPr>
        <w:t>,  investigated whether blockchain can mitigate issues in the music industry, and the challenges of managing copyright on a blockchain.</w:t>
      </w:r>
      <w:r w:rsidRPr="00003391">
        <w:rPr>
          <w:rFonts w:ascii="Georgia" w:hAnsi="Georgia"/>
          <w:vertAlign w:val="superscript"/>
        </w:rPr>
        <w:footnoteReference w:id="78"/>
      </w:r>
      <w:r w:rsidR="000B1AC3" w:rsidRPr="00003391">
        <w:rPr>
          <w:rFonts w:ascii="Georgia" w:hAnsi="Georgia"/>
        </w:rPr>
        <w:t xml:space="preserve"> For our research topic and for the sake of brevity, we excluded </w:t>
      </w:r>
      <w:proofErr w:type="spellStart"/>
      <w:r w:rsidR="000B1AC3" w:rsidRPr="00003391">
        <w:rPr>
          <w:rFonts w:ascii="Georgia" w:hAnsi="Georgia"/>
        </w:rPr>
        <w:t>Sharmin’s</w:t>
      </w:r>
      <w:proofErr w:type="spellEnd"/>
      <w:r w:rsidR="000B1AC3" w:rsidRPr="00003391">
        <w:rPr>
          <w:rFonts w:ascii="Georgia" w:hAnsi="Georgia"/>
        </w:rPr>
        <w:t xml:space="preserve"> discussion of blockchain use cases for copyright management because Bodo et al. and </w:t>
      </w:r>
      <w:proofErr w:type="spellStart"/>
      <w:r w:rsidR="000B1AC3" w:rsidRPr="00003391">
        <w:rPr>
          <w:rFonts w:ascii="Georgia" w:hAnsi="Georgia"/>
        </w:rPr>
        <w:t>Finck</w:t>
      </w:r>
      <w:proofErr w:type="spellEnd"/>
      <w:r w:rsidR="000B1AC3" w:rsidRPr="00003391">
        <w:rPr>
          <w:rFonts w:ascii="Georgia" w:hAnsi="Georgia"/>
        </w:rPr>
        <w:t xml:space="preserve"> and </w:t>
      </w:r>
      <w:proofErr w:type="spellStart"/>
      <w:r w:rsidR="000B1AC3" w:rsidRPr="00003391">
        <w:rPr>
          <w:rFonts w:ascii="Georgia" w:hAnsi="Georgia"/>
        </w:rPr>
        <w:t>Moscon</w:t>
      </w:r>
      <w:proofErr w:type="spellEnd"/>
      <w:r w:rsidR="000B1AC3" w:rsidRPr="00003391">
        <w:rPr>
          <w:rFonts w:ascii="Georgia" w:hAnsi="Georgia"/>
        </w:rPr>
        <w:t xml:space="preserve"> discuss that perspective in greater detail.</w:t>
      </w:r>
    </w:p>
    <w:p w14:paraId="2CAB8522" w14:textId="77777777" w:rsidR="00242758" w:rsidRPr="00003391" w:rsidRDefault="00242758">
      <w:pPr>
        <w:rPr>
          <w:rFonts w:ascii="Georgia" w:hAnsi="Georgia"/>
        </w:rPr>
      </w:pPr>
    </w:p>
    <w:p w14:paraId="073F590C" w14:textId="01EE09C0" w:rsidR="00242758" w:rsidRPr="00003391" w:rsidRDefault="00701AC2">
      <w:pPr>
        <w:rPr>
          <w:rFonts w:ascii="Georgia" w:hAnsi="Georgia"/>
        </w:rPr>
      </w:pPr>
      <w:proofErr w:type="spellStart"/>
      <w:r w:rsidRPr="00003391">
        <w:rPr>
          <w:rFonts w:ascii="Georgia" w:hAnsi="Georgia"/>
        </w:rPr>
        <w:t>Sharmin’s</w:t>
      </w:r>
      <w:proofErr w:type="spellEnd"/>
      <w:r w:rsidRPr="00003391">
        <w:rPr>
          <w:rFonts w:ascii="Georgia" w:hAnsi="Georgia"/>
        </w:rPr>
        <w:t xml:space="preserve"> research questions</w:t>
      </w:r>
      <w:r w:rsidR="00446BBD" w:rsidRPr="00003391">
        <w:rPr>
          <w:rFonts w:ascii="Georgia" w:hAnsi="Georgia"/>
        </w:rPr>
        <w:t xml:space="preserve"> for her thesis </w:t>
      </w:r>
      <w:proofErr w:type="gramStart"/>
      <w:r w:rsidR="00446BBD" w:rsidRPr="00003391">
        <w:rPr>
          <w:rFonts w:ascii="Georgia" w:hAnsi="Georgia"/>
        </w:rPr>
        <w:t>were</w:t>
      </w:r>
      <w:r w:rsidRPr="00003391">
        <w:rPr>
          <w:rFonts w:ascii="Georgia" w:hAnsi="Georgia"/>
        </w:rPr>
        <w:t xml:space="preserve"> :</w:t>
      </w:r>
      <w:proofErr w:type="gramEnd"/>
    </w:p>
    <w:p w14:paraId="2447E41F" w14:textId="77777777" w:rsidR="00242758" w:rsidRPr="00003391" w:rsidRDefault="00701AC2">
      <w:pPr>
        <w:numPr>
          <w:ilvl w:val="0"/>
          <w:numId w:val="49"/>
        </w:numPr>
        <w:rPr>
          <w:rFonts w:ascii="Georgia" w:hAnsi="Georgia"/>
          <w:sz w:val="18"/>
          <w:szCs w:val="18"/>
        </w:rPr>
      </w:pPr>
      <w:r w:rsidRPr="00003391">
        <w:rPr>
          <w:rFonts w:ascii="Georgia" w:hAnsi="Georgia"/>
          <w:sz w:val="18"/>
          <w:szCs w:val="18"/>
        </w:rPr>
        <w:t xml:space="preserve">“What is the legal </w:t>
      </w:r>
      <w:proofErr w:type="gramStart"/>
      <w:r w:rsidRPr="00003391">
        <w:rPr>
          <w:rFonts w:ascii="Georgia" w:hAnsi="Georgia"/>
          <w:sz w:val="18"/>
          <w:szCs w:val="18"/>
        </w:rPr>
        <w:t>frame work</w:t>
      </w:r>
      <w:proofErr w:type="gramEnd"/>
      <w:r w:rsidRPr="00003391">
        <w:rPr>
          <w:rFonts w:ascii="Georgia" w:hAnsi="Georgia"/>
          <w:sz w:val="18"/>
          <w:szCs w:val="18"/>
        </w:rPr>
        <w:t xml:space="preserve"> of music copyright and how blockchain technology is relevant to this field?  </w:t>
      </w:r>
    </w:p>
    <w:p w14:paraId="75074D07" w14:textId="77777777" w:rsidR="00242758" w:rsidRPr="00003391" w:rsidRDefault="00701AC2">
      <w:pPr>
        <w:numPr>
          <w:ilvl w:val="0"/>
          <w:numId w:val="49"/>
        </w:numPr>
        <w:rPr>
          <w:rFonts w:ascii="Georgia" w:hAnsi="Georgia"/>
          <w:sz w:val="18"/>
          <w:szCs w:val="18"/>
        </w:rPr>
      </w:pPr>
      <w:r w:rsidRPr="00003391">
        <w:rPr>
          <w:rFonts w:ascii="Georgia" w:hAnsi="Georgia"/>
          <w:sz w:val="18"/>
          <w:szCs w:val="18"/>
        </w:rPr>
        <w:t>What are the problems of today’s copyright system in the music industry and can blockchain help to alleviate the problems?</w:t>
      </w:r>
    </w:p>
    <w:p w14:paraId="34230898" w14:textId="77777777" w:rsidR="00242758" w:rsidRPr="00003391" w:rsidRDefault="00701AC2">
      <w:pPr>
        <w:numPr>
          <w:ilvl w:val="0"/>
          <w:numId w:val="49"/>
        </w:numPr>
        <w:rPr>
          <w:rFonts w:ascii="Georgia" w:hAnsi="Georgia"/>
          <w:sz w:val="18"/>
          <w:szCs w:val="18"/>
        </w:rPr>
      </w:pPr>
      <w:r w:rsidRPr="00003391">
        <w:rPr>
          <w:rFonts w:ascii="Georgia" w:hAnsi="Georgia"/>
          <w:sz w:val="18"/>
          <w:szCs w:val="18"/>
        </w:rPr>
        <w:lastRenderedPageBreak/>
        <w:t xml:space="preserve">How Could blockchain-based technologies be used in the music copyright management? </w:t>
      </w:r>
    </w:p>
    <w:p w14:paraId="3F0D7D38" w14:textId="77777777" w:rsidR="00242758" w:rsidRPr="00003391" w:rsidRDefault="00701AC2">
      <w:pPr>
        <w:numPr>
          <w:ilvl w:val="0"/>
          <w:numId w:val="49"/>
        </w:numPr>
        <w:rPr>
          <w:rFonts w:ascii="Georgia" w:hAnsi="Georgia"/>
          <w:sz w:val="18"/>
          <w:szCs w:val="18"/>
        </w:rPr>
      </w:pPr>
      <w:r w:rsidRPr="00003391">
        <w:rPr>
          <w:rFonts w:ascii="Georgia" w:hAnsi="Georgia"/>
          <w:sz w:val="18"/>
          <w:szCs w:val="18"/>
        </w:rPr>
        <w:t xml:space="preserve">What legal aspects need to be considered?  </w:t>
      </w:r>
    </w:p>
    <w:p w14:paraId="0389AA8F" w14:textId="77777777" w:rsidR="00242758" w:rsidRPr="00003391" w:rsidRDefault="00701AC2">
      <w:pPr>
        <w:numPr>
          <w:ilvl w:val="0"/>
          <w:numId w:val="49"/>
        </w:numPr>
        <w:rPr>
          <w:rFonts w:ascii="Georgia" w:hAnsi="Georgia"/>
          <w:sz w:val="18"/>
          <w:szCs w:val="18"/>
        </w:rPr>
      </w:pPr>
      <w:r w:rsidRPr="00003391">
        <w:rPr>
          <w:rFonts w:ascii="Georgia" w:hAnsi="Georgia"/>
          <w:sz w:val="18"/>
          <w:szCs w:val="18"/>
        </w:rPr>
        <w:t xml:space="preserve">What are the risks and challenges of using </w:t>
      </w:r>
      <w:proofErr w:type="gramStart"/>
      <w:r w:rsidRPr="00003391">
        <w:rPr>
          <w:rFonts w:ascii="Georgia" w:hAnsi="Georgia"/>
          <w:sz w:val="18"/>
          <w:szCs w:val="18"/>
        </w:rPr>
        <w:t>block[</w:t>
      </w:r>
      <w:proofErr w:type="gramEnd"/>
      <w:r w:rsidRPr="00003391">
        <w:rPr>
          <w:rFonts w:ascii="Georgia" w:hAnsi="Georgia"/>
          <w:sz w:val="18"/>
          <w:szCs w:val="18"/>
        </w:rPr>
        <w:t>]chain technology based applications in the music copyright management?”</w:t>
      </w:r>
      <w:r w:rsidRPr="00003391">
        <w:rPr>
          <w:rFonts w:ascii="Georgia" w:hAnsi="Georgia"/>
          <w:sz w:val="18"/>
          <w:szCs w:val="18"/>
          <w:vertAlign w:val="superscript"/>
        </w:rPr>
        <w:footnoteReference w:id="79"/>
      </w:r>
    </w:p>
    <w:p w14:paraId="5360E1ED" w14:textId="77777777" w:rsidR="00242758" w:rsidRPr="00003391" w:rsidRDefault="00242758">
      <w:pPr>
        <w:rPr>
          <w:rFonts w:ascii="Georgia" w:hAnsi="Georgia"/>
        </w:rPr>
      </w:pPr>
    </w:p>
    <w:p w14:paraId="46C820DB" w14:textId="1A025919" w:rsidR="00242758" w:rsidRPr="00003391" w:rsidRDefault="00701AC2">
      <w:pPr>
        <w:rPr>
          <w:rFonts w:ascii="Georgia" w:hAnsi="Georgia"/>
        </w:rPr>
      </w:pPr>
      <w:proofErr w:type="spellStart"/>
      <w:r w:rsidRPr="00003391">
        <w:rPr>
          <w:rFonts w:ascii="Georgia" w:hAnsi="Georgia"/>
        </w:rPr>
        <w:t>Sharmin’s</w:t>
      </w:r>
      <w:proofErr w:type="spellEnd"/>
      <w:r w:rsidRPr="00003391">
        <w:rPr>
          <w:rFonts w:ascii="Georgia" w:hAnsi="Georgia"/>
        </w:rPr>
        <w:t xml:space="preserve"> motivation for </w:t>
      </w:r>
      <w:r w:rsidR="00C4503F" w:rsidRPr="00003391">
        <w:rPr>
          <w:rFonts w:ascii="Georgia" w:hAnsi="Georgia"/>
        </w:rPr>
        <w:t>her</w:t>
      </w:r>
      <w:r w:rsidRPr="00003391">
        <w:rPr>
          <w:rFonts w:ascii="Georgia" w:hAnsi="Georgia"/>
        </w:rPr>
        <w:t xml:space="preserve"> thesis was tackling the inefficiency in the music industry, the lack of transparency and remuneration for musicians in the supply chain, as exemplified in </w:t>
      </w:r>
      <w:proofErr w:type="spellStart"/>
      <w:r w:rsidRPr="00003391">
        <w:rPr>
          <w:rFonts w:ascii="Georgia" w:hAnsi="Georgia"/>
          <w:i/>
        </w:rPr>
        <w:t>Wixen</w:t>
      </w:r>
      <w:proofErr w:type="spellEnd"/>
      <w:r w:rsidRPr="00003391">
        <w:rPr>
          <w:rFonts w:ascii="Georgia" w:hAnsi="Georgia"/>
          <w:i/>
        </w:rPr>
        <w:t xml:space="preserve"> Music Publishing, </w:t>
      </w:r>
      <w:proofErr w:type="spellStart"/>
      <w:r w:rsidRPr="00003391">
        <w:rPr>
          <w:rFonts w:ascii="Georgia" w:hAnsi="Georgia"/>
          <w:i/>
        </w:rPr>
        <w:t>inc</w:t>
      </w:r>
      <w:proofErr w:type="spellEnd"/>
      <w:r w:rsidRPr="00003391">
        <w:rPr>
          <w:rFonts w:ascii="Georgia" w:hAnsi="Georgia"/>
          <w:i/>
        </w:rPr>
        <w:t xml:space="preserve"> v Spotify USA </w:t>
      </w:r>
      <w:proofErr w:type="spellStart"/>
      <w:r w:rsidRPr="00003391">
        <w:rPr>
          <w:rFonts w:ascii="Georgia" w:hAnsi="Georgia"/>
          <w:i/>
        </w:rPr>
        <w:t>inc</w:t>
      </w:r>
      <w:proofErr w:type="spellEnd"/>
      <w:r w:rsidRPr="00003391">
        <w:rPr>
          <w:rFonts w:ascii="Georgia" w:hAnsi="Georgia"/>
        </w:rPr>
        <w:t xml:space="preserve">, and the possibility for blockchain to remedy these issues subject to new </w:t>
      </w:r>
      <w:r w:rsidR="00C4503F" w:rsidRPr="00003391">
        <w:rPr>
          <w:rFonts w:ascii="Georgia" w:hAnsi="Georgia"/>
        </w:rPr>
        <w:t xml:space="preserve">blockchain-specific </w:t>
      </w:r>
      <w:r w:rsidRPr="00003391">
        <w:rPr>
          <w:rFonts w:ascii="Georgia" w:hAnsi="Georgia"/>
        </w:rPr>
        <w:t>legislation.</w:t>
      </w:r>
      <w:r w:rsidRPr="00003391">
        <w:rPr>
          <w:rFonts w:ascii="Georgia" w:hAnsi="Georgia"/>
          <w:vertAlign w:val="superscript"/>
        </w:rPr>
        <w:footnoteReference w:id="80"/>
      </w:r>
      <w:r w:rsidRPr="00003391">
        <w:rPr>
          <w:rFonts w:ascii="Georgia" w:hAnsi="Georgia"/>
        </w:rPr>
        <w:t xml:space="preserve"> </w:t>
      </w:r>
    </w:p>
    <w:p w14:paraId="06A150A5" w14:textId="77777777" w:rsidR="00242758" w:rsidRPr="00003391" w:rsidRDefault="00242758">
      <w:pPr>
        <w:rPr>
          <w:rFonts w:ascii="Georgia" w:hAnsi="Georgia"/>
        </w:rPr>
      </w:pPr>
    </w:p>
    <w:p w14:paraId="759F90AC" w14:textId="28C642FC" w:rsidR="00242758" w:rsidRPr="00003391" w:rsidRDefault="00701AC2">
      <w:pPr>
        <w:rPr>
          <w:rFonts w:ascii="Georgia" w:hAnsi="Georgia"/>
        </w:rPr>
      </w:pPr>
      <w:proofErr w:type="spellStart"/>
      <w:r w:rsidRPr="00003391">
        <w:rPr>
          <w:rFonts w:ascii="Georgia" w:hAnsi="Georgia"/>
        </w:rPr>
        <w:t>Sharmin</w:t>
      </w:r>
      <w:proofErr w:type="spellEnd"/>
      <w:r w:rsidRPr="00003391">
        <w:rPr>
          <w:rFonts w:ascii="Georgia" w:hAnsi="Georgia"/>
        </w:rPr>
        <w:t xml:space="preserve"> chose a qualitative method for her thesis to provide clarity in this uncertain area</w:t>
      </w:r>
      <w:r w:rsidR="00146F56">
        <w:rPr>
          <w:rFonts w:ascii="Georgia" w:hAnsi="Georgia"/>
        </w:rPr>
        <w:t xml:space="preserve"> </w:t>
      </w:r>
      <w:r w:rsidRPr="00003391">
        <w:rPr>
          <w:rFonts w:ascii="Georgia" w:hAnsi="Georgia"/>
        </w:rPr>
        <w:t xml:space="preserve">and selected primary and </w:t>
      </w:r>
      <w:r w:rsidR="00FA0697" w:rsidRPr="00003391">
        <w:rPr>
          <w:rFonts w:ascii="Georgia" w:hAnsi="Georgia"/>
        </w:rPr>
        <w:t>secondary</w:t>
      </w:r>
      <w:r w:rsidRPr="00003391">
        <w:rPr>
          <w:rFonts w:ascii="Georgia" w:hAnsi="Georgia"/>
        </w:rPr>
        <w:t xml:space="preserve"> sources from a combination of national and international legislation, journal articles, reports, official websites of international and national </w:t>
      </w:r>
      <w:r w:rsidR="00562C80" w:rsidRPr="00003391">
        <w:rPr>
          <w:rFonts w:ascii="Georgia" w:hAnsi="Georgia"/>
        </w:rPr>
        <w:t>organizations</w:t>
      </w:r>
      <w:r w:rsidRPr="00003391">
        <w:rPr>
          <w:rFonts w:ascii="Georgia" w:hAnsi="Georgia"/>
        </w:rPr>
        <w:t>, statutes and case law.</w:t>
      </w:r>
      <w:r w:rsidRPr="00003391">
        <w:rPr>
          <w:rFonts w:ascii="Georgia" w:hAnsi="Georgia"/>
          <w:vertAlign w:val="superscript"/>
        </w:rPr>
        <w:footnoteReference w:id="81"/>
      </w:r>
    </w:p>
    <w:p w14:paraId="057E024F" w14:textId="77777777" w:rsidR="00242758" w:rsidRPr="00003391" w:rsidRDefault="00242758">
      <w:pPr>
        <w:rPr>
          <w:rFonts w:ascii="Georgia" w:hAnsi="Georgia"/>
        </w:rPr>
      </w:pPr>
    </w:p>
    <w:p w14:paraId="4E2B52DC" w14:textId="2AC8D708" w:rsidR="00242758" w:rsidRPr="00003391" w:rsidRDefault="00701AC2">
      <w:pPr>
        <w:rPr>
          <w:rFonts w:ascii="Georgia" w:hAnsi="Georgia"/>
        </w:rPr>
      </w:pPr>
      <w:proofErr w:type="spellStart"/>
      <w:r w:rsidRPr="00003391">
        <w:rPr>
          <w:rFonts w:ascii="Georgia" w:hAnsi="Georgia"/>
        </w:rPr>
        <w:t>Sharmin</w:t>
      </w:r>
      <w:proofErr w:type="spellEnd"/>
      <w:r w:rsidRPr="00003391">
        <w:rPr>
          <w:rFonts w:ascii="Georgia" w:hAnsi="Georgia"/>
        </w:rPr>
        <w:t xml:space="preserve"> discussed recent</w:t>
      </w:r>
      <w:r w:rsidR="00081BF3" w:rsidRPr="00003391">
        <w:rPr>
          <w:rFonts w:ascii="Georgia" w:hAnsi="Georgia"/>
        </w:rPr>
        <w:t xml:space="preserve"> government intellectual property agency</w:t>
      </w:r>
      <w:r w:rsidRPr="00003391">
        <w:rPr>
          <w:rFonts w:ascii="Georgia" w:hAnsi="Georgia"/>
        </w:rPr>
        <w:t xml:space="preserve"> efforts to </w:t>
      </w:r>
      <w:r w:rsidR="00081BF3" w:rsidRPr="00003391">
        <w:rPr>
          <w:rFonts w:ascii="Georgia" w:hAnsi="Georgia"/>
        </w:rPr>
        <w:t xml:space="preserve">understand how </w:t>
      </w:r>
      <w:r w:rsidRPr="00003391">
        <w:rPr>
          <w:rFonts w:ascii="Georgia" w:hAnsi="Georgia"/>
        </w:rPr>
        <w:t xml:space="preserve">blockchain technology </w:t>
      </w:r>
      <w:r w:rsidR="00081BF3" w:rsidRPr="00003391">
        <w:rPr>
          <w:rFonts w:ascii="Georgia" w:hAnsi="Georgia"/>
        </w:rPr>
        <w:t>can comport</w:t>
      </w:r>
      <w:r w:rsidRPr="00003391">
        <w:rPr>
          <w:rFonts w:ascii="Georgia" w:hAnsi="Georgia"/>
        </w:rPr>
        <w:t xml:space="preserve"> existing copyright </w:t>
      </w:r>
      <w:r w:rsidR="00081BF3" w:rsidRPr="00003391">
        <w:rPr>
          <w:rFonts w:ascii="Georgia" w:hAnsi="Georgia"/>
        </w:rPr>
        <w:t>frameworks</w:t>
      </w:r>
      <w:r w:rsidRPr="00003391">
        <w:rPr>
          <w:rFonts w:ascii="Georgia" w:hAnsi="Georgia"/>
        </w:rPr>
        <w:t>.</w:t>
      </w:r>
      <w:r w:rsidRPr="00003391">
        <w:rPr>
          <w:rFonts w:ascii="Georgia" w:hAnsi="Georgia"/>
          <w:vertAlign w:val="superscript"/>
        </w:rPr>
        <w:footnoteReference w:id="82"/>
      </w:r>
      <w:r w:rsidRPr="00003391">
        <w:rPr>
          <w:rFonts w:ascii="Georgia" w:hAnsi="Georgia"/>
        </w:rPr>
        <w:t xml:space="preserve"> </w:t>
      </w:r>
      <w:r w:rsidR="00203E16" w:rsidRPr="00003391">
        <w:rPr>
          <w:rFonts w:ascii="Georgia" w:hAnsi="Georgia"/>
        </w:rPr>
        <w:t xml:space="preserve">For example, </w:t>
      </w:r>
      <w:proofErr w:type="spellStart"/>
      <w:r w:rsidRPr="00003391">
        <w:rPr>
          <w:rFonts w:ascii="Georgia" w:hAnsi="Georgia"/>
        </w:rPr>
        <w:t>Sharmin</w:t>
      </w:r>
      <w:proofErr w:type="spellEnd"/>
      <w:r w:rsidRPr="00003391">
        <w:rPr>
          <w:rFonts w:ascii="Georgia" w:hAnsi="Georgia"/>
        </w:rPr>
        <w:t xml:space="preserve"> noted that </w:t>
      </w:r>
      <w:r w:rsidR="00081BF3" w:rsidRPr="00003391">
        <w:rPr>
          <w:rFonts w:ascii="Georgia" w:hAnsi="Georgia"/>
        </w:rPr>
        <w:t xml:space="preserve">both </w:t>
      </w:r>
      <w:r w:rsidRPr="00003391">
        <w:rPr>
          <w:rFonts w:ascii="Georgia" w:hAnsi="Georgia"/>
        </w:rPr>
        <w:t>the European Union Intellectual Property Office (EUIPO) and the United States Patent and Trademark Office (USPTO) have hosted events to elicit responses from individuals and organizations involved in blockchain and copyright management on the basics of blockchain and how it can comport with intellectual property law.</w:t>
      </w:r>
      <w:r w:rsidRPr="00003391">
        <w:rPr>
          <w:rFonts w:ascii="Georgia" w:hAnsi="Georgia"/>
          <w:vertAlign w:val="superscript"/>
        </w:rPr>
        <w:footnoteReference w:id="83"/>
      </w:r>
      <w:r w:rsidRPr="00003391">
        <w:rPr>
          <w:rFonts w:ascii="Georgia" w:hAnsi="Georgia"/>
        </w:rPr>
        <w:t xml:space="preserve"> Additionally, the U.S. Department of Commerce’s Internet Policy Task Force held a meeting to discuss the future of blockchain and copyright management with individuals and groups spanning multiple industries, including Ascribe and </w:t>
      </w:r>
      <w:proofErr w:type="spellStart"/>
      <w:r w:rsidR="006351FF">
        <w:rPr>
          <w:rFonts w:ascii="Georgia" w:hAnsi="Georgia"/>
        </w:rPr>
        <w:t>d</w:t>
      </w:r>
      <w:r w:rsidRPr="00003391">
        <w:rPr>
          <w:rFonts w:ascii="Georgia" w:hAnsi="Georgia"/>
        </w:rPr>
        <w:t>otBlockchain</w:t>
      </w:r>
      <w:proofErr w:type="spellEnd"/>
      <w:r w:rsidRPr="00003391">
        <w:rPr>
          <w:rFonts w:ascii="Georgia" w:hAnsi="Georgia"/>
        </w:rPr>
        <w:t xml:space="preserve"> (who were both invited).</w:t>
      </w:r>
      <w:r w:rsidRPr="00003391">
        <w:rPr>
          <w:rFonts w:ascii="Georgia" w:hAnsi="Georgia"/>
          <w:vertAlign w:val="superscript"/>
        </w:rPr>
        <w:footnoteReference w:id="84"/>
      </w:r>
      <w:r w:rsidRPr="00003391">
        <w:rPr>
          <w:rFonts w:ascii="Georgia" w:hAnsi="Georgia"/>
        </w:rPr>
        <w:t xml:space="preserve"> </w:t>
      </w:r>
    </w:p>
    <w:p w14:paraId="6F16AAAB" w14:textId="77777777" w:rsidR="00242758" w:rsidRPr="00003391" w:rsidRDefault="00701AC2">
      <w:pPr>
        <w:rPr>
          <w:rFonts w:ascii="Georgia" w:hAnsi="Georgia"/>
        </w:rPr>
      </w:pPr>
      <w:r w:rsidRPr="00003391">
        <w:rPr>
          <w:rFonts w:ascii="Georgia" w:hAnsi="Georgia"/>
        </w:rPr>
        <w:t xml:space="preserve"> </w:t>
      </w:r>
    </w:p>
    <w:p w14:paraId="612F270A" w14:textId="77777777" w:rsidR="00242758" w:rsidRPr="00003391" w:rsidRDefault="00242758">
      <w:pPr>
        <w:rPr>
          <w:rFonts w:ascii="Georgia" w:hAnsi="Georgia"/>
        </w:rPr>
      </w:pPr>
    </w:p>
    <w:p w14:paraId="68F9861E" w14:textId="562D8AC8" w:rsidR="00242758" w:rsidRPr="00003391" w:rsidRDefault="00701AC2">
      <w:pPr>
        <w:rPr>
          <w:rFonts w:ascii="Georgia" w:hAnsi="Georgia"/>
        </w:rPr>
      </w:pPr>
      <w:proofErr w:type="spellStart"/>
      <w:r w:rsidRPr="00003391">
        <w:rPr>
          <w:rFonts w:ascii="Georgia" w:hAnsi="Georgia"/>
        </w:rPr>
        <w:t>Sharmin</w:t>
      </w:r>
      <w:proofErr w:type="spellEnd"/>
      <w:r w:rsidR="00204D1B" w:rsidRPr="00003391">
        <w:rPr>
          <w:rFonts w:ascii="Georgia" w:hAnsi="Georgia"/>
        </w:rPr>
        <w:t xml:space="preserve"> focused her analysis on how blockchain can conform</w:t>
      </w:r>
      <w:r w:rsidR="00D11DBC" w:rsidRPr="00003391">
        <w:rPr>
          <w:rFonts w:ascii="Georgia" w:hAnsi="Georgia"/>
        </w:rPr>
        <w:t xml:space="preserve"> with the following existing legal frameworks:</w:t>
      </w:r>
      <w:r w:rsidRPr="00003391">
        <w:rPr>
          <w:rFonts w:ascii="Georgia" w:hAnsi="Georgia"/>
        </w:rPr>
        <w:t xml:space="preserve"> 1) electronic signatures, 2) evidentiary admissibility, and 3) contract law.</w:t>
      </w:r>
      <w:r w:rsidRPr="00003391">
        <w:rPr>
          <w:rFonts w:ascii="Georgia" w:hAnsi="Georgia"/>
          <w:vertAlign w:val="superscript"/>
        </w:rPr>
        <w:footnoteReference w:id="85"/>
      </w:r>
      <w:r w:rsidRPr="00003391">
        <w:rPr>
          <w:rFonts w:ascii="Georgia" w:hAnsi="Georgia"/>
        </w:rPr>
        <w:t xml:space="preserve"> First, </w:t>
      </w:r>
      <w:proofErr w:type="spellStart"/>
      <w:r w:rsidRPr="00003391">
        <w:rPr>
          <w:rFonts w:ascii="Georgia" w:hAnsi="Georgia"/>
        </w:rPr>
        <w:t>Sharmin</w:t>
      </w:r>
      <w:proofErr w:type="spellEnd"/>
      <w:r w:rsidRPr="00003391">
        <w:rPr>
          <w:rFonts w:ascii="Georgia" w:hAnsi="Georgia"/>
        </w:rPr>
        <w:t xml:space="preserve"> </w:t>
      </w:r>
      <w:r w:rsidR="009202A0" w:rsidRPr="00003391">
        <w:rPr>
          <w:rFonts w:ascii="Georgia" w:hAnsi="Georgia"/>
        </w:rPr>
        <w:t xml:space="preserve">questioned </w:t>
      </w:r>
      <w:r w:rsidRPr="00003391">
        <w:rPr>
          <w:rFonts w:ascii="Georgia" w:hAnsi="Georgia"/>
        </w:rPr>
        <w:t xml:space="preserve">whether electronic signatures and timestamps recorded </w:t>
      </w:r>
      <w:r w:rsidR="003615C7" w:rsidRPr="00003391">
        <w:rPr>
          <w:rFonts w:ascii="Georgia" w:hAnsi="Georgia"/>
        </w:rPr>
        <w:t>o</w:t>
      </w:r>
      <w:r w:rsidRPr="00003391">
        <w:rPr>
          <w:rFonts w:ascii="Georgia" w:hAnsi="Georgia"/>
        </w:rPr>
        <w:t>n the blockchain are valid signatures under existing E</w:t>
      </w:r>
      <w:r w:rsidR="003615C7" w:rsidRPr="00003391">
        <w:rPr>
          <w:rFonts w:ascii="Georgia" w:hAnsi="Georgia"/>
        </w:rPr>
        <w:t xml:space="preserve">uropean </w:t>
      </w:r>
      <w:r w:rsidRPr="00003391">
        <w:rPr>
          <w:rFonts w:ascii="Georgia" w:hAnsi="Georgia"/>
        </w:rPr>
        <w:t>U</w:t>
      </w:r>
      <w:r w:rsidR="003615C7" w:rsidRPr="00003391">
        <w:rPr>
          <w:rFonts w:ascii="Georgia" w:hAnsi="Georgia"/>
        </w:rPr>
        <w:t>nion electronic signatures</w:t>
      </w:r>
      <w:r w:rsidRPr="00003391">
        <w:rPr>
          <w:rFonts w:ascii="Georgia" w:hAnsi="Georgia"/>
        </w:rPr>
        <w:t xml:space="preserve"> law.</w:t>
      </w:r>
      <w:r w:rsidRPr="00003391">
        <w:rPr>
          <w:rFonts w:ascii="Georgia" w:hAnsi="Georgia"/>
          <w:vertAlign w:val="superscript"/>
        </w:rPr>
        <w:footnoteReference w:id="86"/>
      </w:r>
      <w:r w:rsidRPr="00003391">
        <w:rPr>
          <w:rFonts w:ascii="Georgia" w:hAnsi="Georgia"/>
        </w:rPr>
        <w:t xml:space="preserve"> </w:t>
      </w:r>
      <w:r w:rsidR="00244119" w:rsidRPr="00003391">
        <w:rPr>
          <w:rFonts w:ascii="Georgia" w:hAnsi="Georgia"/>
        </w:rPr>
        <w:t xml:space="preserve">From </w:t>
      </w:r>
      <w:proofErr w:type="spellStart"/>
      <w:r w:rsidR="00244119" w:rsidRPr="00003391">
        <w:rPr>
          <w:rFonts w:ascii="Georgia" w:hAnsi="Georgia"/>
        </w:rPr>
        <w:t>Sharmin’s</w:t>
      </w:r>
      <w:proofErr w:type="spellEnd"/>
      <w:r w:rsidR="00244119" w:rsidRPr="00003391">
        <w:rPr>
          <w:rFonts w:ascii="Georgia" w:hAnsi="Georgia"/>
        </w:rPr>
        <w:t xml:space="preserve"> analysis of how blockchain data could be interpreted </w:t>
      </w:r>
      <w:r w:rsidRPr="00003391">
        <w:rPr>
          <w:rFonts w:ascii="Georgia" w:hAnsi="Georgia"/>
        </w:rPr>
        <w:t xml:space="preserve">under the current EU legislation for electronic signatures regulatory framework (910/2014/EU), electronic signatures and time </w:t>
      </w:r>
      <w:r w:rsidRPr="00003391">
        <w:rPr>
          <w:rFonts w:ascii="Georgia" w:hAnsi="Georgia"/>
        </w:rPr>
        <w:lastRenderedPageBreak/>
        <w:t xml:space="preserve">stamps on a blockchain may be valid, but may </w:t>
      </w:r>
      <w:r w:rsidR="00811D81" w:rsidRPr="00003391">
        <w:rPr>
          <w:rFonts w:ascii="Georgia" w:hAnsi="Georgia"/>
        </w:rPr>
        <w:t>require</w:t>
      </w:r>
      <w:r w:rsidRPr="00003391">
        <w:rPr>
          <w:rFonts w:ascii="Georgia" w:hAnsi="Georgia"/>
        </w:rPr>
        <w:t xml:space="preserve"> an expert to qualify the </w:t>
      </w:r>
      <w:r w:rsidR="00D953A4" w:rsidRPr="00003391">
        <w:rPr>
          <w:rFonts w:ascii="Georgia" w:hAnsi="Georgia"/>
        </w:rPr>
        <w:t xml:space="preserve">electronic signatures and time stamps as evidence </w:t>
      </w:r>
      <w:r w:rsidR="00244119" w:rsidRPr="00003391">
        <w:rPr>
          <w:rFonts w:ascii="Georgia" w:hAnsi="Georgia"/>
        </w:rPr>
        <w:t xml:space="preserve"> in a court of law</w:t>
      </w:r>
      <w:r w:rsidRPr="00003391">
        <w:rPr>
          <w:rFonts w:ascii="Georgia" w:hAnsi="Georgia"/>
        </w:rPr>
        <w:t>.</w:t>
      </w:r>
      <w:r w:rsidRPr="00003391">
        <w:rPr>
          <w:rFonts w:ascii="Georgia" w:hAnsi="Georgia"/>
          <w:vertAlign w:val="superscript"/>
        </w:rPr>
        <w:footnoteReference w:id="87"/>
      </w:r>
    </w:p>
    <w:p w14:paraId="479B24C9" w14:textId="77777777" w:rsidR="00242758" w:rsidRPr="00003391" w:rsidRDefault="00242758">
      <w:pPr>
        <w:rPr>
          <w:rFonts w:ascii="Georgia" w:hAnsi="Georgia"/>
        </w:rPr>
      </w:pPr>
    </w:p>
    <w:p w14:paraId="25DEFE79" w14:textId="76BD2386" w:rsidR="00242758" w:rsidRPr="00003391" w:rsidRDefault="00701AC2">
      <w:pPr>
        <w:rPr>
          <w:rFonts w:ascii="Georgia" w:hAnsi="Georgia"/>
        </w:rPr>
      </w:pPr>
      <w:r w:rsidRPr="00003391">
        <w:rPr>
          <w:rFonts w:ascii="Georgia" w:hAnsi="Georgia"/>
        </w:rPr>
        <w:t xml:space="preserve">Second, </w:t>
      </w:r>
      <w:r w:rsidR="0023234F" w:rsidRPr="00003391">
        <w:rPr>
          <w:rFonts w:ascii="Georgia" w:hAnsi="Georgia"/>
        </w:rPr>
        <w:t xml:space="preserve">in </w:t>
      </w:r>
      <w:proofErr w:type="spellStart"/>
      <w:r w:rsidRPr="00003391">
        <w:rPr>
          <w:rFonts w:ascii="Georgia" w:hAnsi="Georgia"/>
        </w:rPr>
        <w:t>Sharmin</w:t>
      </w:r>
      <w:r w:rsidR="0023234F" w:rsidRPr="00003391">
        <w:rPr>
          <w:rFonts w:ascii="Georgia" w:hAnsi="Georgia"/>
        </w:rPr>
        <w:t>’s</w:t>
      </w:r>
      <w:proofErr w:type="spellEnd"/>
      <w:r w:rsidR="0023234F" w:rsidRPr="00003391">
        <w:rPr>
          <w:rFonts w:ascii="Georgia" w:hAnsi="Georgia"/>
        </w:rPr>
        <w:t xml:space="preserve"> analysis of whether blockchain data </w:t>
      </w:r>
      <w:r w:rsidR="00AF20C1" w:rsidRPr="00003391">
        <w:rPr>
          <w:rFonts w:ascii="Georgia" w:hAnsi="Georgia"/>
        </w:rPr>
        <w:t>w</w:t>
      </w:r>
      <w:r w:rsidR="0023234F" w:rsidRPr="00003391">
        <w:rPr>
          <w:rFonts w:ascii="Georgia" w:hAnsi="Georgia"/>
        </w:rPr>
        <w:t xml:space="preserve">ould qualify as admissible evidence in a judicial proceeding, </w:t>
      </w:r>
      <w:proofErr w:type="spellStart"/>
      <w:r w:rsidR="00AF20C1" w:rsidRPr="00003391">
        <w:rPr>
          <w:rFonts w:ascii="Georgia" w:hAnsi="Georgia"/>
        </w:rPr>
        <w:t>Sharmin</w:t>
      </w:r>
      <w:proofErr w:type="spellEnd"/>
      <w:r w:rsidR="00AF20C1" w:rsidRPr="00003391">
        <w:rPr>
          <w:rFonts w:ascii="Georgia" w:hAnsi="Georgia"/>
        </w:rPr>
        <w:t xml:space="preserve"> ascertained</w:t>
      </w:r>
      <w:r w:rsidRPr="00003391">
        <w:rPr>
          <w:rFonts w:ascii="Georgia" w:hAnsi="Georgia"/>
        </w:rPr>
        <w:t xml:space="preserve"> </w:t>
      </w:r>
      <w:r w:rsidR="00AF20C1" w:rsidRPr="00003391">
        <w:rPr>
          <w:rFonts w:ascii="Georgia" w:hAnsi="Georgia"/>
        </w:rPr>
        <w:t xml:space="preserve">that </w:t>
      </w:r>
      <w:r w:rsidRPr="00003391">
        <w:rPr>
          <w:rFonts w:ascii="Georgia" w:hAnsi="Georgia"/>
        </w:rPr>
        <w:t xml:space="preserve"> </w:t>
      </w:r>
      <w:r w:rsidR="00AF20C1" w:rsidRPr="00003391">
        <w:rPr>
          <w:rFonts w:ascii="Georgia" w:hAnsi="Georgia"/>
        </w:rPr>
        <w:t xml:space="preserve">blockchain could qualify as admissible evidence </w:t>
      </w:r>
      <w:r w:rsidRPr="00003391">
        <w:rPr>
          <w:rFonts w:ascii="Georgia" w:hAnsi="Georgia"/>
        </w:rPr>
        <w:t xml:space="preserve"> in most jurisdictions as long as an expert can “explain[] the fundamentals of the technology and assert[] its trustworthiness.”</w:t>
      </w:r>
      <w:r w:rsidRPr="00003391">
        <w:rPr>
          <w:rFonts w:ascii="Georgia" w:hAnsi="Georgia"/>
          <w:vertAlign w:val="superscript"/>
        </w:rPr>
        <w:footnoteReference w:id="88"/>
      </w:r>
    </w:p>
    <w:p w14:paraId="76D53E6C" w14:textId="77777777" w:rsidR="00242758" w:rsidRPr="00003391" w:rsidRDefault="00242758">
      <w:pPr>
        <w:rPr>
          <w:rFonts w:ascii="Georgia" w:hAnsi="Georgia"/>
        </w:rPr>
      </w:pPr>
    </w:p>
    <w:p w14:paraId="6DC8A699" w14:textId="6482EF77" w:rsidR="00242758" w:rsidRPr="00003391" w:rsidRDefault="00701AC2">
      <w:pPr>
        <w:rPr>
          <w:rFonts w:ascii="Georgia" w:hAnsi="Georgia"/>
        </w:rPr>
      </w:pPr>
      <w:r w:rsidRPr="00003391">
        <w:rPr>
          <w:rFonts w:ascii="Georgia" w:hAnsi="Georgia"/>
        </w:rPr>
        <w:t xml:space="preserve">Lastly, </w:t>
      </w:r>
      <w:proofErr w:type="spellStart"/>
      <w:r w:rsidRPr="00003391">
        <w:rPr>
          <w:rFonts w:ascii="Georgia" w:hAnsi="Georgia"/>
        </w:rPr>
        <w:t>Sharmin</w:t>
      </w:r>
      <w:proofErr w:type="spellEnd"/>
      <w:r w:rsidRPr="00003391">
        <w:rPr>
          <w:rFonts w:ascii="Georgia" w:hAnsi="Georgia"/>
        </w:rPr>
        <w:t xml:space="preserve"> </w:t>
      </w:r>
      <w:proofErr w:type="gramStart"/>
      <w:r w:rsidR="005E08BC" w:rsidRPr="00003391">
        <w:rPr>
          <w:rFonts w:ascii="Georgia" w:hAnsi="Georgia"/>
        </w:rPr>
        <w:t xml:space="preserve">discussed </w:t>
      </w:r>
      <w:r w:rsidRPr="00003391">
        <w:rPr>
          <w:rFonts w:ascii="Georgia" w:hAnsi="Georgia"/>
        </w:rPr>
        <w:t xml:space="preserve"> </w:t>
      </w:r>
      <w:r w:rsidR="005E08BC" w:rsidRPr="00003391">
        <w:rPr>
          <w:rFonts w:ascii="Georgia" w:hAnsi="Georgia"/>
        </w:rPr>
        <w:t>general</w:t>
      </w:r>
      <w:proofErr w:type="gramEnd"/>
      <w:r w:rsidR="005E08BC" w:rsidRPr="00003391">
        <w:rPr>
          <w:rFonts w:ascii="Georgia" w:hAnsi="Georgia"/>
        </w:rPr>
        <w:t xml:space="preserve"> issues associated with smart contracts such as when a smart contract is considered a traditional legal contract and how do traditional contract principles apply to smart contracts</w:t>
      </w:r>
      <w:r w:rsidR="00214667" w:rsidRPr="00003391">
        <w:rPr>
          <w:rFonts w:ascii="Georgia" w:hAnsi="Georgia"/>
        </w:rPr>
        <w:t xml:space="preserve"> </w:t>
      </w:r>
      <w:r w:rsidRPr="00003391">
        <w:rPr>
          <w:rFonts w:ascii="Georgia" w:hAnsi="Georgia"/>
        </w:rPr>
        <w:t>.</w:t>
      </w:r>
      <w:r w:rsidRPr="00003391">
        <w:rPr>
          <w:rFonts w:ascii="Georgia" w:hAnsi="Georgia"/>
          <w:vertAlign w:val="superscript"/>
        </w:rPr>
        <w:footnoteReference w:id="89"/>
      </w:r>
    </w:p>
    <w:p w14:paraId="45AC350A" w14:textId="77777777" w:rsidR="00242758" w:rsidRPr="00003391" w:rsidRDefault="00242758">
      <w:pPr>
        <w:rPr>
          <w:rFonts w:ascii="Georgia" w:hAnsi="Georgia"/>
        </w:rPr>
      </w:pPr>
    </w:p>
    <w:p w14:paraId="34CD9546" w14:textId="77777777" w:rsidR="00242758" w:rsidRPr="00003391" w:rsidRDefault="00242758">
      <w:pPr>
        <w:ind w:firstLine="720"/>
        <w:rPr>
          <w:rFonts w:ascii="Georgia" w:hAnsi="Georgia"/>
          <w:b/>
          <w:u w:val="single"/>
        </w:rPr>
      </w:pPr>
    </w:p>
    <w:p w14:paraId="4DE45C9F" w14:textId="2D7769C7" w:rsidR="00242758" w:rsidRPr="00003391" w:rsidRDefault="00874451" w:rsidP="00A7584E">
      <w:pPr>
        <w:pStyle w:val="Heading3"/>
        <w:rPr>
          <w:rFonts w:ascii="Georgia" w:hAnsi="Georgia"/>
          <w:color w:val="auto"/>
        </w:rPr>
      </w:pPr>
      <w:bookmarkStart w:id="18" w:name="_Toc22305946"/>
      <w:r w:rsidRPr="00003391">
        <w:rPr>
          <w:rFonts w:ascii="Georgia" w:hAnsi="Georgia"/>
          <w:color w:val="auto"/>
        </w:rPr>
        <w:t>2.7.2. Contract Law</w:t>
      </w:r>
      <w:bookmarkEnd w:id="18"/>
    </w:p>
    <w:p w14:paraId="4CC21076" w14:textId="77777777" w:rsidR="00242758" w:rsidRPr="00003391" w:rsidRDefault="00242758">
      <w:pPr>
        <w:ind w:firstLine="720"/>
        <w:rPr>
          <w:rFonts w:ascii="Georgia" w:hAnsi="Georgia"/>
        </w:rPr>
      </w:pPr>
    </w:p>
    <w:p w14:paraId="272224CE" w14:textId="4CD968CC" w:rsidR="00753284" w:rsidRPr="00003391" w:rsidRDefault="00701AC2">
      <w:pPr>
        <w:ind w:firstLine="720"/>
        <w:rPr>
          <w:rFonts w:ascii="Georgia" w:hAnsi="Georgia"/>
        </w:rPr>
      </w:pPr>
      <w:r w:rsidRPr="00003391">
        <w:rPr>
          <w:rFonts w:ascii="Georgia" w:hAnsi="Georgia"/>
        </w:rPr>
        <w:t xml:space="preserve">Mark </w:t>
      </w:r>
      <w:proofErr w:type="spellStart"/>
      <w:r w:rsidRPr="00003391">
        <w:rPr>
          <w:rFonts w:ascii="Georgia" w:hAnsi="Georgia"/>
        </w:rPr>
        <w:t>Giancaspro</w:t>
      </w:r>
      <w:proofErr w:type="spellEnd"/>
      <w:r w:rsidR="009A7866" w:rsidRPr="00003391">
        <w:rPr>
          <w:rFonts w:ascii="Georgia" w:hAnsi="Georgia"/>
        </w:rPr>
        <w:t xml:space="preserve"> in </w:t>
      </w:r>
      <w:r w:rsidR="009A7866" w:rsidRPr="00003391">
        <w:rPr>
          <w:rFonts w:ascii="Georgia" w:hAnsi="Georgia"/>
          <w:i/>
          <w:iCs/>
        </w:rPr>
        <w:t>Is a ‘smart contract’ really a smart idea? Insights from a legal perspective</w:t>
      </w:r>
      <w:r w:rsidR="009A7866" w:rsidRPr="00003391">
        <w:rPr>
          <w:rFonts w:ascii="Georgia" w:hAnsi="Georgia"/>
          <w:sz w:val="20"/>
          <w:szCs w:val="20"/>
        </w:rPr>
        <w:t xml:space="preserve"> </w:t>
      </w:r>
      <w:r w:rsidR="00753284" w:rsidRPr="00003391">
        <w:rPr>
          <w:rFonts w:ascii="Georgia" w:hAnsi="Georgia"/>
        </w:rPr>
        <w:t>analyzed contractual issues</w:t>
      </w:r>
      <w:r w:rsidR="002C356D" w:rsidRPr="00003391">
        <w:rPr>
          <w:rFonts w:ascii="Georgia" w:hAnsi="Georgia"/>
        </w:rPr>
        <w:t xml:space="preserve"> and uncertainties</w:t>
      </w:r>
      <w:r w:rsidR="00753284" w:rsidRPr="00003391">
        <w:rPr>
          <w:rFonts w:ascii="Georgia" w:hAnsi="Georgia"/>
        </w:rPr>
        <w:t xml:space="preserve"> that may arise with the advent of smart contracts</w:t>
      </w:r>
      <w:r w:rsidR="00C769CE" w:rsidRPr="00003391">
        <w:rPr>
          <w:rFonts w:ascii="Georgia" w:hAnsi="Georgia"/>
        </w:rPr>
        <w:t xml:space="preserve"> under Australian, French, American and English law</w:t>
      </w:r>
      <w:r w:rsidR="002C356D" w:rsidRPr="00003391">
        <w:rPr>
          <w:rFonts w:ascii="Georgia" w:hAnsi="Georgia"/>
        </w:rPr>
        <w:t>.</w:t>
      </w:r>
      <w:r w:rsidR="002C356D" w:rsidRPr="00003391">
        <w:rPr>
          <w:rStyle w:val="FootnoteReference"/>
          <w:rFonts w:ascii="Georgia" w:hAnsi="Georgia"/>
        </w:rPr>
        <w:footnoteReference w:id="90"/>
      </w:r>
    </w:p>
    <w:p w14:paraId="3FACD230" w14:textId="77777777" w:rsidR="00753284" w:rsidRPr="00003391" w:rsidRDefault="00753284">
      <w:pPr>
        <w:ind w:firstLine="720"/>
        <w:rPr>
          <w:rFonts w:ascii="Georgia" w:hAnsi="Georgia"/>
        </w:rPr>
      </w:pPr>
    </w:p>
    <w:p w14:paraId="7578E220" w14:textId="77777777" w:rsidR="00242758" w:rsidRPr="00003391" w:rsidRDefault="00242758">
      <w:pPr>
        <w:ind w:firstLine="720"/>
        <w:rPr>
          <w:rFonts w:ascii="Georgia" w:hAnsi="Georgia"/>
        </w:rPr>
      </w:pPr>
    </w:p>
    <w:p w14:paraId="773FD98C" w14:textId="77777777" w:rsidR="00242758" w:rsidRPr="00003391" w:rsidRDefault="00242758">
      <w:pPr>
        <w:ind w:firstLine="720"/>
        <w:rPr>
          <w:rFonts w:ascii="Georgia" w:hAnsi="Georgia"/>
        </w:rPr>
      </w:pPr>
    </w:p>
    <w:p w14:paraId="6789C293" w14:textId="4B9953E4" w:rsidR="00242758" w:rsidRPr="00003391" w:rsidRDefault="00701AC2">
      <w:pPr>
        <w:ind w:firstLine="720"/>
        <w:rPr>
          <w:rFonts w:ascii="Georgia" w:hAnsi="Georgia"/>
        </w:rPr>
      </w:pPr>
      <w:proofErr w:type="spellStart"/>
      <w:r w:rsidRPr="00003391">
        <w:rPr>
          <w:rFonts w:ascii="Georgia" w:hAnsi="Georgia"/>
        </w:rPr>
        <w:t>Giancaspro</w:t>
      </w:r>
      <w:proofErr w:type="spellEnd"/>
      <w:r w:rsidRPr="00003391">
        <w:rPr>
          <w:rFonts w:ascii="Georgia" w:hAnsi="Georgia"/>
        </w:rPr>
        <w:t xml:space="preserve"> discussed the following </w:t>
      </w:r>
      <w:r w:rsidR="002F7A41" w:rsidRPr="00003391">
        <w:rPr>
          <w:rFonts w:ascii="Georgia" w:hAnsi="Georgia"/>
        </w:rPr>
        <w:t>contract law principles</w:t>
      </w:r>
      <w:r w:rsidRPr="00003391">
        <w:rPr>
          <w:rFonts w:ascii="Georgia" w:hAnsi="Georgia"/>
        </w:rPr>
        <w:t xml:space="preserve"> in his comparative analysis:</w:t>
      </w:r>
    </w:p>
    <w:p w14:paraId="2AFA5ED7" w14:textId="77777777" w:rsidR="00242758" w:rsidRPr="00003391" w:rsidRDefault="00242758">
      <w:pPr>
        <w:ind w:firstLine="720"/>
        <w:rPr>
          <w:rFonts w:ascii="Georgia" w:hAnsi="Georgia"/>
        </w:rPr>
      </w:pPr>
    </w:p>
    <w:p w14:paraId="621524FC" w14:textId="6AA59C49" w:rsidR="00242758" w:rsidRPr="00003391" w:rsidRDefault="00701AC2">
      <w:pPr>
        <w:numPr>
          <w:ilvl w:val="0"/>
          <w:numId w:val="14"/>
        </w:numPr>
        <w:rPr>
          <w:rFonts w:ascii="Georgia" w:hAnsi="Georgia"/>
        </w:rPr>
      </w:pPr>
      <w:r w:rsidRPr="00003391">
        <w:rPr>
          <w:rFonts w:ascii="Georgia" w:hAnsi="Georgia"/>
        </w:rPr>
        <w:t>“Capacity</w:t>
      </w:r>
      <w:r w:rsidR="002F7A41" w:rsidRPr="00003391">
        <w:rPr>
          <w:rFonts w:ascii="Georgia" w:hAnsi="Georgia"/>
        </w:rPr>
        <w:t>,</w:t>
      </w:r>
    </w:p>
    <w:p w14:paraId="6038D14E" w14:textId="6E69966D" w:rsidR="00242758" w:rsidRPr="00003391" w:rsidRDefault="00701AC2">
      <w:pPr>
        <w:numPr>
          <w:ilvl w:val="0"/>
          <w:numId w:val="14"/>
        </w:numPr>
        <w:rPr>
          <w:rFonts w:ascii="Georgia" w:hAnsi="Georgia"/>
        </w:rPr>
      </w:pPr>
      <w:r w:rsidRPr="00003391">
        <w:rPr>
          <w:rFonts w:ascii="Georgia" w:hAnsi="Georgia"/>
        </w:rPr>
        <w:t>Mistake</w:t>
      </w:r>
      <w:r w:rsidR="002F7A41" w:rsidRPr="00003391">
        <w:rPr>
          <w:rFonts w:ascii="Georgia" w:hAnsi="Georgia"/>
        </w:rPr>
        <w:t>,</w:t>
      </w:r>
    </w:p>
    <w:p w14:paraId="7EC27D8A" w14:textId="63BCC1BE" w:rsidR="00242758" w:rsidRPr="00003391" w:rsidRDefault="00701AC2">
      <w:pPr>
        <w:numPr>
          <w:ilvl w:val="0"/>
          <w:numId w:val="14"/>
        </w:numPr>
        <w:rPr>
          <w:rFonts w:ascii="Georgia" w:hAnsi="Georgia"/>
        </w:rPr>
      </w:pPr>
      <w:r w:rsidRPr="00003391">
        <w:rPr>
          <w:rFonts w:ascii="Georgia" w:hAnsi="Georgia"/>
        </w:rPr>
        <w:t>Formation (Offer and Acceptance)</w:t>
      </w:r>
      <w:r w:rsidR="002F7A41" w:rsidRPr="00003391">
        <w:rPr>
          <w:rFonts w:ascii="Georgia" w:hAnsi="Georgia"/>
        </w:rPr>
        <w:t>,</w:t>
      </w:r>
    </w:p>
    <w:p w14:paraId="06572008" w14:textId="5B617076" w:rsidR="00242758" w:rsidRPr="00003391" w:rsidRDefault="00701AC2">
      <w:pPr>
        <w:numPr>
          <w:ilvl w:val="0"/>
          <w:numId w:val="14"/>
        </w:numPr>
        <w:rPr>
          <w:rFonts w:ascii="Georgia" w:hAnsi="Georgia"/>
        </w:rPr>
      </w:pPr>
      <w:r w:rsidRPr="00003391">
        <w:rPr>
          <w:rFonts w:ascii="Georgia" w:hAnsi="Georgia"/>
        </w:rPr>
        <w:t>Legal intent in follow-on contracts</w:t>
      </w:r>
      <w:r w:rsidR="002F7A41" w:rsidRPr="00003391">
        <w:rPr>
          <w:rFonts w:ascii="Georgia" w:hAnsi="Georgia"/>
        </w:rPr>
        <w:t>,</w:t>
      </w:r>
    </w:p>
    <w:p w14:paraId="577480FC" w14:textId="442441EC" w:rsidR="00242758" w:rsidRPr="00003391" w:rsidRDefault="00701AC2">
      <w:pPr>
        <w:numPr>
          <w:ilvl w:val="0"/>
          <w:numId w:val="14"/>
        </w:numPr>
        <w:rPr>
          <w:rFonts w:ascii="Georgia" w:hAnsi="Georgia"/>
        </w:rPr>
      </w:pPr>
      <w:r w:rsidRPr="00003391">
        <w:rPr>
          <w:rFonts w:ascii="Georgia" w:hAnsi="Georgia"/>
        </w:rPr>
        <w:t>Certainty of Terms</w:t>
      </w:r>
      <w:r w:rsidR="002F7A41" w:rsidRPr="00003391">
        <w:rPr>
          <w:rFonts w:ascii="Georgia" w:hAnsi="Georgia"/>
        </w:rPr>
        <w:t>,</w:t>
      </w:r>
    </w:p>
    <w:p w14:paraId="2B853896" w14:textId="416E244D" w:rsidR="00242758" w:rsidRPr="00003391" w:rsidRDefault="002F7A41">
      <w:pPr>
        <w:numPr>
          <w:ilvl w:val="0"/>
          <w:numId w:val="14"/>
        </w:numPr>
        <w:rPr>
          <w:rFonts w:ascii="Georgia" w:hAnsi="Georgia"/>
        </w:rPr>
      </w:pPr>
      <w:r w:rsidRPr="00003391">
        <w:rPr>
          <w:rFonts w:ascii="Georgia" w:hAnsi="Georgia"/>
        </w:rPr>
        <w:t>,</w:t>
      </w:r>
    </w:p>
    <w:p w14:paraId="17FC8E99" w14:textId="1EB9AD60" w:rsidR="005A54D0" w:rsidRPr="00003391" w:rsidRDefault="00701AC2">
      <w:pPr>
        <w:numPr>
          <w:ilvl w:val="0"/>
          <w:numId w:val="14"/>
        </w:numPr>
        <w:rPr>
          <w:rFonts w:ascii="Georgia" w:hAnsi="Georgia"/>
        </w:rPr>
      </w:pPr>
      <w:r w:rsidRPr="00003391">
        <w:rPr>
          <w:rFonts w:ascii="Georgia" w:hAnsi="Georgia"/>
        </w:rPr>
        <w:t>Interpreting smart contract</w:t>
      </w:r>
      <w:r w:rsidR="002F7A41" w:rsidRPr="00003391">
        <w:rPr>
          <w:rFonts w:ascii="Georgia" w:hAnsi="Georgia"/>
        </w:rPr>
        <w:t xml:space="preserve"> code</w:t>
      </w:r>
      <w:r w:rsidR="005A54D0" w:rsidRPr="00003391">
        <w:rPr>
          <w:rFonts w:ascii="Georgia" w:hAnsi="Georgia"/>
        </w:rPr>
        <w:t>; and</w:t>
      </w:r>
    </w:p>
    <w:p w14:paraId="30D8A1B1" w14:textId="543CEE00" w:rsidR="00242758" w:rsidRPr="00003391" w:rsidRDefault="005A54D0">
      <w:pPr>
        <w:numPr>
          <w:ilvl w:val="0"/>
          <w:numId w:val="14"/>
        </w:numPr>
        <w:rPr>
          <w:rFonts w:ascii="Georgia" w:hAnsi="Georgia"/>
        </w:rPr>
      </w:pPr>
      <w:r w:rsidRPr="00003391">
        <w:rPr>
          <w:rFonts w:ascii="Georgia" w:hAnsi="Georgia"/>
        </w:rPr>
        <w:t>Remedial issues</w:t>
      </w:r>
      <w:r w:rsidR="00701AC2" w:rsidRPr="00003391">
        <w:rPr>
          <w:rFonts w:ascii="Georgia" w:hAnsi="Georgia"/>
        </w:rPr>
        <w:t>”</w:t>
      </w:r>
      <w:r w:rsidR="00701AC2" w:rsidRPr="00003391">
        <w:rPr>
          <w:rFonts w:ascii="Georgia" w:hAnsi="Georgia"/>
          <w:vertAlign w:val="superscript"/>
        </w:rPr>
        <w:footnoteReference w:id="91"/>
      </w:r>
    </w:p>
    <w:p w14:paraId="01BFDCEB" w14:textId="77777777" w:rsidR="00242758" w:rsidRPr="00003391" w:rsidRDefault="00242758">
      <w:pPr>
        <w:ind w:firstLine="720"/>
        <w:rPr>
          <w:rFonts w:ascii="Georgia" w:hAnsi="Georgia"/>
        </w:rPr>
      </w:pPr>
    </w:p>
    <w:p w14:paraId="42C58478" w14:textId="77777777" w:rsidR="00242758" w:rsidRPr="00003391" w:rsidRDefault="00242758">
      <w:pPr>
        <w:ind w:firstLine="720"/>
        <w:rPr>
          <w:rFonts w:ascii="Georgia" w:hAnsi="Georgia"/>
        </w:rPr>
      </w:pPr>
    </w:p>
    <w:p w14:paraId="46014747" w14:textId="77777777" w:rsidR="00242758" w:rsidRPr="00003391" w:rsidRDefault="00242758">
      <w:pPr>
        <w:ind w:firstLine="720"/>
        <w:rPr>
          <w:rFonts w:ascii="Georgia" w:hAnsi="Georgia"/>
        </w:rPr>
      </w:pPr>
    </w:p>
    <w:p w14:paraId="3A18530C" w14:textId="5A7531FB" w:rsidR="00242758" w:rsidRPr="00003391" w:rsidRDefault="00701AC2">
      <w:pPr>
        <w:ind w:firstLine="720"/>
        <w:rPr>
          <w:rFonts w:ascii="Georgia" w:hAnsi="Georgia"/>
        </w:rPr>
      </w:pPr>
      <w:r w:rsidRPr="00003391">
        <w:rPr>
          <w:rFonts w:ascii="Georgia" w:hAnsi="Georgia"/>
        </w:rPr>
        <w:t>Contractual capacity and mistake are</w:t>
      </w:r>
      <w:r w:rsidR="001E0101" w:rsidRPr="00003391">
        <w:rPr>
          <w:rFonts w:ascii="Georgia" w:hAnsi="Georgia"/>
        </w:rPr>
        <w:t xml:space="preserve"> contractual</w:t>
      </w:r>
      <w:r w:rsidRPr="00003391">
        <w:rPr>
          <w:rFonts w:ascii="Georgia" w:hAnsi="Georgia"/>
        </w:rPr>
        <w:t xml:space="preserve"> issues that concern the real-world identity </w:t>
      </w:r>
      <w:r w:rsidR="00C53721" w:rsidRPr="00003391">
        <w:rPr>
          <w:rFonts w:ascii="Georgia" w:hAnsi="Georgia"/>
        </w:rPr>
        <w:t>of parties</w:t>
      </w:r>
      <w:r w:rsidRPr="00003391">
        <w:rPr>
          <w:rFonts w:ascii="Georgia" w:hAnsi="Georgia"/>
        </w:rPr>
        <w:t xml:space="preserve"> on a blockchain.</w:t>
      </w:r>
      <w:r w:rsidRPr="00003391">
        <w:rPr>
          <w:rFonts w:ascii="Georgia" w:hAnsi="Georgia"/>
          <w:vertAlign w:val="superscript"/>
        </w:rPr>
        <w:footnoteReference w:id="92"/>
      </w:r>
      <w:r w:rsidRPr="00003391">
        <w:rPr>
          <w:rFonts w:ascii="Georgia" w:hAnsi="Georgia"/>
        </w:rPr>
        <w:t xml:space="preserve"> On the blockchain, </w:t>
      </w:r>
      <w:r w:rsidR="00756D90" w:rsidRPr="00003391">
        <w:rPr>
          <w:rFonts w:ascii="Georgia" w:hAnsi="Georgia"/>
        </w:rPr>
        <w:t>users</w:t>
      </w:r>
      <w:r w:rsidRPr="00003391">
        <w:rPr>
          <w:rFonts w:ascii="Georgia" w:hAnsi="Georgia"/>
        </w:rPr>
        <w:t xml:space="preserve"> are identified by a public </w:t>
      </w:r>
      <w:r w:rsidR="00CE6A92" w:rsidRPr="00003391">
        <w:rPr>
          <w:rFonts w:ascii="Georgia" w:hAnsi="Georgia"/>
        </w:rPr>
        <w:t>address</w:t>
      </w:r>
      <w:r w:rsidR="00756D90" w:rsidRPr="00003391">
        <w:rPr>
          <w:rStyle w:val="FootnoteReference"/>
          <w:rFonts w:ascii="Georgia" w:hAnsi="Georgia"/>
        </w:rPr>
        <w:footnoteReference w:id="93"/>
      </w:r>
      <w:r w:rsidR="00756D90" w:rsidRPr="00003391">
        <w:rPr>
          <w:rFonts w:ascii="Georgia" w:hAnsi="Georgia"/>
        </w:rPr>
        <w:t>,</w:t>
      </w:r>
      <w:r w:rsidRPr="00003391">
        <w:rPr>
          <w:rFonts w:ascii="Georgia" w:hAnsi="Georgia"/>
        </w:rPr>
        <w:t xml:space="preserve"> </w:t>
      </w:r>
      <w:r w:rsidR="00F004B3" w:rsidRPr="00003391">
        <w:rPr>
          <w:rFonts w:ascii="Georgia" w:hAnsi="Georgia"/>
        </w:rPr>
        <w:t xml:space="preserve"> a long hexadecimal string of alphanumeric characters, </w:t>
      </w:r>
      <w:r w:rsidRPr="00003391">
        <w:rPr>
          <w:rFonts w:ascii="Georgia" w:hAnsi="Georgia"/>
        </w:rPr>
        <w:t xml:space="preserve">that is </w:t>
      </w:r>
      <w:r w:rsidR="00F004B3" w:rsidRPr="00003391">
        <w:rPr>
          <w:rFonts w:ascii="Georgia" w:hAnsi="Georgia"/>
        </w:rPr>
        <w:t>dis</w:t>
      </w:r>
      <w:r w:rsidRPr="00003391">
        <w:rPr>
          <w:rFonts w:ascii="Georgia" w:hAnsi="Georgia"/>
        </w:rPr>
        <w:t xml:space="preserve">connected </w:t>
      </w:r>
      <w:r w:rsidR="00F004B3" w:rsidRPr="00003391">
        <w:rPr>
          <w:rFonts w:ascii="Georgia" w:hAnsi="Georgia"/>
        </w:rPr>
        <w:t>from</w:t>
      </w:r>
      <w:r w:rsidRPr="00003391">
        <w:rPr>
          <w:rFonts w:ascii="Georgia" w:hAnsi="Georgia"/>
        </w:rPr>
        <w:t xml:space="preserve"> any real-world identifiers such as a name or physical address.</w:t>
      </w:r>
      <w:r w:rsidRPr="00003391">
        <w:rPr>
          <w:rFonts w:ascii="Georgia" w:hAnsi="Georgia"/>
          <w:vertAlign w:val="superscript"/>
        </w:rPr>
        <w:footnoteReference w:id="94"/>
      </w:r>
      <w:r w:rsidRPr="00003391">
        <w:rPr>
          <w:rFonts w:ascii="Georgia" w:hAnsi="Georgia"/>
        </w:rPr>
        <w:t xml:space="preserve"> For example, all public addresses on the Ethereum blockchain are identified by a </w:t>
      </w:r>
      <w:r w:rsidR="000C692C" w:rsidRPr="00003391">
        <w:rPr>
          <w:rFonts w:ascii="Georgia" w:hAnsi="Georgia"/>
        </w:rPr>
        <w:t>forty-two (</w:t>
      </w:r>
      <w:r w:rsidRPr="00003391">
        <w:rPr>
          <w:rFonts w:ascii="Georgia" w:hAnsi="Georgia"/>
        </w:rPr>
        <w:t>42</w:t>
      </w:r>
      <w:r w:rsidR="000C692C" w:rsidRPr="00003391">
        <w:rPr>
          <w:rFonts w:ascii="Georgia" w:hAnsi="Georgia"/>
        </w:rPr>
        <w:t>)</w:t>
      </w:r>
      <w:r w:rsidRPr="00003391">
        <w:rPr>
          <w:rFonts w:ascii="Georgia" w:hAnsi="Georgia"/>
        </w:rPr>
        <w:t xml:space="preserve"> </w:t>
      </w:r>
      <w:r w:rsidR="0078057D" w:rsidRPr="00003391">
        <w:rPr>
          <w:rFonts w:ascii="Georgia" w:hAnsi="Georgia"/>
        </w:rPr>
        <w:t>alphanumeric character combination</w:t>
      </w:r>
      <w:r w:rsidRPr="00003391">
        <w:rPr>
          <w:rFonts w:ascii="Georgia" w:hAnsi="Georgia"/>
        </w:rPr>
        <w:t xml:space="preserve"> </w:t>
      </w:r>
      <w:r w:rsidR="00B61EBC" w:rsidRPr="00003391">
        <w:rPr>
          <w:rFonts w:ascii="Georgia" w:hAnsi="Georgia"/>
        </w:rPr>
        <w:t xml:space="preserve">that </w:t>
      </w:r>
      <w:r w:rsidRPr="00003391">
        <w:rPr>
          <w:rFonts w:ascii="Georgia" w:hAnsi="Georgia"/>
        </w:rPr>
        <w:t>start</w:t>
      </w:r>
      <w:r w:rsidR="00B61EBC" w:rsidRPr="00003391">
        <w:rPr>
          <w:rFonts w:ascii="Georgia" w:hAnsi="Georgia"/>
        </w:rPr>
        <w:t>s</w:t>
      </w:r>
      <w:r w:rsidRPr="00003391">
        <w:rPr>
          <w:rFonts w:ascii="Georgia" w:hAnsi="Georgia"/>
        </w:rPr>
        <w:t xml:space="preserve"> with </w:t>
      </w:r>
      <w:r w:rsidR="004A59AF" w:rsidRPr="00003391">
        <w:rPr>
          <w:rFonts w:ascii="Georgia" w:hAnsi="Georgia"/>
        </w:rPr>
        <w:t>“</w:t>
      </w:r>
      <w:r w:rsidRPr="00003391">
        <w:rPr>
          <w:rFonts w:ascii="Georgia" w:hAnsi="Georgia"/>
        </w:rPr>
        <w:t>0x.</w:t>
      </w:r>
      <w:r w:rsidR="004A59AF" w:rsidRPr="00003391">
        <w:rPr>
          <w:rFonts w:ascii="Georgia" w:hAnsi="Georgia"/>
        </w:rPr>
        <w:t>”</w:t>
      </w:r>
      <w:r w:rsidRPr="00003391">
        <w:rPr>
          <w:rFonts w:ascii="Georgia" w:hAnsi="Georgia"/>
          <w:vertAlign w:val="superscript"/>
        </w:rPr>
        <w:footnoteReference w:id="95"/>
      </w:r>
    </w:p>
    <w:p w14:paraId="5236CE8C" w14:textId="77777777" w:rsidR="00242758" w:rsidRPr="00003391" w:rsidRDefault="00242758">
      <w:pPr>
        <w:ind w:firstLine="720"/>
        <w:rPr>
          <w:rFonts w:ascii="Georgia" w:hAnsi="Georgia"/>
        </w:rPr>
      </w:pPr>
    </w:p>
    <w:p w14:paraId="1B9EACE0" w14:textId="26D6638D" w:rsidR="00242758" w:rsidRPr="00003391" w:rsidRDefault="00701AC2">
      <w:pPr>
        <w:ind w:firstLine="720"/>
        <w:rPr>
          <w:rFonts w:ascii="Georgia" w:hAnsi="Georgia"/>
        </w:rPr>
      </w:pPr>
      <w:r w:rsidRPr="00003391">
        <w:rPr>
          <w:rFonts w:ascii="Georgia" w:hAnsi="Georgia"/>
        </w:rPr>
        <w:t>“Contractual capacity refers to a party’s ability to enter into a contract.”</w:t>
      </w:r>
      <w:r w:rsidRPr="00003391">
        <w:rPr>
          <w:rFonts w:ascii="Georgia" w:hAnsi="Georgia"/>
          <w:vertAlign w:val="superscript"/>
        </w:rPr>
        <w:footnoteReference w:id="96"/>
      </w:r>
      <w:r w:rsidRPr="00003391">
        <w:rPr>
          <w:rFonts w:ascii="Georgia" w:hAnsi="Georgia"/>
        </w:rPr>
        <w:t xml:space="preserve"> </w:t>
      </w:r>
      <w:proofErr w:type="spellStart"/>
      <w:r w:rsidRPr="00003391">
        <w:rPr>
          <w:rFonts w:ascii="Georgia" w:hAnsi="Georgia"/>
        </w:rPr>
        <w:t>Giancaspro</w:t>
      </w:r>
      <w:proofErr w:type="spellEnd"/>
      <w:r w:rsidRPr="00003391">
        <w:rPr>
          <w:rFonts w:ascii="Georgia" w:hAnsi="Georgia"/>
        </w:rPr>
        <w:t xml:space="preserve"> </w:t>
      </w:r>
      <w:r w:rsidR="005027B8" w:rsidRPr="00003391">
        <w:rPr>
          <w:rFonts w:ascii="Georgia" w:hAnsi="Georgia"/>
        </w:rPr>
        <w:t xml:space="preserve">analyzed </w:t>
      </w:r>
      <w:r w:rsidRPr="00003391">
        <w:rPr>
          <w:rFonts w:ascii="Georgia" w:hAnsi="Georgia"/>
        </w:rPr>
        <w:t>contractual capacity in the context of minors entering into contracts.</w:t>
      </w:r>
      <w:r w:rsidRPr="00003391">
        <w:rPr>
          <w:rFonts w:ascii="Georgia" w:hAnsi="Georgia"/>
          <w:vertAlign w:val="superscript"/>
        </w:rPr>
        <w:footnoteReference w:id="97"/>
      </w:r>
      <w:r w:rsidRPr="00003391">
        <w:rPr>
          <w:rFonts w:ascii="Georgia" w:hAnsi="Georgia"/>
        </w:rPr>
        <w:t xml:space="preserve"> Under Australian, English, American and French law,</w:t>
      </w:r>
      <w:r w:rsidR="00356D1A" w:rsidRPr="00003391">
        <w:rPr>
          <w:rFonts w:ascii="Georgia" w:hAnsi="Georgia"/>
        </w:rPr>
        <w:t xml:space="preserve"> </w:t>
      </w:r>
      <w:r w:rsidRPr="00003391">
        <w:rPr>
          <w:rFonts w:ascii="Georgia" w:hAnsi="Georgia"/>
        </w:rPr>
        <w:t xml:space="preserve">a minor (a person under the age of majority) </w:t>
      </w:r>
      <w:r w:rsidR="00E4700E" w:rsidRPr="00003391">
        <w:rPr>
          <w:rFonts w:ascii="Georgia" w:hAnsi="Georgia"/>
        </w:rPr>
        <w:t xml:space="preserve">generally </w:t>
      </w:r>
      <w:r w:rsidRPr="00003391">
        <w:rPr>
          <w:rFonts w:ascii="Georgia" w:hAnsi="Georgia"/>
        </w:rPr>
        <w:t>does not have contractual capacity to enter into a contract.</w:t>
      </w:r>
      <w:r w:rsidRPr="00003391">
        <w:rPr>
          <w:rFonts w:ascii="Georgia" w:hAnsi="Georgia"/>
          <w:vertAlign w:val="superscript"/>
        </w:rPr>
        <w:footnoteReference w:id="98"/>
      </w:r>
      <w:r w:rsidRPr="00003391">
        <w:rPr>
          <w:rFonts w:ascii="Georgia" w:hAnsi="Georgia"/>
        </w:rPr>
        <w:t xml:space="preserve"> </w:t>
      </w:r>
      <w:r w:rsidR="001E0101" w:rsidRPr="00003391">
        <w:rPr>
          <w:rFonts w:ascii="Georgia" w:hAnsi="Georgia"/>
        </w:rPr>
        <w:t>Australian</w:t>
      </w:r>
      <w:r w:rsidRPr="00003391">
        <w:rPr>
          <w:rFonts w:ascii="Georgia" w:hAnsi="Georgia"/>
        </w:rPr>
        <w:t xml:space="preserve">, English and </w:t>
      </w:r>
      <w:r w:rsidR="00356D1A" w:rsidRPr="00003391">
        <w:rPr>
          <w:rFonts w:ascii="Georgia" w:hAnsi="Georgia"/>
        </w:rPr>
        <w:t>American</w:t>
      </w:r>
      <w:r w:rsidRPr="00003391">
        <w:rPr>
          <w:rFonts w:ascii="Georgia" w:hAnsi="Georgia"/>
        </w:rPr>
        <w:t xml:space="preserve"> law provide for limited exceptions to the general rule (e.g., a contract for necessaries such as a car or furniture), and in those circumstances, the contract is voidable</w:t>
      </w:r>
      <w:r w:rsidR="00E156CB" w:rsidRPr="00003391">
        <w:rPr>
          <w:rFonts w:ascii="Georgia" w:hAnsi="Georgia"/>
        </w:rPr>
        <w:t>, i.e., the minor may elect to terminate the contract,</w:t>
      </w:r>
      <w:r w:rsidRPr="00003391">
        <w:rPr>
          <w:rFonts w:ascii="Georgia" w:hAnsi="Georgia"/>
        </w:rPr>
        <w:t xml:space="preserve"> at the minor’s discretion.</w:t>
      </w:r>
      <w:r w:rsidRPr="00003391">
        <w:rPr>
          <w:rFonts w:ascii="Georgia" w:hAnsi="Georgia"/>
          <w:vertAlign w:val="superscript"/>
        </w:rPr>
        <w:footnoteReference w:id="99"/>
      </w:r>
      <w:r w:rsidRPr="00003391">
        <w:rPr>
          <w:rFonts w:ascii="Georgia" w:hAnsi="Georgia"/>
        </w:rPr>
        <w:t xml:space="preserve"> Given that public addresses </w:t>
      </w:r>
      <w:r w:rsidR="00E156CB" w:rsidRPr="00003391">
        <w:rPr>
          <w:rFonts w:ascii="Georgia" w:hAnsi="Georgia"/>
        </w:rPr>
        <w:t xml:space="preserve">on a blockchain </w:t>
      </w:r>
      <w:r w:rsidRPr="00003391">
        <w:rPr>
          <w:rFonts w:ascii="Georgia" w:hAnsi="Georgia"/>
        </w:rPr>
        <w:t>are not linked to re</w:t>
      </w:r>
      <w:r w:rsidR="00E156CB" w:rsidRPr="00003391">
        <w:rPr>
          <w:rFonts w:ascii="Georgia" w:hAnsi="Georgia"/>
        </w:rPr>
        <w:t>al -</w:t>
      </w:r>
      <w:r w:rsidRPr="00003391">
        <w:rPr>
          <w:rFonts w:ascii="Georgia" w:hAnsi="Georgia"/>
        </w:rPr>
        <w:t>world personal identifiers, a party may inadvertently enter into a contract with a minor via smart contract.</w:t>
      </w:r>
      <w:r w:rsidRPr="00003391">
        <w:rPr>
          <w:rFonts w:ascii="Georgia" w:hAnsi="Georgia"/>
          <w:vertAlign w:val="superscript"/>
        </w:rPr>
        <w:footnoteReference w:id="100"/>
      </w:r>
      <w:r w:rsidRPr="00003391">
        <w:rPr>
          <w:rFonts w:ascii="Georgia" w:hAnsi="Georgia"/>
        </w:rPr>
        <w:t xml:space="preserve"> Thus, a pre-screening procedure may be needed to deter minors from entering into contracts via smart contracts.</w:t>
      </w:r>
      <w:r w:rsidRPr="00003391">
        <w:rPr>
          <w:rFonts w:ascii="Georgia" w:hAnsi="Georgia"/>
          <w:vertAlign w:val="superscript"/>
        </w:rPr>
        <w:footnoteReference w:id="101"/>
      </w:r>
      <w:r w:rsidRPr="00003391">
        <w:rPr>
          <w:rFonts w:ascii="Georgia" w:hAnsi="Georgia"/>
        </w:rPr>
        <w:t xml:space="preserve"> </w:t>
      </w:r>
    </w:p>
    <w:p w14:paraId="2394F2FD" w14:textId="77777777" w:rsidR="001E0101" w:rsidRPr="00003391" w:rsidRDefault="001E0101">
      <w:pPr>
        <w:ind w:firstLine="720"/>
        <w:rPr>
          <w:rFonts w:ascii="Georgia" w:hAnsi="Georgia"/>
        </w:rPr>
      </w:pPr>
    </w:p>
    <w:p w14:paraId="0000CE74" w14:textId="09B5D6B7" w:rsidR="00A63122" w:rsidRPr="00003391" w:rsidRDefault="0082781F">
      <w:pPr>
        <w:ind w:firstLine="720"/>
        <w:rPr>
          <w:rFonts w:ascii="Georgia" w:hAnsi="Georgia"/>
        </w:rPr>
      </w:pPr>
      <w:r w:rsidRPr="00003391">
        <w:rPr>
          <w:rFonts w:ascii="Georgia" w:hAnsi="Georgia"/>
        </w:rPr>
        <w:t xml:space="preserve">The application of </w:t>
      </w:r>
      <w:r w:rsidR="00701AC2" w:rsidRPr="00003391">
        <w:rPr>
          <w:rFonts w:ascii="Georgia" w:hAnsi="Georgia"/>
        </w:rPr>
        <w:t>Mistake</w:t>
      </w:r>
      <w:r w:rsidRPr="00003391">
        <w:rPr>
          <w:rFonts w:ascii="Georgia" w:hAnsi="Georgia"/>
        </w:rPr>
        <w:t xml:space="preserve"> to smart contracts faces the same issue as contractual capacity</w:t>
      </w:r>
      <w:r w:rsidR="00701AC2" w:rsidRPr="00003391">
        <w:rPr>
          <w:rFonts w:ascii="Georgia" w:hAnsi="Georgia"/>
        </w:rPr>
        <w:t>.</w:t>
      </w:r>
      <w:r w:rsidR="00701AC2" w:rsidRPr="00003391">
        <w:rPr>
          <w:rFonts w:ascii="Georgia" w:hAnsi="Georgia"/>
          <w:vertAlign w:val="superscript"/>
        </w:rPr>
        <w:footnoteReference w:id="102"/>
      </w:r>
      <w:r w:rsidR="00701AC2" w:rsidRPr="00003391">
        <w:rPr>
          <w:rFonts w:ascii="Georgia" w:hAnsi="Georgia"/>
        </w:rPr>
        <w:t xml:space="preserve"> Mistake is a legal defense to contract formation, wherein a party may void a contract </w:t>
      </w:r>
      <w:r w:rsidR="00701AC2" w:rsidRPr="00003391">
        <w:rPr>
          <w:rFonts w:ascii="Georgia" w:hAnsi="Georgia"/>
        </w:rPr>
        <w:lastRenderedPageBreak/>
        <w:t>because a party was mistaken about the identity</w:t>
      </w:r>
      <w:r w:rsidRPr="00003391">
        <w:rPr>
          <w:rFonts w:ascii="Georgia" w:hAnsi="Georgia"/>
        </w:rPr>
        <w:t xml:space="preserve"> of the counterparty</w:t>
      </w:r>
      <w:r w:rsidR="00701AC2" w:rsidRPr="00003391">
        <w:rPr>
          <w:rFonts w:ascii="Georgia" w:hAnsi="Georgia"/>
        </w:rPr>
        <w:t xml:space="preserve"> or </w:t>
      </w:r>
      <w:r w:rsidRPr="00003391">
        <w:rPr>
          <w:rFonts w:ascii="Georgia" w:hAnsi="Georgia"/>
        </w:rPr>
        <w:t xml:space="preserve">the </w:t>
      </w:r>
      <w:r w:rsidR="00701AC2" w:rsidRPr="00003391">
        <w:rPr>
          <w:rFonts w:ascii="Georgia" w:hAnsi="Georgia"/>
        </w:rPr>
        <w:t>terms of the contract.</w:t>
      </w:r>
      <w:r w:rsidR="00701AC2" w:rsidRPr="00003391">
        <w:rPr>
          <w:rFonts w:ascii="Georgia" w:hAnsi="Georgia"/>
          <w:vertAlign w:val="superscript"/>
        </w:rPr>
        <w:footnoteReference w:id="103"/>
      </w:r>
      <w:r w:rsidR="00701AC2" w:rsidRPr="00003391">
        <w:rPr>
          <w:rFonts w:ascii="Georgia" w:hAnsi="Georgia"/>
        </w:rPr>
        <w:t xml:space="preserve"> </w:t>
      </w:r>
    </w:p>
    <w:p w14:paraId="3591CD76" w14:textId="77777777" w:rsidR="00A63122" w:rsidRPr="00003391" w:rsidRDefault="00A63122">
      <w:pPr>
        <w:ind w:firstLine="720"/>
        <w:rPr>
          <w:rFonts w:ascii="Georgia" w:hAnsi="Georgia"/>
        </w:rPr>
      </w:pPr>
    </w:p>
    <w:p w14:paraId="315AC2F3" w14:textId="1E62BFDF" w:rsidR="00242758" w:rsidRPr="00003391" w:rsidRDefault="00A63122" w:rsidP="00926FF1">
      <w:pPr>
        <w:ind w:firstLine="720"/>
        <w:rPr>
          <w:rFonts w:ascii="Georgia" w:hAnsi="Georgia"/>
        </w:rPr>
      </w:pPr>
      <w:r w:rsidRPr="00003391">
        <w:rPr>
          <w:rFonts w:ascii="Georgia" w:hAnsi="Georgia"/>
        </w:rPr>
        <w:t xml:space="preserve">In </w:t>
      </w:r>
      <w:proofErr w:type="spellStart"/>
      <w:r w:rsidRPr="00003391">
        <w:rPr>
          <w:rFonts w:ascii="Georgia" w:hAnsi="Georgia"/>
        </w:rPr>
        <w:t>Giancaspro’s</w:t>
      </w:r>
      <w:proofErr w:type="spellEnd"/>
      <w:r w:rsidRPr="00003391">
        <w:rPr>
          <w:rFonts w:ascii="Georgia" w:hAnsi="Georgia"/>
        </w:rPr>
        <w:t xml:space="preserve"> analysis, Mistake </w:t>
      </w:r>
      <w:r w:rsidR="00926FF1" w:rsidRPr="00003391">
        <w:rPr>
          <w:rFonts w:ascii="Georgia" w:hAnsi="Georgia"/>
        </w:rPr>
        <w:t>can easily occur</w:t>
      </w:r>
      <w:r w:rsidR="00251B78" w:rsidRPr="00003391">
        <w:rPr>
          <w:rFonts w:ascii="Georgia" w:hAnsi="Georgia"/>
        </w:rPr>
        <w:t xml:space="preserve"> wit</w:t>
      </w:r>
      <w:r w:rsidR="00926FF1" w:rsidRPr="00003391">
        <w:rPr>
          <w:rFonts w:ascii="Georgia" w:hAnsi="Georgia"/>
        </w:rPr>
        <w:t>h smart contracts because smart contracts are susceptible to identity theft</w:t>
      </w:r>
      <w:r w:rsidR="00701AC2" w:rsidRPr="00003391">
        <w:rPr>
          <w:rFonts w:ascii="Georgia" w:hAnsi="Georgia"/>
        </w:rPr>
        <w:t>.</w:t>
      </w:r>
      <w:r w:rsidR="00701AC2" w:rsidRPr="00003391">
        <w:rPr>
          <w:rFonts w:ascii="Georgia" w:hAnsi="Georgia"/>
          <w:vertAlign w:val="superscript"/>
        </w:rPr>
        <w:footnoteReference w:id="104"/>
      </w:r>
      <w:r w:rsidR="00701AC2" w:rsidRPr="00003391">
        <w:rPr>
          <w:rFonts w:ascii="Georgia" w:hAnsi="Georgia"/>
        </w:rPr>
        <w:t xml:space="preserve"> For example, </w:t>
      </w:r>
      <w:r w:rsidR="00364F53" w:rsidRPr="00003391">
        <w:rPr>
          <w:rFonts w:ascii="Georgia" w:hAnsi="Georgia"/>
        </w:rPr>
        <w:t xml:space="preserve">in the case of identity theft, </w:t>
      </w:r>
      <w:r w:rsidR="00701AC2" w:rsidRPr="00003391">
        <w:rPr>
          <w:rFonts w:ascii="Georgia" w:hAnsi="Georgia"/>
        </w:rPr>
        <w:t>a hacker can steal another person’s private key</w:t>
      </w:r>
      <w:r w:rsidR="00701AC2" w:rsidRPr="00003391">
        <w:rPr>
          <w:rFonts w:ascii="Georgia" w:hAnsi="Georgia"/>
          <w:vertAlign w:val="superscript"/>
        </w:rPr>
        <w:footnoteReference w:id="105"/>
      </w:r>
      <w:r w:rsidR="00701AC2" w:rsidRPr="00003391">
        <w:rPr>
          <w:rFonts w:ascii="Georgia" w:hAnsi="Georgia"/>
        </w:rPr>
        <w:t>, thereby obtaining the person's public key, and then us</w:t>
      </w:r>
      <w:r w:rsidR="008B56EF" w:rsidRPr="00003391">
        <w:rPr>
          <w:rFonts w:ascii="Georgia" w:hAnsi="Georgia"/>
        </w:rPr>
        <w:t>ing</w:t>
      </w:r>
      <w:r w:rsidR="00701AC2" w:rsidRPr="00003391">
        <w:rPr>
          <w:rFonts w:ascii="Georgia" w:hAnsi="Georgia"/>
        </w:rPr>
        <w:t xml:space="preserve"> the public key to facilitate fraudulent transactions as if it was the proper account holder.</w:t>
      </w:r>
      <w:r w:rsidR="00701AC2" w:rsidRPr="00003391">
        <w:rPr>
          <w:rFonts w:ascii="Georgia" w:hAnsi="Georgia"/>
          <w:vertAlign w:val="superscript"/>
        </w:rPr>
        <w:footnoteReference w:id="106"/>
      </w:r>
      <w:r w:rsidR="00995DC6" w:rsidRPr="00003391">
        <w:rPr>
          <w:rFonts w:ascii="Georgia" w:hAnsi="Georgia"/>
        </w:rPr>
        <w:t xml:space="preserve"> Under this scenario, the account holder may allege Mistake to void any contracts entered into with counterparties via smart contracts. </w:t>
      </w:r>
      <w:r w:rsidR="001C5338" w:rsidRPr="00003391">
        <w:rPr>
          <w:rFonts w:ascii="Georgia" w:hAnsi="Georgia"/>
        </w:rPr>
        <w:t>Unfortunately</w:t>
      </w:r>
      <w:r w:rsidR="00995DC6" w:rsidRPr="00003391">
        <w:rPr>
          <w:rFonts w:ascii="Georgia" w:hAnsi="Georgia"/>
        </w:rPr>
        <w:t>, this scenario ex</w:t>
      </w:r>
      <w:r w:rsidR="001C5338" w:rsidRPr="00003391">
        <w:rPr>
          <w:rFonts w:ascii="Georgia" w:hAnsi="Georgia"/>
        </w:rPr>
        <w:t>empli</w:t>
      </w:r>
      <w:r w:rsidR="00995DC6" w:rsidRPr="00003391">
        <w:rPr>
          <w:rFonts w:ascii="Georgia" w:hAnsi="Georgia"/>
        </w:rPr>
        <w:t xml:space="preserve">fies the possible lack of trust and </w:t>
      </w:r>
      <w:r w:rsidR="001C5338" w:rsidRPr="00003391">
        <w:rPr>
          <w:rFonts w:ascii="Georgia" w:hAnsi="Georgia"/>
        </w:rPr>
        <w:t>predictability</w:t>
      </w:r>
      <w:r w:rsidR="00995DC6" w:rsidRPr="00003391">
        <w:rPr>
          <w:rFonts w:ascii="Georgia" w:hAnsi="Georgia"/>
        </w:rPr>
        <w:t xml:space="preserve"> counterparties may have assumed would be associated with smart contracts.  </w:t>
      </w:r>
    </w:p>
    <w:p w14:paraId="01F5B940" w14:textId="77777777" w:rsidR="00242758" w:rsidRPr="00003391" w:rsidRDefault="00242758">
      <w:pPr>
        <w:ind w:firstLine="720"/>
        <w:rPr>
          <w:rFonts w:ascii="Georgia" w:hAnsi="Georgia"/>
        </w:rPr>
      </w:pPr>
    </w:p>
    <w:p w14:paraId="4AD07EFA" w14:textId="6FB43409" w:rsidR="00242758" w:rsidRPr="00003391" w:rsidRDefault="00701AC2">
      <w:pPr>
        <w:ind w:firstLine="720"/>
        <w:rPr>
          <w:rFonts w:ascii="Georgia" w:hAnsi="Georgia"/>
          <w:strike/>
        </w:rPr>
      </w:pPr>
      <w:r w:rsidRPr="00003391">
        <w:rPr>
          <w:rFonts w:ascii="Georgia" w:hAnsi="Georgia"/>
        </w:rPr>
        <w:t xml:space="preserve">The major problem that arises from </w:t>
      </w:r>
      <w:r w:rsidR="00995DC6" w:rsidRPr="00003391">
        <w:rPr>
          <w:rFonts w:ascii="Georgia" w:hAnsi="Georgia"/>
        </w:rPr>
        <w:t>M</w:t>
      </w:r>
      <w:r w:rsidRPr="00003391">
        <w:rPr>
          <w:rFonts w:ascii="Georgia" w:hAnsi="Georgia"/>
        </w:rPr>
        <w:t>istake is the want of legal enforceability since mistake is a defense to contract formation.</w:t>
      </w:r>
      <w:r w:rsidRPr="00003391">
        <w:rPr>
          <w:rFonts w:ascii="Georgia" w:hAnsi="Georgia"/>
          <w:vertAlign w:val="superscript"/>
        </w:rPr>
        <w:footnoteReference w:id="107"/>
      </w:r>
      <w:r w:rsidRPr="00003391">
        <w:rPr>
          <w:rFonts w:ascii="Georgia" w:hAnsi="Georgia"/>
        </w:rPr>
        <w:t xml:space="preserve"> </w:t>
      </w:r>
    </w:p>
    <w:p w14:paraId="3BA4158A" w14:textId="77777777" w:rsidR="00242758" w:rsidRPr="00003391" w:rsidRDefault="00242758">
      <w:pPr>
        <w:ind w:firstLine="720"/>
        <w:rPr>
          <w:rFonts w:ascii="Georgia" w:hAnsi="Georgia"/>
        </w:rPr>
      </w:pPr>
    </w:p>
    <w:p w14:paraId="10CE6081" w14:textId="40550420" w:rsidR="00242758" w:rsidRPr="00003391" w:rsidRDefault="00701AC2" w:rsidP="008E1EA8">
      <w:pPr>
        <w:ind w:firstLine="720"/>
        <w:rPr>
          <w:rFonts w:ascii="Georgia" w:hAnsi="Georgia"/>
        </w:rPr>
      </w:pPr>
      <w:r w:rsidRPr="00003391">
        <w:rPr>
          <w:rFonts w:ascii="Georgia" w:hAnsi="Georgia"/>
        </w:rPr>
        <w:t xml:space="preserve">Formation, </w:t>
      </w:r>
      <w:r w:rsidR="003C1535" w:rsidRPr="00003391">
        <w:rPr>
          <w:rFonts w:ascii="Georgia" w:hAnsi="Georgia"/>
        </w:rPr>
        <w:t>C</w:t>
      </w:r>
      <w:r w:rsidRPr="00003391">
        <w:rPr>
          <w:rFonts w:ascii="Georgia" w:hAnsi="Georgia"/>
        </w:rPr>
        <w:t xml:space="preserve">ertainty of </w:t>
      </w:r>
      <w:r w:rsidR="003C1535" w:rsidRPr="00003391">
        <w:rPr>
          <w:rFonts w:ascii="Georgia" w:hAnsi="Georgia"/>
        </w:rPr>
        <w:t>T</w:t>
      </w:r>
      <w:r w:rsidRPr="00003391">
        <w:rPr>
          <w:rFonts w:ascii="Georgia" w:hAnsi="Georgia"/>
        </w:rPr>
        <w:t xml:space="preserve">erms, and </w:t>
      </w:r>
      <w:r w:rsidR="003C1535" w:rsidRPr="00003391">
        <w:rPr>
          <w:rFonts w:ascii="Georgia" w:hAnsi="Georgia"/>
        </w:rPr>
        <w:t xml:space="preserve">Contractual </w:t>
      </w:r>
      <w:r w:rsidR="00C53721" w:rsidRPr="00003391">
        <w:rPr>
          <w:rFonts w:ascii="Georgia" w:hAnsi="Georgia"/>
        </w:rPr>
        <w:t>Interpretation</w:t>
      </w:r>
      <w:r w:rsidRPr="00003391">
        <w:rPr>
          <w:rFonts w:ascii="Georgia" w:hAnsi="Georgia"/>
        </w:rPr>
        <w:t xml:space="preserve"> are issues that concern the smart contract source code.</w:t>
      </w:r>
      <w:r w:rsidRPr="00003391">
        <w:rPr>
          <w:rFonts w:ascii="Georgia" w:hAnsi="Georgia"/>
          <w:vertAlign w:val="superscript"/>
        </w:rPr>
        <w:footnoteReference w:id="108"/>
      </w:r>
      <w:r w:rsidRPr="00003391">
        <w:rPr>
          <w:rFonts w:ascii="Georgia" w:hAnsi="Georgia"/>
        </w:rPr>
        <w:t xml:space="preserve"> </w:t>
      </w:r>
    </w:p>
    <w:p w14:paraId="5858FE4B" w14:textId="77777777" w:rsidR="00242758" w:rsidRPr="00003391" w:rsidRDefault="00242758">
      <w:pPr>
        <w:ind w:firstLine="720"/>
        <w:rPr>
          <w:rFonts w:ascii="Georgia" w:hAnsi="Georgia"/>
        </w:rPr>
      </w:pPr>
    </w:p>
    <w:p w14:paraId="5FA81A41" w14:textId="4D0F8D59" w:rsidR="009F3C90" w:rsidRPr="00003391" w:rsidRDefault="00701AC2" w:rsidP="009F3C90">
      <w:pPr>
        <w:ind w:firstLine="720"/>
        <w:rPr>
          <w:rFonts w:ascii="Georgia" w:hAnsi="Georgia"/>
        </w:rPr>
      </w:pPr>
      <w:r w:rsidRPr="00003391">
        <w:rPr>
          <w:rFonts w:ascii="Georgia" w:hAnsi="Georgia"/>
        </w:rPr>
        <w:t>Formation is the offer and acceptance</w:t>
      </w:r>
      <w:r w:rsidR="00826DB8" w:rsidRPr="00003391">
        <w:rPr>
          <w:rFonts w:ascii="Georgia" w:hAnsi="Georgia"/>
        </w:rPr>
        <w:t xml:space="preserve"> elements that are</w:t>
      </w:r>
      <w:r w:rsidRPr="00003391">
        <w:rPr>
          <w:rFonts w:ascii="Georgia" w:hAnsi="Georgia"/>
        </w:rPr>
        <w:t xml:space="preserve"> required for </w:t>
      </w:r>
      <w:r w:rsidR="00826DB8" w:rsidRPr="00003391">
        <w:rPr>
          <w:rFonts w:ascii="Georgia" w:hAnsi="Georgia"/>
        </w:rPr>
        <w:t xml:space="preserve">the creation </w:t>
      </w:r>
      <w:r w:rsidR="00952F6D" w:rsidRPr="00003391">
        <w:rPr>
          <w:rFonts w:ascii="Georgia" w:hAnsi="Georgia"/>
        </w:rPr>
        <w:t>of</w:t>
      </w:r>
      <w:r w:rsidR="00826DB8" w:rsidRPr="00003391">
        <w:rPr>
          <w:rFonts w:ascii="Georgia" w:hAnsi="Georgia"/>
        </w:rPr>
        <w:t xml:space="preserve"> a valid</w:t>
      </w:r>
      <w:r w:rsidRPr="00003391">
        <w:rPr>
          <w:rFonts w:ascii="Georgia" w:hAnsi="Georgia"/>
        </w:rPr>
        <w:t xml:space="preserve"> contract.</w:t>
      </w:r>
      <w:r w:rsidRPr="00003391">
        <w:rPr>
          <w:rFonts w:ascii="Georgia" w:hAnsi="Georgia"/>
          <w:vertAlign w:val="superscript"/>
        </w:rPr>
        <w:footnoteReference w:id="109"/>
      </w:r>
      <w:r w:rsidRPr="00003391">
        <w:rPr>
          <w:rFonts w:ascii="Georgia" w:hAnsi="Georgia"/>
        </w:rPr>
        <w:t xml:space="preserve"> </w:t>
      </w:r>
      <w:r w:rsidR="0006134F" w:rsidRPr="00003391">
        <w:rPr>
          <w:rFonts w:ascii="Georgia" w:hAnsi="Georgia"/>
        </w:rPr>
        <w:t xml:space="preserve">“Under Australian and English law, an offer is </w:t>
      </w:r>
      <w:proofErr w:type="spellStart"/>
      <w:r w:rsidR="0006134F" w:rsidRPr="00003391">
        <w:rPr>
          <w:rFonts w:ascii="Georgia" w:hAnsi="Georgia"/>
        </w:rPr>
        <w:t>characterised</w:t>
      </w:r>
      <w:proofErr w:type="spellEnd"/>
      <w:r w:rsidR="0006134F" w:rsidRPr="00003391">
        <w:rPr>
          <w:rFonts w:ascii="Georgia" w:hAnsi="Georgia"/>
        </w:rPr>
        <w:t xml:space="preserve"> by a party’s indication of willingness to be bound by the terms of a promise he or she has made to another party, with the latter being provided with the opportunity to elect between acceptance and rejection of the proposal.”</w:t>
      </w:r>
      <w:r w:rsidR="0006134F" w:rsidRPr="00003391">
        <w:rPr>
          <w:rFonts w:ascii="Georgia" w:hAnsi="Georgia"/>
          <w:vertAlign w:val="superscript"/>
        </w:rPr>
        <w:footnoteReference w:id="110"/>
      </w:r>
      <w:r w:rsidR="009F3C90" w:rsidRPr="00003391">
        <w:rPr>
          <w:rFonts w:ascii="Georgia" w:hAnsi="Georgia"/>
        </w:rPr>
        <w:t xml:space="preserve"> An offer via smart contract is relatively easy to discern when compared with traditional contracting because the smart contract source code is stored and accessible on the blockchain, and the terms of the smart contract bind the user deploying the smart contract.</w:t>
      </w:r>
      <w:r w:rsidR="000F752E" w:rsidRPr="00003391">
        <w:rPr>
          <w:rStyle w:val="FootnoteReference"/>
          <w:rFonts w:ascii="Georgia" w:hAnsi="Georgia"/>
        </w:rPr>
        <w:footnoteReference w:id="111"/>
      </w:r>
    </w:p>
    <w:p w14:paraId="093F4F45" w14:textId="1C1152F4" w:rsidR="00952F6D" w:rsidRPr="00003391" w:rsidRDefault="00952F6D">
      <w:pPr>
        <w:ind w:firstLine="720"/>
        <w:rPr>
          <w:rFonts w:ascii="Georgia" w:hAnsi="Georgia"/>
        </w:rPr>
      </w:pPr>
    </w:p>
    <w:p w14:paraId="511AF71D" w14:textId="77777777" w:rsidR="00952F6D" w:rsidRPr="00003391" w:rsidRDefault="00952F6D">
      <w:pPr>
        <w:ind w:firstLine="720"/>
        <w:rPr>
          <w:rFonts w:ascii="Georgia" w:hAnsi="Georgia"/>
        </w:rPr>
      </w:pPr>
    </w:p>
    <w:p w14:paraId="5D58CD07" w14:textId="487BC25D" w:rsidR="00952F6D" w:rsidRPr="00003391" w:rsidRDefault="00CC4590">
      <w:pPr>
        <w:ind w:firstLine="720"/>
        <w:rPr>
          <w:rFonts w:ascii="Georgia" w:hAnsi="Georgia"/>
        </w:rPr>
      </w:pPr>
      <w:r w:rsidRPr="00003391">
        <w:rPr>
          <w:rFonts w:ascii="Georgia" w:hAnsi="Georgia"/>
        </w:rPr>
        <w:t xml:space="preserve">In </w:t>
      </w:r>
      <w:proofErr w:type="spellStart"/>
      <w:r w:rsidRPr="00003391">
        <w:rPr>
          <w:rFonts w:ascii="Georgia" w:hAnsi="Georgia"/>
        </w:rPr>
        <w:t>Giancaspro’s</w:t>
      </w:r>
      <w:proofErr w:type="spellEnd"/>
      <w:r w:rsidRPr="00003391">
        <w:rPr>
          <w:rFonts w:ascii="Georgia" w:hAnsi="Georgia"/>
        </w:rPr>
        <w:t xml:space="preserve"> analysis, the major issue with Formation in a smart contract context is acceptance</w:t>
      </w:r>
      <w:r w:rsidR="00B963AA" w:rsidRPr="00003391">
        <w:rPr>
          <w:rFonts w:ascii="Georgia" w:hAnsi="Georgia"/>
        </w:rPr>
        <w:t xml:space="preserve"> because of the instantaneous nature of blockchain technology.</w:t>
      </w:r>
      <w:r w:rsidR="00B963AA" w:rsidRPr="00003391">
        <w:rPr>
          <w:rFonts w:ascii="Georgia" w:hAnsi="Georgia"/>
          <w:vertAlign w:val="superscript"/>
        </w:rPr>
        <w:footnoteReference w:id="112"/>
      </w:r>
      <w:r w:rsidRPr="00003391">
        <w:rPr>
          <w:rFonts w:ascii="Georgia" w:hAnsi="Georgia"/>
        </w:rPr>
        <w:t xml:space="preserve"> </w:t>
      </w:r>
    </w:p>
    <w:p w14:paraId="191DC443" w14:textId="77777777" w:rsidR="00CC4590" w:rsidRPr="00003391" w:rsidRDefault="00CC4590">
      <w:pPr>
        <w:ind w:firstLine="720"/>
        <w:rPr>
          <w:rFonts w:ascii="Georgia" w:hAnsi="Georgia"/>
        </w:rPr>
      </w:pPr>
    </w:p>
    <w:p w14:paraId="00E60F39" w14:textId="3CDF6EB1" w:rsidR="00683250" w:rsidRPr="00003391" w:rsidRDefault="00683250">
      <w:pPr>
        <w:ind w:firstLine="720"/>
        <w:rPr>
          <w:rFonts w:ascii="Georgia" w:hAnsi="Georgia"/>
        </w:rPr>
      </w:pPr>
    </w:p>
    <w:p w14:paraId="5871E136" w14:textId="77777777" w:rsidR="00683250" w:rsidRPr="00003391" w:rsidRDefault="00683250">
      <w:pPr>
        <w:ind w:firstLine="720"/>
        <w:rPr>
          <w:rFonts w:ascii="Georgia" w:hAnsi="Georgia"/>
        </w:rPr>
      </w:pPr>
    </w:p>
    <w:p w14:paraId="69205D62" w14:textId="575012D8" w:rsidR="00242758" w:rsidRPr="00003391" w:rsidRDefault="009F3C90">
      <w:pPr>
        <w:ind w:firstLine="720"/>
        <w:rPr>
          <w:rFonts w:ascii="Georgia" w:hAnsi="Georgia"/>
        </w:rPr>
      </w:pPr>
      <w:r w:rsidRPr="00003391">
        <w:rPr>
          <w:rFonts w:ascii="Georgia" w:hAnsi="Georgia"/>
        </w:rPr>
        <w:t xml:space="preserve"> </w:t>
      </w:r>
      <w:r w:rsidR="00701AC2" w:rsidRPr="00003391">
        <w:rPr>
          <w:rFonts w:ascii="Georgia" w:hAnsi="Georgia"/>
        </w:rPr>
        <w:t>In this area, the “postal acceptance rule”</w:t>
      </w:r>
      <w:r w:rsidR="00701AC2" w:rsidRPr="00003391">
        <w:rPr>
          <w:rFonts w:ascii="Georgia" w:hAnsi="Georgia"/>
          <w:vertAlign w:val="superscript"/>
        </w:rPr>
        <w:footnoteReference w:id="113"/>
      </w:r>
      <w:r w:rsidR="00701AC2" w:rsidRPr="00003391">
        <w:rPr>
          <w:rFonts w:ascii="Georgia" w:hAnsi="Georgia"/>
        </w:rPr>
        <w:t xml:space="preserve"> may decide when  acceptance has occurred.</w:t>
      </w:r>
      <w:r w:rsidR="00701AC2" w:rsidRPr="00003391">
        <w:rPr>
          <w:rFonts w:ascii="Georgia" w:hAnsi="Georgia"/>
          <w:vertAlign w:val="superscript"/>
        </w:rPr>
        <w:footnoteReference w:id="114"/>
      </w:r>
      <w:r w:rsidR="00701AC2" w:rsidRPr="00003391">
        <w:rPr>
          <w:rFonts w:ascii="Georgia" w:hAnsi="Georgia"/>
        </w:rPr>
        <w:t xml:space="preserve"> The postal acceptance rule applies when there is an expected time lapse between the offer and acceptance, </w:t>
      </w:r>
      <w:r w:rsidR="00AE1713" w:rsidRPr="00003391">
        <w:rPr>
          <w:rFonts w:ascii="Georgia" w:hAnsi="Georgia"/>
        </w:rPr>
        <w:t xml:space="preserve">and </w:t>
      </w:r>
      <w:r w:rsidR="00701AC2" w:rsidRPr="00003391">
        <w:rPr>
          <w:rFonts w:ascii="Georgia" w:hAnsi="Georgia"/>
        </w:rPr>
        <w:t>that acceptance may occur when the acceptance is dispatched or upon receipt of acceptance.</w:t>
      </w:r>
      <w:r w:rsidR="00701AC2" w:rsidRPr="00003391">
        <w:rPr>
          <w:rFonts w:ascii="Georgia" w:hAnsi="Georgia"/>
          <w:vertAlign w:val="superscript"/>
        </w:rPr>
        <w:footnoteReference w:id="115"/>
      </w:r>
      <w:r w:rsidR="00701AC2" w:rsidRPr="00003391">
        <w:rPr>
          <w:rFonts w:ascii="Georgia" w:hAnsi="Georgia"/>
        </w:rPr>
        <w:t xml:space="preserve"> Concerning the postal acceptance rule and public-key infrastructure (PKI), </w:t>
      </w:r>
      <w:proofErr w:type="spellStart"/>
      <w:r w:rsidR="00701AC2" w:rsidRPr="00003391">
        <w:rPr>
          <w:rFonts w:ascii="Georgia" w:hAnsi="Georgia"/>
        </w:rPr>
        <w:t>Giancaspro</w:t>
      </w:r>
      <w:proofErr w:type="spellEnd"/>
      <w:r w:rsidR="00701AC2" w:rsidRPr="00003391">
        <w:rPr>
          <w:rFonts w:ascii="Georgia" w:hAnsi="Georgia"/>
        </w:rPr>
        <w:t xml:space="preserve"> </w:t>
      </w:r>
      <w:r w:rsidR="00CD6502" w:rsidRPr="00003391">
        <w:rPr>
          <w:rFonts w:ascii="Georgia" w:hAnsi="Georgia"/>
        </w:rPr>
        <w:t>proposed</w:t>
      </w:r>
      <w:r w:rsidR="00701AC2" w:rsidRPr="00003391">
        <w:rPr>
          <w:rFonts w:ascii="Georgia" w:hAnsi="Georgia"/>
        </w:rPr>
        <w:t xml:space="preserve"> three ways acceptance could be  effectuated in a purchase of goods situation:</w:t>
      </w:r>
    </w:p>
    <w:p w14:paraId="19AB6626" w14:textId="77777777" w:rsidR="00242758" w:rsidRPr="00003391" w:rsidRDefault="00242758">
      <w:pPr>
        <w:ind w:firstLine="720"/>
        <w:rPr>
          <w:rFonts w:ascii="Georgia" w:hAnsi="Georgia"/>
        </w:rPr>
      </w:pPr>
    </w:p>
    <w:p w14:paraId="5F7A88B5" w14:textId="35EFBD37" w:rsidR="00242758" w:rsidRPr="00003391" w:rsidRDefault="00701AC2" w:rsidP="00983FA9">
      <w:pPr>
        <w:numPr>
          <w:ilvl w:val="0"/>
          <w:numId w:val="45"/>
        </w:numPr>
        <w:rPr>
          <w:rFonts w:ascii="Georgia" w:hAnsi="Georgia"/>
        </w:rPr>
      </w:pPr>
      <w:proofErr w:type="gramStart"/>
      <w:r w:rsidRPr="00003391">
        <w:rPr>
          <w:rFonts w:ascii="Georgia" w:hAnsi="Georgia"/>
        </w:rPr>
        <w:t>”once</w:t>
      </w:r>
      <w:proofErr w:type="gramEnd"/>
      <w:r w:rsidRPr="00003391">
        <w:rPr>
          <w:rFonts w:ascii="Georgia" w:hAnsi="Georgia"/>
        </w:rPr>
        <w:t xml:space="preserve"> the party seeking to purchase the goods transmits their offer, </w:t>
      </w:r>
    </w:p>
    <w:p w14:paraId="7ADB7DD6" w14:textId="77777777" w:rsidR="00242758" w:rsidRPr="00003391" w:rsidRDefault="00701AC2" w:rsidP="00027838">
      <w:pPr>
        <w:numPr>
          <w:ilvl w:val="0"/>
          <w:numId w:val="45"/>
        </w:numPr>
        <w:rPr>
          <w:rFonts w:ascii="Georgia" w:hAnsi="Georgia"/>
        </w:rPr>
      </w:pPr>
      <w:r w:rsidRPr="00003391">
        <w:rPr>
          <w:rFonts w:ascii="Georgia" w:hAnsi="Georgia"/>
        </w:rPr>
        <w:t xml:space="preserve">once it is received and authenticated through consensus of network users, or </w:t>
      </w:r>
    </w:p>
    <w:p w14:paraId="51778522" w14:textId="493AAB2A" w:rsidR="00242758" w:rsidRPr="00003391" w:rsidRDefault="00701AC2" w:rsidP="005B438B">
      <w:pPr>
        <w:numPr>
          <w:ilvl w:val="0"/>
          <w:numId w:val="45"/>
        </w:numPr>
        <w:rPr>
          <w:rFonts w:ascii="Georgia" w:hAnsi="Georgia"/>
        </w:rPr>
      </w:pPr>
      <w:r w:rsidRPr="00003391">
        <w:rPr>
          <w:rFonts w:ascii="Georgia" w:hAnsi="Georgia"/>
        </w:rPr>
        <w:t xml:space="preserve">once it is coded and added to the </w:t>
      </w:r>
      <w:r w:rsidR="005B438B" w:rsidRPr="00003391">
        <w:rPr>
          <w:rFonts w:ascii="Georgia" w:hAnsi="Georgia"/>
        </w:rPr>
        <w:t>[b]</w:t>
      </w:r>
      <w:proofErr w:type="spellStart"/>
      <w:r w:rsidRPr="00003391">
        <w:rPr>
          <w:rFonts w:ascii="Georgia" w:hAnsi="Georgia"/>
        </w:rPr>
        <w:t>lockchain</w:t>
      </w:r>
      <w:proofErr w:type="spellEnd"/>
      <w:r w:rsidRPr="00003391">
        <w:rPr>
          <w:rFonts w:ascii="Georgia" w:hAnsi="Georgia"/>
        </w:rPr>
        <w:t>.”</w:t>
      </w:r>
      <w:r w:rsidRPr="00003391">
        <w:rPr>
          <w:rFonts w:ascii="Georgia" w:hAnsi="Georgia"/>
          <w:vertAlign w:val="superscript"/>
        </w:rPr>
        <w:footnoteReference w:id="116"/>
      </w:r>
    </w:p>
    <w:p w14:paraId="713B5612" w14:textId="77777777" w:rsidR="00242758" w:rsidRPr="00003391" w:rsidRDefault="00242758">
      <w:pPr>
        <w:ind w:firstLine="720"/>
        <w:rPr>
          <w:rFonts w:ascii="Georgia" w:hAnsi="Georgia"/>
        </w:rPr>
      </w:pPr>
    </w:p>
    <w:p w14:paraId="0C61DFE3" w14:textId="1CBD2854" w:rsidR="00242758" w:rsidRPr="00003391" w:rsidRDefault="00701AC2">
      <w:pPr>
        <w:ind w:firstLine="720"/>
        <w:rPr>
          <w:rFonts w:ascii="Georgia" w:hAnsi="Georgia"/>
        </w:rPr>
      </w:pPr>
      <w:r w:rsidRPr="00003391">
        <w:rPr>
          <w:rFonts w:ascii="Georgia" w:hAnsi="Georgia"/>
        </w:rPr>
        <w:t xml:space="preserve">Follow-on </w:t>
      </w:r>
      <w:r w:rsidR="00661CD6" w:rsidRPr="00003391">
        <w:rPr>
          <w:rFonts w:ascii="Georgia" w:hAnsi="Georgia"/>
        </w:rPr>
        <w:t xml:space="preserve">intent </w:t>
      </w:r>
      <w:r w:rsidRPr="00003391">
        <w:rPr>
          <w:rFonts w:ascii="Georgia" w:hAnsi="Georgia"/>
        </w:rPr>
        <w:t xml:space="preserve">is the issue that most impacts the intent of the </w:t>
      </w:r>
      <w:r w:rsidR="00C53721" w:rsidRPr="00003391">
        <w:rPr>
          <w:rFonts w:ascii="Georgia" w:hAnsi="Georgia"/>
        </w:rPr>
        <w:t xml:space="preserve">counterparty. </w:t>
      </w:r>
      <w:proofErr w:type="spellStart"/>
      <w:r w:rsidR="00C53721" w:rsidRPr="00003391">
        <w:rPr>
          <w:rFonts w:ascii="Georgia" w:hAnsi="Georgia"/>
        </w:rPr>
        <w:t>Giancaspro</w:t>
      </w:r>
      <w:proofErr w:type="spellEnd"/>
      <w:r w:rsidR="00A97E1F" w:rsidRPr="00003391">
        <w:rPr>
          <w:rFonts w:ascii="Georgia" w:hAnsi="Georgia"/>
        </w:rPr>
        <w:t xml:space="preserve"> describe</w:t>
      </w:r>
      <w:r w:rsidRPr="00003391">
        <w:rPr>
          <w:rFonts w:ascii="Georgia" w:hAnsi="Georgia"/>
        </w:rPr>
        <w:t xml:space="preserve"> </w:t>
      </w:r>
      <w:r w:rsidR="00A97E1F" w:rsidRPr="00003391">
        <w:rPr>
          <w:rFonts w:ascii="Georgia" w:hAnsi="Georgia"/>
        </w:rPr>
        <w:t>a</w:t>
      </w:r>
      <w:r w:rsidRPr="00003391">
        <w:rPr>
          <w:rFonts w:ascii="Georgia" w:hAnsi="Georgia"/>
        </w:rPr>
        <w:t xml:space="preserve"> follow-on </w:t>
      </w:r>
      <w:r w:rsidR="00A97E1F" w:rsidRPr="00003391">
        <w:rPr>
          <w:rFonts w:ascii="Georgia" w:hAnsi="Georgia"/>
        </w:rPr>
        <w:t xml:space="preserve">as a scenario that </w:t>
      </w:r>
      <w:r w:rsidRPr="00003391">
        <w:rPr>
          <w:rFonts w:ascii="Georgia" w:hAnsi="Georgia"/>
        </w:rPr>
        <w:t>occurs when parties “voluntarily enter[] into a smart contract (the primary contract) [, and] that contract can itself enter the parties into an additional contract (the secondary contract).”</w:t>
      </w:r>
      <w:r w:rsidRPr="00003391">
        <w:rPr>
          <w:rFonts w:ascii="Georgia" w:hAnsi="Georgia"/>
          <w:vertAlign w:val="superscript"/>
        </w:rPr>
        <w:footnoteReference w:id="117"/>
      </w:r>
      <w:r w:rsidRPr="00003391">
        <w:rPr>
          <w:rFonts w:ascii="Georgia" w:hAnsi="Georgia"/>
        </w:rPr>
        <w:t xml:space="preserve"> </w:t>
      </w:r>
      <w:proofErr w:type="spellStart"/>
      <w:r w:rsidRPr="00003391">
        <w:rPr>
          <w:rFonts w:ascii="Georgia" w:hAnsi="Georgia"/>
        </w:rPr>
        <w:t>Giancaspro</w:t>
      </w:r>
      <w:proofErr w:type="spellEnd"/>
      <w:r w:rsidRPr="00003391">
        <w:rPr>
          <w:rFonts w:ascii="Georgia" w:hAnsi="Georgia"/>
        </w:rPr>
        <w:t xml:space="preserve"> </w:t>
      </w:r>
      <w:r w:rsidR="006C1EFF" w:rsidRPr="00003391">
        <w:rPr>
          <w:rFonts w:ascii="Georgia" w:hAnsi="Georgia"/>
        </w:rPr>
        <w:t xml:space="preserve">identified </w:t>
      </w:r>
      <w:r w:rsidRPr="00003391">
        <w:rPr>
          <w:rFonts w:ascii="Georgia" w:hAnsi="Georgia"/>
        </w:rPr>
        <w:t>two issues with follow-on smart contracts:  “(1) can an intention to create legal relations be established in this circumstance, and (2) can a smart contract or related electronic agents or ‘bots’ autonomously enter parties into legally enforceable follow-on contracts?”</w:t>
      </w:r>
      <w:r w:rsidRPr="00003391">
        <w:rPr>
          <w:rFonts w:ascii="Georgia" w:hAnsi="Georgia"/>
          <w:vertAlign w:val="superscript"/>
        </w:rPr>
        <w:footnoteReference w:id="118"/>
      </w:r>
    </w:p>
    <w:p w14:paraId="21D6B7F2" w14:textId="77777777" w:rsidR="00242758" w:rsidRPr="00003391" w:rsidRDefault="00242758">
      <w:pPr>
        <w:ind w:firstLine="720"/>
        <w:rPr>
          <w:rFonts w:ascii="Georgia" w:hAnsi="Georgia"/>
        </w:rPr>
      </w:pPr>
    </w:p>
    <w:p w14:paraId="453A8B45" w14:textId="77777777" w:rsidR="007541ED" w:rsidRPr="00003391" w:rsidRDefault="00701AC2">
      <w:pPr>
        <w:ind w:firstLine="720"/>
        <w:rPr>
          <w:rFonts w:ascii="Georgia" w:hAnsi="Georgia"/>
        </w:rPr>
      </w:pPr>
      <w:r w:rsidRPr="00003391">
        <w:rPr>
          <w:rFonts w:ascii="Georgia" w:hAnsi="Georgia"/>
        </w:rPr>
        <w:t xml:space="preserve">For our purposes, we shall focus on the first issue. </w:t>
      </w:r>
    </w:p>
    <w:p w14:paraId="2F0CA987" w14:textId="77777777" w:rsidR="007541ED" w:rsidRPr="00003391" w:rsidRDefault="007541ED">
      <w:pPr>
        <w:ind w:firstLine="720"/>
        <w:rPr>
          <w:rFonts w:ascii="Georgia" w:hAnsi="Georgia"/>
        </w:rPr>
      </w:pPr>
    </w:p>
    <w:p w14:paraId="3F39EC46" w14:textId="7E4E1F8D" w:rsidR="007541ED" w:rsidRPr="00003391" w:rsidRDefault="007541ED">
      <w:pPr>
        <w:ind w:firstLine="720"/>
        <w:rPr>
          <w:rFonts w:ascii="Georgia" w:hAnsi="Georgia"/>
        </w:rPr>
      </w:pPr>
      <w:r w:rsidRPr="00003391">
        <w:rPr>
          <w:rFonts w:ascii="Georgia" w:hAnsi="Georgia"/>
        </w:rPr>
        <w:t xml:space="preserve">For our research topic, we focused only on </w:t>
      </w:r>
      <w:proofErr w:type="spellStart"/>
      <w:r w:rsidRPr="00003391">
        <w:rPr>
          <w:rFonts w:ascii="Georgia" w:hAnsi="Georgia"/>
        </w:rPr>
        <w:t>Giancaspro’s</w:t>
      </w:r>
      <w:proofErr w:type="spellEnd"/>
      <w:r w:rsidRPr="00003391">
        <w:rPr>
          <w:rFonts w:ascii="Georgia" w:hAnsi="Georgia"/>
        </w:rPr>
        <w:t xml:space="preserve"> analysis of the first follow-on intent issue. </w:t>
      </w:r>
    </w:p>
    <w:p w14:paraId="161D64E1" w14:textId="77777777" w:rsidR="007541ED" w:rsidRPr="00003391" w:rsidRDefault="007541ED">
      <w:pPr>
        <w:ind w:firstLine="720"/>
        <w:rPr>
          <w:rFonts w:ascii="Georgia" w:hAnsi="Georgia"/>
        </w:rPr>
      </w:pPr>
    </w:p>
    <w:p w14:paraId="455B8665" w14:textId="73A52774" w:rsidR="00242758" w:rsidRPr="00003391" w:rsidRDefault="00701AC2">
      <w:pPr>
        <w:ind w:firstLine="720"/>
        <w:rPr>
          <w:rFonts w:ascii="Georgia" w:hAnsi="Georgia"/>
        </w:rPr>
      </w:pPr>
      <w:r w:rsidRPr="00003391">
        <w:rPr>
          <w:rFonts w:ascii="Georgia" w:hAnsi="Georgia"/>
        </w:rPr>
        <w:t xml:space="preserve">Intent is a major aspect of </w:t>
      </w:r>
      <w:r w:rsidR="00114CB7" w:rsidRPr="00003391">
        <w:rPr>
          <w:rFonts w:ascii="Georgia" w:hAnsi="Georgia"/>
        </w:rPr>
        <w:t>each jurisdiction’s</w:t>
      </w:r>
      <w:r w:rsidRPr="00003391">
        <w:rPr>
          <w:rFonts w:ascii="Georgia" w:hAnsi="Georgia"/>
        </w:rPr>
        <w:t xml:space="preserve"> contract law, with </w:t>
      </w:r>
      <w:r w:rsidR="00EA2056" w:rsidRPr="00003391">
        <w:rPr>
          <w:rFonts w:ascii="Georgia" w:hAnsi="Georgia"/>
        </w:rPr>
        <w:t>Australia, English and American</w:t>
      </w:r>
      <w:r w:rsidR="00114CB7" w:rsidRPr="00003391">
        <w:rPr>
          <w:rFonts w:ascii="Georgia" w:hAnsi="Georgia"/>
        </w:rPr>
        <w:t xml:space="preserve"> </w:t>
      </w:r>
      <w:proofErr w:type="gramStart"/>
      <w:r w:rsidR="00114CB7" w:rsidRPr="00003391">
        <w:rPr>
          <w:rFonts w:ascii="Georgia" w:hAnsi="Georgia"/>
        </w:rPr>
        <w:t xml:space="preserve">law </w:t>
      </w:r>
      <w:r w:rsidRPr="00003391">
        <w:rPr>
          <w:rFonts w:ascii="Georgia" w:hAnsi="Georgia"/>
        </w:rPr>
        <w:t xml:space="preserve"> </w:t>
      </w:r>
      <w:r w:rsidR="00EA2056" w:rsidRPr="00003391">
        <w:rPr>
          <w:rFonts w:ascii="Georgia" w:hAnsi="Georgia"/>
        </w:rPr>
        <w:t>(</w:t>
      </w:r>
      <w:proofErr w:type="gramEnd"/>
      <w:r w:rsidRPr="00003391">
        <w:rPr>
          <w:rFonts w:ascii="Georgia" w:hAnsi="Georgia"/>
        </w:rPr>
        <w:t>common law nations</w:t>
      </w:r>
      <w:r w:rsidR="00EA2056" w:rsidRPr="00003391">
        <w:rPr>
          <w:rFonts w:ascii="Georgia" w:hAnsi="Georgia"/>
        </w:rPr>
        <w:t>)</w:t>
      </w:r>
      <w:r w:rsidRPr="00003391">
        <w:rPr>
          <w:rFonts w:ascii="Georgia" w:hAnsi="Georgia"/>
          <w:vertAlign w:val="superscript"/>
        </w:rPr>
        <w:footnoteReference w:id="119"/>
      </w:r>
      <w:r w:rsidRPr="00003391">
        <w:rPr>
          <w:rFonts w:ascii="Georgia" w:hAnsi="Georgia"/>
        </w:rPr>
        <w:t xml:space="preserve"> </w:t>
      </w:r>
      <w:r w:rsidR="00A22214" w:rsidRPr="00003391">
        <w:rPr>
          <w:rFonts w:ascii="Georgia" w:hAnsi="Georgia"/>
        </w:rPr>
        <w:t>determining</w:t>
      </w:r>
      <w:r w:rsidRPr="00003391">
        <w:rPr>
          <w:rFonts w:ascii="Georgia" w:hAnsi="Georgia"/>
        </w:rPr>
        <w:t xml:space="preserve"> intent based on the objective circumstances </w:t>
      </w:r>
      <w:r w:rsidRPr="00003391">
        <w:rPr>
          <w:rFonts w:ascii="Georgia" w:hAnsi="Georgia"/>
        </w:rPr>
        <w:lastRenderedPageBreak/>
        <w:t>of the parties, while French law tests intent based on the subjective circumstances</w:t>
      </w:r>
      <w:r w:rsidRPr="00003391">
        <w:rPr>
          <w:rFonts w:ascii="Georgia" w:hAnsi="Georgia"/>
          <w:vertAlign w:val="superscript"/>
        </w:rPr>
        <w:footnoteReference w:id="120"/>
      </w:r>
      <w:r w:rsidRPr="00003391">
        <w:rPr>
          <w:rFonts w:ascii="Georgia" w:hAnsi="Georgia"/>
        </w:rPr>
        <w:t xml:space="preserve"> of the parties.</w:t>
      </w:r>
      <w:r w:rsidRPr="00003391">
        <w:rPr>
          <w:rFonts w:ascii="Georgia" w:hAnsi="Georgia"/>
          <w:vertAlign w:val="superscript"/>
        </w:rPr>
        <w:footnoteReference w:id="121"/>
      </w:r>
      <w:r w:rsidRPr="00003391">
        <w:rPr>
          <w:rFonts w:ascii="Georgia" w:hAnsi="Georgia"/>
        </w:rPr>
        <w:t xml:space="preserve"> </w:t>
      </w:r>
    </w:p>
    <w:p w14:paraId="633FB578" w14:textId="77777777" w:rsidR="00242758" w:rsidRPr="00003391" w:rsidRDefault="00242758">
      <w:pPr>
        <w:ind w:firstLine="720"/>
        <w:rPr>
          <w:rFonts w:ascii="Georgia" w:hAnsi="Georgia"/>
        </w:rPr>
      </w:pPr>
    </w:p>
    <w:p w14:paraId="1759560E" w14:textId="21E7901E" w:rsidR="006A77D8" w:rsidRPr="00003391" w:rsidRDefault="006A77D8">
      <w:pPr>
        <w:ind w:firstLine="720"/>
        <w:rPr>
          <w:rFonts w:ascii="Georgia" w:hAnsi="Georgia"/>
        </w:rPr>
      </w:pPr>
    </w:p>
    <w:p w14:paraId="1513EBFF" w14:textId="50FC1519" w:rsidR="006A77D8" w:rsidRPr="00003391" w:rsidRDefault="006A77D8">
      <w:pPr>
        <w:ind w:firstLine="720"/>
        <w:rPr>
          <w:rFonts w:ascii="Georgia" w:hAnsi="Georgia"/>
        </w:rPr>
      </w:pPr>
      <w:r w:rsidRPr="00003391">
        <w:rPr>
          <w:rFonts w:ascii="Georgia" w:hAnsi="Georgia"/>
        </w:rPr>
        <w:t xml:space="preserve">Regardless of jurisdiction, </w:t>
      </w:r>
      <w:proofErr w:type="spellStart"/>
      <w:r w:rsidRPr="00003391">
        <w:rPr>
          <w:rFonts w:ascii="Georgia" w:hAnsi="Georgia"/>
        </w:rPr>
        <w:t>Giancaspro</w:t>
      </w:r>
      <w:proofErr w:type="spellEnd"/>
      <w:r w:rsidRPr="00003391">
        <w:rPr>
          <w:rFonts w:ascii="Georgia" w:hAnsi="Georgia"/>
        </w:rPr>
        <w:t xml:space="preserve"> concluded that follow-on intent is unlikely to be found</w:t>
      </w:r>
      <w:r w:rsidR="007541ED" w:rsidRPr="00003391">
        <w:rPr>
          <w:rFonts w:ascii="Georgia" w:hAnsi="Georgia"/>
        </w:rPr>
        <w:t xml:space="preserve"> under these circumstances</w:t>
      </w:r>
      <w:r w:rsidRPr="00003391">
        <w:rPr>
          <w:rFonts w:ascii="Georgia" w:hAnsi="Georgia"/>
        </w:rPr>
        <w:t xml:space="preserve"> because it is unlikely that the parties would have had a chance to consider the effects of additional smart </w:t>
      </w:r>
      <w:proofErr w:type="gramStart"/>
      <w:r w:rsidRPr="00003391">
        <w:rPr>
          <w:rFonts w:ascii="Georgia" w:hAnsi="Georgia"/>
        </w:rPr>
        <w:t>contracts</w:t>
      </w:r>
      <w:r w:rsidR="00114CB7" w:rsidRPr="00003391">
        <w:rPr>
          <w:rFonts w:ascii="Georgia" w:hAnsi="Georgia"/>
        </w:rPr>
        <w:t>,</w:t>
      </w:r>
      <w:r w:rsidRPr="00003391">
        <w:rPr>
          <w:rFonts w:ascii="Georgia" w:hAnsi="Georgia"/>
        </w:rPr>
        <w:t xml:space="preserve"> or</w:t>
      </w:r>
      <w:proofErr w:type="gramEnd"/>
      <w:r w:rsidRPr="00003391">
        <w:rPr>
          <w:rFonts w:ascii="Georgia" w:hAnsi="Georgia"/>
        </w:rPr>
        <w:t xml:space="preserve"> acquiesced to additional smart contracts.</w:t>
      </w:r>
      <w:r w:rsidRPr="00003391">
        <w:rPr>
          <w:rFonts w:ascii="Georgia" w:hAnsi="Georgia"/>
          <w:vertAlign w:val="superscript"/>
        </w:rPr>
        <w:footnoteReference w:id="122"/>
      </w:r>
    </w:p>
    <w:p w14:paraId="0B583DB2" w14:textId="77777777" w:rsidR="00242758" w:rsidRPr="00003391" w:rsidRDefault="00242758">
      <w:pPr>
        <w:ind w:firstLine="720"/>
        <w:rPr>
          <w:rFonts w:ascii="Georgia" w:hAnsi="Georgia"/>
        </w:rPr>
      </w:pPr>
    </w:p>
    <w:p w14:paraId="61A6139A" w14:textId="77777777" w:rsidR="00242758" w:rsidRPr="00003391" w:rsidRDefault="00242758">
      <w:pPr>
        <w:ind w:firstLine="720"/>
        <w:rPr>
          <w:rFonts w:ascii="Georgia" w:hAnsi="Georgia"/>
        </w:rPr>
      </w:pPr>
    </w:p>
    <w:p w14:paraId="4216C614" w14:textId="45E6F001" w:rsidR="00242758" w:rsidRPr="00003391" w:rsidRDefault="00242758">
      <w:pPr>
        <w:ind w:firstLine="720"/>
        <w:rPr>
          <w:rFonts w:ascii="Georgia" w:hAnsi="Georgia"/>
        </w:rPr>
      </w:pPr>
    </w:p>
    <w:p w14:paraId="47921F0B" w14:textId="0F67DFCE" w:rsidR="00A66519" w:rsidRPr="00003391" w:rsidRDefault="00A66519">
      <w:pPr>
        <w:ind w:firstLine="720"/>
        <w:rPr>
          <w:rFonts w:ascii="Georgia" w:hAnsi="Georgia"/>
        </w:rPr>
      </w:pPr>
      <w:r w:rsidRPr="00003391">
        <w:rPr>
          <w:rFonts w:ascii="Georgia" w:hAnsi="Georgia"/>
        </w:rPr>
        <w:t xml:space="preserve">Certainty of Terms and Contractual </w:t>
      </w:r>
      <w:r w:rsidR="00F1317F" w:rsidRPr="00003391">
        <w:rPr>
          <w:rFonts w:ascii="Georgia" w:hAnsi="Georgia"/>
        </w:rPr>
        <w:t>Interpretation</w:t>
      </w:r>
      <w:r w:rsidRPr="00003391">
        <w:rPr>
          <w:rFonts w:ascii="Georgia" w:hAnsi="Georgia"/>
        </w:rPr>
        <w:t xml:space="preserve"> are two concepts in contract law about how the terms of contract should be interpreted. </w:t>
      </w:r>
    </w:p>
    <w:p w14:paraId="4B0210BD" w14:textId="77777777" w:rsidR="00A66519" w:rsidRPr="00003391" w:rsidRDefault="00A66519">
      <w:pPr>
        <w:ind w:firstLine="720"/>
        <w:rPr>
          <w:rFonts w:ascii="Georgia" w:hAnsi="Georgia"/>
        </w:rPr>
      </w:pPr>
    </w:p>
    <w:p w14:paraId="26BB6F6E" w14:textId="33D0EBC8" w:rsidR="0006118F" w:rsidRPr="00003391" w:rsidRDefault="0006118F">
      <w:pPr>
        <w:ind w:firstLine="720"/>
        <w:rPr>
          <w:rFonts w:ascii="Georgia" w:hAnsi="Georgia"/>
        </w:rPr>
      </w:pPr>
    </w:p>
    <w:p w14:paraId="5372ED68" w14:textId="77777777" w:rsidR="0006118F" w:rsidRPr="00003391" w:rsidRDefault="0006118F">
      <w:pPr>
        <w:ind w:firstLine="720"/>
        <w:rPr>
          <w:rFonts w:ascii="Georgia" w:hAnsi="Georgia"/>
        </w:rPr>
      </w:pPr>
    </w:p>
    <w:p w14:paraId="7EB9C155" w14:textId="7CB9130B" w:rsidR="00242758" w:rsidRPr="00003391" w:rsidRDefault="00701AC2">
      <w:pPr>
        <w:ind w:firstLine="720"/>
        <w:rPr>
          <w:rFonts w:ascii="Georgia" w:hAnsi="Georgia"/>
        </w:rPr>
      </w:pPr>
      <w:r w:rsidRPr="00003391">
        <w:rPr>
          <w:rFonts w:ascii="Georgia" w:hAnsi="Georgia"/>
        </w:rPr>
        <w:t xml:space="preserve">Certainty of </w:t>
      </w:r>
      <w:r w:rsidR="0006118F" w:rsidRPr="00003391">
        <w:rPr>
          <w:rFonts w:ascii="Georgia" w:hAnsi="Georgia"/>
        </w:rPr>
        <w:t>T</w:t>
      </w:r>
      <w:r w:rsidRPr="00003391">
        <w:rPr>
          <w:rFonts w:ascii="Georgia" w:hAnsi="Georgia"/>
        </w:rPr>
        <w:t>erms concerns whether the essential terms</w:t>
      </w:r>
      <w:r w:rsidR="0006118F" w:rsidRPr="00003391">
        <w:rPr>
          <w:rFonts w:ascii="Georgia" w:hAnsi="Georgia"/>
        </w:rPr>
        <w:t xml:space="preserve"> of the contract</w:t>
      </w:r>
      <w:r w:rsidRPr="00003391">
        <w:rPr>
          <w:rFonts w:ascii="Georgia" w:hAnsi="Georgia"/>
        </w:rPr>
        <w:t xml:space="preserve"> were particularly described in terms of “inherent clarity and completeness.”</w:t>
      </w:r>
      <w:r w:rsidRPr="00003391">
        <w:rPr>
          <w:rFonts w:ascii="Georgia" w:hAnsi="Georgia"/>
          <w:vertAlign w:val="superscript"/>
        </w:rPr>
        <w:footnoteReference w:id="123"/>
      </w:r>
      <w:r w:rsidRPr="00003391">
        <w:rPr>
          <w:rFonts w:ascii="Georgia" w:hAnsi="Georgia"/>
        </w:rPr>
        <w:t xml:space="preserve"> Contractual </w:t>
      </w:r>
      <w:proofErr w:type="gramStart"/>
      <w:r w:rsidRPr="00003391">
        <w:rPr>
          <w:rFonts w:ascii="Georgia" w:hAnsi="Georgia"/>
        </w:rPr>
        <w:t>interpretation  concerns</w:t>
      </w:r>
      <w:proofErr w:type="gramEnd"/>
      <w:r w:rsidRPr="00003391">
        <w:rPr>
          <w:rFonts w:ascii="Georgia" w:hAnsi="Georgia"/>
        </w:rPr>
        <w:t xml:space="preserve"> giving meaning to the terms and purpose of the contract</w:t>
      </w:r>
      <w:r w:rsidR="0006118F" w:rsidRPr="00003391">
        <w:rPr>
          <w:rFonts w:ascii="Georgia" w:hAnsi="Georgia"/>
        </w:rPr>
        <w:t>, and is generally a matter for the courts,</w:t>
      </w:r>
      <w:r w:rsidRPr="00003391">
        <w:rPr>
          <w:rFonts w:ascii="Georgia" w:hAnsi="Georgia"/>
        </w:rPr>
        <w:t>.</w:t>
      </w:r>
      <w:r w:rsidRPr="00003391">
        <w:rPr>
          <w:rFonts w:ascii="Georgia" w:hAnsi="Georgia"/>
          <w:vertAlign w:val="superscript"/>
        </w:rPr>
        <w:footnoteReference w:id="124"/>
      </w:r>
      <w:r w:rsidRPr="00003391">
        <w:rPr>
          <w:rFonts w:ascii="Georgia" w:hAnsi="Georgia"/>
        </w:rPr>
        <w:t xml:space="preserve"> </w:t>
      </w:r>
    </w:p>
    <w:p w14:paraId="5E9954D9" w14:textId="1E4A7832" w:rsidR="00F84E08" w:rsidRPr="00003391" w:rsidRDefault="00F84E08">
      <w:pPr>
        <w:ind w:firstLine="720"/>
        <w:rPr>
          <w:rFonts w:ascii="Georgia" w:hAnsi="Georgia"/>
        </w:rPr>
      </w:pPr>
    </w:p>
    <w:p w14:paraId="7D66DFA5" w14:textId="77777777" w:rsidR="00321A04" w:rsidRPr="00003391" w:rsidRDefault="00F84E08">
      <w:pPr>
        <w:ind w:firstLine="720"/>
        <w:rPr>
          <w:rFonts w:ascii="Georgia" w:hAnsi="Georgia"/>
        </w:rPr>
      </w:pPr>
      <w:r w:rsidRPr="00003391">
        <w:rPr>
          <w:rFonts w:ascii="Georgia" w:hAnsi="Georgia"/>
        </w:rPr>
        <w:t xml:space="preserve">In </w:t>
      </w:r>
      <w:proofErr w:type="spellStart"/>
      <w:r w:rsidRPr="00003391">
        <w:rPr>
          <w:rFonts w:ascii="Georgia" w:hAnsi="Georgia"/>
        </w:rPr>
        <w:t>Giancaspro’s</w:t>
      </w:r>
      <w:proofErr w:type="spellEnd"/>
      <w:r w:rsidRPr="00003391">
        <w:rPr>
          <w:rFonts w:ascii="Georgia" w:hAnsi="Georgia"/>
        </w:rPr>
        <w:t xml:space="preserve"> analysis, Certainty of Terms is an issue with smart contracts because</w:t>
      </w:r>
      <w:r w:rsidR="006F1BB1" w:rsidRPr="00003391">
        <w:rPr>
          <w:rFonts w:ascii="Georgia" w:hAnsi="Georgia"/>
        </w:rPr>
        <w:t xml:space="preserve"> of whether the smart contract source code provides reasonable certainty to the essential terms of the contract.</w:t>
      </w:r>
      <w:r w:rsidR="006F1BB1" w:rsidRPr="00003391">
        <w:rPr>
          <w:rStyle w:val="FootnoteReference"/>
          <w:rFonts w:ascii="Georgia" w:hAnsi="Georgia"/>
        </w:rPr>
        <w:footnoteReference w:id="125"/>
      </w:r>
      <w:r w:rsidR="00321A04" w:rsidRPr="00003391">
        <w:rPr>
          <w:rFonts w:ascii="Georgia" w:hAnsi="Georgia"/>
        </w:rPr>
        <w:t xml:space="preserve"> As </w:t>
      </w:r>
      <w:proofErr w:type="spellStart"/>
      <w:r w:rsidR="00321A04" w:rsidRPr="00003391">
        <w:rPr>
          <w:rFonts w:ascii="Georgia" w:hAnsi="Georgia"/>
        </w:rPr>
        <w:t>Giancaspro</w:t>
      </w:r>
      <w:proofErr w:type="spellEnd"/>
      <w:r w:rsidR="00321A04" w:rsidRPr="00003391">
        <w:rPr>
          <w:rFonts w:ascii="Georgia" w:hAnsi="Georgia"/>
        </w:rPr>
        <w:t xml:space="preserve"> discusses, in the process of developing a smart contract, “terms drafted in natural language by the parties must then be coded into programming language in order to generate the actual smart contract comprising the agreement of the parties.”</w:t>
      </w:r>
      <w:r w:rsidR="00321A04" w:rsidRPr="00003391">
        <w:rPr>
          <w:rFonts w:ascii="Georgia" w:hAnsi="Georgia"/>
          <w:vertAlign w:val="superscript"/>
        </w:rPr>
        <w:footnoteReference w:id="126"/>
      </w:r>
      <w:r w:rsidR="00321A04" w:rsidRPr="00003391">
        <w:rPr>
          <w:rFonts w:ascii="Georgia" w:hAnsi="Georgia"/>
        </w:rPr>
        <w:t xml:space="preserve"> </w:t>
      </w:r>
    </w:p>
    <w:p w14:paraId="11DE0E25" w14:textId="77777777" w:rsidR="00321A04" w:rsidRPr="00003391" w:rsidRDefault="00321A04">
      <w:pPr>
        <w:ind w:firstLine="720"/>
        <w:rPr>
          <w:rFonts w:ascii="Georgia" w:hAnsi="Georgia"/>
        </w:rPr>
      </w:pPr>
    </w:p>
    <w:p w14:paraId="6A4928A2" w14:textId="44336436" w:rsidR="00D97816" w:rsidRPr="00003391" w:rsidRDefault="00321A04" w:rsidP="00C53721">
      <w:pPr>
        <w:ind w:firstLine="720"/>
        <w:rPr>
          <w:rFonts w:ascii="Georgia" w:hAnsi="Georgia"/>
        </w:rPr>
      </w:pPr>
      <w:r w:rsidRPr="00003391">
        <w:rPr>
          <w:rFonts w:ascii="Georgia" w:hAnsi="Georgia"/>
        </w:rPr>
        <w:lastRenderedPageBreak/>
        <w:t xml:space="preserve">Furthermore, the natural language drafts of the agreement may not be legally relevant in analyzing whether the smart contract itself is </w:t>
      </w:r>
      <w:r w:rsidR="00A138F6" w:rsidRPr="00003391">
        <w:rPr>
          <w:rFonts w:ascii="Georgia" w:hAnsi="Georgia"/>
        </w:rPr>
        <w:t>reasonably</w:t>
      </w:r>
      <w:r w:rsidRPr="00003391">
        <w:rPr>
          <w:rFonts w:ascii="Georgia" w:hAnsi="Georgia"/>
        </w:rPr>
        <w:t xml:space="preserve"> certain because of the </w:t>
      </w:r>
      <w:proofErr w:type="spellStart"/>
      <w:r w:rsidRPr="00003391">
        <w:rPr>
          <w:rFonts w:ascii="Georgia" w:hAnsi="Georgia"/>
        </w:rPr>
        <w:t>parol</w:t>
      </w:r>
      <w:proofErr w:type="spellEnd"/>
      <w:r w:rsidRPr="00003391">
        <w:rPr>
          <w:rFonts w:ascii="Georgia" w:hAnsi="Georgia"/>
        </w:rPr>
        <w:t xml:space="preserve"> evidence rule.</w:t>
      </w:r>
      <w:r w:rsidR="00A138F6" w:rsidRPr="00003391">
        <w:rPr>
          <w:rStyle w:val="FootnoteReference"/>
          <w:rFonts w:ascii="Georgia" w:hAnsi="Georgia"/>
        </w:rPr>
        <w:footnoteReference w:id="127"/>
      </w:r>
    </w:p>
    <w:p w14:paraId="0C352CB1" w14:textId="77777777" w:rsidR="00D97816" w:rsidRPr="00003391" w:rsidRDefault="00D97816">
      <w:pPr>
        <w:ind w:firstLine="720"/>
        <w:rPr>
          <w:rFonts w:ascii="Georgia" w:hAnsi="Georgia"/>
        </w:rPr>
      </w:pPr>
    </w:p>
    <w:p w14:paraId="66A7F691" w14:textId="33539FD4" w:rsidR="00242758" w:rsidRPr="00003391" w:rsidRDefault="00D97816">
      <w:pPr>
        <w:ind w:firstLine="720"/>
        <w:rPr>
          <w:rFonts w:ascii="Georgia" w:hAnsi="Georgia"/>
        </w:rPr>
      </w:pPr>
      <w:proofErr w:type="spellStart"/>
      <w:r w:rsidRPr="00003391">
        <w:rPr>
          <w:rFonts w:ascii="Georgia" w:hAnsi="Georgia"/>
        </w:rPr>
        <w:t>Giancaspro</w:t>
      </w:r>
      <w:proofErr w:type="spellEnd"/>
      <w:r w:rsidRPr="00003391">
        <w:rPr>
          <w:rFonts w:ascii="Georgia" w:hAnsi="Georgia"/>
        </w:rPr>
        <w:t xml:space="preserve"> identified two </w:t>
      </w:r>
      <w:r w:rsidR="00F668DB" w:rsidRPr="00003391">
        <w:rPr>
          <w:rFonts w:ascii="Georgia" w:hAnsi="Georgia"/>
        </w:rPr>
        <w:t>additional</w:t>
      </w:r>
      <w:r w:rsidRPr="00003391">
        <w:rPr>
          <w:rFonts w:ascii="Georgia" w:hAnsi="Georgia"/>
        </w:rPr>
        <w:t xml:space="preserve"> issues that may arise with Certainty of Terms: 1) </w:t>
      </w:r>
      <w:r w:rsidR="00701AC2" w:rsidRPr="00003391">
        <w:rPr>
          <w:rFonts w:ascii="Georgia" w:hAnsi="Georgia"/>
        </w:rPr>
        <w:t>how would a smart contract interpret normative terms in a contract such as “</w:t>
      </w:r>
      <w:r w:rsidR="0095385E" w:rsidRPr="00003391">
        <w:rPr>
          <w:rFonts w:ascii="Georgia" w:hAnsi="Georgia"/>
        </w:rPr>
        <w:t>reasonableness</w:t>
      </w:r>
      <w:r w:rsidR="00701AC2" w:rsidRPr="00003391">
        <w:rPr>
          <w:rFonts w:ascii="Georgia" w:hAnsi="Georgia"/>
        </w:rPr>
        <w:t xml:space="preserve">,” and </w:t>
      </w:r>
      <w:r w:rsidRPr="00003391">
        <w:rPr>
          <w:rFonts w:ascii="Georgia" w:hAnsi="Georgia"/>
        </w:rPr>
        <w:t xml:space="preserve">2) </w:t>
      </w:r>
      <w:r w:rsidR="00701AC2" w:rsidRPr="00003391">
        <w:rPr>
          <w:rFonts w:ascii="Georgia" w:hAnsi="Georgia"/>
        </w:rPr>
        <w:t xml:space="preserve">when </w:t>
      </w:r>
      <w:r w:rsidR="006D0E21" w:rsidRPr="00003391">
        <w:rPr>
          <w:rFonts w:ascii="Georgia" w:hAnsi="Georgia"/>
        </w:rPr>
        <w:t>interpretation</w:t>
      </w:r>
      <w:r w:rsidR="00701AC2" w:rsidRPr="00003391">
        <w:rPr>
          <w:rFonts w:ascii="Georgia" w:hAnsi="Georgia"/>
        </w:rPr>
        <w:t xml:space="preserve"> is necessary such as </w:t>
      </w:r>
      <w:r w:rsidR="00743C92" w:rsidRPr="00003391">
        <w:rPr>
          <w:rFonts w:ascii="Georgia" w:hAnsi="Georgia"/>
        </w:rPr>
        <w:t>a violation</w:t>
      </w:r>
      <w:r w:rsidR="00701AC2" w:rsidRPr="00003391">
        <w:rPr>
          <w:rFonts w:ascii="Georgia" w:hAnsi="Georgia"/>
        </w:rPr>
        <w:t xml:space="preserve"> of </w:t>
      </w:r>
      <w:r w:rsidR="0095385E" w:rsidRPr="00003391">
        <w:rPr>
          <w:rFonts w:ascii="Georgia" w:hAnsi="Georgia"/>
        </w:rPr>
        <w:t>the “duty</w:t>
      </w:r>
      <w:r w:rsidR="00701AC2" w:rsidRPr="00003391">
        <w:rPr>
          <w:rFonts w:ascii="Georgia" w:hAnsi="Georgia"/>
        </w:rPr>
        <w:t xml:space="preserve"> of ‘good faith and fair dealing.</w:t>
      </w:r>
      <w:r w:rsidR="00AC1C8F" w:rsidRPr="00003391">
        <w:rPr>
          <w:rFonts w:ascii="Georgia" w:hAnsi="Georgia"/>
        </w:rPr>
        <w:t>’</w:t>
      </w:r>
      <w:r w:rsidR="00701AC2" w:rsidRPr="00003391">
        <w:rPr>
          <w:rFonts w:ascii="Georgia" w:hAnsi="Georgia"/>
        </w:rPr>
        <w:t>”</w:t>
      </w:r>
      <w:r w:rsidR="00701AC2" w:rsidRPr="00003391">
        <w:rPr>
          <w:rFonts w:ascii="Georgia" w:hAnsi="Georgia"/>
          <w:vertAlign w:val="superscript"/>
        </w:rPr>
        <w:footnoteReference w:id="128"/>
      </w:r>
      <w:r w:rsidR="00701AC2" w:rsidRPr="00003391">
        <w:rPr>
          <w:rFonts w:ascii="Georgia" w:hAnsi="Georgia"/>
        </w:rPr>
        <w:t xml:space="preserve"> </w:t>
      </w:r>
    </w:p>
    <w:p w14:paraId="54AAF762" w14:textId="1E701DF6" w:rsidR="00242758" w:rsidRPr="00003391" w:rsidRDefault="00242758">
      <w:pPr>
        <w:ind w:firstLine="720"/>
        <w:rPr>
          <w:rFonts w:ascii="Georgia" w:hAnsi="Georgia"/>
        </w:rPr>
      </w:pPr>
    </w:p>
    <w:p w14:paraId="4E3A3B1C" w14:textId="72084EAE" w:rsidR="00587DC4" w:rsidRPr="00003391" w:rsidRDefault="00587DC4">
      <w:pPr>
        <w:ind w:firstLine="720"/>
        <w:rPr>
          <w:rFonts w:ascii="Georgia" w:hAnsi="Georgia"/>
        </w:rPr>
      </w:pPr>
      <w:r w:rsidRPr="00003391">
        <w:rPr>
          <w:rFonts w:ascii="Georgia" w:hAnsi="Georgia"/>
        </w:rPr>
        <w:t xml:space="preserve">In </w:t>
      </w:r>
      <w:proofErr w:type="spellStart"/>
      <w:r w:rsidRPr="00003391">
        <w:rPr>
          <w:rFonts w:ascii="Georgia" w:hAnsi="Georgia"/>
        </w:rPr>
        <w:t>Giancaspro’s</w:t>
      </w:r>
      <w:proofErr w:type="spellEnd"/>
      <w:r w:rsidRPr="00003391">
        <w:rPr>
          <w:rFonts w:ascii="Georgia" w:hAnsi="Georgia"/>
        </w:rPr>
        <w:t xml:space="preserve"> analysis, Contractual Interpretation is an issue with smart contracts </w:t>
      </w:r>
      <w:r w:rsidR="00F668DB" w:rsidRPr="00003391">
        <w:rPr>
          <w:rFonts w:ascii="Georgia" w:hAnsi="Georgia"/>
        </w:rPr>
        <w:t>because smart contract source code</w:t>
      </w:r>
      <w:r w:rsidR="00E21A96" w:rsidRPr="00003391">
        <w:rPr>
          <w:rFonts w:ascii="Georgia" w:hAnsi="Georgia"/>
        </w:rPr>
        <w:t xml:space="preserve"> is difficult for most programmers to understand, and more so for anyone is not trained as a programmer.</w:t>
      </w:r>
      <w:r w:rsidR="00E21A96" w:rsidRPr="00003391">
        <w:rPr>
          <w:rFonts w:ascii="Georgia" w:hAnsi="Georgia"/>
          <w:vertAlign w:val="superscript"/>
        </w:rPr>
        <w:t xml:space="preserve"> </w:t>
      </w:r>
      <w:r w:rsidR="00E21A96" w:rsidRPr="00003391">
        <w:rPr>
          <w:rFonts w:ascii="Georgia" w:hAnsi="Georgia"/>
          <w:vertAlign w:val="superscript"/>
        </w:rPr>
        <w:footnoteReference w:id="129"/>
      </w:r>
      <w:r w:rsidR="004C2B10" w:rsidRPr="00003391">
        <w:rPr>
          <w:rFonts w:ascii="Georgia" w:hAnsi="Georgia"/>
          <w:vertAlign w:val="superscript"/>
        </w:rPr>
        <w:t xml:space="preserve"> </w:t>
      </w:r>
      <w:r w:rsidR="004C2B10" w:rsidRPr="00003391">
        <w:rPr>
          <w:rFonts w:ascii="Georgia" w:hAnsi="Georgia"/>
        </w:rPr>
        <w:t xml:space="preserve">Interpreting smart contract source code will likely require expert witnesses, and maybe even references to past natural language drafts, if not prohibited by the </w:t>
      </w:r>
      <w:proofErr w:type="spellStart"/>
      <w:r w:rsidR="004C2B10" w:rsidRPr="00003391">
        <w:rPr>
          <w:rFonts w:ascii="Georgia" w:hAnsi="Georgia"/>
        </w:rPr>
        <w:t>parol</w:t>
      </w:r>
      <w:proofErr w:type="spellEnd"/>
      <w:r w:rsidR="004C2B10" w:rsidRPr="00003391">
        <w:rPr>
          <w:rFonts w:ascii="Georgia" w:hAnsi="Georgia"/>
        </w:rPr>
        <w:t xml:space="preserve"> evidence rule.</w:t>
      </w:r>
      <w:r w:rsidR="004C2B10" w:rsidRPr="00003391">
        <w:rPr>
          <w:rFonts w:ascii="Georgia" w:hAnsi="Georgia"/>
          <w:vertAlign w:val="superscript"/>
        </w:rPr>
        <w:footnoteReference w:id="130"/>
      </w:r>
      <w:r w:rsidR="004C2B10" w:rsidRPr="00003391">
        <w:rPr>
          <w:rFonts w:ascii="Georgia" w:hAnsi="Georgia"/>
        </w:rPr>
        <w:t xml:space="preserve"> Additionally, there are certain terms that cannot </w:t>
      </w:r>
      <w:r w:rsidR="0095385E" w:rsidRPr="00003391">
        <w:rPr>
          <w:rFonts w:ascii="Georgia" w:hAnsi="Georgia"/>
        </w:rPr>
        <w:t>easily</w:t>
      </w:r>
      <w:r w:rsidR="004C2B10" w:rsidRPr="00003391">
        <w:rPr>
          <w:rFonts w:ascii="Georgia" w:hAnsi="Georgia"/>
        </w:rPr>
        <w:t xml:space="preserve"> be </w:t>
      </w:r>
      <w:r w:rsidR="0095385E" w:rsidRPr="00003391">
        <w:rPr>
          <w:rFonts w:ascii="Georgia" w:hAnsi="Georgia"/>
        </w:rPr>
        <w:t>translated</w:t>
      </w:r>
      <w:r w:rsidR="004C2B10" w:rsidRPr="00003391">
        <w:rPr>
          <w:rFonts w:ascii="Georgia" w:hAnsi="Georgia"/>
        </w:rPr>
        <w:t xml:space="preserve"> into smart contract source code, such as </w:t>
      </w:r>
      <w:r w:rsidR="0076576C" w:rsidRPr="00003391">
        <w:rPr>
          <w:rFonts w:ascii="Georgia" w:hAnsi="Georgia"/>
        </w:rPr>
        <w:t xml:space="preserve">terms that are in </w:t>
      </w:r>
      <w:r w:rsidR="004C2B10" w:rsidRPr="00003391">
        <w:rPr>
          <w:rFonts w:ascii="Georgia" w:hAnsi="Georgia"/>
        </w:rPr>
        <w:t>subjective language</w:t>
      </w:r>
      <w:r w:rsidR="0076576C" w:rsidRPr="00003391">
        <w:rPr>
          <w:rFonts w:ascii="Georgia" w:hAnsi="Georgia"/>
        </w:rPr>
        <w:t>.</w:t>
      </w:r>
      <w:r w:rsidR="00091FBB" w:rsidRPr="00003391">
        <w:rPr>
          <w:rFonts w:ascii="Georgia" w:hAnsi="Georgia"/>
          <w:vertAlign w:val="superscript"/>
        </w:rPr>
        <w:t xml:space="preserve"> </w:t>
      </w:r>
      <w:r w:rsidR="00091FBB" w:rsidRPr="00003391">
        <w:rPr>
          <w:rFonts w:ascii="Georgia" w:hAnsi="Georgia"/>
          <w:vertAlign w:val="superscript"/>
        </w:rPr>
        <w:footnoteReference w:id="131"/>
      </w:r>
    </w:p>
    <w:p w14:paraId="3DE15B38" w14:textId="2A7C7C9E" w:rsidR="00242758" w:rsidRPr="00003391" w:rsidRDefault="00242758">
      <w:pPr>
        <w:ind w:firstLine="720"/>
        <w:rPr>
          <w:rFonts w:ascii="Georgia" w:hAnsi="Georgia"/>
        </w:rPr>
      </w:pPr>
    </w:p>
    <w:p w14:paraId="09754D69" w14:textId="77777777" w:rsidR="00242758" w:rsidRPr="00003391" w:rsidRDefault="00242758">
      <w:pPr>
        <w:ind w:firstLine="720"/>
        <w:rPr>
          <w:rFonts w:ascii="Georgia" w:hAnsi="Georgia"/>
        </w:rPr>
      </w:pPr>
    </w:p>
    <w:p w14:paraId="3EFD1007" w14:textId="77777777" w:rsidR="00C0682D" w:rsidRPr="00003391" w:rsidRDefault="00C0682D">
      <w:pPr>
        <w:ind w:firstLine="720"/>
        <w:rPr>
          <w:rFonts w:ascii="Georgia" w:hAnsi="Georgia"/>
        </w:rPr>
      </w:pPr>
    </w:p>
    <w:p w14:paraId="4D928899" w14:textId="7C4ADBB0" w:rsidR="00CB07BF" w:rsidRPr="00003391" w:rsidRDefault="00C0682D" w:rsidP="00E96BCB">
      <w:pPr>
        <w:ind w:firstLine="720"/>
        <w:rPr>
          <w:rFonts w:ascii="Georgia" w:hAnsi="Georgia"/>
        </w:rPr>
      </w:pPr>
      <w:r w:rsidRPr="00003391">
        <w:rPr>
          <w:rFonts w:ascii="Georgia" w:hAnsi="Georgia"/>
        </w:rPr>
        <w:t xml:space="preserve">Lastly, </w:t>
      </w:r>
      <w:proofErr w:type="spellStart"/>
      <w:r w:rsidRPr="00003391">
        <w:rPr>
          <w:rFonts w:ascii="Georgia" w:hAnsi="Georgia"/>
        </w:rPr>
        <w:t>Giancaspro</w:t>
      </w:r>
      <w:proofErr w:type="spellEnd"/>
      <w:r w:rsidRPr="00003391">
        <w:rPr>
          <w:rFonts w:ascii="Georgia" w:hAnsi="Georgia"/>
        </w:rPr>
        <w:t xml:space="preserve"> analyzed contractual </w:t>
      </w:r>
      <w:r w:rsidR="0095385E" w:rsidRPr="00003391">
        <w:rPr>
          <w:rFonts w:ascii="Georgia" w:hAnsi="Georgia"/>
        </w:rPr>
        <w:t>interpretation</w:t>
      </w:r>
      <w:r w:rsidRPr="00003391">
        <w:rPr>
          <w:rFonts w:ascii="Georgia" w:hAnsi="Georgia"/>
        </w:rPr>
        <w:t xml:space="preserve"> of smart contracts dependent on data oracles, i.e., external data feeds.</w:t>
      </w:r>
      <w:r w:rsidRPr="00003391">
        <w:rPr>
          <w:rFonts w:ascii="Georgia" w:hAnsi="Georgia"/>
          <w:vertAlign w:val="superscript"/>
        </w:rPr>
        <w:t xml:space="preserve"> </w:t>
      </w:r>
      <w:r w:rsidRPr="00003391">
        <w:rPr>
          <w:rFonts w:ascii="Georgia" w:hAnsi="Georgia"/>
          <w:vertAlign w:val="superscript"/>
        </w:rPr>
        <w:footnoteReference w:id="132"/>
      </w:r>
      <w:r w:rsidRPr="00003391">
        <w:rPr>
          <w:rFonts w:ascii="Georgia" w:hAnsi="Georgia"/>
        </w:rPr>
        <w:t xml:space="preserve"> </w:t>
      </w:r>
      <w:proofErr w:type="spellStart"/>
      <w:r w:rsidRPr="00003391">
        <w:rPr>
          <w:rFonts w:ascii="Georgia" w:hAnsi="Georgia"/>
        </w:rPr>
        <w:t>Giancaspro</w:t>
      </w:r>
      <w:proofErr w:type="spellEnd"/>
      <w:r w:rsidRPr="00003391">
        <w:rPr>
          <w:rFonts w:ascii="Georgia" w:hAnsi="Georgia"/>
        </w:rPr>
        <w:t xml:space="preserve"> considered a hypoth</w:t>
      </w:r>
      <w:r w:rsidR="00E96BCB" w:rsidRPr="00003391">
        <w:rPr>
          <w:rFonts w:ascii="Georgia" w:hAnsi="Georgia"/>
        </w:rPr>
        <w:t>et</w:t>
      </w:r>
      <w:r w:rsidRPr="00003391">
        <w:rPr>
          <w:rFonts w:ascii="Georgia" w:hAnsi="Georgia"/>
        </w:rPr>
        <w:t>ical scenario where</w:t>
      </w:r>
      <w:r w:rsidR="00E96BCB" w:rsidRPr="00003391">
        <w:rPr>
          <w:rFonts w:ascii="Georgia" w:hAnsi="Georgia"/>
        </w:rPr>
        <w:t xml:space="preserve"> </w:t>
      </w:r>
    </w:p>
    <w:p w14:paraId="14488A81" w14:textId="39A5F292" w:rsidR="00CB07BF" w:rsidRPr="00003391" w:rsidRDefault="00CB07BF" w:rsidP="00A7584E">
      <w:pPr>
        <w:rPr>
          <w:rFonts w:ascii="Georgia" w:hAnsi="Georgia"/>
        </w:rPr>
      </w:pPr>
      <w:r w:rsidRPr="00003391">
        <w:rPr>
          <w:rFonts w:ascii="Georgia" w:hAnsi="Georgia"/>
        </w:rPr>
        <w:t xml:space="preserve">an insurance smart contract oracle created to indemnify “created to indemnify a homeowner against inclement weather” that is </w:t>
      </w:r>
      <w:r w:rsidR="0095385E" w:rsidRPr="00003391">
        <w:rPr>
          <w:rFonts w:ascii="Georgia" w:hAnsi="Georgia"/>
        </w:rPr>
        <w:t>dependent</w:t>
      </w:r>
      <w:r w:rsidRPr="00003391">
        <w:rPr>
          <w:rFonts w:ascii="Georgia" w:hAnsi="Georgia"/>
        </w:rPr>
        <w:t xml:space="preserve"> on data oracles for “information relating to rainfall, temperature or other factors from a meteorological agency’s website in order to determine if the policy is activated” may “commit errors or even fail altogether” if the data oracles “malfunction or become inactive.”</w:t>
      </w:r>
      <w:r w:rsidRPr="00003391">
        <w:rPr>
          <w:rFonts w:ascii="Georgia" w:hAnsi="Georgia"/>
          <w:vertAlign w:val="superscript"/>
        </w:rPr>
        <w:footnoteReference w:id="133"/>
      </w:r>
    </w:p>
    <w:p w14:paraId="04B1A3C9" w14:textId="7AAE1175" w:rsidR="00C0682D" w:rsidRPr="00003391" w:rsidRDefault="00C0682D" w:rsidP="00A7584E">
      <w:pPr>
        <w:rPr>
          <w:rFonts w:ascii="Georgia" w:hAnsi="Georgia"/>
        </w:rPr>
      </w:pPr>
    </w:p>
    <w:p w14:paraId="1161115F" w14:textId="77777777" w:rsidR="00C0682D" w:rsidRPr="00003391" w:rsidRDefault="00C0682D">
      <w:pPr>
        <w:ind w:firstLine="720"/>
        <w:rPr>
          <w:rFonts w:ascii="Georgia" w:hAnsi="Georgia"/>
        </w:rPr>
      </w:pPr>
    </w:p>
    <w:p w14:paraId="28CE1773" w14:textId="77777777" w:rsidR="00242758" w:rsidRPr="00003391" w:rsidRDefault="00242758">
      <w:pPr>
        <w:ind w:firstLine="720"/>
        <w:rPr>
          <w:rFonts w:ascii="Georgia" w:hAnsi="Georgia"/>
        </w:rPr>
      </w:pPr>
    </w:p>
    <w:p w14:paraId="466C58FC" w14:textId="274C1CDE" w:rsidR="00463512" w:rsidRPr="00003391" w:rsidRDefault="00463512">
      <w:pPr>
        <w:ind w:firstLine="720"/>
        <w:rPr>
          <w:rFonts w:ascii="Georgia" w:hAnsi="Georgia"/>
        </w:rPr>
      </w:pPr>
      <w:proofErr w:type="spellStart"/>
      <w:r w:rsidRPr="00003391">
        <w:rPr>
          <w:rFonts w:ascii="Georgia" w:hAnsi="Georgia"/>
        </w:rPr>
        <w:lastRenderedPageBreak/>
        <w:t>Giancaspro</w:t>
      </w:r>
      <w:proofErr w:type="spellEnd"/>
      <w:r w:rsidRPr="00003391">
        <w:rPr>
          <w:rFonts w:ascii="Georgia" w:hAnsi="Georgia"/>
        </w:rPr>
        <w:t xml:space="preserve"> suggested a possible legal remedy for smart contracts connected to data oracles that malfunction is the doctrine of frustration.</w:t>
      </w:r>
      <w:r w:rsidRPr="00003391">
        <w:rPr>
          <w:rFonts w:ascii="Georgia" w:hAnsi="Georgia"/>
          <w:vertAlign w:val="superscript"/>
        </w:rPr>
        <w:footnoteReference w:id="134"/>
      </w:r>
    </w:p>
    <w:p w14:paraId="4468C12D" w14:textId="77777777" w:rsidR="00242758" w:rsidRPr="00003391" w:rsidRDefault="00242758">
      <w:pPr>
        <w:ind w:firstLine="720"/>
        <w:rPr>
          <w:rFonts w:ascii="Georgia" w:hAnsi="Georgia"/>
        </w:rPr>
      </w:pPr>
    </w:p>
    <w:p w14:paraId="02C926F3" w14:textId="72A6783C" w:rsidR="0096102B" w:rsidRPr="00003391" w:rsidRDefault="00701AC2">
      <w:pPr>
        <w:ind w:firstLine="720"/>
        <w:rPr>
          <w:rFonts w:ascii="Georgia" w:hAnsi="Georgia"/>
        </w:rPr>
      </w:pPr>
      <w:r w:rsidRPr="00003391">
        <w:rPr>
          <w:rFonts w:ascii="Georgia" w:hAnsi="Georgia"/>
        </w:rPr>
        <w:t xml:space="preserve">Remedial </w:t>
      </w:r>
      <w:r w:rsidR="0096102B" w:rsidRPr="00003391">
        <w:rPr>
          <w:rFonts w:ascii="Georgia" w:hAnsi="Georgia"/>
        </w:rPr>
        <w:t>I</w:t>
      </w:r>
      <w:r w:rsidRPr="00003391">
        <w:rPr>
          <w:rFonts w:ascii="Georgia" w:hAnsi="Georgia"/>
        </w:rPr>
        <w:t>ssues concern the technical mishaps that occur with smart contracts.</w:t>
      </w:r>
      <w:r w:rsidRPr="00003391">
        <w:rPr>
          <w:rFonts w:ascii="Georgia" w:hAnsi="Georgia"/>
          <w:vertAlign w:val="superscript"/>
        </w:rPr>
        <w:footnoteReference w:id="135"/>
      </w:r>
      <w:r w:rsidRPr="00003391">
        <w:rPr>
          <w:rFonts w:ascii="Georgia" w:hAnsi="Georgia"/>
        </w:rPr>
        <w:t xml:space="preserve"> </w:t>
      </w:r>
    </w:p>
    <w:p w14:paraId="0D4EDD66" w14:textId="77777777" w:rsidR="0096102B" w:rsidRPr="00003391" w:rsidRDefault="0096102B">
      <w:pPr>
        <w:ind w:firstLine="720"/>
        <w:rPr>
          <w:rFonts w:ascii="Georgia" w:hAnsi="Georgia"/>
        </w:rPr>
      </w:pPr>
    </w:p>
    <w:p w14:paraId="3DEB2304" w14:textId="20786563" w:rsidR="0096102B" w:rsidRPr="00003391" w:rsidRDefault="0096102B">
      <w:pPr>
        <w:ind w:firstLine="720"/>
        <w:rPr>
          <w:rFonts w:ascii="Georgia" w:hAnsi="Georgia"/>
        </w:rPr>
      </w:pPr>
      <w:r w:rsidRPr="00003391">
        <w:rPr>
          <w:rFonts w:ascii="Georgia" w:hAnsi="Georgia"/>
        </w:rPr>
        <w:t xml:space="preserve">Remedial Issues concern the </w:t>
      </w:r>
      <w:r w:rsidR="00712D30" w:rsidRPr="00003391">
        <w:rPr>
          <w:rFonts w:ascii="Georgia" w:hAnsi="Georgia"/>
        </w:rPr>
        <w:t>contractual</w:t>
      </w:r>
      <w:r w:rsidRPr="00003391">
        <w:rPr>
          <w:rFonts w:ascii="Georgia" w:hAnsi="Georgia"/>
        </w:rPr>
        <w:t xml:space="preserve"> remedies available to the parties if a dispute arises because of a technical malfunction of the smart contract.</w:t>
      </w:r>
      <w:r w:rsidRPr="00003391">
        <w:rPr>
          <w:rFonts w:ascii="Georgia" w:hAnsi="Georgia"/>
          <w:vertAlign w:val="superscript"/>
        </w:rPr>
        <w:footnoteReference w:id="136"/>
      </w:r>
    </w:p>
    <w:p w14:paraId="35D2C2A0" w14:textId="0CF288CA" w:rsidR="0096102B" w:rsidRPr="00003391" w:rsidRDefault="0096102B">
      <w:pPr>
        <w:ind w:firstLine="720"/>
        <w:rPr>
          <w:rFonts w:ascii="Georgia" w:hAnsi="Georgia"/>
        </w:rPr>
      </w:pPr>
    </w:p>
    <w:p w14:paraId="4F76558B" w14:textId="77777777" w:rsidR="0096102B" w:rsidRPr="00003391" w:rsidRDefault="0096102B">
      <w:pPr>
        <w:ind w:firstLine="720"/>
        <w:rPr>
          <w:rFonts w:ascii="Georgia" w:hAnsi="Georgia"/>
        </w:rPr>
      </w:pPr>
    </w:p>
    <w:p w14:paraId="3A29A8D0" w14:textId="775F8570" w:rsidR="00C573BF" w:rsidRPr="00003391" w:rsidRDefault="00701AC2">
      <w:pPr>
        <w:ind w:firstLine="720"/>
        <w:rPr>
          <w:rFonts w:ascii="Georgia" w:hAnsi="Georgia"/>
        </w:rPr>
      </w:pPr>
      <w:r w:rsidRPr="00003391">
        <w:rPr>
          <w:rFonts w:ascii="Georgia" w:hAnsi="Georgia"/>
        </w:rPr>
        <w:t xml:space="preserve">When smart contracts are </w:t>
      </w:r>
      <w:r w:rsidR="009E7A79" w:rsidRPr="00003391">
        <w:rPr>
          <w:rFonts w:ascii="Georgia" w:hAnsi="Georgia"/>
        </w:rPr>
        <w:t>deployed</w:t>
      </w:r>
      <w:r w:rsidRPr="00003391">
        <w:rPr>
          <w:rFonts w:ascii="Georgia" w:hAnsi="Georgia"/>
        </w:rPr>
        <w:t xml:space="preserve"> to a blockchain, they are extremely difficult to update,</w:t>
      </w:r>
      <w:r w:rsidRPr="00003391">
        <w:rPr>
          <w:rFonts w:ascii="Georgia" w:hAnsi="Georgia"/>
          <w:vertAlign w:val="superscript"/>
        </w:rPr>
        <w:footnoteReference w:id="137"/>
      </w:r>
      <w:r w:rsidRPr="00003391">
        <w:rPr>
          <w:rFonts w:ascii="Georgia" w:hAnsi="Georgia"/>
        </w:rPr>
        <w:t xml:space="preserve"> and once a smart contract has executed, the effects are nearly irreversible.</w:t>
      </w:r>
      <w:r w:rsidRPr="00003391">
        <w:rPr>
          <w:rFonts w:ascii="Georgia" w:hAnsi="Georgia"/>
          <w:vertAlign w:val="superscript"/>
        </w:rPr>
        <w:footnoteReference w:id="138"/>
      </w:r>
      <w:r w:rsidRPr="00003391">
        <w:rPr>
          <w:rFonts w:ascii="Georgia" w:hAnsi="Georgia"/>
        </w:rPr>
        <w:t xml:space="preserve"> </w:t>
      </w:r>
    </w:p>
    <w:p w14:paraId="2FEC8656" w14:textId="77777777" w:rsidR="00C573BF" w:rsidRPr="00003391" w:rsidRDefault="00C573BF">
      <w:pPr>
        <w:ind w:firstLine="720"/>
        <w:rPr>
          <w:rFonts w:ascii="Georgia" w:hAnsi="Georgia"/>
        </w:rPr>
      </w:pPr>
    </w:p>
    <w:p w14:paraId="549C6F97" w14:textId="2FAC37AB" w:rsidR="00C573BF" w:rsidRPr="00003391" w:rsidRDefault="00C573BF">
      <w:pPr>
        <w:ind w:firstLine="720"/>
        <w:rPr>
          <w:rFonts w:ascii="Georgia" w:hAnsi="Georgia"/>
        </w:rPr>
      </w:pPr>
      <w:r w:rsidRPr="00003391">
        <w:rPr>
          <w:rFonts w:ascii="Georgia" w:hAnsi="Georgia"/>
        </w:rPr>
        <w:t>There have been many cases of smart contracts malfunctioning on the Ethereum blockchain, either by coding errors</w:t>
      </w:r>
      <w:r w:rsidR="002C504C" w:rsidRPr="00003391">
        <w:rPr>
          <w:rFonts w:ascii="Georgia" w:hAnsi="Georgia"/>
        </w:rPr>
        <w:t xml:space="preserve"> (developer-side)</w:t>
      </w:r>
      <w:r w:rsidRPr="00003391">
        <w:rPr>
          <w:rFonts w:ascii="Georgia" w:hAnsi="Georgia"/>
        </w:rPr>
        <w:t xml:space="preserve"> or hacks</w:t>
      </w:r>
      <w:r w:rsidR="002C504C" w:rsidRPr="00003391">
        <w:rPr>
          <w:rFonts w:ascii="Georgia" w:hAnsi="Georgia"/>
        </w:rPr>
        <w:t xml:space="preserve">, that have led to millions of </w:t>
      </w:r>
      <w:proofErr w:type="spellStart"/>
      <w:r w:rsidR="002C504C" w:rsidRPr="00003391">
        <w:rPr>
          <w:rFonts w:ascii="Georgia" w:hAnsi="Georgia"/>
        </w:rPr>
        <w:t>dollars worth</w:t>
      </w:r>
      <w:proofErr w:type="spellEnd"/>
      <w:r w:rsidR="002C504C" w:rsidRPr="00003391">
        <w:rPr>
          <w:rFonts w:ascii="Georgia" w:hAnsi="Georgia"/>
        </w:rPr>
        <w:t xml:space="preserve"> of ether (ETH) and tokens stuck in a smart contract or sent to the wrong public address.</w:t>
      </w:r>
      <w:r w:rsidR="007241DB" w:rsidRPr="00003391">
        <w:rPr>
          <w:rStyle w:val="FootnoteReference"/>
          <w:rFonts w:ascii="Georgia" w:hAnsi="Georgia"/>
        </w:rPr>
        <w:footnoteReference w:id="139"/>
      </w:r>
    </w:p>
    <w:p w14:paraId="7CC11222" w14:textId="40E0601D" w:rsidR="002C504C" w:rsidRPr="00003391" w:rsidRDefault="002C504C">
      <w:pPr>
        <w:ind w:firstLine="720"/>
        <w:rPr>
          <w:rFonts w:ascii="Georgia" w:hAnsi="Georgia"/>
        </w:rPr>
      </w:pPr>
    </w:p>
    <w:p w14:paraId="7AD402A3" w14:textId="77777777" w:rsidR="002C504C" w:rsidRPr="00003391" w:rsidRDefault="002C504C">
      <w:pPr>
        <w:ind w:firstLine="720"/>
        <w:rPr>
          <w:rFonts w:ascii="Georgia" w:hAnsi="Georgia"/>
        </w:rPr>
      </w:pPr>
    </w:p>
    <w:p w14:paraId="65A7024C" w14:textId="494533F3" w:rsidR="00242758" w:rsidRPr="00003391" w:rsidRDefault="00701AC2">
      <w:pPr>
        <w:ind w:firstLine="720"/>
        <w:rPr>
          <w:rFonts w:ascii="Georgia" w:hAnsi="Georgia"/>
        </w:rPr>
      </w:pPr>
      <w:r w:rsidRPr="00003391">
        <w:rPr>
          <w:rFonts w:ascii="Georgia" w:hAnsi="Georgia"/>
        </w:rPr>
        <w:t>This is a major reason why smart contracts are at a high risk for disputes concerning liability for technical errors.</w:t>
      </w:r>
      <w:r w:rsidRPr="00003391">
        <w:rPr>
          <w:rFonts w:ascii="Georgia" w:hAnsi="Georgia"/>
          <w:vertAlign w:val="superscript"/>
        </w:rPr>
        <w:footnoteReference w:id="140"/>
      </w:r>
      <w:r w:rsidRPr="00003391">
        <w:rPr>
          <w:rFonts w:ascii="Georgia" w:hAnsi="Georgia"/>
        </w:rPr>
        <w:t xml:space="preserve"> </w:t>
      </w:r>
      <w:proofErr w:type="spellStart"/>
      <w:r w:rsidR="0043715A" w:rsidRPr="00003391">
        <w:rPr>
          <w:rFonts w:ascii="Georgia" w:hAnsi="Georgia"/>
        </w:rPr>
        <w:t>Giancaspro</w:t>
      </w:r>
      <w:proofErr w:type="spellEnd"/>
      <w:r w:rsidR="0043715A" w:rsidRPr="00003391">
        <w:rPr>
          <w:rFonts w:ascii="Georgia" w:hAnsi="Georgia"/>
        </w:rPr>
        <w:t xml:space="preserve"> identified two remedial issues with smart contracts: 1) the </w:t>
      </w:r>
      <w:r w:rsidRPr="00003391">
        <w:rPr>
          <w:rFonts w:ascii="Georgia" w:hAnsi="Georgia"/>
        </w:rPr>
        <w:t>reformation</w:t>
      </w:r>
      <w:r w:rsidR="00730D8D" w:rsidRPr="00003391">
        <w:rPr>
          <w:rStyle w:val="FootnoteReference"/>
          <w:rFonts w:ascii="Georgia" w:hAnsi="Georgia"/>
        </w:rPr>
        <w:footnoteReference w:id="141"/>
      </w:r>
      <w:r w:rsidRPr="00003391">
        <w:rPr>
          <w:rFonts w:ascii="Georgia" w:hAnsi="Georgia"/>
        </w:rPr>
        <w:t xml:space="preserve"> and</w:t>
      </w:r>
      <w:r w:rsidR="0043715A" w:rsidRPr="00003391">
        <w:rPr>
          <w:rFonts w:ascii="Georgia" w:hAnsi="Georgia"/>
        </w:rPr>
        <w:t>, 2)</w:t>
      </w:r>
      <w:r w:rsidRPr="00003391">
        <w:rPr>
          <w:rFonts w:ascii="Georgia" w:hAnsi="Georgia"/>
        </w:rPr>
        <w:t xml:space="preserve"> injunctive relief</w:t>
      </w:r>
      <w:r w:rsidR="0001054D" w:rsidRPr="00003391">
        <w:rPr>
          <w:rStyle w:val="FootnoteReference"/>
          <w:rFonts w:ascii="Georgia" w:hAnsi="Georgia"/>
        </w:rPr>
        <w:footnoteReference w:id="142"/>
      </w:r>
      <w:r w:rsidRPr="00003391">
        <w:rPr>
          <w:rFonts w:ascii="Georgia" w:hAnsi="Georgia"/>
        </w:rPr>
        <w:t>.</w:t>
      </w:r>
      <w:r w:rsidRPr="00003391">
        <w:rPr>
          <w:rFonts w:ascii="Georgia" w:hAnsi="Georgia"/>
          <w:vertAlign w:val="superscript"/>
        </w:rPr>
        <w:footnoteReference w:id="143"/>
      </w:r>
      <w:r w:rsidRPr="00003391">
        <w:rPr>
          <w:rFonts w:ascii="Georgia" w:hAnsi="Georgia"/>
        </w:rPr>
        <w:t xml:space="preserve"> </w:t>
      </w:r>
      <w:proofErr w:type="spellStart"/>
      <w:r w:rsidR="008C7129" w:rsidRPr="00003391">
        <w:rPr>
          <w:rFonts w:ascii="Georgia" w:hAnsi="Georgia"/>
        </w:rPr>
        <w:t>Giancaspro</w:t>
      </w:r>
      <w:proofErr w:type="spellEnd"/>
      <w:r w:rsidR="008C7129" w:rsidRPr="00003391">
        <w:rPr>
          <w:rFonts w:ascii="Georgia" w:hAnsi="Georgia"/>
        </w:rPr>
        <w:t xml:space="preserve"> determined that r</w:t>
      </w:r>
      <w:r w:rsidRPr="00003391">
        <w:rPr>
          <w:rFonts w:ascii="Georgia" w:hAnsi="Georgia"/>
        </w:rPr>
        <w:t>eformation is likely unavailable because</w:t>
      </w:r>
      <w:r w:rsidR="007A5EAF" w:rsidRPr="00003391">
        <w:rPr>
          <w:rFonts w:ascii="Georgia" w:hAnsi="Georgia"/>
        </w:rPr>
        <w:t xml:space="preserve"> once a smart contract is deployed on the blockchain, it is extremely </w:t>
      </w:r>
      <w:r w:rsidR="0095385E" w:rsidRPr="00003391">
        <w:rPr>
          <w:rFonts w:ascii="Georgia" w:hAnsi="Georgia"/>
        </w:rPr>
        <w:t>difficult</w:t>
      </w:r>
      <w:r w:rsidR="007A5EAF" w:rsidRPr="00003391">
        <w:rPr>
          <w:rFonts w:ascii="Georgia" w:hAnsi="Georgia"/>
        </w:rPr>
        <w:t xml:space="preserve"> to update because of the blockchain’s inherent</w:t>
      </w:r>
      <w:r w:rsidR="00E067BD" w:rsidRPr="00003391">
        <w:rPr>
          <w:rFonts w:ascii="Georgia" w:hAnsi="Georgia"/>
        </w:rPr>
        <w:t xml:space="preserve"> immutability</w:t>
      </w:r>
      <w:r w:rsidRPr="00003391">
        <w:rPr>
          <w:rFonts w:ascii="Georgia" w:hAnsi="Georgia"/>
        </w:rPr>
        <w:t>.</w:t>
      </w:r>
      <w:r w:rsidRPr="00003391">
        <w:rPr>
          <w:rFonts w:ascii="Georgia" w:hAnsi="Georgia"/>
          <w:vertAlign w:val="superscript"/>
        </w:rPr>
        <w:footnoteReference w:id="144"/>
      </w:r>
      <w:r w:rsidRPr="00003391">
        <w:rPr>
          <w:rFonts w:ascii="Georgia" w:hAnsi="Georgia"/>
        </w:rPr>
        <w:t xml:space="preserve"> </w:t>
      </w:r>
      <w:proofErr w:type="spellStart"/>
      <w:r w:rsidR="00955B66" w:rsidRPr="00003391">
        <w:rPr>
          <w:rFonts w:ascii="Georgia" w:hAnsi="Georgia"/>
        </w:rPr>
        <w:t>Giancaspro</w:t>
      </w:r>
      <w:proofErr w:type="spellEnd"/>
      <w:r w:rsidR="00955B66" w:rsidRPr="00003391">
        <w:rPr>
          <w:rFonts w:ascii="Georgia" w:hAnsi="Georgia"/>
        </w:rPr>
        <w:t xml:space="preserve"> determined that i</w:t>
      </w:r>
      <w:r w:rsidRPr="00003391">
        <w:rPr>
          <w:rFonts w:ascii="Georgia" w:hAnsi="Georgia"/>
        </w:rPr>
        <w:t xml:space="preserve">njunctive relief is also likely to be unavailable because smart contracts are “autonomous </w:t>
      </w:r>
      <w:r w:rsidRPr="00003391">
        <w:rPr>
          <w:rFonts w:ascii="Georgia" w:hAnsi="Georgia"/>
        </w:rPr>
        <w:lastRenderedPageBreak/>
        <w:t>and self-executing.”</w:t>
      </w:r>
      <w:r w:rsidRPr="00003391">
        <w:rPr>
          <w:rFonts w:ascii="Georgia" w:hAnsi="Georgia"/>
          <w:vertAlign w:val="superscript"/>
        </w:rPr>
        <w:footnoteReference w:id="145"/>
      </w:r>
      <w:r w:rsidRPr="00003391">
        <w:rPr>
          <w:rFonts w:ascii="Georgia" w:hAnsi="Georgia"/>
        </w:rPr>
        <w:t xml:space="preserve"> Once a smart contract is </w:t>
      </w:r>
      <w:r w:rsidR="00955B66" w:rsidRPr="00003391">
        <w:rPr>
          <w:rFonts w:ascii="Georgia" w:hAnsi="Georgia"/>
        </w:rPr>
        <w:t>deployed</w:t>
      </w:r>
      <w:r w:rsidRPr="00003391">
        <w:rPr>
          <w:rFonts w:ascii="Georgia" w:hAnsi="Georgia"/>
        </w:rPr>
        <w:t xml:space="preserve"> on a blockchain, it cannot be stopped </w:t>
      </w:r>
      <w:r w:rsidR="0095385E" w:rsidRPr="00003391">
        <w:rPr>
          <w:rFonts w:ascii="Georgia" w:hAnsi="Georgia"/>
        </w:rPr>
        <w:t>simply</w:t>
      </w:r>
      <w:r w:rsidRPr="00003391">
        <w:rPr>
          <w:rFonts w:ascii="Georgia" w:hAnsi="Georgia"/>
        </w:rPr>
        <w:t xml:space="preserve"> by sending cease and desist notification</w:t>
      </w:r>
      <w:r w:rsidR="00955B66" w:rsidRPr="00003391">
        <w:rPr>
          <w:rFonts w:ascii="Georgia" w:hAnsi="Georgia"/>
        </w:rPr>
        <w:t>s,</w:t>
      </w:r>
      <w:r w:rsidRPr="00003391">
        <w:rPr>
          <w:rFonts w:ascii="Georgia" w:hAnsi="Georgia"/>
        </w:rPr>
        <w:t xml:space="preserve"> </w:t>
      </w:r>
      <w:r w:rsidR="00955B66" w:rsidRPr="00003391">
        <w:rPr>
          <w:rFonts w:ascii="Georgia" w:hAnsi="Georgia"/>
        </w:rPr>
        <w:t>n</w:t>
      </w:r>
      <w:r w:rsidRPr="00003391">
        <w:rPr>
          <w:rFonts w:ascii="Georgia" w:hAnsi="Georgia"/>
        </w:rPr>
        <w:t xml:space="preserve">or </w:t>
      </w:r>
      <w:r w:rsidR="00955B66" w:rsidRPr="00003391">
        <w:rPr>
          <w:rFonts w:ascii="Georgia" w:hAnsi="Georgia"/>
        </w:rPr>
        <w:t xml:space="preserve">even when a party provides an </w:t>
      </w:r>
      <w:r w:rsidRPr="00003391">
        <w:rPr>
          <w:rFonts w:ascii="Georgia" w:hAnsi="Georgia"/>
        </w:rPr>
        <w:t xml:space="preserve">  injunctive relief order to the counterparty.</w:t>
      </w:r>
      <w:r w:rsidRPr="00003391">
        <w:rPr>
          <w:rFonts w:ascii="Georgia" w:hAnsi="Georgia"/>
          <w:vertAlign w:val="superscript"/>
        </w:rPr>
        <w:footnoteReference w:id="146"/>
      </w:r>
      <w:r w:rsidRPr="00003391">
        <w:rPr>
          <w:rFonts w:ascii="Georgia" w:hAnsi="Georgia"/>
        </w:rPr>
        <w:t xml:space="preserve"> </w:t>
      </w:r>
    </w:p>
    <w:p w14:paraId="2F818258" w14:textId="77777777" w:rsidR="00242758" w:rsidRPr="00003391" w:rsidRDefault="00242758" w:rsidP="00A7584E">
      <w:pPr>
        <w:rPr>
          <w:rFonts w:ascii="Georgia" w:hAnsi="Georgia"/>
          <w:strike/>
        </w:rPr>
      </w:pPr>
    </w:p>
    <w:p w14:paraId="37BE02DF" w14:textId="45F1C397" w:rsidR="006B7646" w:rsidRPr="00003391" w:rsidRDefault="006B7646" w:rsidP="00A7584E">
      <w:pPr>
        <w:rPr>
          <w:rFonts w:ascii="Georgia" w:hAnsi="Georgia"/>
        </w:rPr>
      </w:pPr>
    </w:p>
    <w:p w14:paraId="5F84C7FB" w14:textId="6A17CE7E" w:rsidR="006B7646" w:rsidRPr="00003391" w:rsidRDefault="006B7646" w:rsidP="00A7584E">
      <w:pPr>
        <w:pStyle w:val="Heading3"/>
        <w:rPr>
          <w:rFonts w:ascii="Georgia" w:hAnsi="Georgia"/>
          <w:color w:val="auto"/>
        </w:rPr>
      </w:pPr>
      <w:bookmarkStart w:id="19" w:name="_Toc22305947"/>
      <w:r w:rsidRPr="00003391">
        <w:rPr>
          <w:rFonts w:ascii="Georgia" w:hAnsi="Georgia"/>
          <w:color w:val="auto"/>
        </w:rPr>
        <w:t>2.7.3. Copyright Law</w:t>
      </w:r>
      <w:bookmarkEnd w:id="19"/>
    </w:p>
    <w:p w14:paraId="0C25CD8D" w14:textId="517D729A" w:rsidR="006B7646" w:rsidRPr="00003391" w:rsidRDefault="006B7646">
      <w:pPr>
        <w:rPr>
          <w:rFonts w:ascii="Georgia" w:hAnsi="Georgia"/>
        </w:rPr>
      </w:pPr>
    </w:p>
    <w:p w14:paraId="546B9D6B" w14:textId="292C606B" w:rsidR="00D14A5E" w:rsidRPr="00003391" w:rsidRDefault="00D14A5E" w:rsidP="00A7584E">
      <w:pPr>
        <w:pStyle w:val="Heading4"/>
        <w:rPr>
          <w:rFonts w:ascii="Georgia" w:hAnsi="Georgia"/>
          <w:color w:val="auto"/>
        </w:rPr>
      </w:pPr>
      <w:r w:rsidRPr="00003391">
        <w:rPr>
          <w:rFonts w:ascii="Georgia" w:hAnsi="Georgia"/>
          <w:color w:val="auto"/>
        </w:rPr>
        <w:t xml:space="preserve">2.7.3.1. Licensing </w:t>
      </w:r>
    </w:p>
    <w:p w14:paraId="54A26A97" w14:textId="77777777" w:rsidR="00D14A5E" w:rsidRPr="00003391" w:rsidRDefault="00D14A5E" w:rsidP="00A7584E">
      <w:pPr>
        <w:rPr>
          <w:rFonts w:ascii="Georgia" w:hAnsi="Georgia"/>
        </w:rPr>
      </w:pPr>
    </w:p>
    <w:p w14:paraId="40B6EA5D" w14:textId="30115A18" w:rsidR="002A1F62" w:rsidRPr="00003391" w:rsidRDefault="006B7646" w:rsidP="006B7646">
      <w:pPr>
        <w:ind w:firstLine="720"/>
        <w:rPr>
          <w:rFonts w:ascii="Georgia" w:hAnsi="Georgia"/>
          <w:sz w:val="20"/>
          <w:szCs w:val="20"/>
        </w:rPr>
      </w:pPr>
      <w:proofErr w:type="spellStart"/>
      <w:r w:rsidRPr="00003391">
        <w:rPr>
          <w:rFonts w:ascii="Georgia" w:hAnsi="Georgia"/>
        </w:rPr>
        <w:t>Balazs</w:t>
      </w:r>
      <w:proofErr w:type="spellEnd"/>
      <w:r w:rsidRPr="00003391">
        <w:rPr>
          <w:rFonts w:ascii="Georgia" w:hAnsi="Georgia"/>
        </w:rPr>
        <w:t xml:space="preserve"> Bodo, Daniel Gervais and Joao Pedro </w:t>
      </w:r>
      <w:proofErr w:type="spellStart"/>
      <w:r w:rsidRPr="00003391">
        <w:rPr>
          <w:rFonts w:ascii="Georgia" w:hAnsi="Georgia"/>
        </w:rPr>
        <w:t>Quintais</w:t>
      </w:r>
      <w:proofErr w:type="spellEnd"/>
      <w:r w:rsidRPr="00003391">
        <w:rPr>
          <w:rFonts w:ascii="Georgia" w:hAnsi="Georgia"/>
        </w:rPr>
        <w:t xml:space="preserve"> </w:t>
      </w:r>
      <w:r w:rsidR="002A1F62" w:rsidRPr="00003391">
        <w:rPr>
          <w:rFonts w:ascii="Georgia" w:hAnsi="Georgia"/>
        </w:rPr>
        <w:t xml:space="preserve">in </w:t>
      </w:r>
      <w:r w:rsidR="002A1F62" w:rsidRPr="00003391">
        <w:rPr>
          <w:rFonts w:ascii="Georgia" w:hAnsi="Georgia"/>
          <w:i/>
          <w:iCs/>
          <w:sz w:val="20"/>
          <w:szCs w:val="20"/>
        </w:rPr>
        <w:t xml:space="preserve">Blockchain and smart contracts: the missing link in copyright licensing? </w:t>
      </w:r>
      <w:r w:rsidR="002A1F62" w:rsidRPr="00003391">
        <w:rPr>
          <w:rFonts w:ascii="Georgia" w:hAnsi="Georgia"/>
          <w:sz w:val="20"/>
          <w:szCs w:val="20"/>
        </w:rPr>
        <w:t xml:space="preserve">investigated </w:t>
      </w:r>
      <w:r w:rsidR="00073273" w:rsidRPr="00003391">
        <w:rPr>
          <w:rFonts w:ascii="Georgia" w:hAnsi="Georgia"/>
          <w:sz w:val="20"/>
          <w:szCs w:val="20"/>
        </w:rPr>
        <w:t>how a blockchain-based copyright licensing regime would</w:t>
      </w:r>
      <w:r w:rsidR="002A1F62" w:rsidRPr="00003391">
        <w:rPr>
          <w:rFonts w:ascii="Georgia" w:hAnsi="Georgia"/>
          <w:sz w:val="20"/>
          <w:szCs w:val="20"/>
        </w:rPr>
        <w:t xml:space="preserve"> comport with existing copyright frameworks.</w:t>
      </w:r>
      <w:r w:rsidR="00073273" w:rsidRPr="00003391">
        <w:rPr>
          <w:rStyle w:val="FootnoteReference"/>
          <w:rFonts w:ascii="Georgia" w:hAnsi="Georgia"/>
          <w:sz w:val="20"/>
          <w:szCs w:val="20"/>
        </w:rPr>
        <w:footnoteReference w:id="147"/>
      </w:r>
      <w:r w:rsidR="00E72D29" w:rsidRPr="00003391">
        <w:rPr>
          <w:rFonts w:ascii="Georgia" w:hAnsi="Georgia"/>
          <w:sz w:val="20"/>
          <w:szCs w:val="20"/>
        </w:rPr>
        <w:t xml:space="preserve"> Bodo et al.’s initially focused on the inherent attributes of blockchain they believe would be compatible with copyright licensing:</w:t>
      </w:r>
    </w:p>
    <w:p w14:paraId="24BA0D1B" w14:textId="10959C1A" w:rsidR="00E72D29" w:rsidRPr="00003391" w:rsidRDefault="00E72D29" w:rsidP="006B7646">
      <w:pPr>
        <w:ind w:firstLine="720"/>
        <w:rPr>
          <w:rFonts w:ascii="Georgia" w:hAnsi="Georgia"/>
          <w:sz w:val="20"/>
          <w:szCs w:val="20"/>
        </w:rPr>
      </w:pPr>
    </w:p>
    <w:p w14:paraId="650DF958" w14:textId="77777777" w:rsidR="00E72D29" w:rsidRPr="00003391" w:rsidRDefault="00E72D29" w:rsidP="006B7646">
      <w:pPr>
        <w:ind w:firstLine="720"/>
        <w:rPr>
          <w:rFonts w:ascii="Georgia" w:hAnsi="Georgia"/>
        </w:rPr>
      </w:pPr>
      <w:proofErr w:type="gramStart"/>
      <w:r w:rsidRPr="00003391">
        <w:rPr>
          <w:rFonts w:ascii="Georgia" w:hAnsi="Georgia"/>
          <w:sz w:val="20"/>
          <w:szCs w:val="20"/>
        </w:rPr>
        <w:t>-</w:t>
      </w:r>
      <w:r w:rsidRPr="00003391">
        <w:rPr>
          <w:rFonts w:ascii="Georgia" w:hAnsi="Georgia"/>
        </w:rPr>
        <w:t>“</w:t>
      </w:r>
      <w:proofErr w:type="gramEnd"/>
      <w:r w:rsidRPr="00003391">
        <w:rPr>
          <w:rFonts w:ascii="Georgia" w:hAnsi="Georgia"/>
        </w:rPr>
        <w:t xml:space="preserve">distributed ledgers; </w:t>
      </w:r>
    </w:p>
    <w:p w14:paraId="44C3EED5" w14:textId="113F6956" w:rsidR="00E72D29" w:rsidRPr="00003391" w:rsidRDefault="00E72D29" w:rsidP="006B7646">
      <w:pPr>
        <w:ind w:firstLine="720"/>
        <w:rPr>
          <w:rFonts w:ascii="Georgia" w:hAnsi="Georgia"/>
        </w:rPr>
      </w:pPr>
      <w:r w:rsidRPr="00003391">
        <w:rPr>
          <w:rFonts w:ascii="Georgia" w:hAnsi="Georgia"/>
        </w:rPr>
        <w:t xml:space="preserve">tokenization and digital scarcity; </w:t>
      </w:r>
    </w:p>
    <w:p w14:paraId="56925C5F" w14:textId="6423997B" w:rsidR="00E72D29" w:rsidRPr="00003391" w:rsidRDefault="00E72D29" w:rsidP="006B7646">
      <w:pPr>
        <w:ind w:firstLine="720"/>
        <w:rPr>
          <w:rFonts w:ascii="Georgia" w:hAnsi="Georgia"/>
        </w:rPr>
      </w:pPr>
      <w:r w:rsidRPr="00003391">
        <w:rPr>
          <w:rFonts w:ascii="Georgia" w:hAnsi="Georgia"/>
        </w:rPr>
        <w:t>smart contracts and decentralization.”</w:t>
      </w:r>
      <w:r w:rsidRPr="00003391">
        <w:rPr>
          <w:rFonts w:ascii="Georgia" w:hAnsi="Georgia"/>
          <w:vertAlign w:val="superscript"/>
        </w:rPr>
        <w:footnoteReference w:id="148"/>
      </w:r>
    </w:p>
    <w:p w14:paraId="5CCDD98A" w14:textId="77777777" w:rsidR="002A1F62" w:rsidRPr="00003391" w:rsidRDefault="002A1F62" w:rsidP="006B7646">
      <w:pPr>
        <w:ind w:firstLine="720"/>
        <w:rPr>
          <w:rFonts w:ascii="Georgia" w:hAnsi="Georgia"/>
        </w:rPr>
      </w:pPr>
    </w:p>
    <w:p w14:paraId="0EE003FA" w14:textId="77777777" w:rsidR="009C12C2" w:rsidRPr="00003391" w:rsidRDefault="00E72D29" w:rsidP="006B7646">
      <w:pPr>
        <w:ind w:firstLine="720"/>
        <w:rPr>
          <w:rFonts w:ascii="Georgia" w:hAnsi="Georgia"/>
        </w:rPr>
      </w:pPr>
      <w:r w:rsidRPr="00003391">
        <w:rPr>
          <w:rFonts w:ascii="Georgia" w:hAnsi="Georgia"/>
        </w:rPr>
        <w:t xml:space="preserve">In Bodo et al.’s analysis of distributed ledgers, they concluded that because distributed ledgers is a general-purpose technology, it can </w:t>
      </w:r>
      <w:r w:rsidR="009C12C2" w:rsidRPr="00003391">
        <w:rPr>
          <w:rFonts w:ascii="Georgia" w:hAnsi="Georgia"/>
        </w:rPr>
        <w:t>correspond</w:t>
      </w:r>
      <w:r w:rsidRPr="00003391">
        <w:rPr>
          <w:rFonts w:ascii="Georgia" w:hAnsi="Georgia"/>
        </w:rPr>
        <w:t xml:space="preserve"> to the </w:t>
      </w:r>
      <w:r w:rsidR="009C12C2" w:rsidRPr="00003391">
        <w:rPr>
          <w:rFonts w:ascii="Georgia" w:hAnsi="Georgia"/>
        </w:rPr>
        <w:t>fundamentals</w:t>
      </w:r>
      <w:r w:rsidRPr="00003391">
        <w:rPr>
          <w:rFonts w:ascii="Georgia" w:hAnsi="Georgia"/>
        </w:rPr>
        <w:t xml:space="preserve"> of copyright law through many different implementations.</w:t>
      </w:r>
      <w:r w:rsidR="00185D9E" w:rsidRPr="00003391">
        <w:rPr>
          <w:rStyle w:val="FootnoteReference"/>
          <w:rFonts w:ascii="Georgia" w:hAnsi="Georgia"/>
        </w:rPr>
        <w:footnoteReference w:id="149"/>
      </w:r>
      <w:r w:rsidRPr="00003391">
        <w:rPr>
          <w:rFonts w:ascii="Georgia" w:hAnsi="Georgia"/>
        </w:rPr>
        <w:t xml:space="preserve"> </w:t>
      </w:r>
      <w:r w:rsidR="009C12C2" w:rsidRPr="00003391">
        <w:rPr>
          <w:rFonts w:ascii="Georgia" w:hAnsi="Georgia"/>
        </w:rPr>
        <w:t xml:space="preserve">In Bodo et al.’s analysis of tokenization and digital scarcity, Bodo et al. remarked about the interesting ability to turn any kind of information into a token, i.e., </w:t>
      </w:r>
      <w:proofErr w:type="spellStart"/>
      <w:r w:rsidR="009C12C2" w:rsidRPr="00003391">
        <w:rPr>
          <w:rFonts w:ascii="Georgia" w:hAnsi="Georgia"/>
        </w:rPr>
        <w:t>tokeniz</w:t>
      </w:r>
      <w:proofErr w:type="spellEnd"/>
      <w:r w:rsidR="009C12C2" w:rsidRPr="00003391">
        <w:rPr>
          <w:rFonts w:ascii="Georgia" w:hAnsi="Georgia"/>
        </w:rPr>
        <w:t>[ed/</w:t>
      </w:r>
      <w:proofErr w:type="spellStart"/>
      <w:r w:rsidR="009C12C2" w:rsidRPr="00003391">
        <w:rPr>
          <w:rFonts w:ascii="Georgia" w:hAnsi="Georgia"/>
        </w:rPr>
        <w:t>ation</w:t>
      </w:r>
      <w:proofErr w:type="spellEnd"/>
      <w:r w:rsidR="009C12C2" w:rsidRPr="00003391">
        <w:rPr>
          <w:rFonts w:ascii="Georgia" w:hAnsi="Georgia"/>
        </w:rPr>
        <w:t xml:space="preserve">], on a blockchain, with four applicable </w:t>
      </w:r>
      <w:proofErr w:type="spellStart"/>
      <w:r w:rsidR="009C12C2" w:rsidRPr="00003391">
        <w:rPr>
          <w:rFonts w:ascii="Georgia" w:hAnsi="Georgia"/>
        </w:rPr>
        <w:t>tokenizations</w:t>
      </w:r>
      <w:proofErr w:type="spellEnd"/>
      <w:r w:rsidR="009C12C2" w:rsidRPr="00003391">
        <w:rPr>
          <w:rFonts w:ascii="Georgia" w:hAnsi="Georgia"/>
        </w:rPr>
        <w:t xml:space="preserve"> in the copyright domain: </w:t>
      </w:r>
    </w:p>
    <w:p w14:paraId="3C47CB0A" w14:textId="77777777" w:rsidR="009C12C2" w:rsidRPr="00003391" w:rsidRDefault="009C12C2" w:rsidP="006B7646">
      <w:pPr>
        <w:ind w:firstLine="720"/>
        <w:rPr>
          <w:rFonts w:ascii="Georgia" w:hAnsi="Georgia"/>
        </w:rPr>
      </w:pPr>
    </w:p>
    <w:p w14:paraId="5AA06D70" w14:textId="77777777" w:rsidR="009C12C2" w:rsidRPr="00003391" w:rsidRDefault="009C12C2" w:rsidP="006B7646">
      <w:pPr>
        <w:ind w:firstLine="720"/>
        <w:rPr>
          <w:rFonts w:ascii="Georgia" w:hAnsi="Georgia"/>
        </w:rPr>
      </w:pPr>
      <w:r w:rsidRPr="00003391">
        <w:rPr>
          <w:rFonts w:ascii="Georgia" w:hAnsi="Georgia"/>
        </w:rPr>
        <w:t xml:space="preserve">1) “a protected work,” </w:t>
      </w:r>
    </w:p>
    <w:p w14:paraId="4933DB20" w14:textId="77777777" w:rsidR="009C12C2" w:rsidRPr="00003391" w:rsidRDefault="009C12C2" w:rsidP="006B7646">
      <w:pPr>
        <w:ind w:firstLine="720"/>
        <w:rPr>
          <w:rFonts w:ascii="Georgia" w:hAnsi="Georgia"/>
        </w:rPr>
      </w:pPr>
      <w:r w:rsidRPr="00003391">
        <w:rPr>
          <w:rFonts w:ascii="Georgia" w:hAnsi="Georgia"/>
        </w:rPr>
        <w:t xml:space="preserve">2) “a record of rights management information for protected content,” </w:t>
      </w:r>
    </w:p>
    <w:p w14:paraId="35F2D056" w14:textId="77777777" w:rsidR="009C12C2" w:rsidRPr="00003391" w:rsidRDefault="009C12C2" w:rsidP="006B7646">
      <w:pPr>
        <w:ind w:firstLine="720"/>
        <w:rPr>
          <w:rFonts w:ascii="Georgia" w:hAnsi="Georgia"/>
        </w:rPr>
      </w:pPr>
      <w:r w:rsidRPr="00003391">
        <w:rPr>
          <w:rFonts w:ascii="Georgia" w:hAnsi="Georgia"/>
        </w:rPr>
        <w:t xml:space="preserve">3) “terms of use of protected content,” and </w:t>
      </w:r>
    </w:p>
    <w:p w14:paraId="2F977E9C" w14:textId="656A3151" w:rsidR="002A1F62" w:rsidRPr="00003391" w:rsidRDefault="009C12C2" w:rsidP="006B7646">
      <w:pPr>
        <w:ind w:firstLine="720"/>
        <w:rPr>
          <w:rFonts w:ascii="Georgia" w:hAnsi="Georgia"/>
        </w:rPr>
      </w:pPr>
      <w:r w:rsidRPr="00003391">
        <w:rPr>
          <w:rFonts w:ascii="Georgia" w:hAnsi="Georgia"/>
        </w:rPr>
        <w:lastRenderedPageBreak/>
        <w:t xml:space="preserve">4) “remuneration of a work” (e.g., </w:t>
      </w:r>
      <w:proofErr w:type="spellStart"/>
      <w:r w:rsidRPr="00003391">
        <w:rPr>
          <w:rFonts w:ascii="Georgia" w:hAnsi="Georgia"/>
        </w:rPr>
        <w:t>Musicoin</w:t>
      </w:r>
      <w:proofErr w:type="spellEnd"/>
      <w:r w:rsidRPr="00003391">
        <w:rPr>
          <w:rFonts w:ascii="Georgia" w:hAnsi="Georgia"/>
        </w:rPr>
        <w:t>).</w:t>
      </w:r>
      <w:r w:rsidRPr="00003391">
        <w:rPr>
          <w:rFonts w:ascii="Georgia" w:hAnsi="Georgia"/>
          <w:vertAlign w:val="superscript"/>
        </w:rPr>
        <w:footnoteReference w:id="150"/>
      </w:r>
    </w:p>
    <w:p w14:paraId="60C66A0B" w14:textId="77777777" w:rsidR="00E72D29" w:rsidRPr="00003391" w:rsidRDefault="00E72D29" w:rsidP="006B7646">
      <w:pPr>
        <w:ind w:firstLine="720"/>
        <w:rPr>
          <w:rFonts w:ascii="Georgia" w:hAnsi="Georgia"/>
        </w:rPr>
      </w:pPr>
    </w:p>
    <w:p w14:paraId="289FA0D0" w14:textId="56F7D219" w:rsidR="004A57F8" w:rsidRPr="00003391" w:rsidRDefault="004A57F8" w:rsidP="006B7646">
      <w:pPr>
        <w:ind w:firstLine="720"/>
        <w:rPr>
          <w:rFonts w:ascii="Georgia" w:hAnsi="Georgia"/>
        </w:rPr>
      </w:pPr>
      <w:r w:rsidRPr="00003391">
        <w:rPr>
          <w:rFonts w:ascii="Georgia" w:hAnsi="Georgia"/>
        </w:rPr>
        <w:t>Bodo et al. believe tokens</w:t>
      </w:r>
      <w:r w:rsidR="006F3B54" w:rsidRPr="00003391">
        <w:rPr>
          <w:rFonts w:ascii="Georgia" w:hAnsi="Georgia"/>
        </w:rPr>
        <w:t xml:space="preserve"> and blockchain’s </w:t>
      </w:r>
      <w:r w:rsidR="00CD3A6A" w:rsidRPr="00003391">
        <w:rPr>
          <w:rFonts w:ascii="Georgia" w:hAnsi="Georgia"/>
        </w:rPr>
        <w:t>elimination</w:t>
      </w:r>
      <w:r w:rsidR="006F3B54" w:rsidRPr="00003391">
        <w:rPr>
          <w:rFonts w:ascii="Georgia" w:hAnsi="Georgia"/>
        </w:rPr>
        <w:t xml:space="preserve"> of the double spending </w:t>
      </w:r>
      <w:r w:rsidR="00CD3A6A" w:rsidRPr="00003391">
        <w:rPr>
          <w:rFonts w:ascii="Georgia" w:hAnsi="Georgia"/>
        </w:rPr>
        <w:t>problem</w:t>
      </w:r>
      <w:r w:rsidRPr="00003391">
        <w:rPr>
          <w:rFonts w:ascii="Georgia" w:hAnsi="Georgia"/>
        </w:rPr>
        <w:t xml:space="preserve"> present a possible avenue for reintroducing scarcity into copyrighted works.</w:t>
      </w:r>
      <w:r w:rsidR="006F3B54" w:rsidRPr="00003391">
        <w:rPr>
          <w:rStyle w:val="FootnoteReference"/>
          <w:rFonts w:ascii="Georgia" w:hAnsi="Georgia"/>
        </w:rPr>
        <w:footnoteReference w:id="151"/>
      </w:r>
    </w:p>
    <w:p w14:paraId="534B6A92" w14:textId="0F443B3C" w:rsidR="00CD3A6A" w:rsidRPr="00003391" w:rsidRDefault="00CD3A6A" w:rsidP="00A7584E">
      <w:pPr>
        <w:rPr>
          <w:rFonts w:ascii="Georgia" w:hAnsi="Georgia"/>
        </w:rPr>
      </w:pPr>
    </w:p>
    <w:p w14:paraId="47A11841" w14:textId="1C429DBC" w:rsidR="00CD3A6A" w:rsidRPr="00003391" w:rsidRDefault="00CD3A6A" w:rsidP="006B7646">
      <w:pPr>
        <w:ind w:firstLine="720"/>
        <w:rPr>
          <w:rFonts w:ascii="Georgia" w:hAnsi="Georgia"/>
        </w:rPr>
      </w:pPr>
      <w:r w:rsidRPr="00003391">
        <w:rPr>
          <w:rFonts w:ascii="Georgia" w:hAnsi="Georgia"/>
        </w:rPr>
        <w:t>In Bodo et al.’s analysis of smart contracts, they concluded that smart contracts can automate transactions (transactions that can easily be described by if-then loops) such as revenue payments, lower transaction costs, and even standardize licensing terms across different uses and jurisdictions.</w:t>
      </w:r>
      <w:r w:rsidRPr="00003391">
        <w:rPr>
          <w:rFonts w:ascii="Georgia" w:hAnsi="Georgia"/>
          <w:vertAlign w:val="superscript"/>
        </w:rPr>
        <w:footnoteReference w:id="152"/>
      </w:r>
      <w:r w:rsidR="00FA1773" w:rsidRPr="00003391">
        <w:rPr>
          <w:rFonts w:ascii="Georgia" w:hAnsi="Georgia"/>
        </w:rPr>
        <w:t xml:space="preserve"> However, Bodo et al. cautioned using smart contracts because of the uncertainty of how smart contracts conform with contract law.</w:t>
      </w:r>
      <w:r w:rsidR="00FA1773" w:rsidRPr="00003391">
        <w:rPr>
          <w:rStyle w:val="FootnoteReference"/>
          <w:rFonts w:ascii="Georgia" w:hAnsi="Georgia"/>
        </w:rPr>
        <w:footnoteReference w:id="153"/>
      </w:r>
    </w:p>
    <w:p w14:paraId="63889FD3" w14:textId="77777777" w:rsidR="006B7646" w:rsidRPr="00003391" w:rsidRDefault="006B7646" w:rsidP="006B7646">
      <w:pPr>
        <w:ind w:firstLine="720"/>
        <w:rPr>
          <w:rFonts w:ascii="Georgia" w:hAnsi="Georgia"/>
        </w:rPr>
      </w:pPr>
    </w:p>
    <w:p w14:paraId="098EB173" w14:textId="77777777" w:rsidR="00FA1773" w:rsidRPr="00003391" w:rsidRDefault="00FA1773" w:rsidP="006B7646">
      <w:pPr>
        <w:ind w:firstLine="720"/>
        <w:rPr>
          <w:rFonts w:ascii="Georgia" w:hAnsi="Georgia"/>
        </w:rPr>
      </w:pPr>
    </w:p>
    <w:p w14:paraId="5F2DF643" w14:textId="77777777" w:rsidR="00FA1773" w:rsidRPr="00003391" w:rsidRDefault="00FA1773" w:rsidP="006B7646">
      <w:pPr>
        <w:ind w:firstLine="720"/>
        <w:rPr>
          <w:rFonts w:ascii="Georgia" w:hAnsi="Georgia"/>
        </w:rPr>
      </w:pPr>
    </w:p>
    <w:p w14:paraId="0EBEF881" w14:textId="77777777" w:rsidR="009D14B6" w:rsidRPr="00003391" w:rsidRDefault="006B7646" w:rsidP="006B7646">
      <w:pPr>
        <w:ind w:firstLine="720"/>
        <w:rPr>
          <w:rFonts w:ascii="Georgia" w:hAnsi="Georgia"/>
        </w:rPr>
      </w:pPr>
      <w:r w:rsidRPr="00003391">
        <w:rPr>
          <w:rFonts w:ascii="Georgia" w:hAnsi="Georgia"/>
        </w:rPr>
        <w:t xml:space="preserve">Specifically, </w:t>
      </w:r>
      <w:r w:rsidR="00AB2989" w:rsidRPr="00003391">
        <w:rPr>
          <w:rFonts w:ascii="Georgia" w:hAnsi="Georgia"/>
        </w:rPr>
        <w:t>contract law issues regarding</w:t>
      </w:r>
      <w:r w:rsidRPr="00003391">
        <w:rPr>
          <w:rFonts w:ascii="Georgia" w:hAnsi="Georgia"/>
        </w:rPr>
        <w:t>: 1) identification of the parties; 2) remedies for breach of contract; 3) jurisdictional conflicts; and 4) how does dispute resolution work.</w:t>
      </w:r>
      <w:r w:rsidRPr="00003391">
        <w:rPr>
          <w:rFonts w:ascii="Georgia" w:hAnsi="Georgia"/>
          <w:vertAlign w:val="superscript"/>
        </w:rPr>
        <w:footnoteReference w:id="154"/>
      </w:r>
      <w:r w:rsidRPr="00003391">
        <w:rPr>
          <w:rFonts w:ascii="Georgia" w:hAnsi="Georgia"/>
        </w:rPr>
        <w:t xml:space="preserve"> </w:t>
      </w:r>
    </w:p>
    <w:p w14:paraId="157B4375" w14:textId="77777777" w:rsidR="009D14B6" w:rsidRPr="00003391" w:rsidRDefault="009D14B6" w:rsidP="00836525">
      <w:pPr>
        <w:rPr>
          <w:rFonts w:ascii="Georgia" w:hAnsi="Georgia"/>
        </w:rPr>
      </w:pPr>
    </w:p>
    <w:p w14:paraId="629A3C4F" w14:textId="77777777" w:rsidR="009D14B6" w:rsidRPr="00003391" w:rsidRDefault="006B7646" w:rsidP="006B7646">
      <w:pPr>
        <w:ind w:firstLine="720"/>
        <w:rPr>
          <w:rFonts w:ascii="Georgia" w:hAnsi="Georgia"/>
        </w:rPr>
      </w:pPr>
      <w:r w:rsidRPr="00003391">
        <w:rPr>
          <w:rFonts w:ascii="Georgia" w:hAnsi="Georgia"/>
        </w:rPr>
        <w:t>Bodo et al. then examined one of the most profound powers of the blockchain</w:t>
      </w:r>
      <w:r w:rsidR="009D14B6" w:rsidRPr="00003391">
        <w:rPr>
          <w:rFonts w:ascii="Georgia" w:hAnsi="Georgia"/>
        </w:rPr>
        <w:t>,</w:t>
      </w:r>
      <w:r w:rsidRPr="00003391">
        <w:rPr>
          <w:rFonts w:ascii="Georgia" w:hAnsi="Georgia"/>
        </w:rPr>
        <w:t xml:space="preserve"> its ability to disintermediate and decentralize industries through trustless transactions.</w:t>
      </w:r>
      <w:r w:rsidRPr="00003391">
        <w:rPr>
          <w:rFonts w:ascii="Georgia" w:hAnsi="Georgia"/>
          <w:vertAlign w:val="superscript"/>
        </w:rPr>
        <w:footnoteReference w:id="155"/>
      </w:r>
      <w:r w:rsidRPr="00003391">
        <w:rPr>
          <w:rFonts w:ascii="Georgia" w:hAnsi="Georgia"/>
        </w:rPr>
        <w:t xml:space="preserve"> </w:t>
      </w:r>
    </w:p>
    <w:p w14:paraId="2BE07D52" w14:textId="77777777" w:rsidR="009D14B6" w:rsidRPr="00003391" w:rsidRDefault="009D14B6" w:rsidP="006B7646">
      <w:pPr>
        <w:ind w:firstLine="720"/>
        <w:rPr>
          <w:rFonts w:ascii="Georgia" w:hAnsi="Georgia"/>
        </w:rPr>
      </w:pPr>
    </w:p>
    <w:p w14:paraId="20C49102" w14:textId="1D5949FD" w:rsidR="009D14B6" w:rsidRPr="00003391" w:rsidRDefault="009D14B6" w:rsidP="006B7646">
      <w:pPr>
        <w:ind w:firstLine="720"/>
        <w:rPr>
          <w:rFonts w:ascii="Georgia" w:hAnsi="Georgia"/>
        </w:rPr>
      </w:pPr>
      <w:r w:rsidRPr="00003391">
        <w:rPr>
          <w:rFonts w:ascii="Georgia" w:hAnsi="Georgia"/>
        </w:rPr>
        <w:t>Bodo et al. see blockchain’s ability to disintermediate possibly upsetting intermediaries at every level: “(</w:t>
      </w:r>
      <w:proofErr w:type="spellStart"/>
      <w:r w:rsidRPr="00003391">
        <w:rPr>
          <w:rFonts w:ascii="Georgia" w:hAnsi="Georgia"/>
        </w:rPr>
        <w:t>i</w:t>
      </w:r>
      <w:proofErr w:type="spellEnd"/>
      <w:r w:rsidRPr="00003391">
        <w:rPr>
          <w:rFonts w:ascii="Georgia" w:hAnsi="Georgia"/>
        </w:rPr>
        <w:t>) publishers and music labels, (ii) CMOs, and (iii) online platforms, including those that host user-uploaded content.”</w:t>
      </w:r>
      <w:r w:rsidRPr="00003391">
        <w:rPr>
          <w:rFonts w:ascii="Georgia" w:hAnsi="Georgia"/>
          <w:vertAlign w:val="superscript"/>
        </w:rPr>
        <w:footnoteReference w:id="156"/>
      </w:r>
      <w:r w:rsidR="000D78A1" w:rsidRPr="00003391">
        <w:rPr>
          <w:rFonts w:ascii="Georgia" w:hAnsi="Georgia"/>
        </w:rPr>
        <w:t xml:space="preserve"> However, Bodo et al. do not envision blockchain completely decentralizing (removal of all intermediaries) the music industry, rather, they see a trend towards decentralizing by upsetting the power of incumbents through new stakeholders </w:t>
      </w:r>
      <w:r w:rsidR="000D78A1" w:rsidRPr="00003391">
        <w:rPr>
          <w:rFonts w:ascii="Georgia" w:hAnsi="Georgia"/>
        </w:rPr>
        <w:lastRenderedPageBreak/>
        <w:t>.</w:t>
      </w:r>
      <w:r w:rsidR="000D78A1" w:rsidRPr="00003391">
        <w:rPr>
          <w:rFonts w:ascii="Georgia" w:hAnsi="Georgia"/>
          <w:vertAlign w:val="superscript"/>
        </w:rPr>
        <w:footnoteReference w:id="157"/>
      </w:r>
      <w:r w:rsidR="003B728A" w:rsidRPr="00003391">
        <w:rPr>
          <w:rFonts w:ascii="Georgia" w:hAnsi="Georgia"/>
        </w:rPr>
        <w:t xml:space="preserve"> Furthermore, Bodo et al. do not imagine  complete disintermediation because “current intermediaries control critical assets for disintermediation, such as the type of comprehensive RMI datasets for musical works and sound recordings held by CMOs."</w:t>
      </w:r>
      <w:r w:rsidR="003B728A" w:rsidRPr="00003391">
        <w:rPr>
          <w:rFonts w:ascii="Georgia" w:hAnsi="Georgia"/>
          <w:vertAlign w:val="superscript"/>
        </w:rPr>
        <w:footnoteReference w:id="158"/>
      </w:r>
      <w:r w:rsidR="003B728A" w:rsidRPr="00003391">
        <w:rPr>
          <w:rFonts w:ascii="Georgia" w:hAnsi="Georgia"/>
        </w:rPr>
        <w:t xml:space="preserve"> Moreover, Bodo et al. even see the possibility of CMOs utilizing blockchain themselves to further entrench their status in the value chain through a private blockchain (read-only).</w:t>
      </w:r>
      <w:r w:rsidR="003B728A" w:rsidRPr="00003391">
        <w:rPr>
          <w:rFonts w:ascii="Georgia" w:hAnsi="Georgia"/>
          <w:vertAlign w:val="superscript"/>
        </w:rPr>
        <w:footnoteReference w:id="159"/>
      </w:r>
    </w:p>
    <w:p w14:paraId="3DF3E673" w14:textId="77777777" w:rsidR="009D14B6" w:rsidRPr="00003391" w:rsidRDefault="009D14B6" w:rsidP="006B7646">
      <w:pPr>
        <w:ind w:firstLine="720"/>
        <w:rPr>
          <w:rFonts w:ascii="Georgia" w:hAnsi="Georgia"/>
        </w:rPr>
      </w:pPr>
    </w:p>
    <w:p w14:paraId="0B68422A" w14:textId="132C9B77" w:rsidR="006B7646" w:rsidRPr="00003391" w:rsidRDefault="006B7646" w:rsidP="006B7646">
      <w:pPr>
        <w:ind w:firstLine="720"/>
        <w:rPr>
          <w:rFonts w:ascii="Georgia" w:hAnsi="Georgia"/>
        </w:rPr>
      </w:pPr>
      <w:r w:rsidRPr="00003391">
        <w:rPr>
          <w:rFonts w:ascii="Georgia" w:hAnsi="Georgia"/>
        </w:rPr>
        <w:t>Bodo et al. identified four copyright domains where blockchain implementations are promising and challenging:</w:t>
      </w:r>
    </w:p>
    <w:p w14:paraId="39BEF6F0" w14:textId="77777777" w:rsidR="006B7646" w:rsidRPr="00003391" w:rsidRDefault="006B7646" w:rsidP="006B7646">
      <w:pPr>
        <w:ind w:firstLine="720"/>
        <w:rPr>
          <w:rFonts w:ascii="Georgia" w:hAnsi="Georgia"/>
        </w:rPr>
      </w:pPr>
    </w:p>
    <w:p w14:paraId="6E141912" w14:textId="40E190BC" w:rsidR="006B7646" w:rsidRPr="00003391" w:rsidRDefault="006B7646" w:rsidP="00C975DC">
      <w:pPr>
        <w:numPr>
          <w:ilvl w:val="0"/>
          <w:numId w:val="21"/>
        </w:numPr>
        <w:rPr>
          <w:rFonts w:ascii="Georgia" w:hAnsi="Georgia"/>
        </w:rPr>
      </w:pPr>
      <w:r w:rsidRPr="00003391">
        <w:rPr>
          <w:rFonts w:ascii="Georgia" w:hAnsi="Georgia"/>
        </w:rPr>
        <w:t>Private ordering</w:t>
      </w:r>
      <w:r w:rsidR="00C975DC" w:rsidRPr="00003391">
        <w:rPr>
          <w:rFonts w:ascii="Georgia" w:hAnsi="Georgia"/>
        </w:rPr>
        <w:t>,</w:t>
      </w:r>
    </w:p>
    <w:p w14:paraId="1412B71C" w14:textId="287A45F4" w:rsidR="006B7646" w:rsidRPr="00003391" w:rsidRDefault="006B7646" w:rsidP="00C975DC">
      <w:pPr>
        <w:numPr>
          <w:ilvl w:val="0"/>
          <w:numId w:val="21"/>
        </w:numPr>
        <w:rPr>
          <w:rFonts w:ascii="Georgia" w:hAnsi="Georgia"/>
        </w:rPr>
      </w:pPr>
      <w:r w:rsidRPr="00003391">
        <w:rPr>
          <w:rFonts w:ascii="Georgia" w:hAnsi="Georgia"/>
        </w:rPr>
        <w:t>Copyright registries</w:t>
      </w:r>
      <w:r w:rsidR="00C975DC" w:rsidRPr="00003391">
        <w:rPr>
          <w:rFonts w:ascii="Georgia" w:hAnsi="Georgia"/>
        </w:rPr>
        <w:t>,</w:t>
      </w:r>
    </w:p>
    <w:p w14:paraId="2D07727B" w14:textId="74A75D81" w:rsidR="006B7646" w:rsidRPr="00003391" w:rsidRDefault="006B7646" w:rsidP="00C975DC">
      <w:pPr>
        <w:numPr>
          <w:ilvl w:val="0"/>
          <w:numId w:val="21"/>
        </w:numPr>
        <w:rPr>
          <w:rFonts w:ascii="Georgia" w:hAnsi="Georgia"/>
        </w:rPr>
      </w:pPr>
      <w:r w:rsidRPr="00003391">
        <w:rPr>
          <w:rFonts w:ascii="Georgia" w:hAnsi="Georgia"/>
        </w:rPr>
        <w:t>Right Management Information</w:t>
      </w:r>
      <w:r w:rsidR="00C975DC" w:rsidRPr="00003391">
        <w:rPr>
          <w:rFonts w:ascii="Georgia" w:hAnsi="Georgia"/>
        </w:rPr>
        <w:t>, and</w:t>
      </w:r>
    </w:p>
    <w:p w14:paraId="11BFB333" w14:textId="77777777" w:rsidR="006B7646" w:rsidRPr="00003391" w:rsidRDefault="006B7646" w:rsidP="008A3FEC">
      <w:pPr>
        <w:numPr>
          <w:ilvl w:val="0"/>
          <w:numId w:val="21"/>
        </w:numPr>
        <w:rPr>
          <w:rFonts w:ascii="Georgia" w:hAnsi="Georgia"/>
        </w:rPr>
      </w:pPr>
      <w:r w:rsidRPr="00003391">
        <w:rPr>
          <w:rFonts w:ascii="Georgia" w:hAnsi="Georgia"/>
        </w:rPr>
        <w:t>Fair remuneration.</w:t>
      </w:r>
      <w:r w:rsidRPr="00003391">
        <w:rPr>
          <w:rFonts w:ascii="Georgia" w:hAnsi="Georgia"/>
          <w:vertAlign w:val="superscript"/>
        </w:rPr>
        <w:footnoteReference w:id="160"/>
      </w:r>
    </w:p>
    <w:p w14:paraId="024A6F31" w14:textId="77777777" w:rsidR="006B7646" w:rsidRPr="00003391" w:rsidRDefault="006B7646" w:rsidP="006B7646">
      <w:pPr>
        <w:rPr>
          <w:rFonts w:ascii="Georgia" w:hAnsi="Georgia"/>
        </w:rPr>
      </w:pPr>
    </w:p>
    <w:p w14:paraId="39CF1266" w14:textId="77777777" w:rsidR="00611761" w:rsidRPr="00003391" w:rsidRDefault="00611761" w:rsidP="006B7646">
      <w:pPr>
        <w:rPr>
          <w:rFonts w:ascii="Georgia" w:hAnsi="Georgia"/>
        </w:rPr>
      </w:pPr>
    </w:p>
    <w:p w14:paraId="500CB486" w14:textId="38CD208C" w:rsidR="00611761" w:rsidRPr="00003391" w:rsidRDefault="008A3FEC" w:rsidP="006B7646">
      <w:pPr>
        <w:rPr>
          <w:rFonts w:ascii="Georgia" w:hAnsi="Georgia"/>
        </w:rPr>
      </w:pPr>
      <w:r w:rsidRPr="00003391">
        <w:rPr>
          <w:rFonts w:ascii="Georgia" w:hAnsi="Georgia"/>
        </w:rPr>
        <w:t>First, i</w:t>
      </w:r>
      <w:r w:rsidR="00611761" w:rsidRPr="00003391">
        <w:rPr>
          <w:rFonts w:ascii="Georgia" w:hAnsi="Georgia"/>
        </w:rPr>
        <w:t>n Bodo et al.’s analysis of private ordering, their major concerns were fragmentation and licensing coordination.</w:t>
      </w:r>
      <w:r w:rsidRPr="00003391">
        <w:rPr>
          <w:rStyle w:val="FootnoteReference"/>
          <w:rFonts w:ascii="Georgia" w:hAnsi="Georgia"/>
        </w:rPr>
        <w:footnoteReference w:id="161"/>
      </w:r>
      <w:r w:rsidR="00611761" w:rsidRPr="00003391">
        <w:rPr>
          <w:rFonts w:ascii="Georgia" w:hAnsi="Georgia"/>
        </w:rPr>
        <w:t xml:space="preserve"> </w:t>
      </w:r>
    </w:p>
    <w:p w14:paraId="0191ADCD" w14:textId="77777777" w:rsidR="00611761" w:rsidRPr="00003391" w:rsidRDefault="00611761" w:rsidP="006B7646">
      <w:pPr>
        <w:rPr>
          <w:rFonts w:ascii="Georgia" w:hAnsi="Georgia"/>
        </w:rPr>
      </w:pPr>
    </w:p>
    <w:p w14:paraId="373DB90A" w14:textId="7EFE9535" w:rsidR="002771BE" w:rsidRPr="00003391" w:rsidRDefault="006B7646" w:rsidP="006B7646">
      <w:pPr>
        <w:rPr>
          <w:rFonts w:ascii="Georgia" w:hAnsi="Georgia"/>
        </w:rPr>
      </w:pPr>
      <w:r w:rsidRPr="00003391">
        <w:rPr>
          <w:rFonts w:ascii="Georgia" w:hAnsi="Georgia"/>
        </w:rPr>
        <w:t>Fragmentation refers to the ability for an author to separately</w:t>
      </w:r>
      <w:r w:rsidR="00DE72ED" w:rsidRPr="00003391">
        <w:rPr>
          <w:rFonts w:ascii="Georgia" w:hAnsi="Georgia"/>
        </w:rPr>
        <w:t>, and divisibly,</w:t>
      </w:r>
      <w:r w:rsidR="008A3FEC" w:rsidRPr="00003391">
        <w:rPr>
          <w:rFonts w:ascii="Georgia" w:hAnsi="Georgia"/>
        </w:rPr>
        <w:t xml:space="preserve"> </w:t>
      </w:r>
      <w:r w:rsidRPr="00003391">
        <w:rPr>
          <w:rFonts w:ascii="Georgia" w:hAnsi="Georgia"/>
        </w:rPr>
        <w:t>transfer or license any rights granted under copyright law to a third party.</w:t>
      </w:r>
      <w:r w:rsidRPr="00003391">
        <w:rPr>
          <w:rFonts w:ascii="Georgia" w:hAnsi="Georgia"/>
          <w:vertAlign w:val="superscript"/>
        </w:rPr>
        <w:footnoteReference w:id="162"/>
      </w:r>
      <w:r w:rsidRPr="00003391">
        <w:rPr>
          <w:rFonts w:ascii="Georgia" w:hAnsi="Georgia"/>
        </w:rPr>
        <w:t xml:space="preserve"> Fragmentation issues </w:t>
      </w:r>
      <w:r w:rsidR="00DE72ED" w:rsidRPr="00003391">
        <w:rPr>
          <w:rFonts w:ascii="Georgia" w:hAnsi="Georgia"/>
        </w:rPr>
        <w:t>would impact blockchain’s applicability as a licensing tool</w:t>
      </w:r>
      <w:r w:rsidRPr="00003391">
        <w:rPr>
          <w:rFonts w:ascii="Georgia" w:hAnsi="Georgia"/>
        </w:rPr>
        <w:t xml:space="preserve"> </w:t>
      </w:r>
      <w:r w:rsidR="00DE72ED" w:rsidRPr="00003391">
        <w:rPr>
          <w:rFonts w:ascii="Georgia" w:hAnsi="Georgia"/>
        </w:rPr>
        <w:t>for</w:t>
      </w:r>
      <w:r w:rsidRPr="00003391">
        <w:rPr>
          <w:rFonts w:ascii="Georgia" w:hAnsi="Georgia"/>
        </w:rPr>
        <w:t xml:space="preserve"> an international copyright regime</w:t>
      </w:r>
      <w:r w:rsidR="00DE72ED" w:rsidRPr="00003391">
        <w:rPr>
          <w:rFonts w:ascii="Georgia" w:hAnsi="Georgia"/>
        </w:rPr>
        <w:t xml:space="preserve"> because</w:t>
      </w:r>
      <w:r w:rsidRPr="00003391">
        <w:rPr>
          <w:rFonts w:ascii="Georgia" w:hAnsi="Georgia"/>
        </w:rPr>
        <w:t xml:space="preserve"> “there is no such thing as international copyright right[s].”</w:t>
      </w:r>
      <w:r w:rsidRPr="00003391">
        <w:rPr>
          <w:rFonts w:ascii="Georgia" w:hAnsi="Georgia"/>
          <w:vertAlign w:val="superscript"/>
        </w:rPr>
        <w:footnoteReference w:id="163"/>
      </w:r>
      <w:r w:rsidRPr="00003391">
        <w:rPr>
          <w:rFonts w:ascii="Georgia" w:hAnsi="Georgia"/>
        </w:rPr>
        <w:t xml:space="preserve"> </w:t>
      </w:r>
      <w:r w:rsidR="00F55F58" w:rsidRPr="00003391">
        <w:rPr>
          <w:rFonts w:ascii="Georgia" w:hAnsi="Georgia"/>
        </w:rPr>
        <w:t xml:space="preserve">Rather, a blockchain-based licensing framework would have to be based on international treaties, such as the Berne Convention and </w:t>
      </w:r>
      <w:r w:rsidR="00F55F58" w:rsidRPr="00003391">
        <w:rPr>
          <w:rFonts w:ascii="Georgia" w:hAnsi="Georgia"/>
        </w:rPr>
        <w:lastRenderedPageBreak/>
        <w:t>World Intellectual Property Organization (WIPO) treaties.</w:t>
      </w:r>
      <w:r w:rsidR="00F55F58" w:rsidRPr="00003391">
        <w:rPr>
          <w:rFonts w:ascii="Georgia" w:hAnsi="Georgia"/>
          <w:vertAlign w:val="superscript"/>
        </w:rPr>
        <w:footnoteReference w:id="164"/>
      </w:r>
      <w:r w:rsidR="00F55F58" w:rsidRPr="00003391">
        <w:rPr>
          <w:rFonts w:ascii="Georgia" w:hAnsi="Georgia"/>
        </w:rPr>
        <w:t xml:space="preserve"> However, Bodo et al. </w:t>
      </w:r>
      <w:r w:rsidR="00B55DF2" w:rsidRPr="00003391">
        <w:rPr>
          <w:rFonts w:ascii="Georgia" w:hAnsi="Georgia"/>
        </w:rPr>
        <w:t>determined that this would also lead to fragmentation issues.</w:t>
      </w:r>
      <w:r w:rsidR="00B55DF2" w:rsidRPr="00003391">
        <w:rPr>
          <w:rStyle w:val="FootnoteReference"/>
          <w:rFonts w:ascii="Georgia" w:hAnsi="Georgia"/>
        </w:rPr>
        <w:footnoteReference w:id="165"/>
      </w:r>
    </w:p>
    <w:p w14:paraId="06044740" w14:textId="77777777" w:rsidR="002771BE" w:rsidRPr="00003391" w:rsidRDefault="002771BE" w:rsidP="006B7646">
      <w:pPr>
        <w:rPr>
          <w:rFonts w:ascii="Georgia" w:hAnsi="Georgia"/>
        </w:rPr>
      </w:pPr>
    </w:p>
    <w:p w14:paraId="7C985F19" w14:textId="35B3D7C2" w:rsidR="006B7646" w:rsidRPr="00003391" w:rsidRDefault="006B7646" w:rsidP="006B7646">
      <w:pPr>
        <w:rPr>
          <w:rFonts w:ascii="Georgia" w:hAnsi="Georgia"/>
        </w:rPr>
      </w:pPr>
      <w:r w:rsidRPr="00003391">
        <w:rPr>
          <w:rFonts w:ascii="Georgia" w:hAnsi="Georgia"/>
        </w:rPr>
        <w:t>For example, the Berne Convention would provide copyright protection for a work made in a member nation in all other 175 member nations (total 176 nations), but only under each member nation’s domestic copyright laws.</w:t>
      </w:r>
      <w:r w:rsidRPr="00003391">
        <w:rPr>
          <w:rFonts w:ascii="Georgia" w:hAnsi="Georgia"/>
          <w:vertAlign w:val="superscript"/>
        </w:rPr>
        <w:footnoteReference w:id="166"/>
      </w:r>
      <w:r w:rsidRPr="00003391">
        <w:rPr>
          <w:rFonts w:ascii="Georgia" w:hAnsi="Georgia"/>
        </w:rPr>
        <w:t xml:space="preserve"> Th</w:t>
      </w:r>
      <w:r w:rsidR="00B55DF2" w:rsidRPr="00003391">
        <w:rPr>
          <w:rFonts w:ascii="Georgia" w:hAnsi="Georgia"/>
        </w:rPr>
        <w:t>is could lead to fragmentation issues because it is possible</w:t>
      </w:r>
      <w:r w:rsidRPr="00003391">
        <w:rPr>
          <w:rFonts w:ascii="Georgia" w:hAnsi="Georgia"/>
        </w:rPr>
        <w:t xml:space="preserve"> for an author to obtain 176 different </w:t>
      </w:r>
      <w:r w:rsidR="00AD46EB" w:rsidRPr="00003391">
        <w:rPr>
          <w:rFonts w:ascii="Georgia" w:hAnsi="Georgia"/>
        </w:rPr>
        <w:t xml:space="preserve">rights under </w:t>
      </w:r>
      <w:r w:rsidRPr="00003391">
        <w:rPr>
          <w:rFonts w:ascii="Georgia" w:hAnsi="Georgia"/>
        </w:rPr>
        <w:t>copyright, of which each right under copyright may be separately, and divisibly, transferred or licensed to a third party (i.e., fragmentation).</w:t>
      </w:r>
      <w:r w:rsidRPr="00003391">
        <w:rPr>
          <w:rFonts w:ascii="Georgia" w:hAnsi="Georgia"/>
          <w:vertAlign w:val="superscript"/>
        </w:rPr>
        <w:footnoteReference w:id="167"/>
      </w:r>
    </w:p>
    <w:p w14:paraId="7C853A0B" w14:textId="77777777" w:rsidR="006B7646" w:rsidRPr="00003391" w:rsidRDefault="006B7646" w:rsidP="006B7646">
      <w:pPr>
        <w:rPr>
          <w:rFonts w:ascii="Georgia" w:hAnsi="Georgia"/>
        </w:rPr>
      </w:pPr>
    </w:p>
    <w:p w14:paraId="1E10A16C" w14:textId="28A4641E" w:rsidR="006B7646" w:rsidRPr="00003391" w:rsidRDefault="006B7646" w:rsidP="00A7584E">
      <w:pPr>
        <w:ind w:firstLine="720"/>
        <w:rPr>
          <w:rFonts w:ascii="Georgia" w:hAnsi="Georgia"/>
        </w:rPr>
      </w:pPr>
      <w:r w:rsidRPr="00003391">
        <w:rPr>
          <w:rFonts w:ascii="Georgia" w:hAnsi="Georgia"/>
        </w:rPr>
        <w:t>The issue of fragmentation also extends to copyright exhaustion</w:t>
      </w:r>
      <w:r w:rsidR="003707B2" w:rsidRPr="00003391">
        <w:rPr>
          <w:rFonts w:ascii="Georgia" w:hAnsi="Georgia"/>
        </w:rPr>
        <w:t xml:space="preserve"> because copyright exhaustion is based on </w:t>
      </w:r>
      <w:r w:rsidR="00CD0EAA" w:rsidRPr="00003391">
        <w:rPr>
          <w:rFonts w:ascii="Georgia" w:hAnsi="Georgia"/>
        </w:rPr>
        <w:t>each nation’s domestic copyright laws</w:t>
      </w:r>
      <w:r w:rsidRPr="00003391">
        <w:rPr>
          <w:rFonts w:ascii="Georgia" w:hAnsi="Georgia"/>
        </w:rPr>
        <w:t>.</w:t>
      </w:r>
      <w:r w:rsidRPr="00003391">
        <w:rPr>
          <w:rFonts w:ascii="Georgia" w:hAnsi="Georgia"/>
          <w:vertAlign w:val="superscript"/>
        </w:rPr>
        <w:footnoteReference w:id="168"/>
      </w:r>
      <w:r w:rsidRPr="00003391">
        <w:rPr>
          <w:rFonts w:ascii="Georgia" w:hAnsi="Georgia"/>
        </w:rPr>
        <w:t xml:space="preserve"> Copyright exhaustion </w:t>
      </w:r>
      <w:r w:rsidR="009E13EF" w:rsidRPr="00003391">
        <w:rPr>
          <w:rFonts w:ascii="Georgia" w:hAnsi="Georgia"/>
        </w:rPr>
        <w:t>can be categorized into three different schemes:</w:t>
      </w:r>
    </w:p>
    <w:p w14:paraId="7F0D7596" w14:textId="77777777" w:rsidR="006B7646" w:rsidRPr="00003391" w:rsidRDefault="006B7646" w:rsidP="006B7646">
      <w:pPr>
        <w:rPr>
          <w:rFonts w:ascii="Georgia" w:hAnsi="Georgia"/>
        </w:rPr>
      </w:pPr>
    </w:p>
    <w:p w14:paraId="4264F507" w14:textId="77777777" w:rsidR="006B7646" w:rsidRPr="00003391" w:rsidRDefault="006B7646" w:rsidP="009E13EF">
      <w:pPr>
        <w:numPr>
          <w:ilvl w:val="0"/>
          <w:numId w:val="40"/>
        </w:numPr>
        <w:rPr>
          <w:rFonts w:ascii="Georgia" w:hAnsi="Georgia"/>
        </w:rPr>
      </w:pPr>
      <w:r w:rsidRPr="00003391">
        <w:rPr>
          <w:rFonts w:ascii="Georgia" w:hAnsi="Georgia"/>
        </w:rPr>
        <w:t xml:space="preserve">National; </w:t>
      </w:r>
    </w:p>
    <w:p w14:paraId="3618D8FF" w14:textId="77777777" w:rsidR="006B7646" w:rsidRPr="00003391" w:rsidRDefault="006B7646" w:rsidP="00584478">
      <w:pPr>
        <w:numPr>
          <w:ilvl w:val="0"/>
          <w:numId w:val="40"/>
        </w:numPr>
        <w:rPr>
          <w:rFonts w:ascii="Georgia" w:hAnsi="Georgia"/>
        </w:rPr>
      </w:pPr>
      <w:r w:rsidRPr="00003391">
        <w:rPr>
          <w:rFonts w:ascii="Georgia" w:hAnsi="Georgia"/>
        </w:rPr>
        <w:t>Regional; or</w:t>
      </w:r>
    </w:p>
    <w:p w14:paraId="7249851A" w14:textId="77777777" w:rsidR="006B7646" w:rsidRPr="00003391" w:rsidRDefault="006B7646" w:rsidP="00D70A65">
      <w:pPr>
        <w:numPr>
          <w:ilvl w:val="0"/>
          <w:numId w:val="40"/>
        </w:numPr>
        <w:rPr>
          <w:rFonts w:ascii="Georgia" w:hAnsi="Georgia"/>
        </w:rPr>
      </w:pPr>
      <w:r w:rsidRPr="00003391">
        <w:rPr>
          <w:rFonts w:ascii="Georgia" w:hAnsi="Georgia"/>
        </w:rPr>
        <w:t>International.</w:t>
      </w:r>
      <w:r w:rsidRPr="00003391">
        <w:rPr>
          <w:rFonts w:ascii="Georgia" w:hAnsi="Georgia"/>
          <w:vertAlign w:val="superscript"/>
        </w:rPr>
        <w:footnoteReference w:id="169"/>
      </w:r>
    </w:p>
    <w:p w14:paraId="098427D1" w14:textId="77777777" w:rsidR="006B7646" w:rsidRPr="00003391" w:rsidRDefault="006B7646" w:rsidP="006B7646">
      <w:pPr>
        <w:rPr>
          <w:rFonts w:ascii="Georgia" w:hAnsi="Georgia"/>
        </w:rPr>
      </w:pPr>
    </w:p>
    <w:p w14:paraId="2DF829A9" w14:textId="77777777" w:rsidR="006B7646" w:rsidRPr="00003391" w:rsidRDefault="006B7646" w:rsidP="006B7646">
      <w:pPr>
        <w:rPr>
          <w:rFonts w:ascii="Georgia" w:hAnsi="Georgia"/>
        </w:rPr>
      </w:pPr>
      <w:r w:rsidRPr="00003391">
        <w:rPr>
          <w:rFonts w:ascii="Georgia" w:hAnsi="Georgia"/>
        </w:rPr>
        <w:t>In a national exhaustion scheme, the authorized sale of a work within a nation exhausts the rights holders' right to control further disposition of the work within that nation.</w:t>
      </w:r>
      <w:r w:rsidRPr="00003391">
        <w:rPr>
          <w:rFonts w:ascii="Georgia" w:hAnsi="Georgia"/>
          <w:vertAlign w:val="superscript"/>
        </w:rPr>
        <w:footnoteReference w:id="170"/>
      </w:r>
      <w:r w:rsidRPr="00003391">
        <w:rPr>
          <w:rFonts w:ascii="Georgia" w:hAnsi="Georgia"/>
        </w:rPr>
        <w:t xml:space="preserve"> In a regional exhaustion scheme, the authorized sale of a work within a region exhausts the rights holder's right to control further disposition of the work within that region, as is the case in the EU.</w:t>
      </w:r>
      <w:r w:rsidRPr="00003391">
        <w:rPr>
          <w:rFonts w:ascii="Georgia" w:hAnsi="Georgia"/>
          <w:vertAlign w:val="superscript"/>
        </w:rPr>
        <w:footnoteReference w:id="171"/>
      </w:r>
      <w:r w:rsidRPr="00003391">
        <w:rPr>
          <w:rFonts w:ascii="Georgia" w:hAnsi="Georgia"/>
        </w:rPr>
        <w:t xml:space="preserve"> In an international exhaustion scheme, the rights holder's right to control further disposition of the </w:t>
      </w:r>
      <w:r w:rsidRPr="00003391">
        <w:rPr>
          <w:rFonts w:ascii="Georgia" w:hAnsi="Georgia"/>
        </w:rPr>
        <w:lastRenderedPageBreak/>
        <w:t>work is exhausted when an authorized sale of the work occurs in any market in the world, as is the case in the USA.</w:t>
      </w:r>
      <w:r w:rsidRPr="00003391">
        <w:rPr>
          <w:rFonts w:ascii="Georgia" w:hAnsi="Georgia"/>
          <w:vertAlign w:val="superscript"/>
        </w:rPr>
        <w:footnoteReference w:id="172"/>
      </w:r>
    </w:p>
    <w:p w14:paraId="2462FCBB" w14:textId="77777777" w:rsidR="006B7646" w:rsidRPr="00003391" w:rsidRDefault="006B7646" w:rsidP="006B7646">
      <w:pPr>
        <w:rPr>
          <w:rFonts w:ascii="Georgia" w:hAnsi="Georgia"/>
        </w:rPr>
      </w:pPr>
    </w:p>
    <w:p w14:paraId="05386F15" w14:textId="2A113B80" w:rsidR="00584478" w:rsidRPr="00003391" w:rsidRDefault="006B7646" w:rsidP="006B7646">
      <w:pPr>
        <w:rPr>
          <w:rFonts w:ascii="Georgia" w:hAnsi="Georgia"/>
        </w:rPr>
      </w:pPr>
      <w:r w:rsidRPr="00003391">
        <w:rPr>
          <w:rFonts w:ascii="Georgia" w:hAnsi="Georgia"/>
        </w:rPr>
        <w:t>Bodo et. al. analogized rights fragmentation to the common law concept of title,</w:t>
      </w:r>
      <w:r w:rsidR="00584478" w:rsidRPr="00003391">
        <w:rPr>
          <w:rFonts w:ascii="Georgia" w:hAnsi="Georgia"/>
        </w:rPr>
        <w:t xml:space="preserve"> i.e.,</w:t>
      </w:r>
      <w:r w:rsidRPr="00003391">
        <w:rPr>
          <w:rFonts w:ascii="Georgia" w:hAnsi="Georgia"/>
        </w:rPr>
        <w:t xml:space="preserve"> “the legal link between a person who owns property and the property itself,” as a possible means of understanding how each right fragment may be exploited and possibly licensed to third parties.</w:t>
      </w:r>
      <w:r w:rsidRPr="00003391">
        <w:rPr>
          <w:rFonts w:ascii="Georgia" w:hAnsi="Georgia"/>
          <w:vertAlign w:val="superscript"/>
        </w:rPr>
        <w:footnoteReference w:id="173"/>
      </w:r>
      <w:r w:rsidRPr="00003391">
        <w:rPr>
          <w:rFonts w:ascii="Georgia" w:hAnsi="Georgia"/>
        </w:rPr>
        <w:t xml:space="preserve"> </w:t>
      </w:r>
    </w:p>
    <w:p w14:paraId="5D98A17F" w14:textId="77777777" w:rsidR="00584478" w:rsidRPr="00003391" w:rsidRDefault="00584478" w:rsidP="006B7646">
      <w:pPr>
        <w:rPr>
          <w:rFonts w:ascii="Georgia" w:hAnsi="Georgia"/>
        </w:rPr>
      </w:pPr>
    </w:p>
    <w:p w14:paraId="7F9AC38D" w14:textId="77777777" w:rsidR="00584478" w:rsidRPr="00003391" w:rsidRDefault="00584478" w:rsidP="006B7646">
      <w:pPr>
        <w:rPr>
          <w:rFonts w:ascii="Georgia" w:hAnsi="Georgia"/>
        </w:rPr>
      </w:pPr>
    </w:p>
    <w:p w14:paraId="2F4D2FAB" w14:textId="02E2FE4F" w:rsidR="004D3CEA" w:rsidRPr="00003391" w:rsidRDefault="004D3CEA" w:rsidP="006B7646">
      <w:pPr>
        <w:rPr>
          <w:rFonts w:ascii="Georgia" w:hAnsi="Georgia"/>
        </w:rPr>
      </w:pPr>
      <w:r w:rsidRPr="00003391">
        <w:rPr>
          <w:rFonts w:ascii="Georgia" w:hAnsi="Georgia"/>
        </w:rPr>
        <w:t xml:space="preserve">In understanding rights fragmentation and transferring rights through smart contracts, Bodo et al.’s major concern was the issue of smart contract conformance under existing law, especially </w:t>
      </w:r>
      <w:r w:rsidR="00F60AF1" w:rsidRPr="00003391">
        <w:rPr>
          <w:rFonts w:ascii="Georgia" w:hAnsi="Georgia"/>
        </w:rPr>
        <w:t>regarding</w:t>
      </w:r>
      <w:r w:rsidRPr="00003391">
        <w:rPr>
          <w:rFonts w:ascii="Georgia" w:hAnsi="Georgia"/>
        </w:rPr>
        <w:t xml:space="preserve"> the need for a “written instrument” to effectuate transfer of copyright under certain nation’s domestic copyright law.</w:t>
      </w:r>
      <w:r w:rsidRPr="00003391">
        <w:rPr>
          <w:rFonts w:ascii="Georgia" w:hAnsi="Georgia"/>
          <w:vertAlign w:val="superscript"/>
        </w:rPr>
        <w:footnoteReference w:id="174"/>
      </w:r>
    </w:p>
    <w:p w14:paraId="31E7735D" w14:textId="77777777" w:rsidR="006B7646" w:rsidRPr="00003391" w:rsidRDefault="006B7646" w:rsidP="006B7646">
      <w:pPr>
        <w:rPr>
          <w:rFonts w:ascii="Georgia" w:hAnsi="Georgia"/>
        </w:rPr>
      </w:pPr>
    </w:p>
    <w:p w14:paraId="799FDDCE" w14:textId="695C742F" w:rsidR="00321496" w:rsidRPr="00003391" w:rsidRDefault="006B7646" w:rsidP="00F60AF1">
      <w:pPr>
        <w:ind w:firstLine="720"/>
        <w:rPr>
          <w:rFonts w:ascii="Georgia" w:hAnsi="Georgia"/>
        </w:rPr>
      </w:pPr>
      <w:r w:rsidRPr="00003391">
        <w:rPr>
          <w:rFonts w:ascii="Georgia" w:hAnsi="Georgia"/>
        </w:rPr>
        <w:t>Licensing coordination refers to the complexity of coordinating between on- and off-chain transactions for copyright licensing.</w:t>
      </w:r>
      <w:r w:rsidRPr="00003391">
        <w:rPr>
          <w:rFonts w:ascii="Georgia" w:hAnsi="Georgia"/>
          <w:vertAlign w:val="superscript"/>
        </w:rPr>
        <w:footnoteReference w:id="175"/>
      </w:r>
      <w:r w:rsidRPr="00003391">
        <w:rPr>
          <w:rFonts w:ascii="Georgia" w:hAnsi="Georgia"/>
        </w:rPr>
        <w:t xml:space="preserve"> </w:t>
      </w:r>
      <w:r w:rsidR="00321496" w:rsidRPr="00003391">
        <w:rPr>
          <w:rFonts w:ascii="Georgia" w:hAnsi="Georgia"/>
        </w:rPr>
        <w:t>Licensing coordination leads to t</w:t>
      </w:r>
      <w:r w:rsidR="00CD2874" w:rsidRPr="00003391">
        <w:rPr>
          <w:rFonts w:ascii="Georgia" w:hAnsi="Georgia"/>
        </w:rPr>
        <w:t>hree</w:t>
      </w:r>
      <w:r w:rsidR="00321496" w:rsidRPr="00003391">
        <w:rPr>
          <w:rFonts w:ascii="Georgia" w:hAnsi="Georgia"/>
        </w:rPr>
        <w:t xml:space="preserve"> major issues: 1) off-chain transactions; 2) inconsistent domestic laws; 3) desynchronization. </w:t>
      </w:r>
    </w:p>
    <w:p w14:paraId="62EB8ECB" w14:textId="77777777" w:rsidR="00321496" w:rsidRPr="00003391" w:rsidRDefault="00321496" w:rsidP="00F60AF1">
      <w:pPr>
        <w:ind w:firstLine="720"/>
        <w:rPr>
          <w:rFonts w:ascii="Georgia" w:hAnsi="Georgia"/>
        </w:rPr>
      </w:pPr>
    </w:p>
    <w:p w14:paraId="44377658" w14:textId="29D578DC" w:rsidR="00F60AF1" w:rsidRPr="00003391" w:rsidRDefault="00CD2874" w:rsidP="00A7584E">
      <w:pPr>
        <w:ind w:firstLine="720"/>
        <w:rPr>
          <w:rFonts w:ascii="Georgia" w:hAnsi="Georgia"/>
        </w:rPr>
      </w:pPr>
      <w:r w:rsidRPr="00003391">
        <w:rPr>
          <w:rFonts w:ascii="Georgia" w:hAnsi="Georgia"/>
        </w:rPr>
        <w:t>First,</w:t>
      </w:r>
      <w:r w:rsidR="004D3CEA" w:rsidRPr="00003391">
        <w:rPr>
          <w:rFonts w:ascii="Georgia" w:hAnsi="Georgia"/>
        </w:rPr>
        <w:t xml:space="preserve"> </w:t>
      </w:r>
      <w:r w:rsidRPr="00003391">
        <w:rPr>
          <w:rFonts w:ascii="Georgia" w:hAnsi="Georgia"/>
        </w:rPr>
        <w:t>off-chain transactions may lead to certain issues arising, such as</w:t>
      </w:r>
      <w:r w:rsidR="004D3CEA" w:rsidRPr="00003391">
        <w:rPr>
          <w:rFonts w:ascii="Georgia" w:hAnsi="Georgia"/>
        </w:rPr>
        <w:t xml:space="preserve"> conflict resolution and information </w:t>
      </w:r>
      <w:r w:rsidR="00761D78" w:rsidRPr="00003391">
        <w:rPr>
          <w:rFonts w:ascii="Georgia" w:hAnsi="Georgia"/>
        </w:rPr>
        <w:t>a</w:t>
      </w:r>
      <w:r w:rsidR="004D3CEA" w:rsidRPr="00003391">
        <w:rPr>
          <w:rFonts w:ascii="Georgia" w:hAnsi="Georgia"/>
        </w:rPr>
        <w:t>symmetry between the blockchain and traditional institutions.</w:t>
      </w:r>
      <w:r w:rsidR="004D3CEA" w:rsidRPr="00003391">
        <w:rPr>
          <w:rFonts w:ascii="Georgia" w:hAnsi="Georgia"/>
          <w:vertAlign w:val="superscript"/>
        </w:rPr>
        <w:footnoteReference w:id="176"/>
      </w:r>
      <w:r w:rsidR="004D3CEA" w:rsidRPr="00003391">
        <w:rPr>
          <w:rFonts w:ascii="Georgia" w:hAnsi="Georgia"/>
        </w:rPr>
        <w:t xml:space="preserve"> </w:t>
      </w:r>
      <w:r w:rsidR="006B7646" w:rsidRPr="00003391">
        <w:rPr>
          <w:rFonts w:ascii="Georgia" w:hAnsi="Georgia"/>
        </w:rPr>
        <w:t xml:space="preserve"> Bodo et al. s</w:t>
      </w:r>
      <w:r w:rsidR="00F176CB" w:rsidRPr="00003391">
        <w:rPr>
          <w:rFonts w:ascii="Georgia" w:hAnsi="Georgia"/>
        </w:rPr>
        <w:t>uggested</w:t>
      </w:r>
      <w:r w:rsidR="006B7646" w:rsidRPr="00003391">
        <w:rPr>
          <w:rFonts w:ascii="Georgia" w:hAnsi="Georgia"/>
        </w:rPr>
        <w:t xml:space="preserve"> </w:t>
      </w:r>
      <w:r w:rsidR="008A6196" w:rsidRPr="00003391">
        <w:rPr>
          <w:rFonts w:ascii="Georgia" w:hAnsi="Georgia"/>
        </w:rPr>
        <w:t>that a possible solution to</w:t>
      </w:r>
      <w:r w:rsidR="006B7646" w:rsidRPr="00003391">
        <w:rPr>
          <w:rFonts w:ascii="Georgia" w:hAnsi="Georgia"/>
        </w:rPr>
        <w:t xml:space="preserve"> the off-chain </w:t>
      </w:r>
      <w:r w:rsidR="008A6196" w:rsidRPr="00003391">
        <w:rPr>
          <w:rFonts w:ascii="Georgia" w:hAnsi="Georgia"/>
        </w:rPr>
        <w:t xml:space="preserve">coordination </w:t>
      </w:r>
      <w:r w:rsidR="006B7646" w:rsidRPr="00003391">
        <w:rPr>
          <w:rFonts w:ascii="Georgia" w:hAnsi="Georgia"/>
        </w:rPr>
        <w:t>issues would be to have the “author retain all of their copyright rights,” with non-exclusive licenses preferred for mass uses while exclusive licenses are used sparingly or when best appropriate through the blockchain</w:t>
      </w:r>
      <w:r w:rsidR="00F176CB" w:rsidRPr="00003391">
        <w:rPr>
          <w:rFonts w:ascii="Georgia" w:hAnsi="Georgia"/>
        </w:rPr>
        <w:t xml:space="preserve"> (“author ownership s</w:t>
      </w:r>
      <w:r w:rsidR="007E6D1C" w:rsidRPr="00003391">
        <w:rPr>
          <w:rFonts w:ascii="Georgia" w:hAnsi="Georgia"/>
        </w:rPr>
        <w:t>olution</w:t>
      </w:r>
      <w:r w:rsidR="00F176CB" w:rsidRPr="00003391">
        <w:rPr>
          <w:rFonts w:ascii="Georgia" w:hAnsi="Georgia"/>
        </w:rPr>
        <w:t>”)</w:t>
      </w:r>
      <w:r w:rsidR="006B7646" w:rsidRPr="00003391">
        <w:rPr>
          <w:rFonts w:ascii="Georgia" w:hAnsi="Georgia"/>
        </w:rPr>
        <w:t>.</w:t>
      </w:r>
      <w:r w:rsidR="006B7646" w:rsidRPr="00003391">
        <w:rPr>
          <w:rFonts w:ascii="Georgia" w:hAnsi="Georgia"/>
          <w:vertAlign w:val="superscript"/>
        </w:rPr>
        <w:footnoteReference w:id="177"/>
      </w:r>
      <w:r w:rsidR="006B7646" w:rsidRPr="00003391">
        <w:rPr>
          <w:rFonts w:ascii="Georgia" w:hAnsi="Georgia"/>
        </w:rPr>
        <w:t xml:space="preserve"> However, </w:t>
      </w:r>
      <w:r w:rsidR="00F60AF1" w:rsidRPr="00003391">
        <w:rPr>
          <w:rFonts w:ascii="Georgia" w:hAnsi="Georgia"/>
        </w:rPr>
        <w:t>this solution</w:t>
      </w:r>
      <w:r w:rsidR="006B7646" w:rsidRPr="00003391">
        <w:rPr>
          <w:rFonts w:ascii="Georgia" w:hAnsi="Georgia"/>
        </w:rPr>
        <w:t xml:space="preserve"> does not avoid all potential conflicts</w:t>
      </w:r>
      <w:r w:rsidR="004F5272" w:rsidRPr="00003391">
        <w:rPr>
          <w:rFonts w:ascii="Georgia" w:hAnsi="Georgia"/>
        </w:rPr>
        <w:t xml:space="preserve">, such as </w:t>
      </w:r>
      <w:r w:rsidR="006B7646" w:rsidRPr="00003391">
        <w:rPr>
          <w:rFonts w:ascii="Georgia" w:hAnsi="Georgia"/>
        </w:rPr>
        <w:t xml:space="preserve">a </w:t>
      </w:r>
      <w:r w:rsidR="00A019D4" w:rsidRPr="00003391">
        <w:rPr>
          <w:rFonts w:ascii="Georgia" w:hAnsi="Georgia"/>
        </w:rPr>
        <w:t>conflict</w:t>
      </w:r>
      <w:r w:rsidR="004F5272" w:rsidRPr="00003391">
        <w:rPr>
          <w:rFonts w:ascii="Georgia" w:hAnsi="Georgia"/>
        </w:rPr>
        <w:t xml:space="preserve"> between a </w:t>
      </w:r>
      <w:r w:rsidR="006B7646" w:rsidRPr="00003391">
        <w:rPr>
          <w:rFonts w:ascii="Georgia" w:hAnsi="Georgia"/>
        </w:rPr>
        <w:t xml:space="preserve">non-exclusive </w:t>
      </w:r>
      <w:proofErr w:type="spellStart"/>
      <w:r w:rsidR="004F5272" w:rsidRPr="00003391">
        <w:rPr>
          <w:rFonts w:ascii="Georgia" w:hAnsi="Georgia"/>
        </w:rPr>
        <w:t>licensee</w:t>
      </w:r>
      <w:proofErr w:type="spellEnd"/>
      <w:r w:rsidR="004F5272" w:rsidRPr="00003391">
        <w:rPr>
          <w:rFonts w:ascii="Georgia" w:hAnsi="Georgia"/>
        </w:rPr>
        <w:t xml:space="preserve"> and an</w:t>
      </w:r>
      <w:r w:rsidR="006B7646" w:rsidRPr="00003391">
        <w:rPr>
          <w:rFonts w:ascii="Georgia" w:hAnsi="Georgia"/>
        </w:rPr>
        <w:t xml:space="preserve"> exclusive licensee in a given territory.</w:t>
      </w:r>
      <w:r w:rsidR="006B7646" w:rsidRPr="00003391">
        <w:rPr>
          <w:rFonts w:ascii="Georgia" w:hAnsi="Georgia"/>
          <w:vertAlign w:val="superscript"/>
        </w:rPr>
        <w:footnoteReference w:id="178"/>
      </w:r>
      <w:r w:rsidR="006B7646" w:rsidRPr="00003391">
        <w:rPr>
          <w:rFonts w:ascii="Georgia" w:hAnsi="Georgia"/>
        </w:rPr>
        <w:t xml:space="preserve"> </w:t>
      </w:r>
      <w:r w:rsidR="008A6196" w:rsidRPr="00003391">
        <w:rPr>
          <w:rFonts w:ascii="Georgia" w:hAnsi="Georgia"/>
        </w:rPr>
        <w:t xml:space="preserve">An alternative solution Bodo et al. suggested </w:t>
      </w:r>
      <w:r w:rsidR="006B7646" w:rsidRPr="00003391">
        <w:rPr>
          <w:rFonts w:ascii="Georgia" w:hAnsi="Georgia"/>
        </w:rPr>
        <w:t xml:space="preserve">is for authors to transfer some of their rights to a third party, </w:t>
      </w:r>
      <w:r w:rsidR="008A6196" w:rsidRPr="00003391">
        <w:rPr>
          <w:rFonts w:ascii="Georgia" w:hAnsi="Georgia"/>
        </w:rPr>
        <w:t>such</w:t>
      </w:r>
      <w:r w:rsidR="006B7646" w:rsidRPr="00003391">
        <w:rPr>
          <w:rFonts w:ascii="Georgia" w:hAnsi="Georgia"/>
        </w:rPr>
        <w:t xml:space="preserve"> as a CMO, but conflicts may still arise “within a given territory</w:t>
      </w:r>
      <w:r w:rsidR="00F60AF1" w:rsidRPr="00003391">
        <w:rPr>
          <w:rFonts w:ascii="Georgia" w:hAnsi="Georgia"/>
        </w:rPr>
        <w:t xml:space="preserve"> …</w:t>
      </w:r>
      <w:r w:rsidR="006B7646" w:rsidRPr="00003391">
        <w:rPr>
          <w:rFonts w:ascii="Georgia" w:hAnsi="Georgia"/>
        </w:rPr>
        <w:t xml:space="preserve"> or </w:t>
      </w:r>
      <w:r w:rsidR="006B7646" w:rsidRPr="00003391">
        <w:rPr>
          <w:rFonts w:ascii="Georgia" w:hAnsi="Georgia"/>
        </w:rPr>
        <w:lastRenderedPageBreak/>
        <w:t>among territories</w:t>
      </w:r>
      <w:r w:rsidR="00F60AF1" w:rsidRPr="00003391">
        <w:rPr>
          <w:rFonts w:ascii="Georgia" w:hAnsi="Georgia"/>
        </w:rPr>
        <w:t xml:space="preserve">... </w:t>
      </w:r>
      <w:r w:rsidR="006B7646" w:rsidRPr="00003391">
        <w:rPr>
          <w:rFonts w:ascii="Georgia" w:hAnsi="Georgia"/>
        </w:rPr>
        <w:t>Thus, the need for some form of coordination emerges”</w:t>
      </w:r>
      <w:r w:rsidR="00F176CB" w:rsidRPr="00003391">
        <w:rPr>
          <w:rFonts w:ascii="Georgia" w:hAnsi="Georgia"/>
        </w:rPr>
        <w:t xml:space="preserve"> (“CMO transfer solution”).</w:t>
      </w:r>
      <w:r w:rsidR="006B7646" w:rsidRPr="00003391">
        <w:rPr>
          <w:rFonts w:ascii="Georgia" w:hAnsi="Georgia"/>
          <w:vertAlign w:val="superscript"/>
        </w:rPr>
        <w:footnoteReference w:id="179"/>
      </w:r>
      <w:r w:rsidR="006B7646" w:rsidRPr="00003391">
        <w:rPr>
          <w:rFonts w:ascii="Georgia" w:hAnsi="Georgia"/>
        </w:rPr>
        <w:t xml:space="preserve"> </w:t>
      </w:r>
    </w:p>
    <w:p w14:paraId="5AE8F5A8" w14:textId="77777777" w:rsidR="00F60AF1" w:rsidRPr="00003391" w:rsidRDefault="00F60AF1" w:rsidP="006B7646">
      <w:pPr>
        <w:rPr>
          <w:rFonts w:ascii="Georgia" w:hAnsi="Georgia"/>
        </w:rPr>
      </w:pPr>
    </w:p>
    <w:p w14:paraId="481B8B9F" w14:textId="77777777" w:rsidR="00F60AF1" w:rsidRPr="00003391" w:rsidRDefault="00F60AF1" w:rsidP="006B7646">
      <w:pPr>
        <w:rPr>
          <w:rFonts w:ascii="Georgia" w:hAnsi="Georgia"/>
        </w:rPr>
      </w:pPr>
    </w:p>
    <w:p w14:paraId="449AE467" w14:textId="4C8B9224" w:rsidR="006B7646" w:rsidRPr="00003391" w:rsidRDefault="006B7646" w:rsidP="006B7646">
      <w:pPr>
        <w:rPr>
          <w:rFonts w:ascii="Georgia" w:hAnsi="Georgia"/>
        </w:rPr>
      </w:pPr>
      <w:r w:rsidRPr="00003391">
        <w:rPr>
          <w:rFonts w:ascii="Georgia" w:hAnsi="Georgia"/>
        </w:rPr>
        <w:t>Importantly, Bodo et al. noted an unaddressed issue, whether an author who owns all the titles in their work may be able to internationally exploit markets and formats.</w:t>
      </w:r>
      <w:r w:rsidRPr="00003391">
        <w:rPr>
          <w:rFonts w:ascii="Georgia" w:hAnsi="Georgia"/>
          <w:vertAlign w:val="superscript"/>
        </w:rPr>
        <w:footnoteReference w:id="180"/>
      </w:r>
      <w:r w:rsidRPr="00003391">
        <w:rPr>
          <w:rFonts w:ascii="Georgia" w:hAnsi="Georgia"/>
        </w:rPr>
        <w:t xml:space="preserve"> In the CMO transfer</w:t>
      </w:r>
      <w:r w:rsidR="00F60AF1" w:rsidRPr="00003391">
        <w:rPr>
          <w:rFonts w:ascii="Georgia" w:hAnsi="Georgia"/>
        </w:rPr>
        <w:t xml:space="preserve"> solution</w:t>
      </w:r>
      <w:r w:rsidRPr="00003391">
        <w:rPr>
          <w:rFonts w:ascii="Georgia" w:hAnsi="Georgia"/>
        </w:rPr>
        <w:t>, global coordination would still be an issue internationally.</w:t>
      </w:r>
      <w:r w:rsidR="00D70A65" w:rsidRPr="00003391">
        <w:rPr>
          <w:rStyle w:val="FootnoteReference"/>
          <w:rFonts w:ascii="Georgia" w:hAnsi="Georgia"/>
        </w:rPr>
        <w:footnoteReference w:id="181"/>
      </w:r>
      <w:r w:rsidRPr="00003391">
        <w:rPr>
          <w:rFonts w:ascii="Georgia" w:hAnsi="Georgia"/>
        </w:rPr>
        <w:t xml:space="preserve"> </w:t>
      </w:r>
      <w:r w:rsidR="00EC17E3" w:rsidRPr="00003391">
        <w:rPr>
          <w:rFonts w:ascii="Georgia" w:hAnsi="Georgia"/>
        </w:rPr>
        <w:t>Furthermore,</w:t>
      </w:r>
      <w:r w:rsidRPr="00003391">
        <w:rPr>
          <w:rFonts w:ascii="Georgia" w:hAnsi="Georgia"/>
        </w:rPr>
        <w:t xml:space="preserve"> antitrust and other unfair competition law concerns may </w:t>
      </w:r>
      <w:r w:rsidR="00F60AF1" w:rsidRPr="00003391">
        <w:rPr>
          <w:rFonts w:ascii="Georgia" w:hAnsi="Georgia"/>
        </w:rPr>
        <w:t>arise.</w:t>
      </w:r>
      <w:r w:rsidR="00D70A65" w:rsidRPr="00003391">
        <w:rPr>
          <w:rStyle w:val="FootnoteReference"/>
          <w:rFonts w:ascii="Georgia" w:hAnsi="Georgia"/>
        </w:rPr>
        <w:footnoteReference w:id="182"/>
      </w:r>
    </w:p>
    <w:p w14:paraId="053923C8" w14:textId="77777777" w:rsidR="006B7646" w:rsidRPr="00003391" w:rsidRDefault="006B7646" w:rsidP="006B7646">
      <w:pPr>
        <w:rPr>
          <w:rFonts w:ascii="Georgia" w:hAnsi="Georgia"/>
        </w:rPr>
      </w:pPr>
    </w:p>
    <w:p w14:paraId="0F757A6E" w14:textId="1A36D309" w:rsidR="00CD2874" w:rsidRPr="00003391" w:rsidRDefault="00CD2874" w:rsidP="006B7646">
      <w:pPr>
        <w:rPr>
          <w:rFonts w:ascii="Georgia" w:hAnsi="Georgia"/>
        </w:rPr>
      </w:pPr>
      <w:r w:rsidRPr="00003391">
        <w:rPr>
          <w:rFonts w:ascii="Georgia" w:hAnsi="Georgia"/>
        </w:rPr>
        <w:t xml:space="preserve">Second, inconsistent domestic laws </w:t>
      </w:r>
      <w:r w:rsidR="006B7646" w:rsidRPr="00003391">
        <w:rPr>
          <w:rFonts w:ascii="Georgia" w:hAnsi="Georgia"/>
        </w:rPr>
        <w:t xml:space="preserve">raise concerns when a smart contract contains restrictions that conflict with the domestic law of </w:t>
      </w:r>
      <w:r w:rsidR="00F949CF" w:rsidRPr="00003391">
        <w:rPr>
          <w:rFonts w:ascii="Georgia" w:hAnsi="Georgia"/>
        </w:rPr>
        <w:t xml:space="preserve">a </w:t>
      </w:r>
      <w:r w:rsidR="006B7646" w:rsidRPr="00003391">
        <w:rPr>
          <w:rFonts w:ascii="Georgia" w:hAnsi="Georgia"/>
        </w:rPr>
        <w:t>user’s territory, which may see a court “impose an appropriate remedy, such as allowing circumvention of DRM or the reduction of any payment due.”</w:t>
      </w:r>
      <w:r w:rsidR="006B7646" w:rsidRPr="00003391">
        <w:rPr>
          <w:rFonts w:ascii="Georgia" w:hAnsi="Georgia"/>
          <w:vertAlign w:val="superscript"/>
        </w:rPr>
        <w:footnoteReference w:id="183"/>
      </w:r>
      <w:r w:rsidR="006B7646" w:rsidRPr="00003391">
        <w:rPr>
          <w:rFonts w:ascii="Georgia" w:hAnsi="Georgia"/>
        </w:rPr>
        <w:t xml:space="preserve"> </w:t>
      </w:r>
    </w:p>
    <w:p w14:paraId="30C3978C" w14:textId="77777777" w:rsidR="00CD2874" w:rsidRPr="00003391" w:rsidRDefault="00CD2874" w:rsidP="006B7646">
      <w:pPr>
        <w:rPr>
          <w:rFonts w:ascii="Georgia" w:hAnsi="Georgia"/>
        </w:rPr>
      </w:pPr>
    </w:p>
    <w:p w14:paraId="7C1E5365" w14:textId="1BB8CB31" w:rsidR="006B7646" w:rsidRPr="00003391" w:rsidRDefault="00CD2874" w:rsidP="006B7646">
      <w:pPr>
        <w:rPr>
          <w:rFonts w:ascii="Georgia" w:hAnsi="Georgia"/>
        </w:rPr>
      </w:pPr>
      <w:r w:rsidRPr="00003391">
        <w:rPr>
          <w:rFonts w:ascii="Georgia" w:hAnsi="Georgia"/>
        </w:rPr>
        <w:t>Third, desynchronization issues may arise between</w:t>
      </w:r>
      <w:r w:rsidR="006B7646" w:rsidRPr="00003391">
        <w:rPr>
          <w:rFonts w:ascii="Georgia" w:hAnsi="Georgia"/>
        </w:rPr>
        <w:t xml:space="preserve"> on-chain smart contracts and off-chain traditional contracts.</w:t>
      </w:r>
      <w:r w:rsidRPr="00003391">
        <w:rPr>
          <w:rStyle w:val="FootnoteReference"/>
          <w:rFonts w:ascii="Georgia" w:hAnsi="Georgia"/>
        </w:rPr>
        <w:footnoteReference w:id="184"/>
      </w:r>
      <w:r w:rsidR="006B7646" w:rsidRPr="00003391">
        <w:rPr>
          <w:rFonts w:ascii="Georgia" w:hAnsi="Georgia"/>
        </w:rPr>
        <w:t xml:space="preserve"> </w:t>
      </w:r>
      <w:r w:rsidR="00F949CF" w:rsidRPr="00003391">
        <w:rPr>
          <w:rFonts w:ascii="Georgia" w:hAnsi="Georgia"/>
        </w:rPr>
        <w:t>Desynchronization</w:t>
      </w:r>
      <w:r w:rsidR="006B7646" w:rsidRPr="00003391">
        <w:rPr>
          <w:rFonts w:ascii="Georgia" w:hAnsi="Georgia"/>
        </w:rPr>
        <w:t xml:space="preserve"> occurs when off-chain transactions are not recorded on-chain.</w:t>
      </w:r>
      <w:r w:rsidR="00F949CF" w:rsidRPr="00003391">
        <w:rPr>
          <w:rStyle w:val="FootnoteReference"/>
          <w:rFonts w:ascii="Georgia" w:hAnsi="Georgia"/>
        </w:rPr>
        <w:footnoteReference w:id="185"/>
      </w:r>
      <w:r w:rsidR="006B7646" w:rsidRPr="00003391">
        <w:rPr>
          <w:rFonts w:ascii="Georgia" w:hAnsi="Georgia"/>
        </w:rPr>
        <w:t xml:space="preserve"> This is unfortunately an issue that cannot be resolved through blockchain alone, and thus will need heightened off-chain coordination.</w:t>
      </w:r>
      <w:r w:rsidR="006B7646" w:rsidRPr="00003391">
        <w:rPr>
          <w:rFonts w:ascii="Georgia" w:hAnsi="Georgia"/>
          <w:vertAlign w:val="superscript"/>
        </w:rPr>
        <w:footnoteReference w:id="186"/>
      </w:r>
    </w:p>
    <w:p w14:paraId="32723C2F" w14:textId="77777777" w:rsidR="006B7646" w:rsidRPr="00003391" w:rsidRDefault="006B7646" w:rsidP="006B7646">
      <w:pPr>
        <w:rPr>
          <w:rFonts w:ascii="Georgia" w:hAnsi="Georgia"/>
        </w:rPr>
      </w:pPr>
    </w:p>
    <w:p w14:paraId="575A675B" w14:textId="4730278F" w:rsidR="00F518B8" w:rsidRPr="00003391" w:rsidRDefault="009E27D8" w:rsidP="006B7646">
      <w:pPr>
        <w:rPr>
          <w:rFonts w:ascii="Georgia" w:hAnsi="Georgia"/>
        </w:rPr>
      </w:pPr>
      <w:r w:rsidRPr="00003391">
        <w:rPr>
          <w:rFonts w:ascii="Georgia" w:hAnsi="Georgia"/>
        </w:rPr>
        <w:t xml:space="preserve">Second, in </w:t>
      </w:r>
      <w:r w:rsidR="006B7646" w:rsidRPr="00003391">
        <w:rPr>
          <w:rFonts w:ascii="Georgia" w:hAnsi="Georgia"/>
        </w:rPr>
        <w:t>Bodo et al.</w:t>
      </w:r>
      <w:r w:rsidRPr="00003391">
        <w:rPr>
          <w:rFonts w:ascii="Georgia" w:hAnsi="Georgia"/>
        </w:rPr>
        <w:t>’s analysis</w:t>
      </w:r>
      <w:r w:rsidR="00D42765" w:rsidRPr="00003391">
        <w:rPr>
          <w:rFonts w:ascii="Georgia" w:hAnsi="Georgia"/>
        </w:rPr>
        <w:t xml:space="preserve"> of</w:t>
      </w:r>
      <w:r w:rsidRPr="00003391">
        <w:rPr>
          <w:rFonts w:ascii="Georgia" w:hAnsi="Georgia"/>
        </w:rPr>
        <w:t xml:space="preserve"> </w:t>
      </w:r>
      <w:r w:rsidR="00283649" w:rsidRPr="00003391">
        <w:rPr>
          <w:rFonts w:ascii="Georgia" w:hAnsi="Georgia"/>
        </w:rPr>
        <w:t>copyright</w:t>
      </w:r>
      <w:r w:rsidRPr="00003391">
        <w:rPr>
          <w:rFonts w:ascii="Georgia" w:hAnsi="Georgia"/>
        </w:rPr>
        <w:t xml:space="preserve"> </w:t>
      </w:r>
      <w:r w:rsidR="00283649" w:rsidRPr="00003391">
        <w:rPr>
          <w:rFonts w:ascii="Georgia" w:hAnsi="Georgia"/>
        </w:rPr>
        <w:t>registries</w:t>
      </w:r>
      <w:r w:rsidRPr="00003391">
        <w:rPr>
          <w:rFonts w:ascii="Georgia" w:hAnsi="Georgia"/>
        </w:rPr>
        <w:t xml:space="preserve">, their major </w:t>
      </w:r>
      <w:r w:rsidR="00283649" w:rsidRPr="00003391">
        <w:rPr>
          <w:rFonts w:ascii="Georgia" w:hAnsi="Georgia"/>
        </w:rPr>
        <w:t>concerns</w:t>
      </w:r>
      <w:r w:rsidRPr="00003391">
        <w:rPr>
          <w:rFonts w:ascii="Georgia" w:hAnsi="Georgia"/>
        </w:rPr>
        <w:t xml:space="preserve"> were the types of </w:t>
      </w:r>
      <w:r w:rsidR="00E12AFC" w:rsidRPr="00003391">
        <w:rPr>
          <w:rFonts w:ascii="Georgia" w:hAnsi="Georgia"/>
        </w:rPr>
        <w:t>distributed</w:t>
      </w:r>
      <w:r w:rsidRPr="00003391">
        <w:rPr>
          <w:rFonts w:ascii="Georgia" w:hAnsi="Georgia"/>
        </w:rPr>
        <w:t xml:space="preserve"> ledgers registries and conformance with </w:t>
      </w:r>
      <w:r w:rsidR="00283649" w:rsidRPr="00003391">
        <w:rPr>
          <w:rFonts w:ascii="Georgia" w:hAnsi="Georgia"/>
        </w:rPr>
        <w:t>international</w:t>
      </w:r>
      <w:r w:rsidRPr="00003391">
        <w:rPr>
          <w:rFonts w:ascii="Georgia" w:hAnsi="Georgia"/>
        </w:rPr>
        <w:t xml:space="preserve"> </w:t>
      </w:r>
      <w:r w:rsidR="00E950A5" w:rsidRPr="00003391">
        <w:rPr>
          <w:rFonts w:ascii="Georgia" w:hAnsi="Georgia"/>
        </w:rPr>
        <w:t xml:space="preserve">copyright registration </w:t>
      </w:r>
      <w:r w:rsidRPr="00003391">
        <w:rPr>
          <w:rFonts w:ascii="Georgia" w:hAnsi="Georgia"/>
        </w:rPr>
        <w:lastRenderedPageBreak/>
        <w:t>frameworks</w:t>
      </w:r>
      <w:r w:rsidR="006B7646" w:rsidRPr="00003391">
        <w:rPr>
          <w:rFonts w:ascii="Georgia" w:hAnsi="Georgia"/>
        </w:rPr>
        <w:t>.</w:t>
      </w:r>
      <w:r w:rsidR="006B7646" w:rsidRPr="00003391">
        <w:rPr>
          <w:rFonts w:ascii="Georgia" w:hAnsi="Georgia"/>
          <w:vertAlign w:val="superscript"/>
        </w:rPr>
        <w:footnoteReference w:id="187"/>
      </w:r>
      <w:r w:rsidR="006B7646" w:rsidRPr="00003391">
        <w:rPr>
          <w:rFonts w:ascii="Georgia" w:hAnsi="Georgia"/>
        </w:rPr>
        <w:t xml:space="preserve"> Bodo et al. define copyright registries as “the range of DLT applications that create a registration of information regarding works,” which may be voluntary or mandatory.</w:t>
      </w:r>
      <w:r w:rsidR="006B7646" w:rsidRPr="00003391">
        <w:rPr>
          <w:rFonts w:ascii="Georgia" w:hAnsi="Georgia"/>
          <w:vertAlign w:val="superscript"/>
        </w:rPr>
        <w:footnoteReference w:id="188"/>
      </w:r>
      <w:r w:rsidR="006B7646" w:rsidRPr="00003391">
        <w:rPr>
          <w:rFonts w:ascii="Georgia" w:hAnsi="Georgia"/>
        </w:rPr>
        <w:t xml:space="preserve"> </w:t>
      </w:r>
    </w:p>
    <w:p w14:paraId="1194F933" w14:textId="77777777" w:rsidR="00F518B8" w:rsidRPr="00003391" w:rsidRDefault="00F518B8" w:rsidP="006B7646">
      <w:pPr>
        <w:rPr>
          <w:rFonts w:ascii="Georgia" w:hAnsi="Georgia"/>
        </w:rPr>
      </w:pPr>
    </w:p>
    <w:p w14:paraId="0A63ED79" w14:textId="77777777" w:rsidR="00F518B8" w:rsidRPr="00003391" w:rsidRDefault="00F518B8" w:rsidP="006B7646">
      <w:pPr>
        <w:rPr>
          <w:rFonts w:ascii="Georgia" w:hAnsi="Georgia"/>
        </w:rPr>
      </w:pPr>
    </w:p>
    <w:p w14:paraId="17573207" w14:textId="0A734A2E" w:rsidR="00283649" w:rsidRPr="00003391" w:rsidRDefault="006B7646" w:rsidP="006B7646">
      <w:pPr>
        <w:rPr>
          <w:rFonts w:ascii="Georgia" w:hAnsi="Georgia"/>
        </w:rPr>
      </w:pPr>
      <w:r w:rsidRPr="00003391">
        <w:rPr>
          <w:rFonts w:ascii="Georgia" w:hAnsi="Georgia"/>
        </w:rPr>
        <w:t xml:space="preserve">Bodo et al. </w:t>
      </w:r>
      <w:r w:rsidR="00283649" w:rsidRPr="00003391">
        <w:rPr>
          <w:rFonts w:ascii="Georgia" w:hAnsi="Georgia"/>
        </w:rPr>
        <w:t>describe</w:t>
      </w:r>
      <w:r w:rsidRPr="00003391">
        <w:rPr>
          <w:rFonts w:ascii="Georgia" w:hAnsi="Georgia"/>
        </w:rPr>
        <w:t xml:space="preserve"> two types of </w:t>
      </w:r>
      <w:r w:rsidR="00F518B8" w:rsidRPr="00003391">
        <w:rPr>
          <w:rFonts w:ascii="Georgia" w:hAnsi="Georgia"/>
        </w:rPr>
        <w:t>copyright</w:t>
      </w:r>
      <w:r w:rsidRPr="00003391">
        <w:rPr>
          <w:rFonts w:ascii="Georgia" w:hAnsi="Georgia"/>
        </w:rPr>
        <w:t xml:space="preserve"> registries</w:t>
      </w:r>
      <w:r w:rsidR="00E12AFC" w:rsidRPr="00003391">
        <w:rPr>
          <w:rFonts w:ascii="Georgia" w:hAnsi="Georgia"/>
        </w:rPr>
        <w:t xml:space="preserve"> (hereafter “DLT based registries”)</w:t>
      </w:r>
      <w:r w:rsidR="00F518B8" w:rsidRPr="00003391">
        <w:rPr>
          <w:rFonts w:ascii="Georgia" w:hAnsi="Georgia"/>
        </w:rPr>
        <w:t xml:space="preserve">: 1) </w:t>
      </w:r>
      <w:r w:rsidRPr="00003391">
        <w:rPr>
          <w:rFonts w:ascii="Georgia" w:hAnsi="Georgia"/>
        </w:rPr>
        <w:t xml:space="preserve">passive and </w:t>
      </w:r>
      <w:r w:rsidR="00F518B8" w:rsidRPr="00003391">
        <w:rPr>
          <w:rFonts w:ascii="Georgia" w:hAnsi="Georgia"/>
        </w:rPr>
        <w:t xml:space="preserve">2) </w:t>
      </w:r>
      <w:r w:rsidRPr="00003391">
        <w:rPr>
          <w:rFonts w:ascii="Georgia" w:hAnsi="Georgia"/>
        </w:rPr>
        <w:t>active.</w:t>
      </w:r>
      <w:r w:rsidRPr="00003391">
        <w:rPr>
          <w:rFonts w:ascii="Georgia" w:hAnsi="Georgia"/>
          <w:vertAlign w:val="superscript"/>
        </w:rPr>
        <w:footnoteReference w:id="189"/>
      </w:r>
      <w:r w:rsidRPr="00003391">
        <w:rPr>
          <w:rFonts w:ascii="Georgia" w:hAnsi="Georgia"/>
        </w:rPr>
        <w:t xml:space="preserve"> Passive DLT based registries are “used to record RMI information as a time-stamped entry into a public ledger that anyone can consult. Given that such information is only useful if it is authoritative, RMI is most likely to be maintained by trusted intermediaries (such as CMOs).”</w:t>
      </w:r>
      <w:r w:rsidRPr="00003391">
        <w:rPr>
          <w:rFonts w:ascii="Georgia" w:hAnsi="Georgia"/>
          <w:vertAlign w:val="superscript"/>
        </w:rPr>
        <w:footnoteReference w:id="190"/>
      </w:r>
      <w:r w:rsidRPr="00003391">
        <w:rPr>
          <w:rFonts w:ascii="Georgia" w:hAnsi="Georgia"/>
        </w:rPr>
        <w:t xml:space="preserve"> In active DLT based registries, “rights are tokenized, rights holders are account holders, so DLTs not just record, but facilitate the transactions of rights.”</w:t>
      </w:r>
      <w:r w:rsidRPr="00003391">
        <w:rPr>
          <w:rFonts w:ascii="Georgia" w:hAnsi="Georgia"/>
          <w:vertAlign w:val="superscript"/>
        </w:rPr>
        <w:footnoteReference w:id="191"/>
      </w:r>
      <w:r w:rsidRPr="00003391">
        <w:rPr>
          <w:rFonts w:ascii="Georgia" w:hAnsi="Georgia"/>
        </w:rPr>
        <w:t xml:space="preserve"> </w:t>
      </w:r>
    </w:p>
    <w:p w14:paraId="0D911E47" w14:textId="13CF3AD1" w:rsidR="00E950A5" w:rsidRPr="00003391" w:rsidRDefault="00E950A5" w:rsidP="006B7646">
      <w:pPr>
        <w:rPr>
          <w:rFonts w:ascii="Georgia" w:hAnsi="Georgia"/>
        </w:rPr>
      </w:pPr>
    </w:p>
    <w:p w14:paraId="1010178E" w14:textId="215B15C6" w:rsidR="00E950A5" w:rsidRPr="00003391" w:rsidRDefault="00E950A5" w:rsidP="006B7646">
      <w:pPr>
        <w:rPr>
          <w:rFonts w:ascii="Georgia" w:hAnsi="Georgia"/>
        </w:rPr>
      </w:pPr>
      <w:r w:rsidRPr="00003391">
        <w:rPr>
          <w:rFonts w:ascii="Georgia" w:hAnsi="Georgia"/>
        </w:rPr>
        <w:t>In determining conformance with international copyright registration frameworks, Bodo et al. further analyzed active DLT based registries</w:t>
      </w:r>
      <w:r w:rsidR="00FC1D52" w:rsidRPr="00003391">
        <w:rPr>
          <w:rFonts w:ascii="Georgia" w:hAnsi="Georgia"/>
        </w:rPr>
        <w:t xml:space="preserve"> conformance with the Berne Convention</w:t>
      </w:r>
      <w:r w:rsidRPr="00003391">
        <w:rPr>
          <w:rFonts w:ascii="Georgia" w:hAnsi="Georgia"/>
        </w:rPr>
        <w:t>.</w:t>
      </w:r>
      <w:r w:rsidRPr="00003391">
        <w:rPr>
          <w:rStyle w:val="FootnoteReference"/>
          <w:rFonts w:ascii="Georgia" w:hAnsi="Georgia"/>
        </w:rPr>
        <w:footnoteReference w:id="192"/>
      </w:r>
    </w:p>
    <w:p w14:paraId="7D53B7CF" w14:textId="77777777" w:rsidR="00283649" w:rsidRPr="00003391" w:rsidRDefault="00283649" w:rsidP="006B7646">
      <w:pPr>
        <w:rPr>
          <w:rFonts w:ascii="Georgia" w:hAnsi="Georgia"/>
        </w:rPr>
      </w:pPr>
    </w:p>
    <w:p w14:paraId="24706424" w14:textId="77777777" w:rsidR="00FC1D52" w:rsidRPr="00003391" w:rsidRDefault="006B7646" w:rsidP="006B7646">
      <w:pPr>
        <w:rPr>
          <w:rFonts w:ascii="Georgia" w:hAnsi="Georgia"/>
        </w:rPr>
      </w:pPr>
      <w:r w:rsidRPr="00003391">
        <w:rPr>
          <w:rFonts w:ascii="Georgia" w:hAnsi="Georgia"/>
        </w:rPr>
        <w:t>Bodo et al. assumed that if active DLT based registries are scalable and reach critical mass, eventually “exploitation of works (at least of a certain type, such as sound recordings) in the digital realm [would be] dependent on registration in a digital ledger.</w:t>
      </w:r>
      <w:r w:rsidRPr="00003391">
        <w:rPr>
          <w:rFonts w:ascii="Georgia" w:hAnsi="Georgia"/>
          <w:vertAlign w:val="superscript"/>
        </w:rPr>
        <w:footnoteReference w:id="193"/>
      </w:r>
      <w:r w:rsidRPr="00003391">
        <w:rPr>
          <w:rFonts w:ascii="Georgia" w:hAnsi="Georgia"/>
        </w:rPr>
        <w:t xml:space="preserve"> In this system, works can be easily licensed, uses and remuneration tracked, and enforced by an accompanying smart contract(s).</w:t>
      </w:r>
      <w:r w:rsidRPr="00003391">
        <w:rPr>
          <w:rFonts w:ascii="Georgia" w:hAnsi="Georgia"/>
          <w:vertAlign w:val="superscript"/>
        </w:rPr>
        <w:footnoteReference w:id="194"/>
      </w:r>
      <w:r w:rsidRPr="00003391">
        <w:rPr>
          <w:rFonts w:ascii="Georgia" w:hAnsi="Georgia"/>
        </w:rPr>
        <w:t xml:space="preserve"> This ledger would eventually become the de facto means for exploiting a work, rais</w:t>
      </w:r>
      <w:r w:rsidR="00FC1D52" w:rsidRPr="00003391">
        <w:rPr>
          <w:rFonts w:ascii="Georgia" w:hAnsi="Georgia"/>
        </w:rPr>
        <w:t>ing</w:t>
      </w:r>
      <w:r w:rsidRPr="00003391">
        <w:rPr>
          <w:rFonts w:ascii="Georgia" w:hAnsi="Georgia"/>
        </w:rPr>
        <w:t xml:space="preserve"> legal concerns about “whether such a registry would constitute a prohibited formality under international law.”</w:t>
      </w:r>
      <w:r w:rsidRPr="00003391">
        <w:rPr>
          <w:rFonts w:ascii="Georgia" w:hAnsi="Georgia"/>
          <w:vertAlign w:val="superscript"/>
        </w:rPr>
        <w:footnoteReference w:id="195"/>
      </w:r>
      <w:r w:rsidRPr="00003391">
        <w:rPr>
          <w:rFonts w:ascii="Georgia" w:hAnsi="Georgia"/>
        </w:rPr>
        <w:t xml:space="preserve"> </w:t>
      </w:r>
    </w:p>
    <w:p w14:paraId="56598716" w14:textId="77777777" w:rsidR="00FC1D52" w:rsidRPr="00003391" w:rsidRDefault="00FC1D52" w:rsidP="006B7646">
      <w:pPr>
        <w:rPr>
          <w:rFonts w:ascii="Georgia" w:hAnsi="Georgia"/>
        </w:rPr>
      </w:pPr>
    </w:p>
    <w:p w14:paraId="64553FF7" w14:textId="31423FC4" w:rsidR="006B7646" w:rsidRPr="00003391" w:rsidRDefault="006B7646" w:rsidP="006B7646">
      <w:pPr>
        <w:rPr>
          <w:rFonts w:ascii="Georgia" w:hAnsi="Georgia"/>
        </w:rPr>
      </w:pPr>
      <w:r w:rsidRPr="00003391">
        <w:rPr>
          <w:rFonts w:ascii="Georgia" w:hAnsi="Georgia"/>
        </w:rPr>
        <w:lastRenderedPageBreak/>
        <w:t>“Article 5(2) of the Berne Convention prohibits formalities that affect the ‘enjoyment’ or ‘exercise’ of protected rights in relation to non-domestic works.”</w:t>
      </w:r>
      <w:r w:rsidRPr="00003391">
        <w:rPr>
          <w:rFonts w:ascii="Georgia" w:hAnsi="Georgia"/>
          <w:vertAlign w:val="superscript"/>
        </w:rPr>
        <w:footnoteReference w:id="196"/>
      </w:r>
      <w:r w:rsidRPr="00003391">
        <w:rPr>
          <w:rFonts w:ascii="Georgia" w:hAnsi="Georgia"/>
        </w:rPr>
        <w:t xml:space="preserve"> Formalities include “registration, </w:t>
      </w:r>
      <w:proofErr w:type="spellStart"/>
      <w:r w:rsidRPr="00003391">
        <w:rPr>
          <w:rFonts w:ascii="Georgia" w:hAnsi="Georgia"/>
        </w:rPr>
        <w:t>recordal</w:t>
      </w:r>
      <w:proofErr w:type="spellEnd"/>
      <w:r w:rsidRPr="00003391">
        <w:rPr>
          <w:rFonts w:ascii="Georgia" w:hAnsi="Georgia"/>
        </w:rPr>
        <w:t xml:space="preserve"> of transfers of ownership, notice requirements, and deposit.”</w:t>
      </w:r>
      <w:r w:rsidRPr="00003391">
        <w:rPr>
          <w:rFonts w:ascii="Georgia" w:hAnsi="Georgia"/>
          <w:vertAlign w:val="superscript"/>
        </w:rPr>
        <w:footnoteReference w:id="197"/>
      </w:r>
      <w:r w:rsidRPr="00003391">
        <w:rPr>
          <w:rFonts w:ascii="Georgia" w:hAnsi="Georgia"/>
        </w:rPr>
        <w:t xml:space="preserve"> Enjoyment of rights “relates to author’s rights coming into existence and being recognized absent any formality. </w:t>
      </w:r>
      <w:proofErr w:type="gramStart"/>
      <w:r w:rsidRPr="00003391">
        <w:rPr>
          <w:rFonts w:ascii="Georgia" w:hAnsi="Georgia"/>
        </w:rPr>
        <w:t>In essence, the</w:t>
      </w:r>
      <w:proofErr w:type="gramEnd"/>
      <w:r w:rsidRPr="00003391">
        <w:rPr>
          <w:rFonts w:ascii="Georgia" w:hAnsi="Georgia"/>
        </w:rPr>
        <w:t xml:space="preserve"> prohibition rules out constitutive and maintenance formalities in respect of works of non-domestic origin, as well as those that function as ‘conditions to sue for infringement’. Conversely, certain declaratory formalities are allowed.”</w:t>
      </w:r>
      <w:r w:rsidRPr="00003391">
        <w:rPr>
          <w:rFonts w:ascii="Georgia" w:hAnsi="Georgia"/>
          <w:vertAlign w:val="superscript"/>
        </w:rPr>
        <w:footnoteReference w:id="198"/>
      </w:r>
      <w:r w:rsidRPr="00003391">
        <w:rPr>
          <w:rFonts w:ascii="Georgia" w:hAnsi="Georgia"/>
        </w:rPr>
        <w:t xml:space="preserve"> In Bodo et al.’s </w:t>
      </w:r>
      <w:r w:rsidR="00FC1D52" w:rsidRPr="00003391">
        <w:rPr>
          <w:rFonts w:ascii="Georgia" w:hAnsi="Georgia"/>
        </w:rPr>
        <w:t>opinion</w:t>
      </w:r>
      <w:r w:rsidRPr="00003391">
        <w:rPr>
          <w:rFonts w:ascii="Georgia" w:hAnsi="Georgia"/>
        </w:rPr>
        <w:t xml:space="preserve">, voluntary registration of works on </w:t>
      </w:r>
      <w:r w:rsidR="004E445A" w:rsidRPr="00003391">
        <w:rPr>
          <w:rFonts w:ascii="Georgia" w:hAnsi="Georgia"/>
        </w:rPr>
        <w:t>DLT based registries</w:t>
      </w:r>
      <w:r w:rsidRPr="00003391">
        <w:rPr>
          <w:rFonts w:ascii="Georgia" w:hAnsi="Georgia"/>
        </w:rPr>
        <w:t xml:space="preserve"> should not violate the Berne Convention because “[o]</w:t>
      </w:r>
      <w:proofErr w:type="spellStart"/>
      <w:r w:rsidRPr="00003391">
        <w:rPr>
          <w:rFonts w:ascii="Georgia" w:hAnsi="Georgia"/>
        </w:rPr>
        <w:t>nly</w:t>
      </w:r>
      <w:proofErr w:type="spellEnd"/>
      <w:r w:rsidRPr="00003391">
        <w:rPr>
          <w:rFonts w:ascii="Georgia" w:hAnsi="Georgia"/>
        </w:rPr>
        <w:t xml:space="preserve"> copyright-specific, </w:t>
      </w:r>
      <w:proofErr w:type="gramStart"/>
      <w:r w:rsidRPr="00003391">
        <w:rPr>
          <w:rFonts w:ascii="Georgia" w:hAnsi="Georgia"/>
        </w:rPr>
        <w:t>government imposed</w:t>
      </w:r>
      <w:proofErr w:type="gramEnd"/>
      <w:r w:rsidRPr="00003391">
        <w:rPr>
          <w:rFonts w:ascii="Georgia" w:hAnsi="Georgia"/>
        </w:rPr>
        <w:t xml:space="preserve"> formalities are prohibited.”</w:t>
      </w:r>
      <w:r w:rsidRPr="00003391">
        <w:rPr>
          <w:rFonts w:ascii="Georgia" w:hAnsi="Georgia"/>
          <w:vertAlign w:val="superscript"/>
        </w:rPr>
        <w:footnoteReference w:id="199"/>
      </w:r>
      <w:r w:rsidRPr="00003391">
        <w:rPr>
          <w:rFonts w:ascii="Georgia" w:hAnsi="Georgia"/>
        </w:rPr>
        <w:t xml:space="preserve">  </w:t>
      </w:r>
    </w:p>
    <w:p w14:paraId="3583D121" w14:textId="77777777" w:rsidR="006B7646" w:rsidRPr="00003391" w:rsidRDefault="006B7646" w:rsidP="006B7646">
      <w:pPr>
        <w:rPr>
          <w:rFonts w:ascii="Georgia" w:hAnsi="Georgia"/>
        </w:rPr>
      </w:pPr>
    </w:p>
    <w:p w14:paraId="1CFAB622" w14:textId="384BB95C" w:rsidR="006B7646" w:rsidRPr="00003391" w:rsidRDefault="004F01B3" w:rsidP="006B7646">
      <w:pPr>
        <w:ind w:firstLine="720"/>
        <w:rPr>
          <w:rFonts w:ascii="Georgia" w:hAnsi="Georgia"/>
        </w:rPr>
      </w:pPr>
      <w:r w:rsidRPr="00003391">
        <w:rPr>
          <w:rFonts w:ascii="Georgia" w:hAnsi="Georgia"/>
        </w:rPr>
        <w:t xml:space="preserve">Third, </w:t>
      </w:r>
      <w:r w:rsidR="00FE2274" w:rsidRPr="00003391">
        <w:rPr>
          <w:rFonts w:ascii="Georgia" w:hAnsi="Georgia"/>
        </w:rPr>
        <w:t xml:space="preserve">in </w:t>
      </w:r>
      <w:r w:rsidR="006B7646" w:rsidRPr="00003391">
        <w:rPr>
          <w:rFonts w:ascii="Georgia" w:hAnsi="Georgia"/>
        </w:rPr>
        <w:t>Bodo et al.</w:t>
      </w:r>
      <w:r w:rsidRPr="00003391">
        <w:rPr>
          <w:rFonts w:ascii="Georgia" w:hAnsi="Georgia"/>
        </w:rPr>
        <w:t xml:space="preserve">’s analysis, </w:t>
      </w:r>
      <w:r w:rsidR="00FE2274" w:rsidRPr="00003391">
        <w:rPr>
          <w:rFonts w:ascii="Georgia" w:hAnsi="Georgia"/>
        </w:rPr>
        <w:t>blockchain can provide benefits for rights management information</w:t>
      </w:r>
      <w:r w:rsidR="001C156F" w:rsidRPr="00003391">
        <w:rPr>
          <w:rFonts w:ascii="Georgia" w:hAnsi="Georgia"/>
        </w:rPr>
        <w:t xml:space="preserve"> through cooperation, but the issue of unverified data needs to be addressed</w:t>
      </w:r>
      <w:r w:rsidR="006B7646" w:rsidRPr="00003391">
        <w:rPr>
          <w:rFonts w:ascii="Georgia" w:hAnsi="Georgia"/>
        </w:rPr>
        <w:t>.</w:t>
      </w:r>
      <w:r w:rsidR="006B7646" w:rsidRPr="00003391">
        <w:rPr>
          <w:rFonts w:ascii="Georgia" w:hAnsi="Georgia"/>
          <w:vertAlign w:val="superscript"/>
        </w:rPr>
        <w:footnoteReference w:id="200"/>
      </w:r>
      <w:r w:rsidR="006B7646" w:rsidRPr="00003391">
        <w:rPr>
          <w:rFonts w:ascii="Georgia" w:hAnsi="Georgia"/>
        </w:rPr>
        <w:t xml:space="preserve"> Bodo et al. </w:t>
      </w:r>
      <w:r w:rsidR="00422550" w:rsidRPr="00003391">
        <w:rPr>
          <w:rFonts w:ascii="Georgia" w:hAnsi="Georgia"/>
        </w:rPr>
        <w:t xml:space="preserve">believe blockchain’s main benefit for rights management information </w:t>
      </w:r>
      <w:r w:rsidR="006B7646" w:rsidRPr="00003391">
        <w:rPr>
          <w:rFonts w:ascii="Georgia" w:hAnsi="Georgia"/>
        </w:rPr>
        <w:t xml:space="preserve">is </w:t>
      </w:r>
      <w:r w:rsidR="00422550" w:rsidRPr="00003391">
        <w:rPr>
          <w:rFonts w:ascii="Georgia" w:hAnsi="Georgia"/>
        </w:rPr>
        <w:t>blockchain’s ability</w:t>
      </w:r>
      <w:r w:rsidR="006B7646" w:rsidRPr="00003391">
        <w:rPr>
          <w:rFonts w:ascii="Georgia" w:hAnsi="Georgia"/>
        </w:rPr>
        <w:t xml:space="preserve"> to encourage cooperation among multiple stakeholders, such as “songwriters, performers, publishers and record companies,” who may own certain rights to a musical work.</w:t>
      </w:r>
      <w:r w:rsidR="006B7646" w:rsidRPr="00003391">
        <w:rPr>
          <w:rFonts w:ascii="Georgia" w:hAnsi="Georgia"/>
          <w:vertAlign w:val="superscript"/>
        </w:rPr>
        <w:footnoteReference w:id="201"/>
      </w:r>
      <w:r w:rsidR="006B7646" w:rsidRPr="00003391">
        <w:rPr>
          <w:rFonts w:ascii="Georgia" w:hAnsi="Georgia"/>
        </w:rPr>
        <w:t xml:space="preserve"> </w:t>
      </w:r>
      <w:r w:rsidR="00422550" w:rsidRPr="00003391">
        <w:rPr>
          <w:rFonts w:ascii="Georgia" w:hAnsi="Georgia"/>
        </w:rPr>
        <w:t>However</w:t>
      </w:r>
      <w:r w:rsidR="006B7646" w:rsidRPr="00003391">
        <w:rPr>
          <w:rFonts w:ascii="Georgia" w:hAnsi="Georgia"/>
        </w:rPr>
        <w:t>, one major issue Bodo et al. noted is the blockchain’s inherent inability</w:t>
      </w:r>
      <w:r w:rsidR="00422550" w:rsidRPr="00003391">
        <w:rPr>
          <w:rFonts w:ascii="Georgia" w:hAnsi="Georgia"/>
        </w:rPr>
        <w:t xml:space="preserve"> (based on current technology)</w:t>
      </w:r>
      <w:r w:rsidR="006B7646" w:rsidRPr="00003391">
        <w:rPr>
          <w:rFonts w:ascii="Georgia" w:hAnsi="Georgia"/>
        </w:rPr>
        <w:t xml:space="preserve"> </w:t>
      </w:r>
      <w:r w:rsidR="00FE2274" w:rsidRPr="00003391">
        <w:rPr>
          <w:rFonts w:ascii="Georgia" w:hAnsi="Georgia"/>
        </w:rPr>
        <w:t>for</w:t>
      </w:r>
      <w:r w:rsidR="006B7646" w:rsidRPr="00003391">
        <w:rPr>
          <w:rFonts w:ascii="Georgia" w:hAnsi="Georgia"/>
        </w:rPr>
        <w:t xml:space="preserve"> pre-filtering works before adding such works to the blockchain.</w:t>
      </w:r>
      <w:r w:rsidR="006B7646" w:rsidRPr="00003391">
        <w:rPr>
          <w:rFonts w:ascii="Georgia" w:hAnsi="Georgia"/>
          <w:vertAlign w:val="superscript"/>
        </w:rPr>
        <w:footnoteReference w:id="202"/>
      </w:r>
      <w:r w:rsidR="006B7646" w:rsidRPr="00003391">
        <w:rPr>
          <w:rFonts w:ascii="Georgia" w:hAnsi="Georgia"/>
        </w:rPr>
        <w:t xml:space="preserve"> </w:t>
      </w:r>
      <w:r w:rsidR="00422550" w:rsidRPr="00003391">
        <w:rPr>
          <w:rFonts w:ascii="Georgia" w:hAnsi="Georgia"/>
        </w:rPr>
        <w:t>Even t</w:t>
      </w:r>
      <w:r w:rsidR="006B7646" w:rsidRPr="00003391">
        <w:rPr>
          <w:rFonts w:ascii="Georgia" w:hAnsi="Georgia"/>
        </w:rPr>
        <w:t>hough blockchain may safeguard against data tampering, it cannot guard against inaccurate or unverified data.</w:t>
      </w:r>
      <w:r w:rsidR="006B7646" w:rsidRPr="00003391">
        <w:rPr>
          <w:rFonts w:ascii="Georgia" w:hAnsi="Georgia"/>
          <w:vertAlign w:val="superscript"/>
        </w:rPr>
        <w:footnoteReference w:id="203"/>
      </w:r>
      <w:r w:rsidR="006B7646" w:rsidRPr="00003391">
        <w:rPr>
          <w:rFonts w:ascii="Georgia" w:hAnsi="Georgia"/>
        </w:rPr>
        <w:t xml:space="preserve"> This </w:t>
      </w:r>
      <w:r w:rsidR="00422550" w:rsidRPr="00003391">
        <w:rPr>
          <w:rFonts w:ascii="Georgia" w:hAnsi="Georgia"/>
        </w:rPr>
        <w:t>issue</w:t>
      </w:r>
      <w:r w:rsidR="006B7646" w:rsidRPr="00003391">
        <w:rPr>
          <w:rFonts w:ascii="Georgia" w:hAnsi="Georgia"/>
        </w:rPr>
        <w:t xml:space="preserve"> raises the need for a dispute resolution measure</w:t>
      </w:r>
      <w:r w:rsidR="006B7646" w:rsidRPr="00003391">
        <w:rPr>
          <w:rFonts w:ascii="Georgia" w:hAnsi="Georgia"/>
          <w:vertAlign w:val="superscript"/>
        </w:rPr>
        <w:footnoteReference w:id="204"/>
      </w:r>
      <w:r w:rsidR="006B7646" w:rsidRPr="00003391">
        <w:rPr>
          <w:rFonts w:ascii="Georgia" w:hAnsi="Georgia"/>
        </w:rPr>
        <w:t xml:space="preserve"> to handle conflicting claims to a music</w:t>
      </w:r>
      <w:r w:rsidR="00422550" w:rsidRPr="00003391">
        <w:rPr>
          <w:rFonts w:ascii="Georgia" w:hAnsi="Georgia"/>
        </w:rPr>
        <w:t>al</w:t>
      </w:r>
      <w:r w:rsidR="006B7646" w:rsidRPr="00003391">
        <w:rPr>
          <w:rFonts w:ascii="Georgia" w:hAnsi="Georgia"/>
        </w:rPr>
        <w:t xml:space="preserve"> work.</w:t>
      </w:r>
      <w:r w:rsidR="006B7646" w:rsidRPr="00003391">
        <w:rPr>
          <w:rFonts w:ascii="Georgia" w:hAnsi="Georgia"/>
          <w:vertAlign w:val="superscript"/>
        </w:rPr>
        <w:footnoteReference w:id="205"/>
      </w:r>
      <w:r w:rsidR="006B7646" w:rsidRPr="00003391">
        <w:rPr>
          <w:rFonts w:ascii="Georgia" w:hAnsi="Georgia"/>
        </w:rPr>
        <w:t xml:space="preserve"> </w:t>
      </w:r>
    </w:p>
    <w:p w14:paraId="5929F358" w14:textId="77777777" w:rsidR="006B7646" w:rsidRPr="00003391" w:rsidRDefault="006B7646" w:rsidP="006B7646">
      <w:pPr>
        <w:rPr>
          <w:rFonts w:ascii="Georgia" w:hAnsi="Georgia"/>
        </w:rPr>
      </w:pPr>
    </w:p>
    <w:p w14:paraId="741E2348" w14:textId="77777777" w:rsidR="009F2F7E" w:rsidRPr="00003391" w:rsidRDefault="006B7646" w:rsidP="006B7646">
      <w:pPr>
        <w:rPr>
          <w:rFonts w:ascii="Georgia" w:hAnsi="Georgia"/>
        </w:rPr>
      </w:pPr>
      <w:r w:rsidRPr="00003391">
        <w:rPr>
          <w:rFonts w:ascii="Georgia" w:hAnsi="Georgia"/>
        </w:rPr>
        <w:tab/>
      </w:r>
      <w:r w:rsidR="00717A45" w:rsidRPr="00003391">
        <w:rPr>
          <w:rFonts w:ascii="Georgia" w:hAnsi="Georgia"/>
        </w:rPr>
        <w:t xml:space="preserve">Fourth, </w:t>
      </w:r>
      <w:r w:rsidR="001C156F" w:rsidRPr="00003391">
        <w:rPr>
          <w:rFonts w:ascii="Georgia" w:hAnsi="Georgia"/>
        </w:rPr>
        <w:t xml:space="preserve">in </w:t>
      </w:r>
      <w:r w:rsidRPr="00003391">
        <w:rPr>
          <w:rFonts w:ascii="Georgia" w:hAnsi="Georgia"/>
        </w:rPr>
        <w:t>Bodo et al.</w:t>
      </w:r>
      <w:r w:rsidR="000A5E41" w:rsidRPr="00003391">
        <w:rPr>
          <w:rFonts w:ascii="Georgia" w:hAnsi="Georgia"/>
        </w:rPr>
        <w:t xml:space="preserve">’s analysis, they see blockchain serving three types of roles for fair remuneration: </w:t>
      </w:r>
      <w:r w:rsidRPr="00003391">
        <w:rPr>
          <w:rFonts w:ascii="Georgia" w:hAnsi="Georgia"/>
        </w:rPr>
        <w:t>1) enabl</w:t>
      </w:r>
      <w:r w:rsidR="009F2F7E" w:rsidRPr="00003391">
        <w:rPr>
          <w:rFonts w:ascii="Georgia" w:hAnsi="Georgia"/>
        </w:rPr>
        <w:t>ing</w:t>
      </w:r>
      <w:r w:rsidRPr="00003391">
        <w:rPr>
          <w:rFonts w:ascii="Georgia" w:hAnsi="Georgia"/>
        </w:rPr>
        <w:t xml:space="preserve"> payments, 2) opening up “statutory or compulsory licenses and collective rights management schemes to smart contract licensing,” and 3) provid</w:t>
      </w:r>
      <w:r w:rsidR="00745909" w:rsidRPr="00003391">
        <w:rPr>
          <w:rFonts w:ascii="Georgia" w:hAnsi="Georgia"/>
        </w:rPr>
        <w:t>ing</w:t>
      </w:r>
      <w:r w:rsidRPr="00003391">
        <w:rPr>
          <w:rFonts w:ascii="Georgia" w:hAnsi="Georgia"/>
        </w:rPr>
        <w:t xml:space="preserve"> greater transparency for authors and performers.</w:t>
      </w:r>
      <w:r w:rsidRPr="00003391">
        <w:rPr>
          <w:rFonts w:ascii="Georgia" w:hAnsi="Georgia"/>
          <w:vertAlign w:val="superscript"/>
        </w:rPr>
        <w:footnoteReference w:id="206"/>
      </w:r>
      <w:r w:rsidRPr="00003391">
        <w:rPr>
          <w:rFonts w:ascii="Georgia" w:hAnsi="Georgia"/>
        </w:rPr>
        <w:t xml:space="preserve"> </w:t>
      </w:r>
    </w:p>
    <w:p w14:paraId="01D9E801" w14:textId="77777777" w:rsidR="009F2F7E" w:rsidRPr="00003391" w:rsidRDefault="009F2F7E" w:rsidP="006B7646">
      <w:pPr>
        <w:rPr>
          <w:rFonts w:ascii="Georgia" w:hAnsi="Georgia"/>
        </w:rPr>
      </w:pPr>
    </w:p>
    <w:p w14:paraId="44951976" w14:textId="238E93D2" w:rsidR="009F2F7E" w:rsidRPr="00003391" w:rsidRDefault="009F2F7E" w:rsidP="006B7646">
      <w:pPr>
        <w:rPr>
          <w:rFonts w:ascii="Georgia" w:hAnsi="Georgia"/>
        </w:rPr>
      </w:pPr>
      <w:r w:rsidRPr="00003391">
        <w:rPr>
          <w:rFonts w:ascii="Georgia" w:hAnsi="Georgia"/>
        </w:rPr>
        <w:t>Bodo et al. see blockchain’s role in enabling payments to have a de minimis effect on the “status quo in copyright law” because it merely adds a new method payment.</w:t>
      </w:r>
      <w:r w:rsidRPr="00003391">
        <w:rPr>
          <w:rFonts w:ascii="Georgia" w:hAnsi="Georgia"/>
          <w:vertAlign w:val="superscript"/>
        </w:rPr>
        <w:footnoteReference w:id="207"/>
      </w:r>
    </w:p>
    <w:p w14:paraId="17793072" w14:textId="77777777" w:rsidR="006B7646" w:rsidRPr="00003391" w:rsidRDefault="006B7646" w:rsidP="006B7646">
      <w:pPr>
        <w:rPr>
          <w:rFonts w:ascii="Georgia" w:hAnsi="Georgia"/>
        </w:rPr>
      </w:pPr>
    </w:p>
    <w:p w14:paraId="1F44367F" w14:textId="622BD575" w:rsidR="006B7646" w:rsidRPr="00003391" w:rsidRDefault="006B7646" w:rsidP="006B7646">
      <w:pPr>
        <w:ind w:firstLine="720"/>
        <w:rPr>
          <w:rFonts w:ascii="Georgia" w:hAnsi="Georgia"/>
        </w:rPr>
      </w:pPr>
      <w:r w:rsidRPr="00003391">
        <w:rPr>
          <w:rFonts w:ascii="Georgia" w:hAnsi="Georgia"/>
        </w:rPr>
        <w:t xml:space="preserve">Bodo et al. </w:t>
      </w:r>
      <w:r w:rsidR="00414DBE" w:rsidRPr="00003391">
        <w:rPr>
          <w:rFonts w:ascii="Georgia" w:hAnsi="Georgia"/>
        </w:rPr>
        <w:t xml:space="preserve">see blockchain’s role in </w:t>
      </w:r>
      <w:proofErr w:type="gramStart"/>
      <w:r w:rsidR="00414DBE" w:rsidRPr="00003391">
        <w:rPr>
          <w:rFonts w:ascii="Georgia" w:hAnsi="Georgia"/>
        </w:rPr>
        <w:t>opening up</w:t>
      </w:r>
      <w:proofErr w:type="gramEnd"/>
      <w:r w:rsidR="00414DBE" w:rsidRPr="00003391">
        <w:rPr>
          <w:rFonts w:ascii="Georgia" w:hAnsi="Georgia"/>
        </w:rPr>
        <w:t xml:space="preserve"> compulsory licensing as the most relevant</w:t>
      </w:r>
      <w:r w:rsidRPr="00003391">
        <w:rPr>
          <w:rFonts w:ascii="Georgia" w:hAnsi="Georgia"/>
        </w:rPr>
        <w:t>.</w:t>
      </w:r>
      <w:r w:rsidRPr="00003391">
        <w:rPr>
          <w:rFonts w:ascii="Georgia" w:hAnsi="Georgia"/>
          <w:vertAlign w:val="superscript"/>
        </w:rPr>
        <w:footnoteReference w:id="208"/>
      </w:r>
      <w:r w:rsidRPr="00003391">
        <w:rPr>
          <w:rFonts w:ascii="Georgia" w:hAnsi="Georgia"/>
        </w:rPr>
        <w:t xml:space="preserve"> Such an application may help reduce or eliminate the traditional reasons that led to the creation of the compulsory licensing scheme</w:t>
      </w:r>
      <w:r w:rsidR="00414DBE" w:rsidRPr="00003391">
        <w:rPr>
          <w:rFonts w:ascii="Georgia" w:hAnsi="Georgia"/>
        </w:rPr>
        <w:t>.</w:t>
      </w:r>
      <w:r w:rsidR="00414DBE" w:rsidRPr="00003391">
        <w:rPr>
          <w:rFonts w:ascii="Georgia" w:hAnsi="Georgia"/>
          <w:vertAlign w:val="superscript"/>
        </w:rPr>
        <w:t xml:space="preserve"> </w:t>
      </w:r>
      <w:r w:rsidR="00414DBE" w:rsidRPr="00003391">
        <w:rPr>
          <w:rFonts w:ascii="Georgia" w:hAnsi="Georgia"/>
          <w:vertAlign w:val="superscript"/>
        </w:rPr>
        <w:footnoteReference w:id="209"/>
      </w:r>
      <w:r w:rsidR="00414DBE" w:rsidRPr="00003391">
        <w:rPr>
          <w:rFonts w:ascii="Georgia" w:hAnsi="Georgia"/>
        </w:rPr>
        <w:t xml:space="preserve"> I</w:t>
      </w:r>
      <w:r w:rsidRPr="00003391">
        <w:rPr>
          <w:rFonts w:ascii="Georgia" w:hAnsi="Georgia"/>
        </w:rPr>
        <w:t xml:space="preserve">n particular, the transaction costs </w:t>
      </w:r>
      <w:r w:rsidR="00BF3B08" w:rsidRPr="00003391">
        <w:rPr>
          <w:rFonts w:ascii="Georgia" w:hAnsi="Georgia"/>
        </w:rPr>
        <w:t xml:space="preserve">associated with </w:t>
      </w:r>
      <w:r w:rsidRPr="00003391">
        <w:rPr>
          <w:rFonts w:ascii="Georgia" w:hAnsi="Georgia"/>
        </w:rPr>
        <w:t>licensing</w:t>
      </w:r>
      <w:r w:rsidR="001E49BB" w:rsidRPr="00003391">
        <w:rPr>
          <w:rFonts w:ascii="Georgia" w:hAnsi="Georgia"/>
        </w:rPr>
        <w:t xml:space="preserve"> </w:t>
      </w:r>
      <w:r w:rsidR="00D9356A" w:rsidRPr="00003391">
        <w:rPr>
          <w:rFonts w:ascii="Georgia" w:hAnsi="Georgia"/>
        </w:rPr>
        <w:t>copyrighted works</w:t>
      </w:r>
      <w:r w:rsidRPr="00003391">
        <w:rPr>
          <w:rFonts w:ascii="Georgia" w:hAnsi="Georgia"/>
        </w:rPr>
        <w:t>.</w:t>
      </w:r>
      <w:r w:rsidRPr="00003391">
        <w:rPr>
          <w:rFonts w:ascii="Georgia" w:hAnsi="Georgia"/>
          <w:vertAlign w:val="superscript"/>
        </w:rPr>
        <w:footnoteReference w:id="210"/>
      </w:r>
      <w:r w:rsidRPr="00003391">
        <w:rPr>
          <w:rFonts w:ascii="Georgia" w:hAnsi="Georgia"/>
        </w:rPr>
        <w:t xml:space="preserve"> Transaction costs become prohibitively high when a work has “a relatively small value, but ha[s] a relatively large number of users and right holders.”</w:t>
      </w:r>
      <w:r w:rsidRPr="00003391">
        <w:rPr>
          <w:rFonts w:ascii="Georgia" w:hAnsi="Georgia"/>
          <w:vertAlign w:val="superscript"/>
        </w:rPr>
        <w:footnoteReference w:id="211"/>
      </w:r>
      <w:r w:rsidRPr="00003391">
        <w:rPr>
          <w:rFonts w:ascii="Georgia" w:hAnsi="Georgia"/>
        </w:rPr>
        <w:t xml:space="preserve"> Transaction costs include:</w:t>
      </w:r>
    </w:p>
    <w:p w14:paraId="16EB58A4" w14:textId="77777777" w:rsidR="006B7646" w:rsidRPr="00003391" w:rsidRDefault="006B7646" w:rsidP="006B7646">
      <w:pPr>
        <w:rPr>
          <w:rFonts w:ascii="Georgia" w:hAnsi="Georgia"/>
        </w:rPr>
      </w:pPr>
    </w:p>
    <w:p w14:paraId="5DB44F63" w14:textId="77777777" w:rsidR="006B7646" w:rsidRPr="00003391" w:rsidRDefault="006B7646" w:rsidP="006B7646">
      <w:pPr>
        <w:numPr>
          <w:ilvl w:val="0"/>
          <w:numId w:val="29"/>
        </w:numPr>
        <w:rPr>
          <w:rFonts w:ascii="Georgia" w:hAnsi="Georgia"/>
          <w:sz w:val="20"/>
          <w:szCs w:val="20"/>
        </w:rPr>
      </w:pPr>
      <w:r w:rsidRPr="00003391">
        <w:rPr>
          <w:rFonts w:ascii="Georgia" w:hAnsi="Georgia"/>
          <w:sz w:val="20"/>
          <w:szCs w:val="20"/>
        </w:rPr>
        <w:t xml:space="preserve">“identifying and matching rights holders and users, </w:t>
      </w:r>
    </w:p>
    <w:p w14:paraId="69567190" w14:textId="77777777" w:rsidR="006B7646" w:rsidRPr="00003391" w:rsidRDefault="006B7646" w:rsidP="006B7646">
      <w:pPr>
        <w:numPr>
          <w:ilvl w:val="0"/>
          <w:numId w:val="29"/>
        </w:numPr>
        <w:rPr>
          <w:rFonts w:ascii="Georgia" w:hAnsi="Georgia"/>
          <w:sz w:val="20"/>
          <w:szCs w:val="20"/>
        </w:rPr>
      </w:pPr>
      <w:r w:rsidRPr="00003391">
        <w:rPr>
          <w:rFonts w:ascii="Georgia" w:hAnsi="Georgia"/>
          <w:sz w:val="20"/>
          <w:szCs w:val="20"/>
        </w:rPr>
        <w:t xml:space="preserve">the high costs of monitoring use, </w:t>
      </w:r>
    </w:p>
    <w:p w14:paraId="344F9108" w14:textId="77777777" w:rsidR="006B7646" w:rsidRPr="00003391" w:rsidRDefault="006B7646" w:rsidP="006B7646">
      <w:pPr>
        <w:numPr>
          <w:ilvl w:val="0"/>
          <w:numId w:val="29"/>
        </w:numPr>
        <w:rPr>
          <w:rFonts w:ascii="Georgia" w:hAnsi="Georgia"/>
          <w:sz w:val="20"/>
          <w:szCs w:val="20"/>
        </w:rPr>
      </w:pPr>
      <w:r w:rsidRPr="00003391">
        <w:rPr>
          <w:rFonts w:ascii="Georgia" w:hAnsi="Georgia"/>
          <w:sz w:val="20"/>
          <w:szCs w:val="20"/>
        </w:rPr>
        <w:t xml:space="preserve">the costs of enforcement, and </w:t>
      </w:r>
    </w:p>
    <w:p w14:paraId="6B7BB313" w14:textId="77777777" w:rsidR="006B7646" w:rsidRPr="00003391" w:rsidRDefault="006B7646" w:rsidP="006B7646">
      <w:pPr>
        <w:numPr>
          <w:ilvl w:val="0"/>
          <w:numId w:val="29"/>
        </w:numPr>
        <w:rPr>
          <w:rFonts w:ascii="Georgia" w:hAnsi="Georgia"/>
          <w:sz w:val="20"/>
          <w:szCs w:val="20"/>
        </w:rPr>
      </w:pPr>
      <w:r w:rsidRPr="00003391">
        <w:rPr>
          <w:rFonts w:ascii="Georgia" w:hAnsi="Georgia"/>
          <w:sz w:val="20"/>
          <w:szCs w:val="20"/>
        </w:rPr>
        <w:t>the complexities of setting the price and negotiating the terms of use.”</w:t>
      </w:r>
      <w:r w:rsidRPr="00003391">
        <w:rPr>
          <w:rFonts w:ascii="Georgia" w:hAnsi="Georgia"/>
          <w:sz w:val="20"/>
          <w:szCs w:val="20"/>
          <w:vertAlign w:val="superscript"/>
        </w:rPr>
        <w:footnoteReference w:id="212"/>
      </w:r>
    </w:p>
    <w:p w14:paraId="0391D193" w14:textId="77777777" w:rsidR="006B7646" w:rsidRPr="00003391" w:rsidRDefault="006B7646" w:rsidP="006B7646">
      <w:pPr>
        <w:rPr>
          <w:rFonts w:ascii="Georgia" w:hAnsi="Georgia"/>
        </w:rPr>
      </w:pPr>
    </w:p>
    <w:p w14:paraId="0C2196A6" w14:textId="77777777" w:rsidR="006B7646" w:rsidRPr="00003391" w:rsidRDefault="006B7646" w:rsidP="006B7646">
      <w:pPr>
        <w:rPr>
          <w:rFonts w:ascii="Georgia" w:hAnsi="Georgia"/>
        </w:rPr>
      </w:pPr>
      <w:r w:rsidRPr="00003391">
        <w:rPr>
          <w:rFonts w:ascii="Georgia" w:hAnsi="Georgia"/>
        </w:rPr>
        <w:t>“Collective management has been successful because it offers substantial economies of scale, making collectively managed licenses preferable to individual licensing.”</w:t>
      </w:r>
      <w:r w:rsidRPr="00003391">
        <w:rPr>
          <w:rFonts w:ascii="Georgia" w:hAnsi="Georgia"/>
          <w:vertAlign w:val="superscript"/>
        </w:rPr>
        <w:footnoteReference w:id="213"/>
      </w:r>
    </w:p>
    <w:p w14:paraId="7F9D1227" w14:textId="77777777" w:rsidR="006B7646" w:rsidRPr="00003391" w:rsidRDefault="006B7646" w:rsidP="006B7646">
      <w:pPr>
        <w:rPr>
          <w:rFonts w:ascii="Georgia" w:hAnsi="Georgia"/>
        </w:rPr>
      </w:pPr>
    </w:p>
    <w:p w14:paraId="227B4565" w14:textId="07706E40" w:rsidR="006B7646" w:rsidRPr="00003391" w:rsidRDefault="00253B48" w:rsidP="006B7646">
      <w:pPr>
        <w:rPr>
          <w:rFonts w:ascii="Georgia" w:hAnsi="Georgia"/>
        </w:rPr>
      </w:pPr>
      <w:r w:rsidRPr="00003391">
        <w:rPr>
          <w:rFonts w:ascii="Georgia" w:hAnsi="Georgia"/>
        </w:rPr>
        <w:lastRenderedPageBreak/>
        <w:t xml:space="preserve">Bodo et al. </w:t>
      </w:r>
      <w:r w:rsidR="005E2227" w:rsidRPr="00003391">
        <w:rPr>
          <w:rFonts w:ascii="Georgia" w:hAnsi="Georgia"/>
        </w:rPr>
        <w:t>propose that</w:t>
      </w:r>
      <w:r w:rsidRPr="00003391">
        <w:rPr>
          <w:rFonts w:ascii="Georgia" w:hAnsi="Georgia"/>
        </w:rPr>
        <w:t xml:space="preserve"> blockchain may</w:t>
      </w:r>
      <w:r w:rsidR="006B7646" w:rsidRPr="00003391">
        <w:rPr>
          <w:rFonts w:ascii="Georgia" w:hAnsi="Georgia"/>
        </w:rPr>
        <w:t xml:space="preserve"> lower </w:t>
      </w:r>
      <w:r w:rsidRPr="00003391">
        <w:rPr>
          <w:rFonts w:ascii="Georgia" w:hAnsi="Georgia"/>
        </w:rPr>
        <w:t xml:space="preserve">individual licensing </w:t>
      </w:r>
      <w:r w:rsidR="006B7646" w:rsidRPr="00003391">
        <w:rPr>
          <w:rFonts w:ascii="Georgia" w:hAnsi="Georgia"/>
        </w:rPr>
        <w:t xml:space="preserve">transactions costs </w:t>
      </w:r>
      <w:r w:rsidR="00015CC7" w:rsidRPr="00003391">
        <w:rPr>
          <w:rFonts w:ascii="Georgia" w:hAnsi="Georgia"/>
        </w:rPr>
        <w:t>to nearly the same as</w:t>
      </w:r>
      <w:r w:rsidR="006B7646" w:rsidRPr="00003391">
        <w:rPr>
          <w:rFonts w:ascii="Georgia" w:hAnsi="Georgia"/>
        </w:rPr>
        <w:t xml:space="preserve"> collective licensing by</w:t>
      </w:r>
      <w:r w:rsidRPr="00003391">
        <w:rPr>
          <w:rFonts w:ascii="Georgia" w:hAnsi="Georgia"/>
        </w:rPr>
        <w:t>:</w:t>
      </w:r>
      <w:r w:rsidR="006B7646" w:rsidRPr="00003391">
        <w:rPr>
          <w:rFonts w:ascii="Georgia" w:hAnsi="Georgia"/>
        </w:rPr>
        <w:t xml:space="preserve"> 1) reducing the transaction costs associated with finding a rights holder through a publicly available, blockchain-based RMI registry</w:t>
      </w:r>
      <w:r w:rsidR="00015CC7" w:rsidRPr="00003391">
        <w:rPr>
          <w:rFonts w:ascii="Georgia" w:hAnsi="Georgia"/>
        </w:rPr>
        <w:t xml:space="preserve"> (</w:t>
      </w:r>
      <w:r w:rsidR="006B7646" w:rsidRPr="00003391">
        <w:rPr>
          <w:rFonts w:ascii="Georgia" w:hAnsi="Georgia"/>
        </w:rPr>
        <w:t>which make up the bulk of transaction costs</w:t>
      </w:r>
      <w:r w:rsidR="00015CC7" w:rsidRPr="00003391">
        <w:rPr>
          <w:rFonts w:ascii="Georgia" w:hAnsi="Georgia"/>
        </w:rPr>
        <w:t>)</w:t>
      </w:r>
      <w:r w:rsidR="006B7646" w:rsidRPr="00003391">
        <w:rPr>
          <w:rFonts w:ascii="Georgia" w:hAnsi="Georgia"/>
        </w:rPr>
        <w:t>, and 2)</w:t>
      </w:r>
      <w:r w:rsidRPr="00003391">
        <w:rPr>
          <w:rFonts w:ascii="Georgia" w:hAnsi="Georgia"/>
        </w:rPr>
        <w:t xml:space="preserve"> automating individual</w:t>
      </w:r>
      <w:r w:rsidR="006B7646" w:rsidRPr="00003391">
        <w:rPr>
          <w:rFonts w:ascii="Georgia" w:hAnsi="Georgia"/>
        </w:rPr>
        <w:t xml:space="preserve"> licensing through smart contracts based on public</w:t>
      </w:r>
      <w:r w:rsidRPr="00003391">
        <w:rPr>
          <w:rFonts w:ascii="Georgia" w:hAnsi="Georgia"/>
        </w:rPr>
        <w:t>ly</w:t>
      </w:r>
      <w:r w:rsidR="006B7646" w:rsidRPr="00003391">
        <w:rPr>
          <w:rFonts w:ascii="Georgia" w:hAnsi="Georgia"/>
        </w:rPr>
        <w:t xml:space="preserve"> availab</w:t>
      </w:r>
      <w:r w:rsidRPr="00003391">
        <w:rPr>
          <w:rFonts w:ascii="Georgia" w:hAnsi="Georgia"/>
        </w:rPr>
        <w:t xml:space="preserve">le </w:t>
      </w:r>
      <w:r w:rsidR="006B7646" w:rsidRPr="00003391">
        <w:rPr>
          <w:rFonts w:ascii="Georgia" w:hAnsi="Georgia"/>
        </w:rPr>
        <w:t>usage information (through digital content intermediaries and digital fingerprinting technologies).</w:t>
      </w:r>
      <w:r w:rsidR="006B7646" w:rsidRPr="00003391">
        <w:rPr>
          <w:rFonts w:ascii="Georgia" w:hAnsi="Georgia"/>
          <w:vertAlign w:val="superscript"/>
        </w:rPr>
        <w:footnoteReference w:id="214"/>
      </w:r>
      <w:r w:rsidR="00015CC7" w:rsidRPr="00003391">
        <w:rPr>
          <w:rFonts w:ascii="Georgia" w:hAnsi="Georgia"/>
        </w:rPr>
        <w:t xml:space="preserve"> Additionally, </w:t>
      </w:r>
      <w:r w:rsidR="006B7646" w:rsidRPr="00003391">
        <w:rPr>
          <w:rFonts w:ascii="Georgia" w:hAnsi="Georgia"/>
        </w:rPr>
        <w:t>Bodo et al. also considered the potential for automated licensing</w:t>
      </w:r>
      <w:r w:rsidR="00015CC7" w:rsidRPr="00003391">
        <w:rPr>
          <w:rFonts w:ascii="Georgia" w:hAnsi="Georgia"/>
        </w:rPr>
        <w:t xml:space="preserve"> via smart contracts</w:t>
      </w:r>
      <w:r w:rsidR="006B7646" w:rsidRPr="00003391">
        <w:rPr>
          <w:rFonts w:ascii="Georgia" w:hAnsi="Georgia"/>
        </w:rPr>
        <w:t xml:space="preserve"> to create new global licensing standards, based on the early success of Creative Commons licenses.</w:t>
      </w:r>
      <w:r w:rsidR="006B7646" w:rsidRPr="00003391">
        <w:rPr>
          <w:rFonts w:ascii="Georgia" w:hAnsi="Georgia"/>
          <w:vertAlign w:val="superscript"/>
        </w:rPr>
        <w:footnoteReference w:id="215"/>
      </w:r>
      <w:r w:rsidR="006B7646" w:rsidRPr="00003391">
        <w:rPr>
          <w:rFonts w:ascii="Georgia" w:hAnsi="Georgia"/>
        </w:rPr>
        <w:t xml:space="preserve"> If possible, it may cause an economic shift in the industry, “making collective rights management and compulsory licensing comparatively costlier.”</w:t>
      </w:r>
      <w:r w:rsidR="006B7646" w:rsidRPr="00003391">
        <w:rPr>
          <w:rFonts w:ascii="Georgia" w:hAnsi="Georgia"/>
          <w:vertAlign w:val="superscript"/>
        </w:rPr>
        <w:footnoteReference w:id="216"/>
      </w:r>
      <w:r w:rsidR="006B7646" w:rsidRPr="00003391">
        <w:rPr>
          <w:rFonts w:ascii="Georgia" w:hAnsi="Georgia"/>
        </w:rPr>
        <w:t xml:space="preserve"> </w:t>
      </w:r>
    </w:p>
    <w:p w14:paraId="6E21E9B6" w14:textId="77777777" w:rsidR="006B7646" w:rsidRPr="00003391" w:rsidRDefault="006B7646" w:rsidP="006B7646">
      <w:pPr>
        <w:rPr>
          <w:rFonts w:ascii="Georgia" w:hAnsi="Georgia"/>
        </w:rPr>
      </w:pPr>
    </w:p>
    <w:p w14:paraId="4B8CDCEB" w14:textId="3773E075" w:rsidR="006B7646" w:rsidRPr="00003391" w:rsidRDefault="006B7646" w:rsidP="006B7646">
      <w:pPr>
        <w:rPr>
          <w:rFonts w:ascii="Georgia" w:hAnsi="Georgia"/>
        </w:rPr>
      </w:pPr>
      <w:r w:rsidRPr="00003391">
        <w:rPr>
          <w:rFonts w:ascii="Georgia" w:hAnsi="Georgia"/>
        </w:rPr>
        <w:tab/>
      </w:r>
      <w:r w:rsidR="00015CC7" w:rsidRPr="00003391">
        <w:rPr>
          <w:rFonts w:ascii="Georgia" w:hAnsi="Georgia"/>
        </w:rPr>
        <w:t xml:space="preserve">Bodo et al. see blockchain’s role in providing transparency to help minimize information </w:t>
      </w:r>
      <w:r w:rsidR="007817AE" w:rsidRPr="00003391">
        <w:rPr>
          <w:rFonts w:ascii="Georgia" w:hAnsi="Georgia"/>
        </w:rPr>
        <w:t>asymmetry</w:t>
      </w:r>
      <w:r w:rsidR="00015CC7" w:rsidRPr="00003391">
        <w:rPr>
          <w:rFonts w:ascii="Georgia" w:hAnsi="Georgia"/>
        </w:rPr>
        <w:t xml:space="preserve"> between creators and other stakeholders</w:t>
      </w:r>
      <w:r w:rsidRPr="00003391">
        <w:rPr>
          <w:rFonts w:ascii="Georgia" w:hAnsi="Georgia"/>
        </w:rPr>
        <w:t>.</w:t>
      </w:r>
      <w:r w:rsidRPr="00003391">
        <w:rPr>
          <w:rFonts w:ascii="Georgia" w:hAnsi="Georgia"/>
          <w:vertAlign w:val="superscript"/>
        </w:rPr>
        <w:footnoteReference w:id="217"/>
      </w:r>
      <w:r w:rsidRPr="00003391">
        <w:rPr>
          <w:rFonts w:ascii="Georgia" w:hAnsi="Georgia"/>
        </w:rPr>
        <w:t xml:space="preserve"> Bodo et al. discussed </w:t>
      </w:r>
      <w:r w:rsidR="00CF1C4C" w:rsidRPr="00003391">
        <w:rPr>
          <w:rFonts w:ascii="Georgia" w:hAnsi="Georgia"/>
        </w:rPr>
        <w:t xml:space="preserve">that </w:t>
      </w:r>
      <w:r w:rsidRPr="00003391">
        <w:rPr>
          <w:rFonts w:ascii="Georgia" w:hAnsi="Georgia"/>
        </w:rPr>
        <w:t>the ties between the music industry oligarchy (three major record labels) and online streaming platforms (</w:t>
      </w:r>
      <w:r w:rsidR="0095385E" w:rsidRPr="00003391">
        <w:rPr>
          <w:rFonts w:ascii="Georgia" w:hAnsi="Georgia"/>
        </w:rPr>
        <w:t>e.g.</w:t>
      </w:r>
      <w:r w:rsidRPr="00003391">
        <w:rPr>
          <w:rFonts w:ascii="Georgia" w:hAnsi="Georgia"/>
        </w:rPr>
        <w:t xml:space="preserve">, Spotify), </w:t>
      </w:r>
      <w:r w:rsidR="0067533D" w:rsidRPr="00003391">
        <w:rPr>
          <w:rFonts w:ascii="Georgia" w:hAnsi="Georgia"/>
        </w:rPr>
        <w:t>is causing</w:t>
      </w:r>
      <w:r w:rsidRPr="00003391">
        <w:rPr>
          <w:rFonts w:ascii="Georgia" w:hAnsi="Georgia"/>
        </w:rPr>
        <w:t xml:space="preserve"> creators </w:t>
      </w:r>
      <w:r w:rsidR="0067533D" w:rsidRPr="00003391">
        <w:rPr>
          <w:rFonts w:ascii="Georgia" w:hAnsi="Georgia"/>
        </w:rPr>
        <w:t xml:space="preserve">to </w:t>
      </w:r>
      <w:r w:rsidRPr="00003391">
        <w:rPr>
          <w:rFonts w:ascii="Georgia" w:hAnsi="Georgia"/>
        </w:rPr>
        <w:t xml:space="preserve">feel that </w:t>
      </w:r>
      <w:r w:rsidR="0067533D" w:rsidRPr="00003391">
        <w:rPr>
          <w:rFonts w:ascii="Georgia" w:hAnsi="Georgia"/>
        </w:rPr>
        <w:t>they have</w:t>
      </w:r>
      <w:r w:rsidRPr="00003391">
        <w:rPr>
          <w:rFonts w:ascii="Georgia" w:hAnsi="Georgia"/>
        </w:rPr>
        <w:t xml:space="preserve"> no</w:t>
      </w:r>
      <w:r w:rsidR="007817AE" w:rsidRPr="00003391">
        <w:rPr>
          <w:rFonts w:ascii="Georgia" w:hAnsi="Georgia"/>
        </w:rPr>
        <w:t xml:space="preserve"> platform to discuss </w:t>
      </w:r>
      <w:r w:rsidRPr="00003391">
        <w:rPr>
          <w:rFonts w:ascii="Georgia" w:hAnsi="Georgia"/>
        </w:rPr>
        <w:t xml:space="preserve">their issues </w:t>
      </w:r>
      <w:r w:rsidR="00951F41" w:rsidRPr="00003391">
        <w:rPr>
          <w:rFonts w:ascii="Georgia" w:hAnsi="Georgia"/>
        </w:rPr>
        <w:t>n</w:t>
      </w:r>
      <w:r w:rsidRPr="00003391">
        <w:rPr>
          <w:rFonts w:ascii="Georgia" w:hAnsi="Georgia"/>
        </w:rPr>
        <w:t xml:space="preserve">or </w:t>
      </w:r>
      <w:r w:rsidR="0067533D" w:rsidRPr="00003391">
        <w:rPr>
          <w:rFonts w:ascii="Georgia" w:hAnsi="Georgia"/>
        </w:rPr>
        <w:t xml:space="preserve">the chance to </w:t>
      </w:r>
      <w:r w:rsidRPr="00003391">
        <w:rPr>
          <w:rFonts w:ascii="Georgia" w:hAnsi="Georgia"/>
        </w:rPr>
        <w:t>share in the spoils of their success.</w:t>
      </w:r>
      <w:r w:rsidRPr="00003391">
        <w:rPr>
          <w:rFonts w:ascii="Georgia" w:hAnsi="Georgia"/>
          <w:vertAlign w:val="superscript"/>
        </w:rPr>
        <w:footnoteReference w:id="218"/>
      </w:r>
      <w:r w:rsidRPr="00003391">
        <w:rPr>
          <w:rFonts w:ascii="Georgia" w:hAnsi="Georgia"/>
        </w:rPr>
        <w:t xml:space="preserve"> Ultimately, Bodo et al. determined that blockchain’s role here will be to shed light on the industry and “on a situation</w:t>
      </w:r>
      <w:r w:rsidR="0067533D" w:rsidRPr="00003391">
        <w:rPr>
          <w:rFonts w:ascii="Georgia" w:hAnsi="Georgia"/>
        </w:rPr>
        <w:t xml:space="preserve"> </w:t>
      </w:r>
      <w:r w:rsidRPr="00003391">
        <w:rPr>
          <w:rFonts w:ascii="Georgia" w:hAnsi="Georgia"/>
        </w:rPr>
        <w:t>that many see as both unfair and unsustainable.”</w:t>
      </w:r>
      <w:r w:rsidRPr="00003391">
        <w:rPr>
          <w:rFonts w:ascii="Georgia" w:hAnsi="Georgia"/>
          <w:vertAlign w:val="superscript"/>
        </w:rPr>
        <w:footnoteReference w:id="219"/>
      </w:r>
    </w:p>
    <w:p w14:paraId="7603FE55" w14:textId="3DA3E7B5" w:rsidR="006B7646" w:rsidRPr="00003391" w:rsidRDefault="006B7646" w:rsidP="006B7646">
      <w:pPr>
        <w:rPr>
          <w:rFonts w:ascii="Georgia" w:hAnsi="Georgia"/>
        </w:rPr>
      </w:pPr>
    </w:p>
    <w:p w14:paraId="29DA15DF" w14:textId="7FE9755C" w:rsidR="00D14A5E" w:rsidRPr="00003391" w:rsidRDefault="00D14A5E" w:rsidP="00A7584E">
      <w:pPr>
        <w:pStyle w:val="Heading4"/>
        <w:rPr>
          <w:rFonts w:ascii="Georgia" w:hAnsi="Georgia"/>
          <w:color w:val="auto"/>
        </w:rPr>
      </w:pPr>
      <w:r w:rsidRPr="00003391">
        <w:rPr>
          <w:rFonts w:ascii="Georgia" w:hAnsi="Georgia"/>
          <w:color w:val="auto"/>
        </w:rPr>
        <w:t>2.7.3.2. Rights Management</w:t>
      </w:r>
    </w:p>
    <w:p w14:paraId="53FCF1EE" w14:textId="77777777" w:rsidR="00D14A5E" w:rsidRPr="00003391" w:rsidRDefault="00D14A5E" w:rsidP="006B7646">
      <w:pPr>
        <w:rPr>
          <w:rFonts w:ascii="Georgia" w:hAnsi="Georgia"/>
        </w:rPr>
      </w:pPr>
    </w:p>
    <w:p w14:paraId="0022ECB4" w14:textId="77777777" w:rsidR="00E25BF9" w:rsidRPr="00003391" w:rsidRDefault="006B7646" w:rsidP="006B7646">
      <w:pPr>
        <w:ind w:firstLine="720"/>
        <w:rPr>
          <w:rFonts w:ascii="Georgia" w:hAnsi="Georgia"/>
        </w:rPr>
      </w:pPr>
      <w:proofErr w:type="spellStart"/>
      <w:r w:rsidRPr="00003391">
        <w:rPr>
          <w:rFonts w:ascii="Georgia" w:hAnsi="Georgia"/>
        </w:rPr>
        <w:t>Finck</w:t>
      </w:r>
      <w:proofErr w:type="spellEnd"/>
      <w:r w:rsidRPr="00003391">
        <w:rPr>
          <w:rFonts w:ascii="Georgia" w:hAnsi="Georgia"/>
        </w:rPr>
        <w:t xml:space="preserve"> &amp; </w:t>
      </w:r>
      <w:proofErr w:type="spellStart"/>
      <w:r w:rsidRPr="00003391">
        <w:rPr>
          <w:rFonts w:ascii="Georgia" w:hAnsi="Georgia"/>
        </w:rPr>
        <w:t>Moscon</w:t>
      </w:r>
      <w:proofErr w:type="spellEnd"/>
      <w:r w:rsidRPr="00003391">
        <w:rPr>
          <w:rFonts w:ascii="Georgia" w:hAnsi="Georgia"/>
        </w:rPr>
        <w:t xml:space="preserve"> </w:t>
      </w:r>
      <w:r w:rsidR="00AD11C1" w:rsidRPr="00003391">
        <w:rPr>
          <w:rFonts w:ascii="Georgia" w:hAnsi="Georgia"/>
        </w:rPr>
        <w:t xml:space="preserve">further </w:t>
      </w:r>
      <w:r w:rsidR="000428A1" w:rsidRPr="00003391">
        <w:rPr>
          <w:rFonts w:ascii="Georgia" w:hAnsi="Georgia"/>
        </w:rPr>
        <w:t>elaborated</w:t>
      </w:r>
      <w:r w:rsidR="00AD11C1" w:rsidRPr="00003391">
        <w:rPr>
          <w:rFonts w:ascii="Georgia" w:hAnsi="Georgia"/>
        </w:rPr>
        <w:t xml:space="preserve"> on Bodo et al.’s analysis of blockchain and copyright licensing in </w:t>
      </w:r>
      <w:r w:rsidR="00AD11C1" w:rsidRPr="00003391">
        <w:rPr>
          <w:rFonts w:ascii="Georgia" w:hAnsi="Georgia"/>
          <w:i/>
          <w:iCs/>
        </w:rPr>
        <w:t>Copyright Law on Blockchains: Between New Forms of Rights Administration and Digital Rights Management 2.0</w:t>
      </w:r>
      <w:r w:rsidR="00AD11C1" w:rsidRPr="00003391">
        <w:rPr>
          <w:rFonts w:ascii="Georgia" w:hAnsi="Georgia"/>
        </w:rPr>
        <w:t xml:space="preserve"> by </w:t>
      </w:r>
      <w:r w:rsidRPr="00003391">
        <w:rPr>
          <w:rFonts w:ascii="Georgia" w:hAnsi="Georgia"/>
        </w:rPr>
        <w:t>investigat</w:t>
      </w:r>
      <w:r w:rsidR="00AD11C1" w:rsidRPr="00003391">
        <w:rPr>
          <w:rFonts w:ascii="Georgia" w:hAnsi="Georgia"/>
        </w:rPr>
        <w:t xml:space="preserve">ing </w:t>
      </w:r>
      <w:r w:rsidRPr="00003391">
        <w:rPr>
          <w:rFonts w:ascii="Georgia" w:hAnsi="Georgia"/>
        </w:rPr>
        <w:t>possible blockchain applications in copyright law for digital rights administration and management (DRM).</w:t>
      </w:r>
      <w:r w:rsidRPr="00003391">
        <w:rPr>
          <w:rFonts w:ascii="Georgia" w:hAnsi="Georgia"/>
          <w:vertAlign w:val="superscript"/>
        </w:rPr>
        <w:footnoteReference w:id="220"/>
      </w:r>
      <w:r w:rsidRPr="00003391">
        <w:rPr>
          <w:rFonts w:ascii="Georgia" w:hAnsi="Georgia"/>
        </w:rPr>
        <w:t xml:space="preserve"> </w:t>
      </w:r>
    </w:p>
    <w:p w14:paraId="5314A657" w14:textId="5A3E3258" w:rsidR="00E25BF9" w:rsidRPr="00003391" w:rsidRDefault="00E25BF9" w:rsidP="006B7646">
      <w:pPr>
        <w:ind w:firstLine="720"/>
        <w:rPr>
          <w:rFonts w:ascii="Georgia" w:hAnsi="Georgia"/>
        </w:rPr>
      </w:pPr>
    </w:p>
    <w:p w14:paraId="60516EB5" w14:textId="386E356F" w:rsidR="006B7646" w:rsidRPr="00003391" w:rsidRDefault="00E25BF9" w:rsidP="00B33B63">
      <w:pPr>
        <w:ind w:firstLine="720"/>
        <w:rPr>
          <w:rFonts w:ascii="Georgia" w:hAnsi="Georgia"/>
        </w:rPr>
      </w:pPr>
      <w:proofErr w:type="spellStart"/>
      <w:r w:rsidRPr="00003391">
        <w:rPr>
          <w:rFonts w:ascii="Georgia" w:hAnsi="Georgia"/>
        </w:rPr>
        <w:lastRenderedPageBreak/>
        <w:t>Finck</w:t>
      </w:r>
      <w:proofErr w:type="spellEnd"/>
      <w:r w:rsidRPr="00003391">
        <w:rPr>
          <w:rFonts w:ascii="Georgia" w:hAnsi="Georgia"/>
        </w:rPr>
        <w:t xml:space="preserve"> and </w:t>
      </w:r>
      <w:proofErr w:type="spellStart"/>
      <w:r w:rsidRPr="00003391">
        <w:rPr>
          <w:rFonts w:ascii="Georgia" w:hAnsi="Georgia"/>
        </w:rPr>
        <w:t>Moscon</w:t>
      </w:r>
      <w:proofErr w:type="spellEnd"/>
      <w:r w:rsidRPr="00003391">
        <w:rPr>
          <w:rFonts w:ascii="Georgia" w:hAnsi="Georgia"/>
        </w:rPr>
        <w:t xml:space="preserve"> first provide </w:t>
      </w:r>
      <w:r w:rsidR="00671C31" w:rsidRPr="00003391">
        <w:rPr>
          <w:rFonts w:ascii="Georgia" w:hAnsi="Georgia"/>
        </w:rPr>
        <w:t>some background</w:t>
      </w:r>
      <w:r w:rsidRPr="00003391">
        <w:rPr>
          <w:rFonts w:ascii="Georgia" w:hAnsi="Georgia"/>
        </w:rPr>
        <w:t xml:space="preserve"> </w:t>
      </w:r>
      <w:r w:rsidR="00B33B63" w:rsidRPr="00003391">
        <w:rPr>
          <w:rFonts w:ascii="Georgia" w:hAnsi="Georgia"/>
        </w:rPr>
        <w:t xml:space="preserve">on </w:t>
      </w:r>
      <w:r w:rsidRPr="00003391">
        <w:rPr>
          <w:rFonts w:ascii="Georgia" w:hAnsi="Georgia"/>
        </w:rPr>
        <w:t>how technology is shaping protection and circumvention measures around copyright law before analyzing blockchain-based DRM applications.</w:t>
      </w:r>
      <w:r w:rsidR="003B166C" w:rsidRPr="00003391">
        <w:rPr>
          <w:rStyle w:val="FootnoteReference"/>
          <w:rFonts w:ascii="Georgia" w:hAnsi="Georgia"/>
        </w:rPr>
        <w:footnoteReference w:id="221"/>
      </w:r>
    </w:p>
    <w:p w14:paraId="7B1BA69C" w14:textId="77777777" w:rsidR="00B33B63" w:rsidRPr="00003391" w:rsidRDefault="00B33B63" w:rsidP="00A7584E">
      <w:pPr>
        <w:ind w:firstLine="720"/>
        <w:rPr>
          <w:rFonts w:ascii="Georgia" w:hAnsi="Georgia"/>
        </w:rPr>
      </w:pPr>
    </w:p>
    <w:p w14:paraId="2F10F091" w14:textId="5A4671EB" w:rsidR="006B7646" w:rsidRPr="00003391" w:rsidRDefault="006B7646" w:rsidP="006B7646">
      <w:pPr>
        <w:ind w:firstLine="720"/>
        <w:rPr>
          <w:rFonts w:ascii="Georgia" w:hAnsi="Georgia"/>
        </w:rPr>
      </w:pPr>
      <w:proofErr w:type="spellStart"/>
      <w:r w:rsidRPr="00003391">
        <w:rPr>
          <w:rFonts w:ascii="Georgia" w:hAnsi="Georgia"/>
        </w:rPr>
        <w:t>Finck</w:t>
      </w:r>
      <w:proofErr w:type="spellEnd"/>
      <w:r w:rsidRPr="00003391">
        <w:rPr>
          <w:rFonts w:ascii="Georgia" w:hAnsi="Georgia"/>
        </w:rPr>
        <w:t xml:space="preserve"> and </w:t>
      </w:r>
      <w:proofErr w:type="spellStart"/>
      <w:r w:rsidRPr="00003391">
        <w:rPr>
          <w:rFonts w:ascii="Georgia" w:hAnsi="Georgia"/>
        </w:rPr>
        <w:t>Moscon’s</w:t>
      </w:r>
      <w:proofErr w:type="spellEnd"/>
      <w:r w:rsidRPr="00003391">
        <w:rPr>
          <w:rFonts w:ascii="Georgia" w:hAnsi="Georgia"/>
        </w:rPr>
        <w:t xml:space="preserve"> research </w:t>
      </w:r>
      <w:r w:rsidR="00725798" w:rsidRPr="00003391">
        <w:rPr>
          <w:rFonts w:ascii="Georgia" w:hAnsi="Georgia"/>
        </w:rPr>
        <w:t>motivation</w:t>
      </w:r>
      <w:r w:rsidRPr="00003391">
        <w:rPr>
          <w:rFonts w:ascii="Georgia" w:hAnsi="Georgia"/>
        </w:rPr>
        <w:t xml:space="preserve"> was to investigate possible blockchain</w:t>
      </w:r>
      <w:r w:rsidR="00A20E43" w:rsidRPr="00003391">
        <w:rPr>
          <w:rFonts w:ascii="Georgia" w:hAnsi="Georgia"/>
        </w:rPr>
        <w:t>-</w:t>
      </w:r>
      <w:r w:rsidR="00DC472E" w:rsidRPr="00003391">
        <w:rPr>
          <w:rFonts w:ascii="Georgia" w:hAnsi="Georgia"/>
        </w:rPr>
        <w:t>based DRM</w:t>
      </w:r>
      <w:r w:rsidRPr="00003391">
        <w:rPr>
          <w:rFonts w:ascii="Georgia" w:hAnsi="Georgia"/>
        </w:rPr>
        <w:t xml:space="preserve"> applications for enforcing copyright law in a more efficient and balanced manner than current DRM systems.</w:t>
      </w:r>
      <w:r w:rsidRPr="00003391">
        <w:rPr>
          <w:rFonts w:ascii="Georgia" w:hAnsi="Georgia"/>
          <w:vertAlign w:val="superscript"/>
        </w:rPr>
        <w:footnoteReference w:id="222"/>
      </w:r>
      <w:r w:rsidRPr="00003391">
        <w:rPr>
          <w:rFonts w:ascii="Georgia" w:hAnsi="Georgia"/>
        </w:rPr>
        <w:t xml:space="preserve"> </w:t>
      </w:r>
    </w:p>
    <w:p w14:paraId="37E9CA36" w14:textId="77777777" w:rsidR="006B7646" w:rsidRPr="00003391" w:rsidRDefault="006B7646" w:rsidP="006B7646">
      <w:pPr>
        <w:rPr>
          <w:rFonts w:ascii="Georgia" w:hAnsi="Georgia"/>
        </w:rPr>
      </w:pPr>
    </w:p>
    <w:p w14:paraId="107D4243" w14:textId="2E8692FF" w:rsidR="00135D91" w:rsidRPr="00003391" w:rsidRDefault="006B7646" w:rsidP="006B7646">
      <w:pPr>
        <w:rPr>
          <w:rFonts w:ascii="Georgia" w:hAnsi="Georgia"/>
        </w:rPr>
      </w:pPr>
      <w:r w:rsidRPr="00003391">
        <w:rPr>
          <w:rFonts w:ascii="Georgia" w:hAnsi="Georgia"/>
        </w:rPr>
        <w:tab/>
      </w:r>
      <w:proofErr w:type="spellStart"/>
      <w:r w:rsidRPr="00003391">
        <w:rPr>
          <w:rFonts w:ascii="Georgia" w:hAnsi="Georgia"/>
        </w:rPr>
        <w:t>Finck</w:t>
      </w:r>
      <w:proofErr w:type="spellEnd"/>
      <w:r w:rsidRPr="00003391">
        <w:rPr>
          <w:rFonts w:ascii="Georgia" w:hAnsi="Georgia"/>
        </w:rPr>
        <w:t xml:space="preserve"> and </w:t>
      </w:r>
      <w:proofErr w:type="spellStart"/>
      <w:r w:rsidRPr="00003391">
        <w:rPr>
          <w:rFonts w:ascii="Georgia" w:hAnsi="Georgia"/>
        </w:rPr>
        <w:t>Moscon</w:t>
      </w:r>
      <w:proofErr w:type="spellEnd"/>
      <w:r w:rsidRPr="00003391">
        <w:rPr>
          <w:rFonts w:ascii="Georgia" w:hAnsi="Georgia"/>
        </w:rPr>
        <w:t xml:space="preserve"> frame their investigation </w:t>
      </w:r>
      <w:r w:rsidR="00DC472E" w:rsidRPr="00003391">
        <w:rPr>
          <w:rFonts w:ascii="Georgia" w:hAnsi="Georgia"/>
        </w:rPr>
        <w:t xml:space="preserve">of DRM’s impact </w:t>
      </w:r>
      <w:r w:rsidRPr="00003391">
        <w:rPr>
          <w:rFonts w:ascii="Georgia" w:hAnsi="Georgia"/>
        </w:rPr>
        <w:t>through the lens of international copyright treaties.</w:t>
      </w:r>
      <w:r w:rsidRPr="00003391">
        <w:rPr>
          <w:rFonts w:ascii="Georgia" w:hAnsi="Georgia"/>
          <w:vertAlign w:val="superscript"/>
        </w:rPr>
        <w:footnoteReference w:id="223"/>
      </w:r>
      <w:r w:rsidRPr="00003391">
        <w:rPr>
          <w:rFonts w:ascii="Georgia" w:hAnsi="Georgia"/>
        </w:rPr>
        <w:t xml:space="preserve"> </w:t>
      </w:r>
    </w:p>
    <w:p w14:paraId="7BC21A53" w14:textId="54566A0E" w:rsidR="00320672" w:rsidRPr="00003391" w:rsidRDefault="00320672" w:rsidP="006B7646">
      <w:pPr>
        <w:rPr>
          <w:rFonts w:ascii="Georgia" w:hAnsi="Georgia"/>
        </w:rPr>
      </w:pPr>
    </w:p>
    <w:p w14:paraId="122F6B90" w14:textId="1E0A5607" w:rsidR="00320672" w:rsidRPr="00003391" w:rsidRDefault="00320672" w:rsidP="006B7646">
      <w:pPr>
        <w:rPr>
          <w:rFonts w:ascii="Georgia" w:hAnsi="Georgia"/>
        </w:rPr>
      </w:pPr>
      <w:proofErr w:type="spellStart"/>
      <w:r w:rsidRPr="00003391">
        <w:rPr>
          <w:rFonts w:ascii="Georgia" w:hAnsi="Georgia"/>
        </w:rPr>
        <w:t>Finck</w:t>
      </w:r>
      <w:proofErr w:type="spellEnd"/>
      <w:r w:rsidRPr="00003391">
        <w:rPr>
          <w:rFonts w:ascii="Georgia" w:hAnsi="Georgia"/>
        </w:rPr>
        <w:t xml:space="preserve"> and </w:t>
      </w:r>
      <w:proofErr w:type="spellStart"/>
      <w:r w:rsidRPr="00003391">
        <w:rPr>
          <w:rFonts w:ascii="Georgia" w:hAnsi="Georgia"/>
        </w:rPr>
        <w:t>M</w:t>
      </w:r>
      <w:r w:rsidR="0095385E" w:rsidRPr="00003391">
        <w:rPr>
          <w:rFonts w:ascii="Georgia" w:hAnsi="Georgia"/>
        </w:rPr>
        <w:t>o</w:t>
      </w:r>
      <w:r w:rsidRPr="00003391">
        <w:rPr>
          <w:rFonts w:ascii="Georgia" w:hAnsi="Georgia"/>
        </w:rPr>
        <w:t>scon</w:t>
      </w:r>
      <w:proofErr w:type="spellEnd"/>
      <w:r w:rsidRPr="00003391">
        <w:rPr>
          <w:rFonts w:ascii="Georgia" w:hAnsi="Georgia"/>
        </w:rPr>
        <w:t xml:space="preserve"> begin their analysis of DRM systems by providing </w:t>
      </w:r>
      <w:r w:rsidR="00822946" w:rsidRPr="00003391">
        <w:rPr>
          <w:rFonts w:ascii="Georgia" w:hAnsi="Georgia"/>
        </w:rPr>
        <w:t xml:space="preserve">1) a </w:t>
      </w:r>
      <w:r w:rsidRPr="00003391">
        <w:rPr>
          <w:rFonts w:ascii="Georgia" w:hAnsi="Georgia"/>
        </w:rPr>
        <w:t>short summary of</w:t>
      </w:r>
      <w:r w:rsidR="00822946" w:rsidRPr="00003391">
        <w:rPr>
          <w:rFonts w:ascii="Georgia" w:hAnsi="Georgia"/>
        </w:rPr>
        <w:t xml:space="preserve"> </w:t>
      </w:r>
      <w:r w:rsidRPr="00003391">
        <w:rPr>
          <w:rFonts w:ascii="Georgia" w:hAnsi="Georgia"/>
        </w:rPr>
        <w:t xml:space="preserve">DRM systems, </w:t>
      </w:r>
      <w:r w:rsidR="00822946" w:rsidRPr="00003391">
        <w:rPr>
          <w:rFonts w:ascii="Georgia" w:hAnsi="Georgia"/>
        </w:rPr>
        <w:t xml:space="preserve">2) </w:t>
      </w:r>
      <w:r w:rsidRPr="00003391">
        <w:rPr>
          <w:rFonts w:ascii="Georgia" w:hAnsi="Georgia"/>
        </w:rPr>
        <w:t xml:space="preserve">how DRM systems have impacted public and private ordering, and </w:t>
      </w:r>
      <w:r w:rsidR="00822946" w:rsidRPr="00003391">
        <w:rPr>
          <w:rFonts w:ascii="Georgia" w:hAnsi="Georgia"/>
        </w:rPr>
        <w:t xml:space="preserve">3) </w:t>
      </w:r>
      <w:r w:rsidRPr="00003391">
        <w:rPr>
          <w:rFonts w:ascii="Georgia" w:hAnsi="Georgia"/>
        </w:rPr>
        <w:t>how international copyright treaties have impacted DRM systems.</w:t>
      </w:r>
      <w:r w:rsidR="00822946" w:rsidRPr="00003391">
        <w:rPr>
          <w:rStyle w:val="FootnoteReference"/>
          <w:rFonts w:ascii="Georgia" w:hAnsi="Georgia"/>
        </w:rPr>
        <w:footnoteReference w:id="224"/>
      </w:r>
    </w:p>
    <w:p w14:paraId="7E97E730" w14:textId="77777777" w:rsidR="00135D91" w:rsidRPr="00003391" w:rsidRDefault="00135D91" w:rsidP="006B7646">
      <w:pPr>
        <w:rPr>
          <w:rFonts w:ascii="Georgia" w:hAnsi="Georgia"/>
        </w:rPr>
      </w:pPr>
    </w:p>
    <w:p w14:paraId="1B6FCE79" w14:textId="7DBEC2AF" w:rsidR="00D769DA" w:rsidRPr="00003391" w:rsidRDefault="00D252C1" w:rsidP="00A7584E">
      <w:pPr>
        <w:ind w:firstLine="720"/>
        <w:rPr>
          <w:rFonts w:ascii="Georgia" w:hAnsi="Georgia"/>
        </w:rPr>
      </w:pPr>
      <w:r w:rsidRPr="00003391">
        <w:rPr>
          <w:rFonts w:ascii="Georgia" w:hAnsi="Georgia"/>
        </w:rPr>
        <w:t>First, i</w:t>
      </w:r>
      <w:r w:rsidR="003073B6" w:rsidRPr="00003391">
        <w:rPr>
          <w:rFonts w:ascii="Georgia" w:hAnsi="Georgia"/>
        </w:rPr>
        <w:t xml:space="preserve">n general, a DRM system is a code-based enforcement mechanism of the rights of </w:t>
      </w:r>
      <w:r w:rsidR="00135D91" w:rsidRPr="00003391">
        <w:rPr>
          <w:rFonts w:ascii="Georgia" w:hAnsi="Georgia"/>
        </w:rPr>
        <w:t xml:space="preserve">a </w:t>
      </w:r>
      <w:r w:rsidR="003073B6" w:rsidRPr="00003391">
        <w:rPr>
          <w:rFonts w:ascii="Georgia" w:hAnsi="Georgia"/>
        </w:rPr>
        <w:t>copyright holder in a copyrighted work.</w:t>
      </w:r>
      <w:r w:rsidR="003073B6" w:rsidRPr="00003391">
        <w:rPr>
          <w:rFonts w:ascii="Georgia" w:hAnsi="Georgia"/>
          <w:vertAlign w:val="superscript"/>
        </w:rPr>
        <w:footnoteReference w:id="225"/>
      </w:r>
      <w:r w:rsidR="003073B6" w:rsidRPr="00003391">
        <w:rPr>
          <w:rFonts w:ascii="Georgia" w:hAnsi="Georgia"/>
        </w:rPr>
        <w:t xml:space="preserve"> DRM systems started to gain prominence in response to the increased digitization of copyrighted materials and the advent of computers.</w:t>
      </w:r>
      <w:r w:rsidR="003073B6" w:rsidRPr="00003391">
        <w:rPr>
          <w:rFonts w:ascii="Georgia" w:hAnsi="Georgia"/>
          <w:vertAlign w:val="superscript"/>
        </w:rPr>
        <w:footnoteReference w:id="226"/>
      </w:r>
      <w:r w:rsidR="00502D42" w:rsidRPr="00003391">
        <w:rPr>
          <w:rFonts w:ascii="Georgia" w:hAnsi="Georgia"/>
        </w:rPr>
        <w:t xml:space="preserve"> </w:t>
      </w:r>
      <w:r w:rsidR="006B7646" w:rsidRPr="00003391">
        <w:rPr>
          <w:rFonts w:ascii="Georgia" w:hAnsi="Georgia"/>
        </w:rPr>
        <w:t>DRM is generally comprised of technological protection measures</w:t>
      </w:r>
      <w:r w:rsidR="0033034D" w:rsidRPr="00003391">
        <w:rPr>
          <w:rFonts w:ascii="Georgia" w:hAnsi="Georgia"/>
        </w:rPr>
        <w:t xml:space="preserve"> (TPM)</w:t>
      </w:r>
      <w:r w:rsidR="006B7646" w:rsidRPr="00003391">
        <w:rPr>
          <w:rFonts w:ascii="Georgia" w:hAnsi="Georgia"/>
        </w:rPr>
        <w:t xml:space="preserve"> and rights management information</w:t>
      </w:r>
      <w:r w:rsidR="0033034D" w:rsidRPr="00003391">
        <w:rPr>
          <w:rFonts w:ascii="Georgia" w:hAnsi="Georgia"/>
        </w:rPr>
        <w:t xml:space="preserve"> (RMI)</w:t>
      </w:r>
      <w:r w:rsidR="006B7646" w:rsidRPr="00003391">
        <w:rPr>
          <w:rFonts w:ascii="Georgia" w:hAnsi="Georgia"/>
        </w:rPr>
        <w:t>.</w:t>
      </w:r>
      <w:r w:rsidR="006B7646" w:rsidRPr="00003391">
        <w:rPr>
          <w:rFonts w:ascii="Georgia" w:hAnsi="Georgia"/>
          <w:vertAlign w:val="superscript"/>
        </w:rPr>
        <w:footnoteReference w:id="227"/>
      </w:r>
      <w:r w:rsidR="006B7646" w:rsidRPr="00003391">
        <w:rPr>
          <w:rFonts w:ascii="Georgia" w:hAnsi="Georgia"/>
        </w:rPr>
        <w:t xml:space="preserve"> “TPMs include hardware and software to protect the rules and identify the content, the user’s IT system and the user him/herself.”</w:t>
      </w:r>
      <w:r w:rsidR="006B7646" w:rsidRPr="00003391">
        <w:rPr>
          <w:rFonts w:ascii="Georgia" w:hAnsi="Georgia"/>
          <w:vertAlign w:val="superscript"/>
        </w:rPr>
        <w:footnoteReference w:id="228"/>
      </w:r>
      <w:r w:rsidR="006B7646" w:rsidRPr="00003391">
        <w:rPr>
          <w:rFonts w:ascii="Georgia" w:hAnsi="Georgia"/>
        </w:rPr>
        <w:t xml:space="preserve"> “RMI is information that identifies content protected by copyright or neighboring rights, the rights owners in such content and the terms and conditions of use associated with it.”</w:t>
      </w:r>
      <w:r w:rsidR="006B7646" w:rsidRPr="00003391">
        <w:rPr>
          <w:rFonts w:ascii="Georgia" w:hAnsi="Georgia"/>
          <w:vertAlign w:val="superscript"/>
        </w:rPr>
        <w:footnoteReference w:id="229"/>
      </w:r>
      <w:r w:rsidR="006B7646" w:rsidRPr="00003391">
        <w:rPr>
          <w:rFonts w:ascii="Georgia" w:hAnsi="Georgia"/>
        </w:rPr>
        <w:t xml:space="preserve"> DRMs may also include rights expression languages</w:t>
      </w:r>
      <w:r w:rsidR="00502D42" w:rsidRPr="00003391">
        <w:rPr>
          <w:rStyle w:val="FootnoteReference"/>
          <w:rFonts w:ascii="Georgia" w:hAnsi="Georgia"/>
        </w:rPr>
        <w:footnoteReference w:id="230"/>
      </w:r>
      <w:r w:rsidR="00266D48" w:rsidRPr="00003391">
        <w:rPr>
          <w:rFonts w:ascii="Georgia" w:hAnsi="Georgia"/>
        </w:rPr>
        <w:t xml:space="preserve"> (REL)</w:t>
      </w:r>
      <w:r w:rsidR="006B7646" w:rsidRPr="00003391">
        <w:rPr>
          <w:rFonts w:ascii="Georgia" w:hAnsi="Georgia"/>
        </w:rPr>
        <w:t>.</w:t>
      </w:r>
      <w:r w:rsidR="006B7646" w:rsidRPr="00003391">
        <w:rPr>
          <w:rFonts w:ascii="Georgia" w:hAnsi="Georgia"/>
          <w:vertAlign w:val="superscript"/>
        </w:rPr>
        <w:footnoteReference w:id="231"/>
      </w:r>
      <w:r w:rsidR="006B7646" w:rsidRPr="00003391">
        <w:rPr>
          <w:rFonts w:ascii="Georgia" w:hAnsi="Georgia"/>
        </w:rPr>
        <w:t xml:space="preserve"> </w:t>
      </w:r>
    </w:p>
    <w:p w14:paraId="52B07D45" w14:textId="57C297A8" w:rsidR="00D769DA" w:rsidRPr="00003391" w:rsidRDefault="00D769DA" w:rsidP="006B7646">
      <w:pPr>
        <w:rPr>
          <w:rFonts w:ascii="Georgia" w:hAnsi="Georgia"/>
        </w:rPr>
      </w:pPr>
    </w:p>
    <w:p w14:paraId="5F40EED5" w14:textId="21842944" w:rsidR="00D769DA" w:rsidRPr="00003391" w:rsidRDefault="00D769DA" w:rsidP="006B7646">
      <w:pPr>
        <w:rPr>
          <w:rFonts w:ascii="Georgia" w:hAnsi="Georgia"/>
        </w:rPr>
      </w:pPr>
      <w:r w:rsidRPr="00003391">
        <w:rPr>
          <w:rFonts w:ascii="Georgia" w:hAnsi="Georgia"/>
        </w:rPr>
        <w:lastRenderedPageBreak/>
        <w:t>DRM systems are generally incompatible with other DRM systems.</w:t>
      </w:r>
      <w:r w:rsidRPr="00003391">
        <w:rPr>
          <w:rStyle w:val="FootnoteReference"/>
          <w:rFonts w:ascii="Georgia" w:hAnsi="Georgia"/>
        </w:rPr>
        <w:footnoteReference w:id="232"/>
      </w:r>
      <w:r w:rsidRPr="00003391">
        <w:rPr>
          <w:rFonts w:ascii="Georgia" w:hAnsi="Georgia"/>
        </w:rPr>
        <w:t xml:space="preserve"> The lack of interoperability among DRM systems has likely arisen from a lack of standardization for DRM architecture </w:t>
      </w:r>
      <w:r w:rsidR="00671C31" w:rsidRPr="00003391">
        <w:rPr>
          <w:rFonts w:ascii="Georgia" w:hAnsi="Georgia"/>
        </w:rPr>
        <w:t>and</w:t>
      </w:r>
      <w:r w:rsidRPr="00003391">
        <w:rPr>
          <w:rFonts w:ascii="Georgia" w:hAnsi="Georgia"/>
        </w:rPr>
        <w:t xml:space="preserve"> the unwillingness of companies to license their technology.</w:t>
      </w:r>
      <w:r w:rsidRPr="00003391">
        <w:rPr>
          <w:rFonts w:ascii="Georgia" w:hAnsi="Georgia"/>
          <w:vertAlign w:val="superscript"/>
        </w:rPr>
        <w:footnoteReference w:id="233"/>
      </w:r>
    </w:p>
    <w:p w14:paraId="536FCBB4" w14:textId="77777777" w:rsidR="00D769DA" w:rsidRPr="00003391" w:rsidRDefault="00D769DA" w:rsidP="006B7646">
      <w:pPr>
        <w:rPr>
          <w:rFonts w:ascii="Georgia" w:hAnsi="Georgia"/>
        </w:rPr>
      </w:pPr>
    </w:p>
    <w:p w14:paraId="0CC4715A" w14:textId="0D93104E" w:rsidR="00320672" w:rsidRPr="00003391" w:rsidRDefault="006B7646" w:rsidP="006B7646">
      <w:pPr>
        <w:rPr>
          <w:rFonts w:ascii="Georgia" w:hAnsi="Georgia"/>
        </w:rPr>
      </w:pPr>
      <w:r w:rsidRPr="00003391">
        <w:rPr>
          <w:rFonts w:ascii="Georgia" w:hAnsi="Georgia"/>
        </w:rPr>
        <w:t xml:space="preserve">Furthermore, interoperability </w:t>
      </w:r>
      <w:r w:rsidR="00D769DA" w:rsidRPr="00003391">
        <w:rPr>
          <w:rFonts w:ascii="Georgia" w:hAnsi="Georgia"/>
        </w:rPr>
        <w:t>is unlikely to</w:t>
      </w:r>
      <w:r w:rsidRPr="00003391">
        <w:rPr>
          <w:rFonts w:ascii="Georgia" w:hAnsi="Georgia"/>
        </w:rPr>
        <w:t xml:space="preserve"> arise because it is </w:t>
      </w:r>
      <w:r w:rsidR="00D769DA" w:rsidRPr="00003391">
        <w:rPr>
          <w:rFonts w:ascii="Georgia" w:hAnsi="Georgia"/>
        </w:rPr>
        <w:t xml:space="preserve">more </w:t>
      </w:r>
      <w:r w:rsidRPr="00003391">
        <w:rPr>
          <w:rFonts w:ascii="Georgia" w:hAnsi="Georgia"/>
        </w:rPr>
        <w:t>advantageous for proprietary DRM systems to</w:t>
      </w:r>
      <w:r w:rsidR="00D769DA" w:rsidRPr="00003391">
        <w:rPr>
          <w:rFonts w:ascii="Georgia" w:hAnsi="Georgia"/>
        </w:rPr>
        <w:t xml:space="preserve"> be incompatible </w:t>
      </w:r>
      <w:r w:rsidRPr="00003391">
        <w:rPr>
          <w:rFonts w:ascii="Georgia" w:hAnsi="Georgia"/>
        </w:rPr>
        <w:t>for two reasons: 1) develop</w:t>
      </w:r>
      <w:r w:rsidR="00D769DA" w:rsidRPr="00003391">
        <w:rPr>
          <w:rFonts w:ascii="Georgia" w:hAnsi="Georgia"/>
        </w:rPr>
        <w:t>ing</w:t>
      </w:r>
      <w:r w:rsidRPr="00003391">
        <w:rPr>
          <w:rFonts w:ascii="Georgia" w:hAnsi="Georgia"/>
        </w:rPr>
        <w:t xml:space="preserve"> a monopoly or niche in the market surrounding the DRM; and 2) the diversity of digital content needing to be protected, in conjunction with different levels of protection needed for each type of content.</w:t>
      </w:r>
      <w:r w:rsidRPr="00003391">
        <w:rPr>
          <w:rFonts w:ascii="Georgia" w:hAnsi="Georgia"/>
          <w:vertAlign w:val="superscript"/>
        </w:rPr>
        <w:footnoteReference w:id="234"/>
      </w:r>
      <w:r w:rsidR="00320672" w:rsidRPr="00003391">
        <w:rPr>
          <w:rFonts w:ascii="Georgia" w:hAnsi="Georgia"/>
        </w:rPr>
        <w:t xml:space="preserve"> </w:t>
      </w:r>
      <w:r w:rsidRPr="00003391">
        <w:rPr>
          <w:rFonts w:ascii="Georgia" w:hAnsi="Georgia"/>
        </w:rPr>
        <w:t xml:space="preserve">However, </w:t>
      </w:r>
      <w:proofErr w:type="spellStart"/>
      <w:r w:rsidRPr="00003391">
        <w:rPr>
          <w:rFonts w:ascii="Georgia" w:hAnsi="Georgia"/>
        </w:rPr>
        <w:t>Finck</w:t>
      </w:r>
      <w:proofErr w:type="spellEnd"/>
      <w:r w:rsidRPr="00003391">
        <w:rPr>
          <w:rFonts w:ascii="Georgia" w:hAnsi="Georgia"/>
        </w:rPr>
        <w:t xml:space="preserve"> and </w:t>
      </w:r>
      <w:proofErr w:type="spellStart"/>
      <w:r w:rsidRPr="00003391">
        <w:rPr>
          <w:rFonts w:ascii="Georgia" w:hAnsi="Georgia"/>
        </w:rPr>
        <w:t>Mos</w:t>
      </w:r>
      <w:r w:rsidR="00D66F3C" w:rsidRPr="00003391">
        <w:rPr>
          <w:rFonts w:ascii="Georgia" w:hAnsi="Georgia"/>
        </w:rPr>
        <w:t>c</w:t>
      </w:r>
      <w:r w:rsidRPr="00003391">
        <w:rPr>
          <w:rFonts w:ascii="Georgia" w:hAnsi="Georgia"/>
        </w:rPr>
        <w:t>on</w:t>
      </w:r>
      <w:proofErr w:type="spellEnd"/>
      <w:r w:rsidRPr="00003391">
        <w:rPr>
          <w:rFonts w:ascii="Georgia" w:hAnsi="Georgia"/>
        </w:rPr>
        <w:t xml:space="preserve"> discussed that a possible benefit from the lack of interoperability is to restrict copyright owners’ control over their content regarding legitimate access and </w:t>
      </w:r>
      <w:r w:rsidR="00D769DA" w:rsidRPr="00003391">
        <w:rPr>
          <w:rFonts w:ascii="Georgia" w:hAnsi="Georgia"/>
        </w:rPr>
        <w:t>us</w:t>
      </w:r>
      <w:r w:rsidRPr="00003391">
        <w:rPr>
          <w:rFonts w:ascii="Georgia" w:hAnsi="Georgia"/>
        </w:rPr>
        <w:t>es by users.</w:t>
      </w:r>
      <w:r w:rsidRPr="00003391">
        <w:rPr>
          <w:rFonts w:ascii="Georgia" w:hAnsi="Georgia"/>
          <w:vertAlign w:val="superscript"/>
        </w:rPr>
        <w:footnoteReference w:id="235"/>
      </w:r>
      <w:r w:rsidRPr="00003391">
        <w:rPr>
          <w:rFonts w:ascii="Georgia" w:hAnsi="Georgia"/>
        </w:rPr>
        <w:t xml:space="preserve"> </w:t>
      </w:r>
    </w:p>
    <w:p w14:paraId="34A5640B" w14:textId="77777777" w:rsidR="00320672" w:rsidRPr="00003391" w:rsidRDefault="00320672" w:rsidP="006B7646">
      <w:pPr>
        <w:rPr>
          <w:rFonts w:ascii="Georgia" w:hAnsi="Georgia"/>
        </w:rPr>
      </w:pPr>
    </w:p>
    <w:p w14:paraId="30D4D0FB" w14:textId="77777777" w:rsidR="0052685E" w:rsidRPr="00003391" w:rsidRDefault="00D252C1" w:rsidP="006B7646">
      <w:pPr>
        <w:rPr>
          <w:rFonts w:ascii="Georgia" w:hAnsi="Georgia"/>
        </w:rPr>
      </w:pPr>
      <w:r w:rsidRPr="00003391">
        <w:rPr>
          <w:rFonts w:ascii="Georgia" w:hAnsi="Georgia"/>
        </w:rPr>
        <w:t xml:space="preserve">Second, </w:t>
      </w:r>
      <w:r w:rsidR="006B7646" w:rsidRPr="00003391">
        <w:rPr>
          <w:rFonts w:ascii="Georgia" w:hAnsi="Georgia"/>
        </w:rPr>
        <w:t>DRM plays a role in public ordering</w:t>
      </w:r>
      <w:r w:rsidRPr="00003391">
        <w:rPr>
          <w:rStyle w:val="FootnoteReference"/>
          <w:rFonts w:ascii="Georgia" w:hAnsi="Georgia"/>
        </w:rPr>
        <w:footnoteReference w:id="236"/>
      </w:r>
      <w:r w:rsidR="006B7646" w:rsidRPr="00003391">
        <w:rPr>
          <w:rFonts w:ascii="Georgia" w:hAnsi="Georgia"/>
        </w:rPr>
        <w:t xml:space="preserve"> by enforcing existing copyright frameworks, </w:t>
      </w:r>
      <w:r w:rsidR="002D4F52" w:rsidRPr="00003391">
        <w:rPr>
          <w:rFonts w:ascii="Georgia" w:hAnsi="Georgia"/>
        </w:rPr>
        <w:t xml:space="preserve">and </w:t>
      </w:r>
      <w:r w:rsidR="006B7646" w:rsidRPr="00003391">
        <w:rPr>
          <w:rFonts w:ascii="Georgia" w:hAnsi="Georgia"/>
        </w:rPr>
        <w:t>a role in private ordering</w:t>
      </w:r>
      <w:r w:rsidRPr="00003391">
        <w:rPr>
          <w:rStyle w:val="FootnoteReference"/>
          <w:rFonts w:ascii="Georgia" w:hAnsi="Georgia"/>
        </w:rPr>
        <w:footnoteReference w:id="237"/>
      </w:r>
      <w:r w:rsidR="006B7646" w:rsidRPr="00003391">
        <w:rPr>
          <w:rFonts w:ascii="Georgia" w:hAnsi="Georgia"/>
        </w:rPr>
        <w:t xml:space="preserve"> </w:t>
      </w:r>
      <w:r w:rsidR="002D4F52" w:rsidRPr="00003391">
        <w:rPr>
          <w:rFonts w:ascii="Georgia" w:hAnsi="Georgia"/>
        </w:rPr>
        <w:t xml:space="preserve">by </w:t>
      </w:r>
      <w:r w:rsidR="006B7646" w:rsidRPr="00003391">
        <w:rPr>
          <w:rFonts w:ascii="Georgia" w:hAnsi="Georgia"/>
        </w:rPr>
        <w:t>protecting the rights of private sector entities and individuals</w:t>
      </w:r>
      <w:r w:rsidR="002D4F52" w:rsidRPr="00003391">
        <w:rPr>
          <w:rFonts w:ascii="Georgia" w:hAnsi="Georgia"/>
        </w:rPr>
        <w:t>.</w:t>
      </w:r>
      <w:r w:rsidR="002D4F52" w:rsidRPr="00003391">
        <w:rPr>
          <w:rStyle w:val="FootnoteReference"/>
          <w:rFonts w:ascii="Georgia" w:hAnsi="Georgia"/>
        </w:rPr>
        <w:footnoteReference w:id="238"/>
      </w:r>
      <w:r w:rsidR="002D4F52" w:rsidRPr="00003391">
        <w:rPr>
          <w:rFonts w:ascii="Georgia" w:hAnsi="Georgia"/>
        </w:rPr>
        <w:t xml:space="preserve"> Though, DRM’s use in private ordering </w:t>
      </w:r>
      <w:r w:rsidR="006B7646" w:rsidRPr="00003391">
        <w:rPr>
          <w:rFonts w:ascii="Georgia" w:hAnsi="Georgia"/>
        </w:rPr>
        <w:t>sometimes contr</w:t>
      </w:r>
      <w:r w:rsidR="00DC468C" w:rsidRPr="00003391">
        <w:rPr>
          <w:rFonts w:ascii="Georgia" w:hAnsi="Georgia"/>
        </w:rPr>
        <w:t>avenes</w:t>
      </w:r>
      <w:r w:rsidR="006B7646" w:rsidRPr="00003391">
        <w:rPr>
          <w:rFonts w:ascii="Georgia" w:hAnsi="Georgia"/>
        </w:rPr>
        <w:t xml:space="preserve"> existing copyright frameworks by going beyond </w:t>
      </w:r>
      <w:r w:rsidR="002D4F52" w:rsidRPr="00003391">
        <w:rPr>
          <w:rFonts w:ascii="Georgia" w:hAnsi="Georgia"/>
        </w:rPr>
        <w:t xml:space="preserve">the </w:t>
      </w:r>
      <w:r w:rsidR="006B7646" w:rsidRPr="00003391">
        <w:rPr>
          <w:rFonts w:ascii="Georgia" w:hAnsi="Georgia"/>
        </w:rPr>
        <w:t>protections</w:t>
      </w:r>
      <w:r w:rsidR="00DC468C" w:rsidRPr="00003391">
        <w:rPr>
          <w:rFonts w:ascii="Georgia" w:hAnsi="Georgia"/>
        </w:rPr>
        <w:t xml:space="preserve"> guaranteed</w:t>
      </w:r>
      <w:r w:rsidR="006B7646" w:rsidRPr="00003391">
        <w:rPr>
          <w:rFonts w:ascii="Georgia" w:hAnsi="Georgia"/>
        </w:rPr>
        <w:t xml:space="preserve"> </w:t>
      </w:r>
      <w:r w:rsidR="00DC468C" w:rsidRPr="00003391">
        <w:rPr>
          <w:rFonts w:ascii="Georgia" w:hAnsi="Georgia"/>
        </w:rPr>
        <w:t>therein</w:t>
      </w:r>
      <w:r w:rsidR="006B7646" w:rsidRPr="00003391">
        <w:rPr>
          <w:rFonts w:ascii="Georgia" w:hAnsi="Georgia"/>
        </w:rPr>
        <w:t>, and even protecting works ineligible for copyright protection.</w:t>
      </w:r>
      <w:r w:rsidR="006B7646" w:rsidRPr="00003391">
        <w:rPr>
          <w:rFonts w:ascii="Georgia" w:hAnsi="Georgia"/>
          <w:vertAlign w:val="superscript"/>
        </w:rPr>
        <w:footnoteReference w:id="239"/>
      </w:r>
      <w:r w:rsidR="006B7646" w:rsidRPr="00003391">
        <w:rPr>
          <w:rFonts w:ascii="Georgia" w:hAnsi="Georgia"/>
        </w:rPr>
        <w:t xml:space="preserve"> </w:t>
      </w:r>
      <w:r w:rsidR="00342697" w:rsidRPr="00003391">
        <w:rPr>
          <w:rFonts w:ascii="Georgia" w:hAnsi="Georgia"/>
        </w:rPr>
        <w:t xml:space="preserve">DRM’s misuse is in private ordering is </w:t>
      </w:r>
      <w:r w:rsidR="00BE31A9" w:rsidRPr="00003391">
        <w:rPr>
          <w:rFonts w:ascii="Georgia" w:hAnsi="Georgia"/>
        </w:rPr>
        <w:t xml:space="preserve">very </w:t>
      </w:r>
      <w:r w:rsidR="00342697" w:rsidRPr="00003391">
        <w:rPr>
          <w:rFonts w:ascii="Georgia" w:hAnsi="Georgia"/>
        </w:rPr>
        <w:t>prevalent in</w:t>
      </w:r>
      <w:r w:rsidR="006B7646" w:rsidRPr="00003391">
        <w:rPr>
          <w:rFonts w:ascii="Georgia" w:hAnsi="Georgia"/>
        </w:rPr>
        <w:t xml:space="preserve"> </w:t>
      </w:r>
      <w:r w:rsidR="006B7646" w:rsidRPr="00003391">
        <w:rPr>
          <w:rFonts w:ascii="Georgia" w:hAnsi="Georgia"/>
          <w:i/>
        </w:rPr>
        <w:t xml:space="preserve">mass-contract </w:t>
      </w:r>
      <w:r w:rsidR="006B7646" w:rsidRPr="00003391">
        <w:rPr>
          <w:rFonts w:ascii="Georgia" w:hAnsi="Georgia"/>
        </w:rPr>
        <w:t xml:space="preserve">situations, </w:t>
      </w:r>
      <w:r w:rsidR="00F10CF4" w:rsidRPr="00003391">
        <w:rPr>
          <w:rFonts w:ascii="Georgia" w:hAnsi="Georgia"/>
        </w:rPr>
        <w:t xml:space="preserve">where </w:t>
      </w:r>
      <w:r w:rsidR="006B7646" w:rsidRPr="00003391">
        <w:rPr>
          <w:rFonts w:ascii="Georgia" w:hAnsi="Georgia"/>
        </w:rPr>
        <w:t>the terms offered by the licensor to the licensee are often drafted in favor of the licensor while overly restrictive to the licensee because the parties cannot directly negotiate with each other.</w:t>
      </w:r>
      <w:r w:rsidR="006B7646" w:rsidRPr="00003391">
        <w:rPr>
          <w:rFonts w:ascii="Georgia" w:hAnsi="Georgia"/>
          <w:vertAlign w:val="superscript"/>
        </w:rPr>
        <w:footnoteReference w:id="240"/>
      </w:r>
      <w:r w:rsidR="00173A70" w:rsidRPr="00003391">
        <w:rPr>
          <w:rFonts w:ascii="Georgia" w:hAnsi="Georgia"/>
        </w:rPr>
        <w:t xml:space="preserve"> </w:t>
      </w:r>
    </w:p>
    <w:p w14:paraId="1F77BA0F" w14:textId="430570B1" w:rsidR="0052685E" w:rsidRPr="00003391" w:rsidRDefault="0052685E" w:rsidP="006B7646">
      <w:pPr>
        <w:rPr>
          <w:rFonts w:ascii="Georgia" w:hAnsi="Georgia"/>
        </w:rPr>
      </w:pPr>
      <w:r w:rsidRPr="00003391">
        <w:rPr>
          <w:rFonts w:ascii="Georgia" w:hAnsi="Georgia"/>
        </w:rPr>
        <w:t xml:space="preserve">An example </w:t>
      </w:r>
      <w:proofErr w:type="spellStart"/>
      <w:r w:rsidRPr="00003391">
        <w:rPr>
          <w:rFonts w:ascii="Georgia" w:hAnsi="Georgia"/>
        </w:rPr>
        <w:t>Finck</w:t>
      </w:r>
      <w:proofErr w:type="spellEnd"/>
      <w:r w:rsidRPr="00003391">
        <w:rPr>
          <w:rFonts w:ascii="Georgia" w:hAnsi="Georgia"/>
        </w:rPr>
        <w:t xml:space="preserve"> and </w:t>
      </w:r>
      <w:proofErr w:type="spellStart"/>
      <w:r w:rsidRPr="00003391">
        <w:rPr>
          <w:rFonts w:ascii="Georgia" w:hAnsi="Georgia"/>
        </w:rPr>
        <w:t>Moscon</w:t>
      </w:r>
      <w:proofErr w:type="spellEnd"/>
      <w:r w:rsidRPr="00003391">
        <w:rPr>
          <w:rFonts w:ascii="Georgia" w:hAnsi="Georgia"/>
        </w:rPr>
        <w:t xml:space="preserve"> mention is the usage of DRM for private ordering in the academic publishing sector has ran afoul of the intentions of copyright law by restricting access (restricting the number of copies or prints) and use (copying file).</w:t>
      </w:r>
    </w:p>
    <w:p w14:paraId="42C10533" w14:textId="01F159A3" w:rsidR="0052685E" w:rsidRPr="00003391" w:rsidRDefault="0052685E" w:rsidP="006B7646">
      <w:pPr>
        <w:rPr>
          <w:rFonts w:ascii="Georgia" w:hAnsi="Georgia"/>
        </w:rPr>
      </w:pPr>
    </w:p>
    <w:p w14:paraId="2308691B" w14:textId="4EDA90CE" w:rsidR="0052685E" w:rsidRPr="00003391" w:rsidRDefault="0052685E" w:rsidP="006B7646">
      <w:pPr>
        <w:rPr>
          <w:rFonts w:ascii="Georgia" w:hAnsi="Georgia"/>
        </w:rPr>
      </w:pPr>
      <w:proofErr w:type="spellStart"/>
      <w:r w:rsidRPr="00003391">
        <w:rPr>
          <w:rFonts w:ascii="Georgia" w:hAnsi="Georgia"/>
        </w:rPr>
        <w:t>Finck</w:t>
      </w:r>
      <w:proofErr w:type="spellEnd"/>
      <w:r w:rsidRPr="00003391">
        <w:rPr>
          <w:rFonts w:ascii="Georgia" w:hAnsi="Georgia"/>
        </w:rPr>
        <w:t xml:space="preserve"> and </w:t>
      </w:r>
      <w:proofErr w:type="spellStart"/>
      <w:r w:rsidRPr="00003391">
        <w:rPr>
          <w:rFonts w:ascii="Georgia" w:hAnsi="Georgia"/>
        </w:rPr>
        <w:t>Moscon</w:t>
      </w:r>
      <w:proofErr w:type="spellEnd"/>
      <w:r w:rsidRPr="00003391">
        <w:rPr>
          <w:rFonts w:ascii="Georgia" w:hAnsi="Georgia"/>
        </w:rPr>
        <w:t xml:space="preserve"> provide an example of this situation in the academic publishing sector, where DRM has led to restricted access (restricting the number of copies or prints) and use (copying the research paper) of research papers by users.</w:t>
      </w:r>
      <w:r w:rsidRPr="00003391">
        <w:rPr>
          <w:rStyle w:val="FootnoteReference"/>
          <w:rFonts w:ascii="Georgia" w:hAnsi="Georgia"/>
        </w:rPr>
        <w:footnoteReference w:id="241"/>
      </w:r>
      <w:r w:rsidRPr="00003391">
        <w:rPr>
          <w:rFonts w:ascii="Georgia" w:hAnsi="Georgia"/>
        </w:rPr>
        <w:t xml:space="preserve"> This type of </w:t>
      </w:r>
      <w:r w:rsidR="0095385E" w:rsidRPr="00003391">
        <w:rPr>
          <w:rFonts w:ascii="Georgia" w:hAnsi="Georgia"/>
        </w:rPr>
        <w:t>activity</w:t>
      </w:r>
      <w:r w:rsidRPr="00003391">
        <w:rPr>
          <w:rFonts w:ascii="Georgia" w:hAnsi="Georgia"/>
        </w:rPr>
        <w:t xml:space="preserve">, as </w:t>
      </w:r>
      <w:r w:rsidR="0095385E" w:rsidRPr="00003391">
        <w:rPr>
          <w:rFonts w:ascii="Georgia" w:hAnsi="Georgia"/>
        </w:rPr>
        <w:t>poignantly</w:t>
      </w:r>
      <w:r w:rsidRPr="00003391">
        <w:rPr>
          <w:rFonts w:ascii="Georgia" w:hAnsi="Georgia"/>
        </w:rPr>
        <w:t xml:space="preserve"> mentioned </w:t>
      </w:r>
      <w:r w:rsidRPr="00003391">
        <w:rPr>
          <w:rFonts w:ascii="Georgia" w:hAnsi="Georgia"/>
        </w:rPr>
        <w:lastRenderedPageBreak/>
        <w:t xml:space="preserve">by </w:t>
      </w:r>
      <w:proofErr w:type="spellStart"/>
      <w:r w:rsidRPr="00003391">
        <w:rPr>
          <w:rFonts w:ascii="Georgia" w:hAnsi="Georgia"/>
        </w:rPr>
        <w:t>Finck</w:t>
      </w:r>
      <w:proofErr w:type="spellEnd"/>
      <w:r w:rsidRPr="00003391">
        <w:rPr>
          <w:rFonts w:ascii="Georgia" w:hAnsi="Georgia"/>
        </w:rPr>
        <w:t xml:space="preserve"> and </w:t>
      </w:r>
      <w:proofErr w:type="spellStart"/>
      <w:r w:rsidRPr="00003391">
        <w:rPr>
          <w:rFonts w:ascii="Georgia" w:hAnsi="Georgia"/>
        </w:rPr>
        <w:t>Moscon</w:t>
      </w:r>
      <w:proofErr w:type="spellEnd"/>
      <w:r w:rsidRPr="00003391">
        <w:rPr>
          <w:rFonts w:ascii="Georgia" w:hAnsi="Georgia"/>
        </w:rPr>
        <w:t>, tests the strength of the first sale doctrine</w:t>
      </w:r>
      <w:r w:rsidRPr="00003391">
        <w:rPr>
          <w:rFonts w:ascii="Georgia" w:hAnsi="Georgia"/>
          <w:vertAlign w:val="superscript"/>
        </w:rPr>
        <w:footnoteReference w:id="242"/>
      </w:r>
      <w:r w:rsidRPr="00003391">
        <w:rPr>
          <w:rFonts w:ascii="Georgia" w:hAnsi="Georgia"/>
        </w:rPr>
        <w:t xml:space="preserve"> in copyright law</w:t>
      </w:r>
      <w:r w:rsidR="00A10FBC" w:rsidRPr="00003391">
        <w:rPr>
          <w:rFonts w:ascii="Georgia" w:hAnsi="Georgia"/>
        </w:rPr>
        <w:t xml:space="preserve">, and </w:t>
      </w:r>
      <w:r w:rsidR="00600189" w:rsidRPr="00003391">
        <w:rPr>
          <w:rFonts w:ascii="Georgia" w:hAnsi="Georgia"/>
        </w:rPr>
        <w:t>highlights</w:t>
      </w:r>
      <w:r w:rsidR="00A10FBC" w:rsidRPr="00003391">
        <w:rPr>
          <w:rFonts w:ascii="Georgia" w:hAnsi="Georgia"/>
        </w:rPr>
        <w:t xml:space="preserve"> the need for copyright law to catch up with digitization</w:t>
      </w:r>
      <w:r w:rsidRPr="00003391">
        <w:rPr>
          <w:rFonts w:ascii="Georgia" w:hAnsi="Georgia"/>
        </w:rPr>
        <w:t>.</w:t>
      </w:r>
      <w:r w:rsidRPr="00003391">
        <w:rPr>
          <w:rFonts w:ascii="Georgia" w:hAnsi="Georgia"/>
          <w:vertAlign w:val="superscript"/>
        </w:rPr>
        <w:footnoteReference w:id="243"/>
      </w:r>
      <w:r w:rsidR="00A10FBC" w:rsidRPr="00003391">
        <w:rPr>
          <w:rFonts w:ascii="Georgia" w:hAnsi="Georgia"/>
        </w:rPr>
        <w:t xml:space="preserve"> </w:t>
      </w:r>
    </w:p>
    <w:p w14:paraId="09ACBE19" w14:textId="77777777" w:rsidR="0052685E" w:rsidRPr="00003391" w:rsidRDefault="0052685E" w:rsidP="006B7646">
      <w:pPr>
        <w:rPr>
          <w:rFonts w:ascii="Georgia" w:hAnsi="Georgia"/>
        </w:rPr>
      </w:pPr>
    </w:p>
    <w:p w14:paraId="640F8506" w14:textId="77777777" w:rsidR="006B7646" w:rsidRPr="00003391" w:rsidRDefault="006B7646" w:rsidP="006B7646">
      <w:pPr>
        <w:rPr>
          <w:rFonts w:ascii="Georgia" w:hAnsi="Georgia"/>
        </w:rPr>
      </w:pPr>
    </w:p>
    <w:p w14:paraId="2FED705B" w14:textId="17EDBB10" w:rsidR="006B7646" w:rsidRPr="00003391" w:rsidRDefault="00600189" w:rsidP="006B7646">
      <w:pPr>
        <w:rPr>
          <w:rFonts w:ascii="Georgia" w:hAnsi="Georgia"/>
        </w:rPr>
      </w:pPr>
      <w:r w:rsidRPr="00003391">
        <w:rPr>
          <w:rFonts w:ascii="Georgia" w:hAnsi="Georgia"/>
        </w:rPr>
        <w:t xml:space="preserve">Third, </w:t>
      </w:r>
      <w:proofErr w:type="spellStart"/>
      <w:r w:rsidR="006B7646" w:rsidRPr="00003391">
        <w:rPr>
          <w:rFonts w:ascii="Georgia" w:hAnsi="Georgia"/>
        </w:rPr>
        <w:t>Finck</w:t>
      </w:r>
      <w:proofErr w:type="spellEnd"/>
      <w:r w:rsidR="006B7646" w:rsidRPr="00003391">
        <w:rPr>
          <w:rFonts w:ascii="Georgia" w:hAnsi="Georgia"/>
        </w:rPr>
        <w:t xml:space="preserve"> and </w:t>
      </w:r>
      <w:proofErr w:type="spellStart"/>
      <w:r w:rsidR="006B7646" w:rsidRPr="00003391">
        <w:rPr>
          <w:rFonts w:ascii="Georgia" w:hAnsi="Georgia"/>
        </w:rPr>
        <w:t>Moscon</w:t>
      </w:r>
      <w:proofErr w:type="spellEnd"/>
      <w:r w:rsidR="006B7646" w:rsidRPr="00003391">
        <w:rPr>
          <w:rFonts w:ascii="Georgia" w:hAnsi="Georgia"/>
        </w:rPr>
        <w:t xml:space="preserve"> discuss</w:t>
      </w:r>
      <w:r w:rsidRPr="00003391">
        <w:rPr>
          <w:rFonts w:ascii="Georgia" w:hAnsi="Georgia"/>
        </w:rPr>
        <w:t>ed</w:t>
      </w:r>
      <w:r w:rsidR="006B7646" w:rsidRPr="00003391">
        <w:rPr>
          <w:rFonts w:ascii="Georgia" w:hAnsi="Georgia"/>
        </w:rPr>
        <w:t xml:space="preserve"> how international copyright treaties have led to a rise in private ordering.</w:t>
      </w:r>
      <w:r w:rsidR="006B7646" w:rsidRPr="00003391">
        <w:rPr>
          <w:rFonts w:ascii="Georgia" w:hAnsi="Georgia"/>
          <w:vertAlign w:val="superscript"/>
        </w:rPr>
        <w:footnoteReference w:id="244"/>
      </w:r>
      <w:r w:rsidR="006B7646" w:rsidRPr="00003391">
        <w:rPr>
          <w:rFonts w:ascii="Georgia" w:hAnsi="Georgia"/>
        </w:rPr>
        <w:t xml:space="preserve"> </w:t>
      </w:r>
      <w:r w:rsidR="002D1EE1" w:rsidRPr="00003391">
        <w:rPr>
          <w:rFonts w:ascii="Georgia" w:hAnsi="Georgia"/>
        </w:rPr>
        <w:t>In formally adopting the World Intellectual Property Organization (WIPO) Copyright Treaty (WCT)</w:t>
      </w:r>
      <w:r w:rsidR="0004048A" w:rsidRPr="00003391">
        <w:rPr>
          <w:rFonts w:ascii="Georgia" w:hAnsi="Georgia"/>
        </w:rPr>
        <w:t xml:space="preserve"> at the national level</w:t>
      </w:r>
      <w:r w:rsidR="002D1EE1" w:rsidRPr="00003391">
        <w:rPr>
          <w:rFonts w:ascii="Georgia" w:hAnsi="Georgia"/>
        </w:rPr>
        <w:t xml:space="preserve">, The United States of America </w:t>
      </w:r>
      <w:r w:rsidR="00C6023E" w:rsidRPr="00003391">
        <w:rPr>
          <w:rFonts w:ascii="Georgia" w:hAnsi="Georgia"/>
        </w:rPr>
        <w:t xml:space="preserve">(USA) </w:t>
      </w:r>
      <w:r w:rsidR="002D1EE1" w:rsidRPr="00003391">
        <w:rPr>
          <w:rFonts w:ascii="Georgia" w:hAnsi="Georgia"/>
        </w:rPr>
        <w:t>passed the Digital Millennium Copyright Act (DMCA), and the European Union</w:t>
      </w:r>
      <w:r w:rsidR="00C6023E" w:rsidRPr="00003391">
        <w:rPr>
          <w:rFonts w:ascii="Georgia" w:hAnsi="Georgia"/>
        </w:rPr>
        <w:t xml:space="preserve"> (EU)</w:t>
      </w:r>
      <w:r w:rsidR="002D1EE1" w:rsidRPr="00003391">
        <w:rPr>
          <w:rFonts w:ascii="Georgia" w:hAnsi="Georgia"/>
        </w:rPr>
        <w:t xml:space="preserve"> passed the </w:t>
      </w:r>
      <w:proofErr w:type="spellStart"/>
      <w:r w:rsidR="002D1EE1" w:rsidRPr="00003391">
        <w:rPr>
          <w:rFonts w:ascii="Georgia" w:hAnsi="Georgia"/>
        </w:rPr>
        <w:t>InfoSoc</w:t>
      </w:r>
      <w:proofErr w:type="spellEnd"/>
      <w:r w:rsidR="002D1EE1" w:rsidRPr="00003391">
        <w:rPr>
          <w:rFonts w:ascii="Georgia" w:hAnsi="Georgia"/>
        </w:rPr>
        <w:t xml:space="preserve"> Directive.</w:t>
      </w:r>
      <w:r w:rsidR="0004048A" w:rsidRPr="00003391">
        <w:rPr>
          <w:rStyle w:val="FootnoteReference"/>
          <w:rFonts w:ascii="Georgia" w:hAnsi="Georgia"/>
        </w:rPr>
        <w:footnoteReference w:id="245"/>
      </w:r>
      <w:r w:rsidR="002D1EE1" w:rsidRPr="00003391">
        <w:rPr>
          <w:rFonts w:ascii="Georgia" w:hAnsi="Georgia"/>
        </w:rPr>
        <w:t xml:space="preserve"> The WCT </w:t>
      </w:r>
      <w:r w:rsidR="0004048A" w:rsidRPr="00003391">
        <w:rPr>
          <w:rFonts w:ascii="Georgia" w:hAnsi="Georgia"/>
        </w:rPr>
        <w:t>imposed obligations for adequate legal protections and remedies  against circumvention of TPMs and removal or alteration of RMI.</w:t>
      </w:r>
      <w:r w:rsidR="0004048A" w:rsidRPr="00003391">
        <w:rPr>
          <w:rStyle w:val="FootnoteReference"/>
          <w:rFonts w:ascii="Georgia" w:hAnsi="Georgia"/>
        </w:rPr>
        <w:footnoteReference w:id="246"/>
      </w:r>
      <w:r w:rsidR="0004048A" w:rsidRPr="00003391">
        <w:rPr>
          <w:rFonts w:ascii="Georgia" w:hAnsi="Georgia"/>
        </w:rPr>
        <w:t xml:space="preserve"> </w:t>
      </w:r>
      <w:r w:rsidR="00C6023E" w:rsidRPr="00003391">
        <w:rPr>
          <w:rFonts w:ascii="Georgia" w:hAnsi="Georgia"/>
        </w:rPr>
        <w:t>Both the USA and EU legislation exceeded the WCT’s requirements and effectively extended the “protection of technical measures even beyond the boundaries of exclusive rights.”</w:t>
      </w:r>
      <w:r w:rsidR="00C6023E" w:rsidRPr="00003391">
        <w:rPr>
          <w:rStyle w:val="FootnoteReference"/>
          <w:rFonts w:ascii="Georgia" w:hAnsi="Georgia"/>
        </w:rPr>
        <w:footnoteReference w:id="247"/>
      </w:r>
      <w:r w:rsidR="00C6023E" w:rsidRPr="00003391">
        <w:rPr>
          <w:rFonts w:ascii="Georgia" w:hAnsi="Georgia"/>
        </w:rPr>
        <w:t xml:space="preserve"> Thus, both legislations allowed private ordering-based contracts and technical measures to exceed the bounds of copyright law by restricting copyright-permitted uses such as fair use through TPMs.</w:t>
      </w:r>
      <w:r w:rsidR="00C6023E" w:rsidRPr="00003391">
        <w:rPr>
          <w:rFonts w:ascii="Georgia" w:hAnsi="Georgia"/>
          <w:vertAlign w:val="superscript"/>
        </w:rPr>
        <w:footnoteReference w:id="248"/>
      </w:r>
      <w:r w:rsidR="0085736F" w:rsidRPr="00003391">
        <w:rPr>
          <w:rFonts w:ascii="Georgia" w:hAnsi="Georgia"/>
        </w:rPr>
        <w:t xml:space="preserve"> </w:t>
      </w:r>
      <w:r w:rsidR="006B7646" w:rsidRPr="00003391">
        <w:rPr>
          <w:rFonts w:ascii="Georgia" w:hAnsi="Georgia"/>
        </w:rPr>
        <w:t>These acts have essentially shifted “copyright from public to private ordering enabled by both contracts and technological measures.”</w:t>
      </w:r>
      <w:r w:rsidR="006B7646" w:rsidRPr="00003391">
        <w:rPr>
          <w:rFonts w:ascii="Georgia" w:hAnsi="Georgia"/>
          <w:vertAlign w:val="superscript"/>
        </w:rPr>
        <w:footnoteReference w:id="249"/>
      </w:r>
    </w:p>
    <w:p w14:paraId="42FC1F69" w14:textId="77777777" w:rsidR="006B7646" w:rsidRPr="00003391" w:rsidRDefault="006B7646" w:rsidP="006B7646">
      <w:pPr>
        <w:rPr>
          <w:rFonts w:ascii="Georgia" w:hAnsi="Georgia"/>
        </w:rPr>
      </w:pPr>
    </w:p>
    <w:p w14:paraId="5D4DDC81" w14:textId="6EB1ECA9" w:rsidR="006B7646" w:rsidRPr="00003391" w:rsidRDefault="0085736F" w:rsidP="006B7646">
      <w:pPr>
        <w:rPr>
          <w:rFonts w:ascii="Georgia" w:hAnsi="Georgia"/>
        </w:rPr>
      </w:pPr>
      <w:r w:rsidRPr="00003391">
        <w:rPr>
          <w:rFonts w:ascii="Georgia" w:hAnsi="Georgia"/>
        </w:rPr>
        <w:t>Additionally, this raises the possibility of rightsholders</w:t>
      </w:r>
      <w:r w:rsidR="006B7646" w:rsidRPr="00003391">
        <w:rPr>
          <w:rFonts w:ascii="Georgia" w:hAnsi="Georgia"/>
        </w:rPr>
        <w:t xml:space="preserve"> </w:t>
      </w:r>
      <w:r w:rsidRPr="00003391">
        <w:rPr>
          <w:rFonts w:ascii="Georgia" w:hAnsi="Georgia"/>
        </w:rPr>
        <w:t>using</w:t>
      </w:r>
      <w:r w:rsidR="006B7646" w:rsidRPr="00003391">
        <w:rPr>
          <w:rFonts w:ascii="Georgia" w:hAnsi="Georgia"/>
        </w:rPr>
        <w:t xml:space="preserve"> DRM to influence the </w:t>
      </w:r>
      <w:r w:rsidRPr="00003391">
        <w:rPr>
          <w:rFonts w:ascii="Georgia" w:hAnsi="Georgia"/>
        </w:rPr>
        <w:t>market</w:t>
      </w:r>
      <w:r w:rsidR="006B7646" w:rsidRPr="00003391">
        <w:rPr>
          <w:rFonts w:ascii="Georgia" w:hAnsi="Georgia"/>
        </w:rPr>
        <w:t xml:space="preserve"> (i.e., a use beyond protecting the rights of the copyright holder) via a “strategic barrier to entry in</w:t>
      </w:r>
    </w:p>
    <w:p w14:paraId="0F112725" w14:textId="77777777" w:rsidR="006B7646" w:rsidRPr="00003391" w:rsidRDefault="006B7646" w:rsidP="006B7646">
      <w:pPr>
        <w:rPr>
          <w:rFonts w:ascii="Georgia" w:hAnsi="Georgia"/>
        </w:rPr>
      </w:pPr>
      <w:r w:rsidRPr="00003391">
        <w:rPr>
          <w:rFonts w:ascii="Georgia" w:hAnsi="Georgia"/>
        </w:rPr>
        <w:t>addition to a contract and the rules protecting the technology that facilitate its use, to</w:t>
      </w:r>
    </w:p>
    <w:p w14:paraId="20176799" w14:textId="77777777" w:rsidR="006B7646" w:rsidRPr="00003391" w:rsidRDefault="006B7646" w:rsidP="006B7646">
      <w:pPr>
        <w:rPr>
          <w:rFonts w:ascii="Georgia" w:hAnsi="Georgia"/>
        </w:rPr>
      </w:pPr>
      <w:r w:rsidRPr="00003391">
        <w:rPr>
          <w:rFonts w:ascii="Georgia" w:hAnsi="Georgia"/>
        </w:rPr>
        <w:t>erect strategic barriers even in secondary markets.”</w:t>
      </w:r>
      <w:r w:rsidRPr="00003391">
        <w:rPr>
          <w:rFonts w:ascii="Georgia" w:hAnsi="Georgia"/>
          <w:vertAlign w:val="superscript"/>
        </w:rPr>
        <w:footnoteReference w:id="250"/>
      </w:r>
    </w:p>
    <w:p w14:paraId="3CEE120D" w14:textId="77777777" w:rsidR="006B7646" w:rsidRPr="00003391" w:rsidRDefault="006B7646" w:rsidP="006B7646">
      <w:pPr>
        <w:rPr>
          <w:rFonts w:ascii="Georgia" w:hAnsi="Georgia"/>
        </w:rPr>
      </w:pPr>
    </w:p>
    <w:p w14:paraId="143762C7" w14:textId="2BB0F208" w:rsidR="006B7646" w:rsidRPr="00003391" w:rsidRDefault="00BB6ACF" w:rsidP="006B7646">
      <w:pPr>
        <w:rPr>
          <w:rFonts w:ascii="Georgia" w:hAnsi="Georgia"/>
        </w:rPr>
      </w:pPr>
      <w:r w:rsidRPr="00003391">
        <w:rPr>
          <w:rFonts w:ascii="Georgia" w:hAnsi="Georgia"/>
        </w:rPr>
        <w:t xml:space="preserve">After introducing background information on DRM, </w:t>
      </w:r>
      <w:proofErr w:type="spellStart"/>
      <w:r w:rsidR="006B7646" w:rsidRPr="00003391">
        <w:rPr>
          <w:rFonts w:ascii="Georgia" w:hAnsi="Georgia"/>
        </w:rPr>
        <w:t>Finck</w:t>
      </w:r>
      <w:proofErr w:type="spellEnd"/>
      <w:r w:rsidR="006B7646" w:rsidRPr="00003391">
        <w:rPr>
          <w:rFonts w:ascii="Georgia" w:hAnsi="Georgia"/>
        </w:rPr>
        <w:t xml:space="preserve"> and </w:t>
      </w:r>
      <w:proofErr w:type="spellStart"/>
      <w:r w:rsidR="006B7646" w:rsidRPr="00003391">
        <w:rPr>
          <w:rFonts w:ascii="Georgia" w:hAnsi="Georgia"/>
        </w:rPr>
        <w:t>Moscon</w:t>
      </w:r>
      <w:proofErr w:type="spellEnd"/>
      <w:r w:rsidR="006B7646" w:rsidRPr="00003391">
        <w:rPr>
          <w:rFonts w:ascii="Georgia" w:hAnsi="Georgia"/>
        </w:rPr>
        <w:t xml:space="preserve"> t</w:t>
      </w:r>
      <w:r w:rsidRPr="00003391">
        <w:rPr>
          <w:rFonts w:ascii="Georgia" w:hAnsi="Georgia"/>
        </w:rPr>
        <w:t>ransitioned</w:t>
      </w:r>
      <w:r w:rsidR="006B7646" w:rsidRPr="00003391">
        <w:rPr>
          <w:rFonts w:ascii="Georgia" w:hAnsi="Georgia"/>
        </w:rPr>
        <w:t xml:space="preserve"> to discuss blockchain and smart contract use cases in the copyright domain, and if they can provide an alternative to the current DRM systems.</w:t>
      </w:r>
      <w:r w:rsidR="006B7646" w:rsidRPr="00003391">
        <w:rPr>
          <w:rFonts w:ascii="Georgia" w:hAnsi="Georgia"/>
          <w:vertAlign w:val="superscript"/>
        </w:rPr>
        <w:footnoteReference w:id="251"/>
      </w:r>
    </w:p>
    <w:p w14:paraId="2BD52EE8" w14:textId="77777777" w:rsidR="006B7646" w:rsidRPr="00003391" w:rsidRDefault="006B7646" w:rsidP="006B7646">
      <w:pPr>
        <w:rPr>
          <w:rFonts w:ascii="Georgia" w:hAnsi="Georgia"/>
        </w:rPr>
      </w:pPr>
    </w:p>
    <w:p w14:paraId="145769A6" w14:textId="787CBB8D" w:rsidR="001C090B" w:rsidRPr="00003391" w:rsidRDefault="001C090B" w:rsidP="006B7646">
      <w:pPr>
        <w:rPr>
          <w:rFonts w:ascii="Georgia" w:hAnsi="Georgia"/>
        </w:rPr>
      </w:pPr>
    </w:p>
    <w:p w14:paraId="6433FD8B" w14:textId="31F20C6C" w:rsidR="001C090B" w:rsidRPr="00003391" w:rsidRDefault="001C090B" w:rsidP="006B7646">
      <w:pPr>
        <w:rPr>
          <w:rFonts w:ascii="Georgia" w:hAnsi="Georgia"/>
        </w:rPr>
      </w:pPr>
      <w:proofErr w:type="spellStart"/>
      <w:r w:rsidRPr="00003391">
        <w:rPr>
          <w:rFonts w:ascii="Georgia" w:hAnsi="Georgia"/>
        </w:rPr>
        <w:t>Finck</w:t>
      </w:r>
      <w:proofErr w:type="spellEnd"/>
      <w:r w:rsidRPr="00003391">
        <w:rPr>
          <w:rFonts w:ascii="Georgia" w:hAnsi="Georgia"/>
        </w:rPr>
        <w:t xml:space="preserve"> and </w:t>
      </w:r>
      <w:proofErr w:type="spellStart"/>
      <w:r w:rsidRPr="00003391">
        <w:rPr>
          <w:rFonts w:ascii="Georgia" w:hAnsi="Georgia"/>
        </w:rPr>
        <w:t>M</w:t>
      </w:r>
      <w:r w:rsidR="0095385E" w:rsidRPr="00003391">
        <w:rPr>
          <w:rFonts w:ascii="Georgia" w:hAnsi="Georgia"/>
        </w:rPr>
        <w:t>o</w:t>
      </w:r>
      <w:r w:rsidRPr="00003391">
        <w:rPr>
          <w:rFonts w:ascii="Georgia" w:hAnsi="Georgia"/>
        </w:rPr>
        <w:t>scon</w:t>
      </w:r>
      <w:proofErr w:type="spellEnd"/>
      <w:r w:rsidRPr="00003391">
        <w:rPr>
          <w:rFonts w:ascii="Georgia" w:hAnsi="Georgia"/>
        </w:rPr>
        <w:t xml:space="preserve"> identified three main drivers for blockchain use cases in the copyright domain:</w:t>
      </w:r>
    </w:p>
    <w:p w14:paraId="29297D77" w14:textId="77777777" w:rsidR="006B7646" w:rsidRPr="00003391" w:rsidRDefault="006B7646" w:rsidP="006B7646">
      <w:pPr>
        <w:rPr>
          <w:rFonts w:ascii="Georgia" w:hAnsi="Georgia"/>
        </w:rPr>
      </w:pPr>
    </w:p>
    <w:p w14:paraId="37BF0B68" w14:textId="3CD06FD3" w:rsidR="006B7646" w:rsidRPr="00003391" w:rsidRDefault="00EE4EBA" w:rsidP="006B7646">
      <w:pPr>
        <w:numPr>
          <w:ilvl w:val="0"/>
          <w:numId w:val="41"/>
        </w:numPr>
        <w:rPr>
          <w:rFonts w:ascii="Georgia" w:hAnsi="Georgia"/>
        </w:rPr>
      </w:pPr>
      <w:r w:rsidRPr="00003391">
        <w:rPr>
          <w:rFonts w:ascii="Georgia" w:hAnsi="Georgia"/>
        </w:rPr>
        <w:t>b</w:t>
      </w:r>
      <w:r w:rsidR="006B7646" w:rsidRPr="00003391">
        <w:rPr>
          <w:rFonts w:ascii="Georgia" w:hAnsi="Georgia"/>
        </w:rPr>
        <w:t>lockchain’s potential capacity to precisely identify a digital asset</w:t>
      </w:r>
      <w:r w:rsidRPr="00003391">
        <w:rPr>
          <w:rFonts w:ascii="Georgia" w:hAnsi="Georgia"/>
        </w:rPr>
        <w:t>,</w:t>
      </w:r>
    </w:p>
    <w:p w14:paraId="37257211" w14:textId="3716CAA8" w:rsidR="006B7646" w:rsidRPr="00003391" w:rsidRDefault="00EE4EBA" w:rsidP="006B7646">
      <w:pPr>
        <w:numPr>
          <w:ilvl w:val="0"/>
          <w:numId w:val="41"/>
        </w:numPr>
        <w:rPr>
          <w:rFonts w:ascii="Georgia" w:hAnsi="Georgia"/>
        </w:rPr>
      </w:pPr>
      <w:r w:rsidRPr="00003391">
        <w:rPr>
          <w:rFonts w:ascii="Georgia" w:hAnsi="Georgia"/>
        </w:rPr>
        <w:t>b</w:t>
      </w:r>
      <w:r w:rsidR="006B7646" w:rsidRPr="00003391">
        <w:rPr>
          <w:rFonts w:ascii="Georgia" w:hAnsi="Georgia"/>
        </w:rPr>
        <w:t>lockchain’s potential to “foster transparent and disintermediated transactions</w:t>
      </w:r>
      <w:r w:rsidRPr="00003391">
        <w:rPr>
          <w:rFonts w:ascii="Georgia" w:hAnsi="Georgia"/>
        </w:rPr>
        <w:t>,</w:t>
      </w:r>
      <w:r w:rsidR="006B7646" w:rsidRPr="00003391">
        <w:rPr>
          <w:rFonts w:ascii="Georgia" w:hAnsi="Georgia"/>
        </w:rPr>
        <w:t>”</w:t>
      </w:r>
      <w:r w:rsidRPr="00003391">
        <w:rPr>
          <w:rFonts w:ascii="Georgia" w:hAnsi="Georgia"/>
        </w:rPr>
        <w:t xml:space="preserve"> and</w:t>
      </w:r>
    </w:p>
    <w:p w14:paraId="3295D57C" w14:textId="7CB4BD55" w:rsidR="006B7646" w:rsidRPr="00003391" w:rsidRDefault="00EE4EBA" w:rsidP="006B7646">
      <w:pPr>
        <w:numPr>
          <w:ilvl w:val="0"/>
          <w:numId w:val="41"/>
        </w:numPr>
        <w:rPr>
          <w:rFonts w:ascii="Georgia" w:hAnsi="Georgia"/>
        </w:rPr>
      </w:pPr>
      <w:r w:rsidRPr="00003391">
        <w:rPr>
          <w:rFonts w:ascii="Georgia" w:hAnsi="Georgia"/>
        </w:rPr>
        <w:t>b</w:t>
      </w:r>
      <w:r w:rsidR="006B7646" w:rsidRPr="00003391">
        <w:rPr>
          <w:rFonts w:ascii="Georgia" w:hAnsi="Georgia"/>
        </w:rPr>
        <w:t>lockchain’s potential to be developed as a DRM system.</w:t>
      </w:r>
      <w:r w:rsidR="006B7646" w:rsidRPr="00003391">
        <w:rPr>
          <w:rFonts w:ascii="Georgia" w:hAnsi="Georgia"/>
          <w:vertAlign w:val="superscript"/>
        </w:rPr>
        <w:footnoteReference w:id="252"/>
      </w:r>
    </w:p>
    <w:p w14:paraId="392BD1AF" w14:textId="77777777" w:rsidR="006B7646" w:rsidRPr="00003391" w:rsidRDefault="006B7646" w:rsidP="006B7646">
      <w:pPr>
        <w:rPr>
          <w:rFonts w:ascii="Georgia" w:hAnsi="Georgia"/>
        </w:rPr>
      </w:pPr>
    </w:p>
    <w:p w14:paraId="596E32AF" w14:textId="7A17F0D9" w:rsidR="00235D1B" w:rsidRPr="00003391" w:rsidRDefault="00235D1B" w:rsidP="006B7646">
      <w:pPr>
        <w:rPr>
          <w:rFonts w:ascii="Georgia" w:hAnsi="Georgia"/>
        </w:rPr>
      </w:pPr>
      <w:r w:rsidRPr="00003391">
        <w:rPr>
          <w:rFonts w:ascii="Georgia" w:hAnsi="Georgia"/>
        </w:rPr>
        <w:t>Since Bodo et al. discussed the first two drivers in</w:t>
      </w:r>
      <w:r w:rsidR="00D05F76" w:rsidRPr="00003391">
        <w:rPr>
          <w:rFonts w:ascii="Georgia" w:hAnsi="Georgia"/>
        </w:rPr>
        <w:t xml:space="preserve"> great</w:t>
      </w:r>
      <w:r w:rsidR="00AB21D4" w:rsidRPr="00003391">
        <w:rPr>
          <w:rFonts w:ascii="Georgia" w:hAnsi="Georgia"/>
        </w:rPr>
        <w:t>er detail in their paper</w:t>
      </w:r>
      <w:r w:rsidR="00D05F76" w:rsidRPr="00003391">
        <w:rPr>
          <w:rFonts w:ascii="Georgia" w:hAnsi="Georgia"/>
        </w:rPr>
        <w:t>,</w:t>
      </w:r>
      <w:r w:rsidR="00AB21D4" w:rsidRPr="00003391">
        <w:rPr>
          <w:rFonts w:ascii="Georgia" w:hAnsi="Georgia"/>
        </w:rPr>
        <w:t xml:space="preserve"> for our purposes, we shall only discuss </w:t>
      </w:r>
      <w:proofErr w:type="spellStart"/>
      <w:r w:rsidR="00AB21D4" w:rsidRPr="00003391">
        <w:rPr>
          <w:rFonts w:ascii="Georgia" w:hAnsi="Georgia"/>
        </w:rPr>
        <w:t>Finck</w:t>
      </w:r>
      <w:proofErr w:type="spellEnd"/>
      <w:r w:rsidR="00AB21D4" w:rsidRPr="00003391">
        <w:rPr>
          <w:rFonts w:ascii="Georgia" w:hAnsi="Georgia"/>
        </w:rPr>
        <w:t xml:space="preserve"> and </w:t>
      </w:r>
      <w:proofErr w:type="spellStart"/>
      <w:r w:rsidR="00AB21D4" w:rsidRPr="00003391">
        <w:rPr>
          <w:rFonts w:ascii="Georgia" w:hAnsi="Georgia"/>
        </w:rPr>
        <w:t>Moscon’s</w:t>
      </w:r>
      <w:proofErr w:type="spellEnd"/>
      <w:r w:rsidR="00AB21D4" w:rsidRPr="00003391">
        <w:rPr>
          <w:rFonts w:ascii="Georgia" w:hAnsi="Georgia"/>
        </w:rPr>
        <w:t xml:space="preserve"> analysis of the second and third main driver.</w:t>
      </w:r>
    </w:p>
    <w:p w14:paraId="71AC4A7A" w14:textId="77777777" w:rsidR="006B7646" w:rsidRPr="00003391" w:rsidRDefault="006B7646" w:rsidP="006B7646">
      <w:pPr>
        <w:rPr>
          <w:rFonts w:ascii="Georgia" w:hAnsi="Georgia"/>
        </w:rPr>
      </w:pPr>
    </w:p>
    <w:p w14:paraId="21F5D862" w14:textId="2118C43E" w:rsidR="000E0988" w:rsidRPr="00003391" w:rsidRDefault="00DA558D" w:rsidP="006B7646">
      <w:pPr>
        <w:rPr>
          <w:rFonts w:ascii="Georgia" w:hAnsi="Georgia"/>
        </w:rPr>
      </w:pPr>
      <w:r w:rsidRPr="00003391">
        <w:rPr>
          <w:rFonts w:ascii="Georgia" w:hAnsi="Georgia"/>
        </w:rPr>
        <w:t xml:space="preserve">In </w:t>
      </w:r>
      <w:proofErr w:type="spellStart"/>
      <w:r w:rsidR="006B7646" w:rsidRPr="00003391">
        <w:rPr>
          <w:rFonts w:ascii="Georgia" w:hAnsi="Georgia"/>
        </w:rPr>
        <w:t>Finck</w:t>
      </w:r>
      <w:proofErr w:type="spellEnd"/>
      <w:r w:rsidR="006B7646" w:rsidRPr="00003391">
        <w:rPr>
          <w:rFonts w:ascii="Georgia" w:hAnsi="Georgia"/>
        </w:rPr>
        <w:t xml:space="preserve"> and </w:t>
      </w:r>
      <w:proofErr w:type="spellStart"/>
      <w:r w:rsidR="006B7646" w:rsidRPr="00003391">
        <w:rPr>
          <w:rFonts w:ascii="Georgia" w:hAnsi="Georgia"/>
        </w:rPr>
        <w:t>Moscon</w:t>
      </w:r>
      <w:r w:rsidRPr="00003391">
        <w:rPr>
          <w:rFonts w:ascii="Georgia" w:hAnsi="Georgia"/>
        </w:rPr>
        <w:t>’s</w:t>
      </w:r>
      <w:proofErr w:type="spellEnd"/>
      <w:r w:rsidRPr="00003391">
        <w:rPr>
          <w:rFonts w:ascii="Georgia" w:hAnsi="Georgia"/>
        </w:rPr>
        <w:t xml:space="preserve"> analysis, </w:t>
      </w:r>
      <w:r w:rsidR="006B7646" w:rsidRPr="00003391">
        <w:rPr>
          <w:rFonts w:ascii="Georgia" w:hAnsi="Georgia"/>
        </w:rPr>
        <w:t xml:space="preserve">the second driver can provide much needed transparency and cost savings </w:t>
      </w:r>
      <w:r w:rsidRPr="00003391">
        <w:rPr>
          <w:rFonts w:ascii="Georgia" w:hAnsi="Georgia"/>
        </w:rPr>
        <w:t>by</w:t>
      </w:r>
      <w:r w:rsidR="006B7646" w:rsidRPr="00003391">
        <w:rPr>
          <w:rFonts w:ascii="Georgia" w:hAnsi="Georgia"/>
        </w:rPr>
        <w:t xml:space="preserve"> automat</w:t>
      </w:r>
      <w:r w:rsidRPr="00003391">
        <w:rPr>
          <w:rFonts w:ascii="Georgia" w:hAnsi="Georgia"/>
        </w:rPr>
        <w:t>ing</w:t>
      </w:r>
      <w:r w:rsidR="006B7646" w:rsidRPr="00003391">
        <w:rPr>
          <w:rFonts w:ascii="Georgia" w:hAnsi="Georgia"/>
        </w:rPr>
        <w:t xml:space="preserve"> transactions via smart contracts.</w:t>
      </w:r>
      <w:r w:rsidR="006B7646" w:rsidRPr="00003391">
        <w:rPr>
          <w:rFonts w:ascii="Georgia" w:hAnsi="Georgia"/>
          <w:vertAlign w:val="superscript"/>
        </w:rPr>
        <w:footnoteReference w:id="253"/>
      </w:r>
      <w:r w:rsidR="006B7646" w:rsidRPr="00003391">
        <w:rPr>
          <w:rFonts w:ascii="Georgia" w:hAnsi="Georgia"/>
        </w:rPr>
        <w:t xml:space="preserve"> With the advent of smart contracts, </w:t>
      </w:r>
      <w:proofErr w:type="spellStart"/>
      <w:r w:rsidR="006B7646" w:rsidRPr="00003391">
        <w:rPr>
          <w:rFonts w:ascii="Georgia" w:hAnsi="Georgia"/>
        </w:rPr>
        <w:t>Finck</w:t>
      </w:r>
      <w:proofErr w:type="spellEnd"/>
      <w:r w:rsidR="006B7646" w:rsidRPr="00003391">
        <w:rPr>
          <w:rFonts w:ascii="Georgia" w:hAnsi="Georgia"/>
        </w:rPr>
        <w:t xml:space="preserve"> and </w:t>
      </w:r>
      <w:proofErr w:type="spellStart"/>
      <w:r w:rsidR="006B7646" w:rsidRPr="00003391">
        <w:rPr>
          <w:rFonts w:ascii="Georgia" w:hAnsi="Georgia"/>
        </w:rPr>
        <w:t>Moscon</w:t>
      </w:r>
      <w:proofErr w:type="spellEnd"/>
      <w:r w:rsidR="006B7646" w:rsidRPr="00003391">
        <w:rPr>
          <w:rFonts w:ascii="Georgia" w:hAnsi="Georgia"/>
        </w:rPr>
        <w:t xml:space="preserve"> </w:t>
      </w:r>
      <w:r w:rsidR="009800EA" w:rsidRPr="00003391">
        <w:rPr>
          <w:rFonts w:ascii="Georgia" w:hAnsi="Georgia"/>
        </w:rPr>
        <w:t>see</w:t>
      </w:r>
      <w:r w:rsidR="006B7646" w:rsidRPr="00003391">
        <w:rPr>
          <w:rFonts w:ascii="Georgia" w:hAnsi="Georgia"/>
        </w:rPr>
        <w:t xml:space="preserve"> micropayments </w:t>
      </w:r>
      <w:r w:rsidR="009800EA" w:rsidRPr="00003391">
        <w:rPr>
          <w:rFonts w:ascii="Georgia" w:hAnsi="Georgia"/>
        </w:rPr>
        <w:t>becoming</w:t>
      </w:r>
      <w:r w:rsidR="006B7646" w:rsidRPr="00003391">
        <w:rPr>
          <w:rFonts w:ascii="Georgia" w:hAnsi="Georgia"/>
        </w:rPr>
        <w:t xml:space="preserve"> economically viable because smart contracts </w:t>
      </w:r>
      <w:r w:rsidR="00C102BE" w:rsidRPr="00003391">
        <w:rPr>
          <w:rFonts w:ascii="Georgia" w:hAnsi="Georgia"/>
        </w:rPr>
        <w:t xml:space="preserve">can </w:t>
      </w:r>
      <w:r w:rsidR="006B7646" w:rsidRPr="00003391">
        <w:rPr>
          <w:rFonts w:ascii="Georgia" w:hAnsi="Georgia"/>
        </w:rPr>
        <w:t>execute payments for smaller fees than previous payment methods</w:t>
      </w:r>
      <w:r w:rsidR="00C102BE" w:rsidRPr="00003391">
        <w:rPr>
          <w:rFonts w:ascii="Georgia" w:hAnsi="Georgia"/>
        </w:rPr>
        <w:t xml:space="preserve"> while </w:t>
      </w:r>
      <w:r w:rsidR="009800EA" w:rsidRPr="00003391">
        <w:rPr>
          <w:rFonts w:ascii="Georgia" w:hAnsi="Georgia"/>
        </w:rPr>
        <w:t>automatically split</w:t>
      </w:r>
      <w:r w:rsidR="00C102BE" w:rsidRPr="00003391">
        <w:rPr>
          <w:rFonts w:ascii="Georgia" w:hAnsi="Georgia"/>
        </w:rPr>
        <w:t>ting</w:t>
      </w:r>
      <w:r w:rsidR="009800EA" w:rsidRPr="00003391">
        <w:rPr>
          <w:rFonts w:ascii="Georgia" w:hAnsi="Georgia"/>
        </w:rPr>
        <w:t xml:space="preserve"> payments among multiple</w:t>
      </w:r>
      <w:r w:rsidR="006B7646" w:rsidRPr="00003391">
        <w:rPr>
          <w:rFonts w:ascii="Georgia" w:hAnsi="Georgia"/>
        </w:rPr>
        <w:t xml:space="preserve"> </w:t>
      </w:r>
      <w:r w:rsidR="00C102BE" w:rsidRPr="00003391">
        <w:rPr>
          <w:rFonts w:ascii="Georgia" w:hAnsi="Georgia"/>
        </w:rPr>
        <w:t>parties</w:t>
      </w:r>
      <w:r w:rsidR="006B7646" w:rsidRPr="00003391">
        <w:rPr>
          <w:rFonts w:ascii="Georgia" w:hAnsi="Georgia"/>
        </w:rPr>
        <w:t>.</w:t>
      </w:r>
      <w:r w:rsidR="006B7646" w:rsidRPr="00003391">
        <w:rPr>
          <w:rFonts w:ascii="Georgia" w:hAnsi="Georgia"/>
          <w:vertAlign w:val="superscript"/>
        </w:rPr>
        <w:footnoteReference w:id="254"/>
      </w:r>
      <w:r w:rsidR="006B7646" w:rsidRPr="00003391">
        <w:rPr>
          <w:rFonts w:ascii="Georgia" w:hAnsi="Georgia"/>
        </w:rPr>
        <w:t xml:space="preserve"> Thus, this model </w:t>
      </w:r>
      <w:r w:rsidR="000E0988" w:rsidRPr="00003391">
        <w:rPr>
          <w:rFonts w:ascii="Georgia" w:hAnsi="Georgia"/>
        </w:rPr>
        <w:t>lets</w:t>
      </w:r>
      <w:r w:rsidR="006B7646" w:rsidRPr="00003391">
        <w:rPr>
          <w:rFonts w:ascii="Georgia" w:hAnsi="Georgia"/>
        </w:rPr>
        <w:t xml:space="preserve"> musicians engage in direct peer-to-peer</w:t>
      </w:r>
      <w:r w:rsidR="000E0988" w:rsidRPr="00003391">
        <w:rPr>
          <w:rFonts w:ascii="Georgia" w:hAnsi="Georgia"/>
        </w:rPr>
        <w:t xml:space="preserve"> (p2p)</w:t>
      </w:r>
      <w:r w:rsidR="006B7646" w:rsidRPr="00003391">
        <w:rPr>
          <w:rFonts w:ascii="Georgia" w:hAnsi="Georgia"/>
        </w:rPr>
        <w:t xml:space="preserve"> transactions with consumers, and control the pricing and licensing terms of their works.</w:t>
      </w:r>
      <w:r w:rsidR="006B7646" w:rsidRPr="00003391">
        <w:rPr>
          <w:rFonts w:ascii="Georgia" w:hAnsi="Georgia"/>
          <w:vertAlign w:val="superscript"/>
        </w:rPr>
        <w:footnoteReference w:id="255"/>
      </w:r>
      <w:r w:rsidR="006B7646" w:rsidRPr="00003391">
        <w:rPr>
          <w:rFonts w:ascii="Georgia" w:hAnsi="Georgia"/>
        </w:rPr>
        <w:t xml:space="preserve"> However, </w:t>
      </w:r>
      <w:r w:rsidR="000E0988" w:rsidRPr="00003391">
        <w:rPr>
          <w:rFonts w:ascii="Georgia" w:hAnsi="Georgia"/>
        </w:rPr>
        <w:t xml:space="preserve">these blockchain-based models are </w:t>
      </w:r>
      <w:r w:rsidR="005D6EAE" w:rsidRPr="00003391">
        <w:rPr>
          <w:rFonts w:ascii="Georgia" w:hAnsi="Georgia"/>
        </w:rPr>
        <w:t>unlikely</w:t>
      </w:r>
      <w:r w:rsidR="000E0988" w:rsidRPr="00003391">
        <w:rPr>
          <w:rFonts w:ascii="Georgia" w:hAnsi="Georgia"/>
        </w:rPr>
        <w:t xml:space="preserve"> to lead to a truly decentralized music </w:t>
      </w:r>
      <w:r w:rsidR="005D6EAE" w:rsidRPr="00003391">
        <w:rPr>
          <w:rFonts w:ascii="Georgia" w:hAnsi="Georgia"/>
        </w:rPr>
        <w:t>industry</w:t>
      </w:r>
      <w:r w:rsidR="000E0988" w:rsidRPr="00003391">
        <w:rPr>
          <w:rFonts w:ascii="Georgia" w:hAnsi="Georgia"/>
        </w:rPr>
        <w:t xml:space="preserve">, rather, these blockchain-based models </w:t>
      </w:r>
      <w:r w:rsidR="002B79C0" w:rsidRPr="00003391">
        <w:rPr>
          <w:rFonts w:ascii="Georgia" w:hAnsi="Georgia"/>
        </w:rPr>
        <w:t xml:space="preserve">and </w:t>
      </w:r>
      <w:r w:rsidR="0095385E" w:rsidRPr="00003391">
        <w:rPr>
          <w:rFonts w:ascii="Georgia" w:hAnsi="Georgia"/>
        </w:rPr>
        <w:t>associated</w:t>
      </w:r>
      <w:r w:rsidR="002B79C0" w:rsidRPr="00003391">
        <w:rPr>
          <w:rFonts w:ascii="Georgia" w:hAnsi="Georgia"/>
        </w:rPr>
        <w:t xml:space="preserve"> stakeholders </w:t>
      </w:r>
      <w:r w:rsidR="000E0988" w:rsidRPr="00003391">
        <w:rPr>
          <w:rFonts w:ascii="Georgia" w:hAnsi="Georgia"/>
        </w:rPr>
        <w:t>will replace current industry incumbents, and take their place as new intermediaries.</w:t>
      </w:r>
      <w:r w:rsidR="000E0988" w:rsidRPr="00003391">
        <w:rPr>
          <w:rFonts w:ascii="Georgia" w:hAnsi="Georgia"/>
          <w:vertAlign w:val="superscript"/>
        </w:rPr>
        <w:footnoteReference w:id="256"/>
      </w:r>
    </w:p>
    <w:p w14:paraId="79B227E6" w14:textId="447EF73D" w:rsidR="006B7646" w:rsidRPr="00003391" w:rsidRDefault="005D6EAE" w:rsidP="006B7646">
      <w:pPr>
        <w:rPr>
          <w:rFonts w:ascii="Georgia" w:hAnsi="Georgia"/>
        </w:rPr>
      </w:pPr>
      <w:r w:rsidRPr="00003391">
        <w:rPr>
          <w:rFonts w:ascii="Georgia" w:hAnsi="Georgia"/>
        </w:rPr>
        <w:t xml:space="preserve">This </w:t>
      </w:r>
      <w:r w:rsidR="00FF2393" w:rsidRPr="00003391">
        <w:rPr>
          <w:rFonts w:ascii="Georgia" w:hAnsi="Georgia"/>
        </w:rPr>
        <w:t>outcome is more likely when taking into account that</w:t>
      </w:r>
      <w:r w:rsidRPr="00003391">
        <w:rPr>
          <w:rFonts w:ascii="Georgia" w:hAnsi="Georgia"/>
        </w:rPr>
        <w:t xml:space="preserve"> </w:t>
      </w:r>
      <w:r w:rsidR="006B7646" w:rsidRPr="00003391">
        <w:rPr>
          <w:rFonts w:ascii="Georgia" w:hAnsi="Georgia"/>
        </w:rPr>
        <w:t xml:space="preserve">it would be impractical to expect most musicians to learn the legal, marketing, </w:t>
      </w:r>
      <w:r w:rsidR="002B79C0" w:rsidRPr="00003391">
        <w:rPr>
          <w:rFonts w:ascii="Georgia" w:hAnsi="Georgia"/>
        </w:rPr>
        <w:t>and</w:t>
      </w:r>
      <w:r w:rsidR="006B7646" w:rsidRPr="00003391">
        <w:rPr>
          <w:rFonts w:ascii="Georgia" w:hAnsi="Georgia"/>
        </w:rPr>
        <w:t xml:space="preserve"> coding tools to make effective smart contracts.</w:t>
      </w:r>
      <w:r w:rsidR="006B7646" w:rsidRPr="00003391">
        <w:rPr>
          <w:rFonts w:ascii="Georgia" w:hAnsi="Georgia"/>
          <w:vertAlign w:val="superscript"/>
        </w:rPr>
        <w:footnoteReference w:id="257"/>
      </w:r>
      <w:r w:rsidR="006B7646" w:rsidRPr="00003391">
        <w:rPr>
          <w:rFonts w:ascii="Georgia" w:hAnsi="Georgia"/>
        </w:rPr>
        <w:t xml:space="preserve"> </w:t>
      </w:r>
      <w:proofErr w:type="spellStart"/>
      <w:r w:rsidR="006B7646" w:rsidRPr="00003391">
        <w:rPr>
          <w:rFonts w:ascii="Georgia" w:hAnsi="Georgia"/>
        </w:rPr>
        <w:t>Finck</w:t>
      </w:r>
      <w:proofErr w:type="spellEnd"/>
      <w:r w:rsidR="006B7646" w:rsidRPr="00003391">
        <w:rPr>
          <w:rFonts w:ascii="Georgia" w:hAnsi="Georgia"/>
        </w:rPr>
        <w:t xml:space="preserve"> and </w:t>
      </w:r>
      <w:proofErr w:type="spellStart"/>
      <w:r w:rsidR="006B7646" w:rsidRPr="00003391">
        <w:rPr>
          <w:rFonts w:ascii="Georgia" w:hAnsi="Georgia"/>
        </w:rPr>
        <w:t>Moscon</w:t>
      </w:r>
      <w:proofErr w:type="spellEnd"/>
      <w:r w:rsidR="006B7646" w:rsidRPr="00003391">
        <w:rPr>
          <w:rFonts w:ascii="Georgia" w:hAnsi="Georgia"/>
        </w:rPr>
        <w:t xml:space="preserve"> suggest that for the “direct-to-fan” model to flourish, </w:t>
      </w:r>
      <w:r w:rsidR="002B79C0" w:rsidRPr="00003391">
        <w:rPr>
          <w:rFonts w:ascii="Georgia" w:hAnsi="Georgia"/>
        </w:rPr>
        <w:t xml:space="preserve">there is a need for </w:t>
      </w:r>
      <w:r w:rsidR="006B7646" w:rsidRPr="00003391">
        <w:rPr>
          <w:rFonts w:ascii="Georgia" w:hAnsi="Georgia"/>
        </w:rPr>
        <w:lastRenderedPageBreak/>
        <w:t>“user-friendly form[s] of smart contract management, which do</w:t>
      </w:r>
      <w:r w:rsidR="002B79C0" w:rsidRPr="00003391">
        <w:rPr>
          <w:rFonts w:ascii="Georgia" w:hAnsi="Georgia"/>
        </w:rPr>
        <w:t>[]</w:t>
      </w:r>
      <w:r w:rsidR="006B7646" w:rsidRPr="00003391">
        <w:rPr>
          <w:rFonts w:ascii="Georgia" w:hAnsi="Georgia"/>
        </w:rPr>
        <w:t xml:space="preserve"> not require the user to personally code the smart contract.”</w:t>
      </w:r>
      <w:r w:rsidR="006B7646" w:rsidRPr="00003391">
        <w:rPr>
          <w:rFonts w:ascii="Georgia" w:hAnsi="Georgia"/>
          <w:vertAlign w:val="superscript"/>
        </w:rPr>
        <w:footnoteReference w:id="258"/>
      </w:r>
    </w:p>
    <w:p w14:paraId="42B18CE1" w14:textId="77777777" w:rsidR="006B7646" w:rsidRPr="00003391" w:rsidRDefault="006B7646" w:rsidP="006B7646">
      <w:pPr>
        <w:rPr>
          <w:rFonts w:ascii="Georgia" w:hAnsi="Georgia"/>
        </w:rPr>
      </w:pPr>
    </w:p>
    <w:p w14:paraId="307663FD" w14:textId="4F5C1A7C" w:rsidR="006B7646" w:rsidRPr="00003391" w:rsidRDefault="006B7646" w:rsidP="006B7646">
      <w:pPr>
        <w:rPr>
          <w:rFonts w:ascii="Georgia" w:hAnsi="Georgia"/>
        </w:rPr>
      </w:pPr>
      <w:r w:rsidRPr="00003391">
        <w:rPr>
          <w:rFonts w:ascii="Georgia" w:hAnsi="Georgia"/>
        </w:rPr>
        <w:t>Relevant to ou</w:t>
      </w:r>
      <w:r w:rsidR="00EC6E77" w:rsidRPr="00003391">
        <w:rPr>
          <w:rFonts w:ascii="Georgia" w:hAnsi="Georgia"/>
        </w:rPr>
        <w:t>r research topic</w:t>
      </w:r>
      <w:r w:rsidRPr="00003391">
        <w:rPr>
          <w:rFonts w:ascii="Georgia" w:hAnsi="Georgia"/>
        </w:rPr>
        <w:t xml:space="preserve">, </w:t>
      </w:r>
      <w:proofErr w:type="spellStart"/>
      <w:r w:rsidRPr="00003391">
        <w:rPr>
          <w:rFonts w:ascii="Georgia" w:hAnsi="Georgia"/>
        </w:rPr>
        <w:t>Finck</w:t>
      </w:r>
      <w:proofErr w:type="spellEnd"/>
      <w:r w:rsidRPr="00003391">
        <w:rPr>
          <w:rFonts w:ascii="Georgia" w:hAnsi="Georgia"/>
        </w:rPr>
        <w:t xml:space="preserve"> and </w:t>
      </w:r>
      <w:proofErr w:type="spellStart"/>
      <w:r w:rsidRPr="00003391">
        <w:rPr>
          <w:rFonts w:ascii="Georgia" w:hAnsi="Georgia"/>
        </w:rPr>
        <w:t>Moscon</w:t>
      </w:r>
      <w:proofErr w:type="spellEnd"/>
      <w:r w:rsidRPr="00003391">
        <w:rPr>
          <w:rFonts w:ascii="Georgia" w:hAnsi="Georgia"/>
        </w:rPr>
        <w:t xml:space="preserve"> discuss how smart contracts may lead to </w:t>
      </w:r>
      <w:r w:rsidR="0095385E" w:rsidRPr="00003391">
        <w:rPr>
          <w:rFonts w:ascii="Georgia" w:hAnsi="Georgia"/>
        </w:rPr>
        <w:t>standardization</w:t>
      </w:r>
      <w:r w:rsidRPr="00003391">
        <w:rPr>
          <w:rFonts w:ascii="Georgia" w:hAnsi="Georgia"/>
        </w:rPr>
        <w:t xml:space="preserve"> of licensing terms and conditions for multi-jurisdictional uses of copyrighted works.</w:t>
      </w:r>
      <w:r w:rsidRPr="00003391">
        <w:rPr>
          <w:rFonts w:ascii="Georgia" w:hAnsi="Georgia"/>
          <w:vertAlign w:val="superscript"/>
        </w:rPr>
        <w:footnoteReference w:id="259"/>
      </w:r>
      <w:r w:rsidRPr="00003391">
        <w:rPr>
          <w:rFonts w:ascii="Georgia" w:hAnsi="Georgia"/>
        </w:rPr>
        <w:t xml:space="preserve"> Standardized smart contract will provide “transparency and reduce barriers to using contracts for transactions,” and even customizable licenses.</w:t>
      </w:r>
      <w:r w:rsidRPr="00003391">
        <w:rPr>
          <w:rFonts w:ascii="Georgia" w:hAnsi="Georgia"/>
          <w:vertAlign w:val="superscript"/>
        </w:rPr>
        <w:footnoteReference w:id="260"/>
      </w:r>
    </w:p>
    <w:p w14:paraId="48E6A8FE" w14:textId="77777777" w:rsidR="006B7646" w:rsidRPr="00003391" w:rsidRDefault="006B7646" w:rsidP="006B7646">
      <w:pPr>
        <w:rPr>
          <w:rFonts w:ascii="Georgia" w:hAnsi="Georgia"/>
        </w:rPr>
      </w:pPr>
    </w:p>
    <w:p w14:paraId="1DCDF99A" w14:textId="469D65EC" w:rsidR="00ED6843" w:rsidRPr="00003391" w:rsidRDefault="004D0090" w:rsidP="00A7584E">
      <w:pPr>
        <w:autoSpaceDE w:val="0"/>
        <w:autoSpaceDN w:val="0"/>
        <w:adjustRightInd w:val="0"/>
        <w:spacing w:line="240" w:lineRule="auto"/>
        <w:rPr>
          <w:rFonts w:ascii="Georgia" w:hAnsi="Georgia" w:cs="AdvPTimes"/>
          <w:sz w:val="20"/>
          <w:szCs w:val="20"/>
          <w:lang w:val="en-US"/>
        </w:rPr>
      </w:pPr>
      <w:r w:rsidRPr="00003391">
        <w:rPr>
          <w:rFonts w:ascii="Georgia" w:hAnsi="Georgia"/>
        </w:rPr>
        <w:t xml:space="preserve">In </w:t>
      </w:r>
      <w:proofErr w:type="spellStart"/>
      <w:r w:rsidR="006B7646" w:rsidRPr="00003391">
        <w:rPr>
          <w:rFonts w:ascii="Georgia" w:hAnsi="Georgia"/>
        </w:rPr>
        <w:t>Finck</w:t>
      </w:r>
      <w:proofErr w:type="spellEnd"/>
      <w:r w:rsidR="006B7646" w:rsidRPr="00003391">
        <w:rPr>
          <w:rFonts w:ascii="Georgia" w:hAnsi="Georgia"/>
        </w:rPr>
        <w:t xml:space="preserve"> and </w:t>
      </w:r>
      <w:proofErr w:type="spellStart"/>
      <w:r w:rsidR="006B7646" w:rsidRPr="00003391">
        <w:rPr>
          <w:rFonts w:ascii="Georgia" w:hAnsi="Georgia"/>
        </w:rPr>
        <w:t>Moscon</w:t>
      </w:r>
      <w:r w:rsidRPr="00003391">
        <w:rPr>
          <w:rFonts w:ascii="Georgia" w:hAnsi="Georgia"/>
        </w:rPr>
        <w:t>’s</w:t>
      </w:r>
      <w:proofErr w:type="spellEnd"/>
      <w:r w:rsidRPr="00003391">
        <w:rPr>
          <w:rFonts w:ascii="Georgia" w:hAnsi="Georgia"/>
        </w:rPr>
        <w:t xml:space="preserve"> analysis</w:t>
      </w:r>
      <w:r w:rsidR="00ED6843" w:rsidRPr="00003391">
        <w:rPr>
          <w:rFonts w:ascii="Georgia" w:hAnsi="Georgia"/>
        </w:rPr>
        <w:t xml:space="preserve"> of the third main driver</w:t>
      </w:r>
      <w:r w:rsidRPr="00003391">
        <w:rPr>
          <w:rFonts w:ascii="Georgia" w:hAnsi="Georgia"/>
        </w:rPr>
        <w:t xml:space="preserve">, </w:t>
      </w:r>
      <w:r w:rsidR="006B7646" w:rsidRPr="00003391">
        <w:rPr>
          <w:rFonts w:ascii="Georgia" w:hAnsi="Georgia"/>
        </w:rPr>
        <w:t xml:space="preserve">blockchain </w:t>
      </w:r>
      <w:r w:rsidRPr="00003391">
        <w:rPr>
          <w:rFonts w:ascii="Georgia" w:hAnsi="Georgia"/>
        </w:rPr>
        <w:t>has the potential to</w:t>
      </w:r>
      <w:r w:rsidR="006B7646" w:rsidRPr="00003391">
        <w:rPr>
          <w:rFonts w:ascii="Georgia" w:hAnsi="Georgia"/>
        </w:rPr>
        <w:t xml:space="preserve"> disrupt DRM systems.</w:t>
      </w:r>
      <w:r w:rsidR="006B7646" w:rsidRPr="00003391">
        <w:rPr>
          <w:rFonts w:ascii="Georgia" w:hAnsi="Georgia"/>
          <w:vertAlign w:val="superscript"/>
        </w:rPr>
        <w:footnoteReference w:id="261"/>
      </w:r>
      <w:r w:rsidR="006B7646" w:rsidRPr="00003391">
        <w:rPr>
          <w:rFonts w:ascii="Georgia" w:hAnsi="Georgia"/>
        </w:rPr>
        <w:t xml:space="preserve">  In </w:t>
      </w:r>
      <w:r w:rsidR="0070659D" w:rsidRPr="00003391">
        <w:rPr>
          <w:rFonts w:ascii="Georgia" w:hAnsi="Georgia"/>
        </w:rPr>
        <w:t>this</w:t>
      </w:r>
      <w:r w:rsidR="006B7646" w:rsidRPr="00003391">
        <w:rPr>
          <w:rFonts w:ascii="Georgia" w:hAnsi="Georgia"/>
        </w:rPr>
        <w:t xml:space="preserve"> use case,</w:t>
      </w:r>
      <w:r w:rsidR="0070659D" w:rsidRPr="00003391">
        <w:rPr>
          <w:rFonts w:ascii="Georgia" w:hAnsi="Georgia"/>
        </w:rPr>
        <w:t xml:space="preserve"> </w:t>
      </w:r>
      <w:r w:rsidR="006B7646" w:rsidRPr="00003391">
        <w:rPr>
          <w:rFonts w:ascii="Georgia" w:hAnsi="Georgia"/>
        </w:rPr>
        <w:t>smart contract</w:t>
      </w:r>
      <w:r w:rsidR="00ED6843" w:rsidRPr="00003391">
        <w:rPr>
          <w:rFonts w:ascii="Georgia" w:hAnsi="Georgia"/>
        </w:rPr>
        <w:t>s</w:t>
      </w:r>
      <w:r w:rsidR="006B7646" w:rsidRPr="00003391">
        <w:rPr>
          <w:rFonts w:ascii="Georgia" w:hAnsi="Georgia"/>
        </w:rPr>
        <w:t xml:space="preserve"> (with embedded contractual elements) would automate and standardize transactions “in relation to blockchain-based tokenized elements.”</w:t>
      </w:r>
      <w:r w:rsidR="006B7646" w:rsidRPr="00003391">
        <w:rPr>
          <w:rFonts w:ascii="Georgia" w:hAnsi="Georgia"/>
          <w:vertAlign w:val="superscript"/>
        </w:rPr>
        <w:footnoteReference w:id="262"/>
      </w:r>
      <w:r w:rsidR="006B7646" w:rsidRPr="00003391">
        <w:rPr>
          <w:rFonts w:ascii="Georgia" w:hAnsi="Georgia"/>
        </w:rPr>
        <w:t xml:space="preserve"> </w:t>
      </w:r>
      <w:r w:rsidR="00ED6843" w:rsidRPr="00003391">
        <w:rPr>
          <w:rFonts w:ascii="Georgia" w:hAnsi="Georgia"/>
        </w:rPr>
        <w:t>The smart contract would “</w:t>
      </w:r>
      <w:r w:rsidR="00ED6843" w:rsidRPr="00003391">
        <w:rPr>
          <w:rFonts w:ascii="Georgia" w:hAnsi="Georgia" w:cs="AdvPTimes"/>
          <w:sz w:val="20"/>
          <w:szCs w:val="20"/>
          <w:lang w:val="en-US"/>
        </w:rPr>
        <w:t>self-enforce copyright agreements such as licenses, and provide information about rights in copyrighted materials.”</w:t>
      </w:r>
      <w:r w:rsidR="00ED6843" w:rsidRPr="00003391">
        <w:rPr>
          <w:rStyle w:val="FootnoteReference"/>
          <w:rFonts w:ascii="Georgia" w:hAnsi="Georgia" w:cs="AdvPTimes"/>
          <w:sz w:val="20"/>
          <w:szCs w:val="20"/>
          <w:lang w:val="en-US"/>
        </w:rPr>
        <w:footnoteReference w:id="263"/>
      </w:r>
      <w:r w:rsidR="005825D8" w:rsidRPr="00003391">
        <w:rPr>
          <w:rFonts w:ascii="Georgia" w:hAnsi="Georgia" w:cs="AdvPTimes"/>
          <w:sz w:val="20"/>
          <w:szCs w:val="20"/>
          <w:lang w:val="en-US"/>
        </w:rPr>
        <w:t xml:space="preserve"> Additionally, the smart contracts could be used to  </w:t>
      </w:r>
      <w:r w:rsidR="005825D8" w:rsidRPr="00003391">
        <w:rPr>
          <w:rFonts w:ascii="Georgia" w:hAnsi="Georgia"/>
        </w:rPr>
        <w:t>automate access to digital assets.</w:t>
      </w:r>
      <w:r w:rsidR="005825D8" w:rsidRPr="00003391">
        <w:rPr>
          <w:rFonts w:ascii="Georgia" w:hAnsi="Georgia"/>
          <w:vertAlign w:val="superscript"/>
        </w:rPr>
        <w:footnoteReference w:id="264"/>
      </w:r>
    </w:p>
    <w:p w14:paraId="2F9D2F98" w14:textId="792B86F8" w:rsidR="005825D8" w:rsidRPr="00003391" w:rsidRDefault="006B7646" w:rsidP="005825D8">
      <w:pPr>
        <w:autoSpaceDE w:val="0"/>
        <w:autoSpaceDN w:val="0"/>
        <w:adjustRightInd w:val="0"/>
        <w:spacing w:line="240" w:lineRule="auto"/>
        <w:rPr>
          <w:rFonts w:ascii="Georgia" w:hAnsi="Georgia" w:cs="AdvPTimes"/>
          <w:sz w:val="20"/>
          <w:szCs w:val="20"/>
          <w:lang w:val="en-US"/>
        </w:rPr>
      </w:pPr>
      <w:r w:rsidRPr="00003391">
        <w:rPr>
          <w:rFonts w:ascii="Georgia" w:hAnsi="Georgia"/>
        </w:rPr>
        <w:t>Additionally, blockchain</w:t>
      </w:r>
      <w:r w:rsidR="0070659D" w:rsidRPr="00003391">
        <w:rPr>
          <w:rFonts w:ascii="Georgia" w:hAnsi="Georgia"/>
        </w:rPr>
        <w:t>’</w:t>
      </w:r>
      <w:r w:rsidRPr="00003391">
        <w:rPr>
          <w:rFonts w:ascii="Georgia" w:hAnsi="Georgia"/>
        </w:rPr>
        <w:t xml:space="preserve">s characteristics of immutability and replication make it appealing as a cyber security measure in comparison with traditional DRM </w:t>
      </w:r>
      <w:r w:rsidR="00E73B76" w:rsidRPr="00003391">
        <w:rPr>
          <w:rFonts w:ascii="Georgia" w:hAnsi="Georgia"/>
        </w:rPr>
        <w:t>sy</w:t>
      </w:r>
      <w:r w:rsidRPr="00003391">
        <w:rPr>
          <w:rFonts w:ascii="Georgia" w:hAnsi="Georgia"/>
        </w:rPr>
        <w:t>s</w:t>
      </w:r>
      <w:r w:rsidR="00E73B76" w:rsidRPr="00003391">
        <w:rPr>
          <w:rFonts w:ascii="Georgia" w:hAnsi="Georgia"/>
        </w:rPr>
        <w:t>tems</w:t>
      </w:r>
      <w:r w:rsidR="005825D8" w:rsidRPr="00003391">
        <w:rPr>
          <w:rFonts w:ascii="Georgia" w:hAnsi="Georgia"/>
        </w:rPr>
        <w:t xml:space="preserve"> which “</w:t>
      </w:r>
      <w:r w:rsidR="005825D8" w:rsidRPr="00003391">
        <w:rPr>
          <w:rFonts w:ascii="Georgia" w:hAnsi="Georgia" w:cs="AdvPTimes"/>
          <w:sz w:val="20"/>
          <w:szCs w:val="20"/>
          <w:lang w:val="en-US"/>
        </w:rPr>
        <w:t>rely on single points of failure, are expensive, can be overcome by a single hacker and interfere negatively with</w:t>
      </w:r>
    </w:p>
    <w:p w14:paraId="23C88137" w14:textId="47DE131E" w:rsidR="00336E89" w:rsidRPr="00003391" w:rsidRDefault="005825D8" w:rsidP="00336E89">
      <w:pPr>
        <w:rPr>
          <w:rFonts w:ascii="Georgia" w:hAnsi="Georgia"/>
        </w:rPr>
      </w:pPr>
      <w:r w:rsidRPr="00003391">
        <w:rPr>
          <w:rFonts w:ascii="Georgia" w:hAnsi="Georgia" w:cs="AdvPTimes"/>
          <w:sz w:val="20"/>
          <w:szCs w:val="20"/>
          <w:lang w:val="en-US"/>
        </w:rPr>
        <w:lastRenderedPageBreak/>
        <w:t>consumer expectations</w:t>
      </w:r>
      <w:r w:rsidR="006B7646" w:rsidRPr="00003391">
        <w:rPr>
          <w:rFonts w:ascii="Georgia" w:hAnsi="Georgia"/>
        </w:rPr>
        <w:t>.</w:t>
      </w:r>
      <w:r w:rsidRPr="00003391">
        <w:rPr>
          <w:rFonts w:ascii="Georgia" w:hAnsi="Georgia"/>
        </w:rPr>
        <w:t>”</w:t>
      </w:r>
      <w:r w:rsidR="006B7646" w:rsidRPr="00003391">
        <w:rPr>
          <w:rFonts w:ascii="Georgia" w:hAnsi="Georgia"/>
          <w:vertAlign w:val="superscript"/>
        </w:rPr>
        <w:footnoteReference w:id="265"/>
      </w:r>
      <w:r w:rsidR="00ED6843" w:rsidRPr="00003391">
        <w:rPr>
          <w:rFonts w:ascii="Georgia" w:hAnsi="Georgia"/>
        </w:rPr>
        <w:t xml:space="preserve"> </w:t>
      </w:r>
      <w:proofErr w:type="spellStart"/>
      <w:r w:rsidR="00336E89" w:rsidRPr="00003391">
        <w:rPr>
          <w:rFonts w:ascii="Georgia" w:hAnsi="Georgia"/>
        </w:rPr>
        <w:t>Finck</w:t>
      </w:r>
      <w:proofErr w:type="spellEnd"/>
      <w:r w:rsidR="00336E89" w:rsidRPr="00003391">
        <w:rPr>
          <w:rFonts w:ascii="Georgia" w:hAnsi="Georgia"/>
        </w:rPr>
        <w:t xml:space="preserve"> and </w:t>
      </w:r>
      <w:proofErr w:type="spellStart"/>
      <w:r w:rsidR="00336E89" w:rsidRPr="00003391">
        <w:rPr>
          <w:rFonts w:ascii="Georgia" w:hAnsi="Georgia"/>
        </w:rPr>
        <w:t>Moscon</w:t>
      </w:r>
      <w:proofErr w:type="spellEnd"/>
      <w:r w:rsidR="00336E89" w:rsidRPr="00003391">
        <w:rPr>
          <w:rFonts w:ascii="Georgia" w:hAnsi="Georgia"/>
        </w:rPr>
        <w:t xml:space="preserve"> also </w:t>
      </w:r>
      <w:r w:rsidR="0095385E" w:rsidRPr="00003391">
        <w:rPr>
          <w:rFonts w:ascii="Georgia" w:hAnsi="Georgia"/>
        </w:rPr>
        <w:t>highlight</w:t>
      </w:r>
      <w:r w:rsidR="00336E89" w:rsidRPr="00003391">
        <w:rPr>
          <w:rFonts w:ascii="Georgia" w:hAnsi="Georgia"/>
        </w:rPr>
        <w:t xml:space="preserve"> that automated licensing via smart contracts can offer rightsholders “greater security and stronger protections </w:t>
      </w:r>
      <w:r w:rsidR="00336E89" w:rsidRPr="00003391">
        <w:rPr>
          <w:rFonts w:ascii="Georgia" w:hAnsi="Georgia" w:cs="AdvPTimes"/>
          <w:sz w:val="20"/>
          <w:szCs w:val="20"/>
          <w:lang w:val="en-US"/>
        </w:rPr>
        <w:t>against possible attackers including copyright</w:t>
      </w:r>
      <w:r w:rsidR="004117E2" w:rsidRPr="00003391">
        <w:rPr>
          <w:rFonts w:ascii="Georgia" w:hAnsi="Georgia"/>
        </w:rPr>
        <w:t xml:space="preserve"> </w:t>
      </w:r>
      <w:r w:rsidR="00336E89" w:rsidRPr="00003391">
        <w:rPr>
          <w:rFonts w:ascii="Georgia" w:hAnsi="Georgia" w:cs="AdvPTimes"/>
          <w:sz w:val="20"/>
          <w:szCs w:val="20"/>
          <w:lang w:val="en-US"/>
        </w:rPr>
        <w:t>infringers that seek to access the digital asset.”</w:t>
      </w:r>
      <w:r w:rsidR="00336E89" w:rsidRPr="00003391">
        <w:rPr>
          <w:rStyle w:val="FootnoteReference"/>
          <w:rFonts w:ascii="Georgia" w:hAnsi="Georgia" w:cs="AdvPTimes"/>
          <w:sz w:val="20"/>
          <w:szCs w:val="20"/>
          <w:lang w:val="en-US"/>
        </w:rPr>
        <w:footnoteReference w:id="266"/>
      </w:r>
    </w:p>
    <w:p w14:paraId="68ECE589" w14:textId="77777777" w:rsidR="006B7646" w:rsidRPr="00003391" w:rsidRDefault="006B7646" w:rsidP="006B7646">
      <w:pPr>
        <w:rPr>
          <w:rFonts w:ascii="Georgia" w:hAnsi="Georgia"/>
        </w:rPr>
      </w:pPr>
    </w:p>
    <w:p w14:paraId="632EA14B" w14:textId="37A3C44E" w:rsidR="006B7646" w:rsidRPr="00003391" w:rsidRDefault="006B7646" w:rsidP="006B7646">
      <w:pPr>
        <w:rPr>
          <w:rFonts w:ascii="Georgia" w:hAnsi="Georgia"/>
        </w:rPr>
      </w:pPr>
      <w:r w:rsidRPr="00003391">
        <w:rPr>
          <w:rFonts w:ascii="Georgia" w:hAnsi="Georgia"/>
        </w:rPr>
        <w:t xml:space="preserve">An interesting note mentioned by </w:t>
      </w:r>
      <w:proofErr w:type="spellStart"/>
      <w:r w:rsidRPr="00003391">
        <w:rPr>
          <w:rFonts w:ascii="Georgia" w:hAnsi="Georgia"/>
        </w:rPr>
        <w:t>Finck</w:t>
      </w:r>
      <w:proofErr w:type="spellEnd"/>
      <w:r w:rsidRPr="00003391">
        <w:rPr>
          <w:rFonts w:ascii="Georgia" w:hAnsi="Georgia"/>
        </w:rPr>
        <w:t xml:space="preserve"> and </w:t>
      </w:r>
      <w:proofErr w:type="spellStart"/>
      <w:r w:rsidRPr="00003391">
        <w:rPr>
          <w:rFonts w:ascii="Georgia" w:hAnsi="Georgia"/>
        </w:rPr>
        <w:t>Moscon</w:t>
      </w:r>
      <w:proofErr w:type="spellEnd"/>
      <w:r w:rsidRPr="00003391">
        <w:rPr>
          <w:rFonts w:ascii="Georgia" w:hAnsi="Georgia"/>
        </w:rPr>
        <w:t xml:space="preserve"> is the difference between automated licensing and traditional DRM systems regarding DRM systems specific focus on “control of access and use of digital subject matter.”</w:t>
      </w:r>
      <w:r w:rsidRPr="00003391">
        <w:rPr>
          <w:rFonts w:ascii="Georgia" w:hAnsi="Georgia"/>
          <w:vertAlign w:val="superscript"/>
        </w:rPr>
        <w:footnoteReference w:id="267"/>
      </w:r>
      <w:r w:rsidR="000E03DA" w:rsidRPr="00003391">
        <w:rPr>
          <w:rFonts w:ascii="Georgia" w:hAnsi="Georgia"/>
        </w:rPr>
        <w:t xml:space="preserve"> In automated licensing via smart contracts, user rights can be encoded in access-control smart contracts</w:t>
      </w:r>
      <w:r w:rsidR="004117E2" w:rsidRPr="00003391">
        <w:rPr>
          <w:rFonts w:ascii="Georgia" w:hAnsi="Georgia"/>
        </w:rPr>
        <w:t>, thereby giving users more rights than in traditional DRM systems.</w:t>
      </w:r>
      <w:r w:rsidR="004117E2" w:rsidRPr="00003391">
        <w:rPr>
          <w:rStyle w:val="FootnoteReference"/>
          <w:rFonts w:ascii="Georgia" w:hAnsi="Georgia"/>
        </w:rPr>
        <w:footnoteReference w:id="268"/>
      </w:r>
      <w:r w:rsidR="00021824" w:rsidRPr="00003391">
        <w:rPr>
          <w:rFonts w:ascii="Georgia" w:hAnsi="Georgia"/>
        </w:rPr>
        <w:t xml:space="preserve"> </w:t>
      </w:r>
      <w:proofErr w:type="spellStart"/>
      <w:r w:rsidR="00021824" w:rsidRPr="00003391">
        <w:rPr>
          <w:rFonts w:ascii="Georgia" w:hAnsi="Georgia"/>
        </w:rPr>
        <w:t>Finck</w:t>
      </w:r>
      <w:proofErr w:type="spellEnd"/>
      <w:r w:rsidR="00021824" w:rsidRPr="00003391">
        <w:rPr>
          <w:rFonts w:ascii="Georgia" w:hAnsi="Georgia"/>
        </w:rPr>
        <w:t xml:space="preserve"> and </w:t>
      </w:r>
      <w:proofErr w:type="spellStart"/>
      <w:r w:rsidR="00021824" w:rsidRPr="00003391">
        <w:rPr>
          <w:rFonts w:ascii="Georgia" w:hAnsi="Georgia"/>
        </w:rPr>
        <w:t>Moscon</w:t>
      </w:r>
      <w:proofErr w:type="spellEnd"/>
      <w:r w:rsidR="00021824" w:rsidRPr="00003391">
        <w:rPr>
          <w:rFonts w:ascii="Georgia" w:hAnsi="Georgia"/>
        </w:rPr>
        <w:t xml:space="preserve"> expect the DRM system to coordinate with a trusted timeserver (alternatively, a separate chain or distributed storage could be used) and “compare the time with the contract terms coded on the blockchain and take away access once the user’s license has expired.”</w:t>
      </w:r>
      <w:r w:rsidR="00021824" w:rsidRPr="00003391">
        <w:rPr>
          <w:rFonts w:ascii="Georgia" w:hAnsi="Georgia"/>
          <w:vertAlign w:val="superscript"/>
        </w:rPr>
        <w:footnoteReference w:id="269"/>
      </w:r>
    </w:p>
    <w:p w14:paraId="2E1D87FB" w14:textId="6A4CBB52" w:rsidR="005825D8" w:rsidRPr="00003391" w:rsidRDefault="005825D8" w:rsidP="006B7646">
      <w:pPr>
        <w:rPr>
          <w:rFonts w:ascii="Georgia" w:hAnsi="Georgia"/>
        </w:rPr>
      </w:pPr>
    </w:p>
    <w:p w14:paraId="51C7A60D" w14:textId="06696E25" w:rsidR="00021824" w:rsidRPr="00003391" w:rsidRDefault="00021824" w:rsidP="00021824">
      <w:pPr>
        <w:rPr>
          <w:rFonts w:ascii="Georgia" w:hAnsi="Georgia"/>
        </w:rPr>
      </w:pPr>
      <w:r w:rsidRPr="00003391">
        <w:rPr>
          <w:rFonts w:ascii="Georgia" w:hAnsi="Georgia"/>
        </w:rPr>
        <w:t>However, even though smart contracts can provide more user-friendly benefits, “smart contracts do not necessarily encode legally permitted copyright uses.”</w:t>
      </w:r>
      <w:r w:rsidRPr="00003391">
        <w:rPr>
          <w:rFonts w:ascii="Georgia" w:hAnsi="Georgia"/>
          <w:vertAlign w:val="superscript"/>
        </w:rPr>
        <w:footnoteReference w:id="270"/>
      </w:r>
      <w:r w:rsidRPr="00003391">
        <w:rPr>
          <w:rFonts w:ascii="Georgia" w:hAnsi="Georgia"/>
        </w:rPr>
        <w:t xml:space="preserve"> </w:t>
      </w:r>
    </w:p>
    <w:p w14:paraId="15B3275C" w14:textId="14F9A474" w:rsidR="00D31681" w:rsidRPr="00003391" w:rsidRDefault="00D31681" w:rsidP="00021824">
      <w:pPr>
        <w:rPr>
          <w:rFonts w:ascii="Georgia" w:hAnsi="Georgia"/>
        </w:rPr>
      </w:pPr>
    </w:p>
    <w:p w14:paraId="2581970B" w14:textId="0DDEFC86" w:rsidR="00D31681" w:rsidRPr="00003391" w:rsidRDefault="00D31681" w:rsidP="00D31681">
      <w:pPr>
        <w:rPr>
          <w:rFonts w:ascii="Georgia" w:hAnsi="Georgia"/>
        </w:rPr>
      </w:pPr>
      <w:r w:rsidRPr="00003391">
        <w:rPr>
          <w:rFonts w:ascii="Georgia" w:hAnsi="Georgia"/>
        </w:rPr>
        <w:t xml:space="preserve">An additional use case </w:t>
      </w:r>
      <w:proofErr w:type="spellStart"/>
      <w:r w:rsidRPr="00003391">
        <w:rPr>
          <w:rFonts w:ascii="Georgia" w:hAnsi="Georgia"/>
        </w:rPr>
        <w:t>Finck</w:t>
      </w:r>
      <w:proofErr w:type="spellEnd"/>
      <w:r w:rsidRPr="00003391">
        <w:rPr>
          <w:rFonts w:ascii="Georgia" w:hAnsi="Georgia"/>
        </w:rPr>
        <w:t xml:space="preserve"> and </w:t>
      </w:r>
      <w:proofErr w:type="spellStart"/>
      <w:r w:rsidRPr="00003391">
        <w:rPr>
          <w:rFonts w:ascii="Georgia" w:hAnsi="Georgia"/>
        </w:rPr>
        <w:t>Moscon</w:t>
      </w:r>
      <w:proofErr w:type="spellEnd"/>
      <w:r w:rsidRPr="00003391">
        <w:rPr>
          <w:rFonts w:ascii="Georgia" w:hAnsi="Georgia"/>
        </w:rPr>
        <w:t xml:space="preserve"> considered was blockchain as a public copyright registry.</w:t>
      </w:r>
      <w:r w:rsidRPr="00003391">
        <w:rPr>
          <w:rFonts w:ascii="Georgia" w:hAnsi="Georgia"/>
          <w:vertAlign w:val="superscript"/>
        </w:rPr>
        <w:footnoteReference w:id="271"/>
      </w:r>
      <w:r w:rsidRPr="00003391">
        <w:rPr>
          <w:rFonts w:ascii="Georgia" w:hAnsi="Georgia"/>
        </w:rPr>
        <w:t xml:space="preserve"> </w:t>
      </w:r>
      <w:proofErr w:type="spellStart"/>
      <w:r w:rsidRPr="00003391">
        <w:rPr>
          <w:rFonts w:ascii="Georgia" w:hAnsi="Georgia"/>
        </w:rPr>
        <w:t>Finck</w:t>
      </w:r>
      <w:proofErr w:type="spellEnd"/>
      <w:r w:rsidRPr="00003391">
        <w:rPr>
          <w:rFonts w:ascii="Georgia" w:hAnsi="Georgia"/>
        </w:rPr>
        <w:t xml:space="preserve"> and </w:t>
      </w:r>
      <w:proofErr w:type="spellStart"/>
      <w:r w:rsidRPr="00003391">
        <w:rPr>
          <w:rFonts w:ascii="Georgia" w:hAnsi="Georgia"/>
        </w:rPr>
        <w:t>Moscon</w:t>
      </w:r>
      <w:proofErr w:type="spellEnd"/>
      <w:r w:rsidRPr="00003391">
        <w:rPr>
          <w:rFonts w:ascii="Georgia" w:hAnsi="Georgia"/>
        </w:rPr>
        <w:t xml:space="preserve"> believe that blockchain could help reconcile issues regarding trust with RMI databases. RMI databases are plagued by faulty or non-existent data and lack of sharing relevant data, and lack of i</w:t>
      </w:r>
      <w:r w:rsidR="00734430" w:rsidRPr="00003391">
        <w:rPr>
          <w:rFonts w:ascii="Georgia" w:hAnsi="Georgia"/>
        </w:rPr>
        <w:t>nteroperabilit</w:t>
      </w:r>
      <w:r w:rsidRPr="00003391">
        <w:rPr>
          <w:rFonts w:ascii="Georgia" w:hAnsi="Georgia"/>
        </w:rPr>
        <w:t>y.</w:t>
      </w:r>
      <w:r w:rsidRPr="00003391">
        <w:rPr>
          <w:rStyle w:val="FootnoteReference"/>
          <w:rFonts w:ascii="Georgia" w:hAnsi="Georgia"/>
        </w:rPr>
        <w:footnoteReference w:id="272"/>
      </w:r>
      <w:r w:rsidRPr="00003391">
        <w:rPr>
          <w:rFonts w:ascii="Georgia" w:hAnsi="Georgia"/>
        </w:rPr>
        <w:t xml:space="preserve"> Furthermore, for the parties that rely on </w:t>
      </w:r>
      <w:r w:rsidRPr="00003391">
        <w:rPr>
          <w:rFonts w:ascii="Georgia" w:hAnsi="Georgia"/>
        </w:rPr>
        <w:lastRenderedPageBreak/>
        <w:t>RMI such as CMOs, it is very tough getting clean data and reconciling data sources.</w:t>
      </w:r>
      <w:r w:rsidRPr="00003391">
        <w:rPr>
          <w:rStyle w:val="FootnoteReference"/>
          <w:rFonts w:ascii="Georgia" w:hAnsi="Georgia"/>
        </w:rPr>
        <w:footnoteReference w:id="273"/>
      </w:r>
      <w:r w:rsidRPr="00003391">
        <w:rPr>
          <w:rFonts w:ascii="Georgia" w:hAnsi="Georgia"/>
        </w:rPr>
        <w:t xml:space="preserve"> As </w:t>
      </w:r>
      <w:proofErr w:type="spellStart"/>
      <w:r w:rsidRPr="00003391">
        <w:rPr>
          <w:rFonts w:ascii="Georgia" w:hAnsi="Georgia"/>
        </w:rPr>
        <w:t>Finck</w:t>
      </w:r>
      <w:proofErr w:type="spellEnd"/>
      <w:r w:rsidRPr="00003391">
        <w:rPr>
          <w:rFonts w:ascii="Georgia" w:hAnsi="Georgia"/>
        </w:rPr>
        <w:t xml:space="preserve"> and </w:t>
      </w:r>
      <w:proofErr w:type="spellStart"/>
      <w:r w:rsidRPr="00003391">
        <w:rPr>
          <w:rFonts w:ascii="Georgia" w:hAnsi="Georgia"/>
        </w:rPr>
        <w:t>Moscon</w:t>
      </w:r>
      <w:proofErr w:type="spellEnd"/>
      <w:r w:rsidRPr="00003391">
        <w:rPr>
          <w:rFonts w:ascii="Georgia" w:hAnsi="Georgia"/>
        </w:rPr>
        <w:t xml:space="preserve"> mentioned earlier, this may also come from groups with an interest in a natural monopoly on data.</w:t>
      </w:r>
      <w:r w:rsidRPr="00003391">
        <w:rPr>
          <w:rFonts w:ascii="Georgia" w:hAnsi="Georgia"/>
          <w:vertAlign w:val="superscript"/>
        </w:rPr>
        <w:footnoteReference w:id="274"/>
      </w:r>
      <w:r w:rsidRPr="00003391">
        <w:rPr>
          <w:rFonts w:ascii="Georgia" w:hAnsi="Georgia"/>
        </w:rPr>
        <w:t xml:space="preserve"> </w:t>
      </w:r>
    </w:p>
    <w:p w14:paraId="4826BA2D" w14:textId="746CE306" w:rsidR="00D31681" w:rsidRPr="00003391" w:rsidRDefault="00D31681" w:rsidP="00021824">
      <w:pPr>
        <w:rPr>
          <w:rFonts w:ascii="Georgia" w:hAnsi="Georgia"/>
        </w:rPr>
      </w:pPr>
    </w:p>
    <w:p w14:paraId="1CBB21B1" w14:textId="36C229BA" w:rsidR="00021824" w:rsidRPr="00003391" w:rsidRDefault="00021824" w:rsidP="006B7646">
      <w:pPr>
        <w:rPr>
          <w:rFonts w:ascii="Georgia" w:hAnsi="Georgia"/>
        </w:rPr>
      </w:pPr>
    </w:p>
    <w:p w14:paraId="55A16063" w14:textId="77777777" w:rsidR="006B7646" w:rsidRPr="00003391" w:rsidRDefault="006B7646" w:rsidP="006B7646">
      <w:pPr>
        <w:rPr>
          <w:rFonts w:ascii="Georgia" w:hAnsi="Georgia"/>
        </w:rPr>
      </w:pPr>
    </w:p>
    <w:p w14:paraId="2AFBA862" w14:textId="77777777" w:rsidR="006B7646" w:rsidRPr="00003391" w:rsidRDefault="006B7646" w:rsidP="006B7646">
      <w:pPr>
        <w:rPr>
          <w:rFonts w:ascii="Georgia" w:hAnsi="Georgia"/>
        </w:rPr>
      </w:pPr>
      <w:r w:rsidRPr="00003391">
        <w:rPr>
          <w:rFonts w:ascii="Georgia" w:hAnsi="Georgia"/>
        </w:rPr>
        <w:t xml:space="preserve">Additionally, and very important note regarding storing files on the blockchain, </w:t>
      </w:r>
      <w:proofErr w:type="spellStart"/>
      <w:r w:rsidRPr="00003391">
        <w:rPr>
          <w:rFonts w:ascii="Georgia" w:hAnsi="Georgia"/>
        </w:rPr>
        <w:t>Finck</w:t>
      </w:r>
      <w:proofErr w:type="spellEnd"/>
      <w:r w:rsidRPr="00003391">
        <w:rPr>
          <w:rFonts w:ascii="Georgia" w:hAnsi="Georgia"/>
        </w:rPr>
        <w:t xml:space="preserve"> and </w:t>
      </w:r>
      <w:proofErr w:type="spellStart"/>
      <w:r w:rsidRPr="00003391">
        <w:rPr>
          <w:rFonts w:ascii="Georgia" w:hAnsi="Georgia"/>
        </w:rPr>
        <w:t>Moscon</w:t>
      </w:r>
      <w:proofErr w:type="spellEnd"/>
      <w:r w:rsidRPr="00003391">
        <w:rPr>
          <w:rFonts w:ascii="Georgia" w:hAnsi="Georgia"/>
        </w:rPr>
        <w:t xml:space="preserve"> mention that the blockchain would only be sued for automating transactions (rights and permissions) via smart contracts, rather than storing the digital asset itself.</w:t>
      </w:r>
      <w:r w:rsidRPr="00003391">
        <w:rPr>
          <w:rFonts w:ascii="Georgia" w:hAnsi="Georgia"/>
          <w:vertAlign w:val="superscript"/>
        </w:rPr>
        <w:footnoteReference w:id="275"/>
      </w:r>
    </w:p>
    <w:p w14:paraId="53D7A606" w14:textId="427AD766" w:rsidR="006B7646" w:rsidRPr="00003391" w:rsidRDefault="006B7646" w:rsidP="006B7646">
      <w:pPr>
        <w:rPr>
          <w:rFonts w:ascii="Georgia" w:hAnsi="Georgia"/>
        </w:rPr>
      </w:pPr>
    </w:p>
    <w:p w14:paraId="30ACB605" w14:textId="79F082F2" w:rsidR="0026048F" w:rsidRPr="00003391" w:rsidRDefault="00203BE7" w:rsidP="0026048F">
      <w:pPr>
        <w:rPr>
          <w:rFonts w:ascii="Georgia" w:hAnsi="Georgia"/>
        </w:rPr>
      </w:pPr>
      <w:proofErr w:type="spellStart"/>
      <w:r w:rsidRPr="00003391">
        <w:rPr>
          <w:rFonts w:ascii="Georgia" w:hAnsi="Georgia"/>
        </w:rPr>
        <w:t>Finck</w:t>
      </w:r>
      <w:proofErr w:type="spellEnd"/>
      <w:r w:rsidRPr="00003391">
        <w:rPr>
          <w:rFonts w:ascii="Georgia" w:hAnsi="Georgia"/>
        </w:rPr>
        <w:t xml:space="preserve"> and </w:t>
      </w:r>
      <w:proofErr w:type="spellStart"/>
      <w:r w:rsidRPr="00003391">
        <w:rPr>
          <w:rFonts w:ascii="Georgia" w:hAnsi="Georgia"/>
        </w:rPr>
        <w:t>Moscon</w:t>
      </w:r>
      <w:proofErr w:type="spellEnd"/>
      <w:r w:rsidRPr="00003391">
        <w:rPr>
          <w:rFonts w:ascii="Georgia" w:hAnsi="Georgia"/>
        </w:rPr>
        <w:t xml:space="preserve"> identified five structural challenges </w:t>
      </w:r>
      <w:r w:rsidR="004208C7" w:rsidRPr="00003391">
        <w:rPr>
          <w:rFonts w:ascii="Georgia" w:hAnsi="Georgia"/>
        </w:rPr>
        <w:t>of blockchain systems.</w:t>
      </w:r>
      <w:r w:rsidR="004208C7" w:rsidRPr="00003391">
        <w:rPr>
          <w:rStyle w:val="FootnoteReference"/>
          <w:rFonts w:ascii="Georgia" w:hAnsi="Georgia"/>
        </w:rPr>
        <w:footnoteReference w:id="276"/>
      </w:r>
      <w:r w:rsidR="004208C7" w:rsidRPr="00003391">
        <w:rPr>
          <w:rFonts w:ascii="Georgia" w:hAnsi="Georgia"/>
        </w:rPr>
        <w:t xml:space="preserve"> The first structural challenge that needs to be addressed is that the volatility of cryptocurrencies make them unappealing as a method for royalty payments.</w:t>
      </w:r>
      <w:r w:rsidR="004208C7" w:rsidRPr="00003391">
        <w:rPr>
          <w:rFonts w:ascii="Georgia" w:hAnsi="Georgia"/>
          <w:vertAlign w:val="superscript"/>
        </w:rPr>
        <w:footnoteReference w:id="277"/>
      </w:r>
      <w:r w:rsidR="004208C7" w:rsidRPr="00003391">
        <w:rPr>
          <w:rFonts w:ascii="Georgia" w:hAnsi="Georgia"/>
        </w:rPr>
        <w:t xml:space="preserve"> The second structural challenge that needs to be addressed is whether a blockchain-based copyright management system can generate enough network effects, i.e., it needs to be used by many copyright owners and copyrighted works to be successful.</w:t>
      </w:r>
      <w:r w:rsidR="004208C7" w:rsidRPr="00003391">
        <w:rPr>
          <w:rFonts w:ascii="Georgia" w:hAnsi="Georgia"/>
          <w:vertAlign w:val="superscript"/>
        </w:rPr>
        <w:footnoteReference w:id="278"/>
      </w:r>
      <w:r w:rsidR="0033072B" w:rsidRPr="00003391">
        <w:rPr>
          <w:rFonts w:ascii="Georgia" w:hAnsi="Georgia"/>
        </w:rPr>
        <w:t xml:space="preserve"> The third structural issue is on-chain and off-chain coordination of copyrighted works (“off-chain double spending problem”).</w:t>
      </w:r>
      <w:r w:rsidR="0033072B" w:rsidRPr="00003391">
        <w:rPr>
          <w:rFonts w:ascii="Georgia" w:hAnsi="Georgia"/>
          <w:vertAlign w:val="superscript"/>
        </w:rPr>
        <w:footnoteReference w:id="279"/>
      </w:r>
      <w:r w:rsidR="0033072B" w:rsidRPr="00003391">
        <w:rPr>
          <w:rFonts w:ascii="Georgia" w:hAnsi="Georgia"/>
        </w:rPr>
        <w:t xml:space="preserve"> </w:t>
      </w:r>
      <w:r w:rsidR="0026048F" w:rsidRPr="00003391">
        <w:rPr>
          <w:rFonts w:ascii="Georgia" w:hAnsi="Georgia"/>
        </w:rPr>
        <w:t xml:space="preserve"> </w:t>
      </w:r>
      <w:r w:rsidR="0033072B" w:rsidRPr="00003391">
        <w:rPr>
          <w:rFonts w:ascii="Georgia" w:hAnsi="Georgia"/>
        </w:rPr>
        <w:t xml:space="preserve">This off-chain double spending problem can arise because since blockchain cannot control off-chain actions, a person could </w:t>
      </w:r>
      <w:r w:rsidR="0033072B" w:rsidRPr="00003391">
        <w:rPr>
          <w:rFonts w:ascii="Georgia" w:hAnsi="Georgia"/>
          <w:i/>
          <w:iCs/>
        </w:rPr>
        <w:t xml:space="preserve">double spend </w:t>
      </w:r>
      <w:r w:rsidR="0033072B" w:rsidRPr="00003391">
        <w:rPr>
          <w:rFonts w:ascii="Georgia" w:hAnsi="Georgia"/>
        </w:rPr>
        <w:t xml:space="preserve">their copyright by transferring their rights on-chain, and then again </w:t>
      </w:r>
      <w:r w:rsidR="0033072B" w:rsidRPr="00003391">
        <w:rPr>
          <w:rFonts w:ascii="Georgia" w:hAnsi="Georgia"/>
        </w:rPr>
        <w:lastRenderedPageBreak/>
        <w:t>transferring their rights off-chain.</w:t>
      </w:r>
      <w:r w:rsidR="0033072B" w:rsidRPr="00003391">
        <w:rPr>
          <w:rFonts w:ascii="Georgia" w:hAnsi="Georgia"/>
          <w:vertAlign w:val="superscript"/>
        </w:rPr>
        <w:footnoteReference w:id="280"/>
      </w:r>
      <w:r w:rsidR="0033072B" w:rsidRPr="00003391">
        <w:rPr>
          <w:rFonts w:ascii="Georgia" w:hAnsi="Georgia"/>
        </w:rPr>
        <w:t xml:space="preserve"> </w:t>
      </w:r>
      <w:r w:rsidR="0026048F" w:rsidRPr="00003391">
        <w:rPr>
          <w:rFonts w:ascii="Georgia" w:hAnsi="Georgia"/>
        </w:rPr>
        <w:t>The fourth structural issue is the use of blockchain for copyright infringement.</w:t>
      </w:r>
      <w:r w:rsidR="0026048F" w:rsidRPr="00003391">
        <w:rPr>
          <w:rFonts w:ascii="Georgia" w:hAnsi="Georgia"/>
          <w:vertAlign w:val="superscript"/>
        </w:rPr>
        <w:footnoteReference w:id="281"/>
      </w:r>
      <w:r w:rsidR="0026048F" w:rsidRPr="00003391">
        <w:rPr>
          <w:rFonts w:ascii="Georgia" w:hAnsi="Georgia"/>
        </w:rPr>
        <w:t xml:space="preserve"> It is possible for copyright infringers to submit infringing content to a blockchain at the </w:t>
      </w:r>
      <w:r w:rsidR="00976F4E" w:rsidRPr="00003391">
        <w:rPr>
          <w:rFonts w:ascii="Georgia" w:hAnsi="Georgia"/>
        </w:rPr>
        <w:t>base</w:t>
      </w:r>
      <w:r w:rsidR="0026048F" w:rsidRPr="00003391">
        <w:rPr>
          <w:rFonts w:ascii="Georgia" w:hAnsi="Georgia"/>
        </w:rPr>
        <w:t xml:space="preserve"> layer</w:t>
      </w:r>
      <w:r w:rsidR="00976F4E" w:rsidRPr="00003391">
        <w:rPr>
          <w:rStyle w:val="FootnoteReference"/>
          <w:rFonts w:ascii="Georgia" w:hAnsi="Georgia"/>
        </w:rPr>
        <w:footnoteReference w:id="282"/>
      </w:r>
      <w:r w:rsidR="0026048F" w:rsidRPr="00003391">
        <w:rPr>
          <w:rFonts w:ascii="Georgia" w:hAnsi="Georgia"/>
        </w:rPr>
        <w:t>, and then have the infringing content replicated among peers on the blockchain network.</w:t>
      </w:r>
      <w:r w:rsidR="0026048F" w:rsidRPr="00003391">
        <w:rPr>
          <w:rFonts w:ascii="Georgia" w:hAnsi="Georgia"/>
          <w:vertAlign w:val="superscript"/>
        </w:rPr>
        <w:footnoteReference w:id="283"/>
      </w:r>
      <w:r w:rsidR="0026048F" w:rsidRPr="00003391">
        <w:rPr>
          <w:rFonts w:ascii="Georgia" w:hAnsi="Georgia"/>
        </w:rPr>
        <w:t xml:space="preserve"> </w:t>
      </w:r>
      <w:r w:rsidR="000D3A87" w:rsidRPr="00003391">
        <w:rPr>
          <w:rFonts w:ascii="Georgia" w:hAnsi="Georgia"/>
        </w:rPr>
        <w:t xml:space="preserve">The fifth structural issue is inaccurate data being stored on the blockchain, i.e., the </w:t>
      </w:r>
      <w:r w:rsidR="000D3A87" w:rsidRPr="00003391">
        <w:rPr>
          <w:rFonts w:ascii="Georgia" w:hAnsi="Georgia"/>
          <w:i/>
        </w:rPr>
        <w:t>garbage-in garbage-out</w:t>
      </w:r>
      <w:r w:rsidR="000D3A87" w:rsidRPr="00003391">
        <w:rPr>
          <w:rFonts w:ascii="Georgia" w:hAnsi="Georgia"/>
        </w:rPr>
        <w:t xml:space="preserve"> problem.</w:t>
      </w:r>
      <w:r w:rsidR="000D3A87" w:rsidRPr="00003391">
        <w:rPr>
          <w:rFonts w:ascii="Georgia" w:hAnsi="Georgia"/>
          <w:vertAlign w:val="superscript"/>
        </w:rPr>
        <w:footnoteReference w:id="284"/>
      </w:r>
      <w:r w:rsidR="000D3A87" w:rsidRPr="00003391">
        <w:rPr>
          <w:rFonts w:ascii="Georgia" w:hAnsi="Georgia"/>
        </w:rPr>
        <w:t xml:space="preserve"> The </w:t>
      </w:r>
      <w:r w:rsidR="000D3A87" w:rsidRPr="00003391">
        <w:rPr>
          <w:rFonts w:ascii="Georgia" w:hAnsi="Georgia"/>
          <w:i/>
        </w:rPr>
        <w:t xml:space="preserve">garbage-in garbage-out </w:t>
      </w:r>
      <w:r w:rsidR="000D3A87" w:rsidRPr="00003391">
        <w:rPr>
          <w:rFonts w:ascii="Georgia" w:hAnsi="Georgia"/>
        </w:rPr>
        <w:t>problem is an issue for copyrighted information because there is nearly no way of authenticating that such information is accurate when it is registered on the blockchain.</w:t>
      </w:r>
      <w:r w:rsidR="000D3A87" w:rsidRPr="00003391">
        <w:rPr>
          <w:rFonts w:ascii="Georgia" w:hAnsi="Georgia"/>
          <w:vertAlign w:val="superscript"/>
        </w:rPr>
        <w:footnoteReference w:id="285"/>
      </w:r>
    </w:p>
    <w:p w14:paraId="1ECA5D5C" w14:textId="595EFA3E" w:rsidR="0033072B" w:rsidRPr="00003391" w:rsidRDefault="0033072B" w:rsidP="0033072B">
      <w:pPr>
        <w:rPr>
          <w:rFonts w:ascii="Georgia" w:hAnsi="Georgia"/>
        </w:rPr>
      </w:pPr>
    </w:p>
    <w:p w14:paraId="66AFC238" w14:textId="7A887826" w:rsidR="000F5C29" w:rsidRPr="00003391" w:rsidRDefault="000F5C29" w:rsidP="006B7646">
      <w:pPr>
        <w:rPr>
          <w:rFonts w:ascii="Georgia" w:hAnsi="Georgia"/>
        </w:rPr>
      </w:pPr>
      <w:proofErr w:type="spellStart"/>
      <w:r w:rsidRPr="00003391">
        <w:rPr>
          <w:rFonts w:ascii="Georgia" w:hAnsi="Georgia"/>
        </w:rPr>
        <w:t>Finck</w:t>
      </w:r>
      <w:proofErr w:type="spellEnd"/>
      <w:r w:rsidRPr="00003391">
        <w:rPr>
          <w:rFonts w:ascii="Georgia" w:hAnsi="Georgia"/>
        </w:rPr>
        <w:t xml:space="preserve"> and </w:t>
      </w:r>
      <w:proofErr w:type="spellStart"/>
      <w:r w:rsidRPr="00003391">
        <w:rPr>
          <w:rFonts w:ascii="Georgia" w:hAnsi="Georgia"/>
        </w:rPr>
        <w:t>Moscon</w:t>
      </w:r>
      <w:proofErr w:type="spellEnd"/>
      <w:r w:rsidRPr="00003391">
        <w:rPr>
          <w:rFonts w:ascii="Georgia" w:hAnsi="Georgia"/>
        </w:rPr>
        <w:t xml:space="preserve"> assessed from their investigation that blockchain in the copyright domain raises concerns </w:t>
      </w:r>
      <w:r w:rsidR="002F2F4C" w:rsidRPr="00003391">
        <w:rPr>
          <w:rFonts w:ascii="Georgia" w:hAnsi="Georgia"/>
        </w:rPr>
        <w:t xml:space="preserve">about </w:t>
      </w:r>
      <w:r w:rsidR="005A58E4" w:rsidRPr="00003391">
        <w:rPr>
          <w:rFonts w:ascii="Georgia" w:hAnsi="Georgia"/>
        </w:rPr>
        <w:t>private</w:t>
      </w:r>
      <w:r w:rsidR="002F2F4C" w:rsidRPr="00003391">
        <w:rPr>
          <w:rFonts w:ascii="Georgia" w:hAnsi="Georgia"/>
        </w:rPr>
        <w:t xml:space="preserve"> ordering and code-is-law </w:t>
      </w:r>
      <w:proofErr w:type="gramStart"/>
      <w:r w:rsidR="002F2F4C" w:rsidRPr="00003391">
        <w:rPr>
          <w:rFonts w:ascii="Georgia" w:hAnsi="Georgia"/>
        </w:rPr>
        <w:t>paradigm,</w:t>
      </w:r>
      <w:r w:rsidR="00FB4C7A" w:rsidRPr="00003391">
        <w:rPr>
          <w:rFonts w:ascii="Georgia" w:hAnsi="Georgia"/>
        </w:rPr>
        <w:t xml:space="preserve"> </w:t>
      </w:r>
      <w:r w:rsidR="002F2F4C" w:rsidRPr="00003391">
        <w:rPr>
          <w:rFonts w:ascii="Georgia" w:hAnsi="Georgia"/>
        </w:rPr>
        <w:t>but</w:t>
      </w:r>
      <w:proofErr w:type="gramEnd"/>
      <w:r w:rsidR="002F2F4C" w:rsidRPr="00003391">
        <w:rPr>
          <w:rFonts w:ascii="Georgia" w:hAnsi="Georgia"/>
        </w:rPr>
        <w:t xml:space="preserve"> can enabl</w:t>
      </w:r>
      <w:r w:rsidR="00FD4F80" w:rsidRPr="00003391">
        <w:rPr>
          <w:rFonts w:ascii="Georgia" w:hAnsi="Georgia"/>
        </w:rPr>
        <w:t>e</w:t>
      </w:r>
      <w:r w:rsidR="002F2F4C" w:rsidRPr="00003391">
        <w:rPr>
          <w:rFonts w:ascii="Georgia" w:hAnsi="Georgia"/>
        </w:rPr>
        <w:t xml:space="preserve"> innovation in the industry</w:t>
      </w:r>
      <w:r w:rsidR="00FD4F80" w:rsidRPr="00003391">
        <w:rPr>
          <w:rFonts w:ascii="Georgia" w:hAnsi="Georgia"/>
        </w:rPr>
        <w:t xml:space="preserve"> for a fairer copyright regime</w:t>
      </w:r>
      <w:r w:rsidR="002F2F4C" w:rsidRPr="00003391">
        <w:rPr>
          <w:rFonts w:ascii="Georgia" w:hAnsi="Georgia"/>
        </w:rPr>
        <w:t>.</w:t>
      </w:r>
      <w:r w:rsidR="002F2F4C" w:rsidRPr="00003391">
        <w:rPr>
          <w:rStyle w:val="FootnoteReference"/>
          <w:rFonts w:ascii="Georgia" w:hAnsi="Georgia"/>
        </w:rPr>
        <w:footnoteReference w:id="286"/>
      </w:r>
      <w:r w:rsidR="002F2F4C" w:rsidRPr="00003391">
        <w:rPr>
          <w:rFonts w:ascii="Georgia" w:hAnsi="Georgia"/>
        </w:rPr>
        <w:t xml:space="preserve"> </w:t>
      </w:r>
    </w:p>
    <w:p w14:paraId="7E9C9170" w14:textId="77777777" w:rsidR="006B7646" w:rsidRPr="00003391" w:rsidRDefault="006B7646" w:rsidP="006B7646">
      <w:pPr>
        <w:rPr>
          <w:rFonts w:ascii="Georgia" w:hAnsi="Georgia"/>
        </w:rPr>
      </w:pPr>
    </w:p>
    <w:p w14:paraId="0D07FBE5" w14:textId="10E4731B" w:rsidR="006B7646" w:rsidRPr="00003391" w:rsidRDefault="006B7646" w:rsidP="005A58E4">
      <w:pPr>
        <w:rPr>
          <w:rFonts w:ascii="Georgia" w:hAnsi="Georgia"/>
        </w:rPr>
      </w:pPr>
      <w:r w:rsidRPr="00003391">
        <w:rPr>
          <w:rFonts w:ascii="Georgia" w:hAnsi="Georgia"/>
        </w:rPr>
        <w:t>Blockchain could be used as a “means of private ordering to the detriment of legally-protected public policy goals such as access to knowledge.”</w:t>
      </w:r>
      <w:r w:rsidRPr="00003391">
        <w:rPr>
          <w:rFonts w:ascii="Georgia" w:hAnsi="Georgia"/>
          <w:vertAlign w:val="superscript"/>
        </w:rPr>
        <w:footnoteReference w:id="287"/>
      </w:r>
      <w:r w:rsidRPr="00003391">
        <w:rPr>
          <w:rFonts w:ascii="Georgia" w:hAnsi="Georgia"/>
        </w:rPr>
        <w:t xml:space="preserve"> Thus, and as fervently acknowledged by </w:t>
      </w:r>
      <w:proofErr w:type="spellStart"/>
      <w:r w:rsidRPr="00003391">
        <w:rPr>
          <w:rFonts w:ascii="Georgia" w:hAnsi="Georgia"/>
        </w:rPr>
        <w:t>Finck</w:t>
      </w:r>
      <w:proofErr w:type="spellEnd"/>
      <w:r w:rsidRPr="00003391">
        <w:rPr>
          <w:rFonts w:ascii="Georgia" w:hAnsi="Georgia"/>
        </w:rPr>
        <w:t xml:space="preserve"> and </w:t>
      </w:r>
      <w:proofErr w:type="spellStart"/>
      <w:r w:rsidRPr="00003391">
        <w:rPr>
          <w:rFonts w:ascii="Georgia" w:hAnsi="Georgia"/>
        </w:rPr>
        <w:t>Moscon</w:t>
      </w:r>
      <w:proofErr w:type="spellEnd"/>
      <w:r w:rsidRPr="00003391">
        <w:rPr>
          <w:rFonts w:ascii="Georgia" w:hAnsi="Georgia"/>
        </w:rPr>
        <w:t xml:space="preserve">, that we should be on the </w:t>
      </w:r>
      <w:proofErr w:type="spellStart"/>
      <w:r w:rsidR="0095385E" w:rsidRPr="00003391">
        <w:rPr>
          <w:rFonts w:ascii="Georgia" w:hAnsi="Georgia"/>
        </w:rPr>
        <w:t>look</w:t>
      </w:r>
      <w:r w:rsidRPr="00003391">
        <w:rPr>
          <w:rFonts w:ascii="Georgia" w:hAnsi="Georgia"/>
        </w:rPr>
        <w:t xml:space="preserve"> out</w:t>
      </w:r>
      <w:proofErr w:type="spellEnd"/>
      <w:r w:rsidRPr="00003391">
        <w:rPr>
          <w:rFonts w:ascii="Georgia" w:hAnsi="Georgia"/>
        </w:rPr>
        <w:t xml:space="preserve"> for how blockchain is being utilized.</w:t>
      </w:r>
      <w:r w:rsidRPr="00003391">
        <w:rPr>
          <w:rFonts w:ascii="Georgia" w:hAnsi="Georgia"/>
          <w:vertAlign w:val="superscript"/>
        </w:rPr>
        <w:footnoteReference w:id="288"/>
      </w:r>
    </w:p>
    <w:p w14:paraId="06573C96" w14:textId="77777777" w:rsidR="006B7646" w:rsidRPr="00003391" w:rsidRDefault="006B7646" w:rsidP="006B7646">
      <w:pPr>
        <w:rPr>
          <w:rFonts w:ascii="Georgia" w:hAnsi="Georgia"/>
        </w:rPr>
      </w:pPr>
    </w:p>
    <w:p w14:paraId="3AA1DADB" w14:textId="565326D1" w:rsidR="005A58E4" w:rsidRPr="00003391" w:rsidRDefault="006B7646" w:rsidP="006B7646">
      <w:pPr>
        <w:rPr>
          <w:rFonts w:ascii="Georgia" w:hAnsi="Georgia"/>
        </w:rPr>
      </w:pPr>
      <w:proofErr w:type="spellStart"/>
      <w:r w:rsidRPr="00003391">
        <w:rPr>
          <w:rFonts w:ascii="Georgia" w:hAnsi="Georgia"/>
        </w:rPr>
        <w:lastRenderedPageBreak/>
        <w:t>Finck</w:t>
      </w:r>
      <w:proofErr w:type="spellEnd"/>
      <w:r w:rsidRPr="00003391">
        <w:rPr>
          <w:rFonts w:ascii="Georgia" w:hAnsi="Georgia"/>
        </w:rPr>
        <w:t xml:space="preserve"> and </w:t>
      </w:r>
      <w:proofErr w:type="spellStart"/>
      <w:r w:rsidRPr="00003391">
        <w:rPr>
          <w:rFonts w:ascii="Georgia" w:hAnsi="Georgia"/>
        </w:rPr>
        <w:t>Moscon</w:t>
      </w:r>
      <w:proofErr w:type="spellEnd"/>
      <w:r w:rsidRPr="00003391">
        <w:rPr>
          <w:rFonts w:ascii="Georgia" w:hAnsi="Georgia"/>
        </w:rPr>
        <w:t xml:space="preserve"> </w:t>
      </w:r>
      <w:r w:rsidR="005A58E4" w:rsidRPr="00003391">
        <w:rPr>
          <w:rFonts w:ascii="Georgia" w:hAnsi="Georgia"/>
        </w:rPr>
        <w:t xml:space="preserve">discussed </w:t>
      </w:r>
      <w:r w:rsidRPr="00003391">
        <w:rPr>
          <w:rFonts w:ascii="Georgia" w:hAnsi="Georgia"/>
        </w:rPr>
        <w:t>how blockchain enforces the “code-is-law” paradigm in two ways.</w:t>
      </w:r>
      <w:r w:rsidRPr="00003391">
        <w:rPr>
          <w:rFonts w:ascii="Georgia" w:hAnsi="Georgia"/>
          <w:vertAlign w:val="superscript"/>
        </w:rPr>
        <w:footnoteReference w:id="289"/>
      </w:r>
      <w:r w:rsidRPr="00003391">
        <w:rPr>
          <w:rFonts w:ascii="Georgia" w:hAnsi="Georgia"/>
        </w:rPr>
        <w:t xml:space="preserve"> “First, the protocols of distributed ledgers enforce their creators’ normative choices,” and second, smart contracts self-enforce and execute compliance with “ a pre-determined rule-set.”</w:t>
      </w:r>
      <w:r w:rsidRPr="00003391">
        <w:rPr>
          <w:rFonts w:ascii="Georgia" w:hAnsi="Georgia"/>
          <w:vertAlign w:val="superscript"/>
        </w:rPr>
        <w:footnoteReference w:id="290"/>
      </w:r>
      <w:r w:rsidRPr="00003391">
        <w:rPr>
          <w:rFonts w:ascii="Georgia" w:hAnsi="Georgia"/>
        </w:rPr>
        <w:t xml:space="preserve"> From there, </w:t>
      </w:r>
      <w:proofErr w:type="spellStart"/>
      <w:r w:rsidRPr="00003391">
        <w:rPr>
          <w:rFonts w:ascii="Georgia" w:hAnsi="Georgia"/>
        </w:rPr>
        <w:t>Finck</w:t>
      </w:r>
      <w:proofErr w:type="spellEnd"/>
      <w:r w:rsidRPr="00003391">
        <w:rPr>
          <w:rFonts w:ascii="Georgia" w:hAnsi="Georgia"/>
        </w:rPr>
        <w:t xml:space="preserve"> and </w:t>
      </w:r>
      <w:proofErr w:type="spellStart"/>
      <w:r w:rsidRPr="00003391">
        <w:rPr>
          <w:rFonts w:ascii="Georgia" w:hAnsi="Georgia"/>
        </w:rPr>
        <w:t>Mosc</w:t>
      </w:r>
      <w:r w:rsidR="005A58E4" w:rsidRPr="00003391">
        <w:rPr>
          <w:rFonts w:ascii="Georgia" w:hAnsi="Georgia"/>
        </w:rPr>
        <w:t>o</w:t>
      </w:r>
      <w:r w:rsidRPr="00003391">
        <w:rPr>
          <w:rFonts w:ascii="Georgia" w:hAnsi="Georgia"/>
        </w:rPr>
        <w:t>n</w:t>
      </w:r>
      <w:proofErr w:type="spellEnd"/>
      <w:r w:rsidRPr="00003391">
        <w:rPr>
          <w:rFonts w:ascii="Georgia" w:hAnsi="Georgia"/>
        </w:rPr>
        <w:t xml:space="preserve"> discussed that at the end of the day, technological infrastructure is driven by private interests and without appropriate legislation, will “disregard users’ interests.”</w:t>
      </w:r>
      <w:r w:rsidRPr="00003391">
        <w:rPr>
          <w:rFonts w:ascii="Georgia" w:hAnsi="Georgia"/>
          <w:vertAlign w:val="superscript"/>
        </w:rPr>
        <w:footnoteReference w:id="291"/>
      </w:r>
      <w:r w:rsidRPr="00003391">
        <w:rPr>
          <w:rFonts w:ascii="Georgia" w:hAnsi="Georgia"/>
        </w:rPr>
        <w:t xml:space="preserve"> </w:t>
      </w:r>
    </w:p>
    <w:p w14:paraId="1F03229A" w14:textId="77777777" w:rsidR="005A58E4" w:rsidRPr="00003391" w:rsidRDefault="005A58E4" w:rsidP="005A58E4">
      <w:pPr>
        <w:rPr>
          <w:rFonts w:ascii="Georgia" w:hAnsi="Georgia"/>
        </w:rPr>
      </w:pPr>
    </w:p>
    <w:p w14:paraId="40166FF9" w14:textId="4B28AD31" w:rsidR="005A58E4" w:rsidRPr="00003391" w:rsidRDefault="006B7646" w:rsidP="005A58E4">
      <w:pPr>
        <w:rPr>
          <w:rFonts w:ascii="Georgia" w:hAnsi="Georgia"/>
        </w:rPr>
      </w:pPr>
      <w:r w:rsidRPr="00003391">
        <w:rPr>
          <w:rFonts w:ascii="Georgia" w:hAnsi="Georgia"/>
        </w:rPr>
        <w:t xml:space="preserve">Thus, this has led to suggestions outlined by </w:t>
      </w:r>
      <w:proofErr w:type="spellStart"/>
      <w:r w:rsidRPr="00003391">
        <w:rPr>
          <w:rFonts w:ascii="Georgia" w:hAnsi="Georgia"/>
        </w:rPr>
        <w:t>Finck</w:t>
      </w:r>
      <w:proofErr w:type="spellEnd"/>
      <w:r w:rsidRPr="00003391">
        <w:rPr>
          <w:rFonts w:ascii="Georgia" w:hAnsi="Georgia"/>
        </w:rPr>
        <w:t xml:space="preserve"> and </w:t>
      </w:r>
      <w:proofErr w:type="spellStart"/>
      <w:r w:rsidRPr="00003391">
        <w:rPr>
          <w:rFonts w:ascii="Georgia" w:hAnsi="Georgia"/>
        </w:rPr>
        <w:t>Moscon</w:t>
      </w:r>
      <w:proofErr w:type="spellEnd"/>
      <w:r w:rsidRPr="00003391">
        <w:rPr>
          <w:rFonts w:ascii="Georgia" w:hAnsi="Georgia"/>
        </w:rPr>
        <w:t xml:space="preserve"> to pass new legislation that by default, make certain uses mandatory and irrevocable by contract and technology, or even making new technology with “fair use by design.”</w:t>
      </w:r>
      <w:r w:rsidRPr="00003391">
        <w:rPr>
          <w:rFonts w:ascii="Georgia" w:hAnsi="Georgia"/>
          <w:vertAlign w:val="superscript"/>
        </w:rPr>
        <w:footnoteReference w:id="292"/>
      </w:r>
      <w:r w:rsidR="005A58E4" w:rsidRPr="00003391">
        <w:rPr>
          <w:rFonts w:ascii="Georgia" w:hAnsi="Georgia"/>
        </w:rPr>
        <w:t xml:space="preserve"> This is very much needed because a major differences between code and law is the </w:t>
      </w:r>
      <w:proofErr w:type="spellStart"/>
      <w:r w:rsidR="005A58E4" w:rsidRPr="00003391">
        <w:rPr>
          <w:rFonts w:ascii="Georgia" w:hAnsi="Georgia"/>
          <w:i/>
        </w:rPr>
        <w:t>ex ante</w:t>
      </w:r>
      <w:proofErr w:type="spellEnd"/>
      <w:r w:rsidR="005A58E4" w:rsidRPr="00003391">
        <w:rPr>
          <w:rFonts w:ascii="Georgia" w:hAnsi="Georgia"/>
          <w:i/>
        </w:rPr>
        <w:t xml:space="preserve"> </w:t>
      </w:r>
      <w:r w:rsidR="005A58E4" w:rsidRPr="00003391">
        <w:rPr>
          <w:rFonts w:ascii="Georgia" w:hAnsi="Georgia"/>
        </w:rPr>
        <w:t>fashion of code, such that “save for the technologically skilled, those exposed to it have no option other than compliance.”</w:t>
      </w:r>
      <w:r w:rsidR="005A58E4" w:rsidRPr="00003391">
        <w:rPr>
          <w:rFonts w:ascii="Georgia" w:hAnsi="Georgia"/>
          <w:vertAlign w:val="superscript"/>
        </w:rPr>
        <w:footnoteReference w:id="293"/>
      </w:r>
    </w:p>
    <w:p w14:paraId="72890804" w14:textId="0E056BC8" w:rsidR="00804E32" w:rsidRPr="00003391" w:rsidRDefault="00804E32" w:rsidP="005A58E4">
      <w:pPr>
        <w:rPr>
          <w:rFonts w:ascii="Georgia" w:hAnsi="Georgia"/>
        </w:rPr>
      </w:pPr>
    </w:p>
    <w:p w14:paraId="24EA7994" w14:textId="50B0DD5F" w:rsidR="00804E32" w:rsidRPr="00003391" w:rsidRDefault="00804E32" w:rsidP="00804E32">
      <w:pPr>
        <w:rPr>
          <w:rFonts w:ascii="Georgia" w:hAnsi="Georgia"/>
        </w:rPr>
      </w:pPr>
      <w:r w:rsidRPr="00003391">
        <w:rPr>
          <w:rFonts w:ascii="Georgia" w:hAnsi="Georgia"/>
        </w:rPr>
        <w:t xml:space="preserve">Lastly, </w:t>
      </w:r>
      <w:proofErr w:type="spellStart"/>
      <w:r w:rsidRPr="00003391">
        <w:rPr>
          <w:rFonts w:ascii="Georgia" w:hAnsi="Georgia"/>
        </w:rPr>
        <w:t>Finck</w:t>
      </w:r>
      <w:proofErr w:type="spellEnd"/>
      <w:r w:rsidRPr="00003391">
        <w:rPr>
          <w:rFonts w:ascii="Georgia" w:hAnsi="Georgia"/>
        </w:rPr>
        <w:t xml:space="preserve"> and </w:t>
      </w:r>
      <w:proofErr w:type="spellStart"/>
      <w:r w:rsidRPr="00003391">
        <w:rPr>
          <w:rFonts w:ascii="Georgia" w:hAnsi="Georgia"/>
        </w:rPr>
        <w:t>Moscon</w:t>
      </w:r>
      <w:proofErr w:type="spellEnd"/>
      <w:r w:rsidRPr="00003391">
        <w:rPr>
          <w:rFonts w:ascii="Georgia" w:hAnsi="Georgia"/>
        </w:rPr>
        <w:t xml:space="preserve"> espouse that blockchain may “enable a more disintermediated and fair era of copyright management.”</w:t>
      </w:r>
      <w:r w:rsidRPr="00003391">
        <w:rPr>
          <w:rFonts w:ascii="Georgia" w:hAnsi="Georgia"/>
          <w:vertAlign w:val="superscript"/>
        </w:rPr>
        <w:footnoteReference w:id="294"/>
      </w:r>
      <w:r w:rsidRPr="00003391">
        <w:rPr>
          <w:rFonts w:ascii="Georgia" w:hAnsi="Georgia"/>
        </w:rPr>
        <w:t xml:space="preserve"> The innovative ecosystem of pioneers in this intersection are trying to develop tools to push decentralization into the copyright domain that empowers musicians.</w:t>
      </w:r>
      <w:r w:rsidRPr="00003391">
        <w:rPr>
          <w:rFonts w:ascii="Georgia" w:hAnsi="Georgia"/>
          <w:vertAlign w:val="superscript"/>
        </w:rPr>
        <w:footnoteReference w:id="295"/>
      </w:r>
      <w:r w:rsidRPr="00003391">
        <w:rPr>
          <w:rFonts w:ascii="Georgia" w:hAnsi="Georgia"/>
        </w:rPr>
        <w:t xml:space="preserve"> Though, user-friendly tools still need to be made, there is progress being made to make it easier for musicians to code smart contracts that comply with applicable law. </w:t>
      </w:r>
    </w:p>
    <w:p w14:paraId="2C2971C9" w14:textId="6667BF09" w:rsidR="001D2989" w:rsidRPr="00003391" w:rsidRDefault="001D2989" w:rsidP="00804E32">
      <w:pPr>
        <w:rPr>
          <w:rFonts w:ascii="Georgia" w:hAnsi="Georgia"/>
        </w:rPr>
      </w:pPr>
    </w:p>
    <w:p w14:paraId="3518B61B" w14:textId="60285796" w:rsidR="001D2989" w:rsidRPr="00003391" w:rsidRDefault="001D2989" w:rsidP="00A7584E">
      <w:pPr>
        <w:pStyle w:val="Heading4"/>
        <w:rPr>
          <w:rFonts w:ascii="Georgia" w:hAnsi="Georgia"/>
          <w:color w:val="auto"/>
        </w:rPr>
      </w:pPr>
      <w:r w:rsidRPr="00003391">
        <w:rPr>
          <w:rFonts w:ascii="Georgia" w:hAnsi="Georgia"/>
          <w:color w:val="auto"/>
        </w:rPr>
        <w:lastRenderedPageBreak/>
        <w:t xml:space="preserve">2.7.3.3. General </w:t>
      </w:r>
    </w:p>
    <w:p w14:paraId="1F996D94" w14:textId="77777777" w:rsidR="006B7646" w:rsidRPr="00003391" w:rsidRDefault="006B7646" w:rsidP="00A7584E">
      <w:pPr>
        <w:rPr>
          <w:rFonts w:ascii="Georgia" w:hAnsi="Georgia"/>
        </w:rPr>
      </w:pPr>
    </w:p>
    <w:p w14:paraId="1CCA6713" w14:textId="77777777" w:rsidR="00D256BE" w:rsidRPr="00003391" w:rsidRDefault="00D256BE" w:rsidP="00D256BE">
      <w:pPr>
        <w:ind w:firstLine="720"/>
        <w:rPr>
          <w:rFonts w:ascii="Georgia" w:hAnsi="Georgia"/>
        </w:rPr>
      </w:pPr>
      <w:r w:rsidRPr="00003391">
        <w:rPr>
          <w:rFonts w:ascii="Georgia" w:hAnsi="Georgia"/>
        </w:rPr>
        <w:t xml:space="preserve">Birgit Clark and R. </w:t>
      </w:r>
      <w:proofErr w:type="spellStart"/>
      <w:r w:rsidRPr="00003391">
        <w:rPr>
          <w:rFonts w:ascii="Georgia" w:hAnsi="Georgia"/>
        </w:rPr>
        <w:t>Burstall</w:t>
      </w:r>
      <w:proofErr w:type="spellEnd"/>
      <w:r w:rsidRPr="00003391">
        <w:rPr>
          <w:rFonts w:ascii="Georgia" w:hAnsi="Georgia"/>
        </w:rPr>
        <w:t xml:space="preserve"> in </w:t>
      </w:r>
      <w:r w:rsidRPr="00003391">
        <w:rPr>
          <w:rFonts w:ascii="Georgia" w:hAnsi="Georgia"/>
          <w:i/>
        </w:rPr>
        <w:t>Crypto-Pie in the Sky? How Blockchain Technology is Impacting Intellectual Property Law</w:t>
      </w:r>
      <w:r w:rsidRPr="00003391">
        <w:rPr>
          <w:rFonts w:ascii="Georgia" w:hAnsi="Georgia"/>
        </w:rPr>
        <w:t xml:space="preserve"> described a typology of blockchain applications in the intellectual property (IP) sector (copyright, trademarks, patents, and trade secrets.</w:t>
      </w:r>
      <w:r w:rsidRPr="00003391">
        <w:rPr>
          <w:rFonts w:ascii="Georgia" w:hAnsi="Georgia"/>
          <w:vertAlign w:val="superscript"/>
        </w:rPr>
        <w:footnoteReference w:id="296"/>
      </w:r>
      <w:r w:rsidRPr="00003391">
        <w:rPr>
          <w:rFonts w:ascii="Georgia" w:hAnsi="Georgia"/>
        </w:rPr>
        <w:t xml:space="preserve"> </w:t>
      </w:r>
    </w:p>
    <w:p w14:paraId="1BE0FD26" w14:textId="77777777" w:rsidR="00D256BE" w:rsidRPr="00003391" w:rsidRDefault="00D256BE" w:rsidP="00D256BE">
      <w:pPr>
        <w:rPr>
          <w:rFonts w:ascii="Georgia" w:hAnsi="Georgia"/>
        </w:rPr>
      </w:pPr>
    </w:p>
    <w:p w14:paraId="215C6BF4" w14:textId="77777777" w:rsidR="00D256BE" w:rsidRPr="00003391" w:rsidRDefault="00D256BE" w:rsidP="00D256BE">
      <w:pPr>
        <w:rPr>
          <w:rFonts w:ascii="Georgia" w:hAnsi="Georgia"/>
        </w:rPr>
      </w:pPr>
      <w:r w:rsidRPr="00003391">
        <w:rPr>
          <w:rFonts w:ascii="Georgia" w:hAnsi="Georgia"/>
        </w:rPr>
        <w:t xml:space="preserve">For our research topic, we shall discuss Clark and </w:t>
      </w:r>
      <w:proofErr w:type="spellStart"/>
      <w:r w:rsidRPr="00003391">
        <w:rPr>
          <w:rFonts w:ascii="Georgia" w:hAnsi="Georgia"/>
        </w:rPr>
        <w:t>Burstall’s</w:t>
      </w:r>
      <w:proofErr w:type="spellEnd"/>
      <w:r w:rsidRPr="00003391">
        <w:rPr>
          <w:rFonts w:ascii="Georgia" w:hAnsi="Georgia"/>
        </w:rPr>
        <w:t xml:space="preserve"> typology of blockchain applications in copyright, namely, smart IP rights and registries, evidence of creatorship, and smart contracts and IP.</w:t>
      </w:r>
      <w:r w:rsidRPr="00003391">
        <w:rPr>
          <w:rStyle w:val="FootnoteReference"/>
          <w:rFonts w:ascii="Georgia" w:hAnsi="Georgia"/>
        </w:rPr>
        <w:footnoteReference w:id="297"/>
      </w:r>
      <w:r w:rsidRPr="00003391">
        <w:rPr>
          <w:rFonts w:ascii="Georgia" w:hAnsi="Georgia"/>
        </w:rPr>
        <w:t xml:space="preserve"> </w:t>
      </w:r>
    </w:p>
    <w:p w14:paraId="71A63E9D" w14:textId="77777777" w:rsidR="00D256BE" w:rsidRPr="00003391" w:rsidRDefault="00D256BE" w:rsidP="00D256BE">
      <w:pPr>
        <w:rPr>
          <w:rFonts w:ascii="Georgia" w:hAnsi="Georgia"/>
        </w:rPr>
      </w:pPr>
    </w:p>
    <w:p w14:paraId="11BCF81C" w14:textId="77777777" w:rsidR="00D256BE" w:rsidRPr="00003391" w:rsidRDefault="00D256BE" w:rsidP="00D256BE">
      <w:pPr>
        <w:ind w:firstLine="720"/>
        <w:rPr>
          <w:rFonts w:ascii="Georgia" w:hAnsi="Georgia"/>
        </w:rPr>
      </w:pPr>
      <w:r w:rsidRPr="00003391">
        <w:rPr>
          <w:rFonts w:ascii="Georgia" w:hAnsi="Georgia"/>
        </w:rPr>
        <w:t xml:space="preserve">In Clark and </w:t>
      </w:r>
      <w:proofErr w:type="spellStart"/>
      <w:r w:rsidRPr="00003391">
        <w:rPr>
          <w:rFonts w:ascii="Georgia" w:hAnsi="Georgia"/>
        </w:rPr>
        <w:t>Burstall’s</w:t>
      </w:r>
      <w:proofErr w:type="spellEnd"/>
      <w:r w:rsidRPr="00003391">
        <w:rPr>
          <w:rFonts w:ascii="Georgia" w:hAnsi="Georgia"/>
        </w:rPr>
        <w:t xml:space="preserve"> discussion of smart IP rights and registries, they see such registries recording the whole lifecycle of IP rights, thereby making IP transactions and audits seamless.</w:t>
      </w:r>
      <w:r w:rsidRPr="00003391">
        <w:rPr>
          <w:rFonts w:ascii="Georgia" w:hAnsi="Georgia"/>
          <w:vertAlign w:val="superscript"/>
        </w:rPr>
        <w:footnoteReference w:id="298"/>
      </w:r>
      <w:r w:rsidRPr="00003391">
        <w:rPr>
          <w:rFonts w:ascii="Georgia" w:hAnsi="Georgia"/>
        </w:rPr>
        <w:t xml:space="preserve"> </w:t>
      </w:r>
    </w:p>
    <w:p w14:paraId="19871361" w14:textId="77777777" w:rsidR="00D256BE" w:rsidRPr="00003391" w:rsidRDefault="00D256BE" w:rsidP="00D256BE">
      <w:pPr>
        <w:rPr>
          <w:rFonts w:ascii="Georgia" w:hAnsi="Georgia"/>
        </w:rPr>
      </w:pPr>
    </w:p>
    <w:p w14:paraId="6DFF3578" w14:textId="77777777" w:rsidR="00D256BE" w:rsidRPr="00003391" w:rsidRDefault="00D256BE" w:rsidP="00D256BE">
      <w:pPr>
        <w:ind w:firstLine="720"/>
        <w:rPr>
          <w:rFonts w:ascii="Georgia" w:hAnsi="Georgia"/>
        </w:rPr>
      </w:pPr>
      <w:r w:rsidRPr="00003391">
        <w:rPr>
          <w:rFonts w:ascii="Georgia" w:hAnsi="Georgia"/>
        </w:rPr>
        <w:t xml:space="preserve">In Clark and </w:t>
      </w:r>
      <w:proofErr w:type="spellStart"/>
      <w:r w:rsidRPr="00003391">
        <w:rPr>
          <w:rFonts w:ascii="Georgia" w:hAnsi="Georgia"/>
        </w:rPr>
        <w:t>Burstall’s</w:t>
      </w:r>
      <w:proofErr w:type="spellEnd"/>
      <w:r w:rsidRPr="00003391">
        <w:rPr>
          <w:rFonts w:ascii="Georgia" w:hAnsi="Georgia"/>
        </w:rPr>
        <w:t xml:space="preserve"> discussion of evidence of creatorship, Clark and </w:t>
      </w:r>
      <w:proofErr w:type="spellStart"/>
      <w:r w:rsidRPr="00003391">
        <w:rPr>
          <w:rFonts w:ascii="Georgia" w:hAnsi="Georgia"/>
        </w:rPr>
        <w:t>Burstall</w:t>
      </w:r>
      <w:proofErr w:type="spellEnd"/>
      <w:r w:rsidRPr="00003391">
        <w:rPr>
          <w:rFonts w:ascii="Georgia" w:hAnsi="Georgia"/>
        </w:rPr>
        <w:t xml:space="preserve"> contemplate digital certificates implemented in conjunction with blockchain to record creatorship in an unregistered creative work, and how this may be used as “evidence of their conception, use, qualification requirements and whether the right is still in the period of protection.”</w:t>
      </w:r>
      <w:r w:rsidRPr="00003391">
        <w:rPr>
          <w:rFonts w:ascii="Georgia" w:hAnsi="Georgia"/>
          <w:vertAlign w:val="superscript"/>
        </w:rPr>
        <w:footnoteReference w:id="299"/>
      </w:r>
      <w:r w:rsidRPr="00003391">
        <w:rPr>
          <w:rFonts w:ascii="Georgia" w:hAnsi="Georgia"/>
        </w:rPr>
        <w:t xml:space="preserve"> In particular, this can provide a major benefit for music licensing because creators can exhibit both their statement of creatorship and engage in individual licensing.</w:t>
      </w:r>
      <w:r w:rsidRPr="00003391">
        <w:rPr>
          <w:rFonts w:ascii="Georgia" w:hAnsi="Georgia"/>
          <w:vertAlign w:val="superscript"/>
        </w:rPr>
        <w:footnoteReference w:id="300"/>
      </w:r>
    </w:p>
    <w:p w14:paraId="72B33680" w14:textId="77777777" w:rsidR="00D256BE" w:rsidRPr="00003391" w:rsidRDefault="00D256BE" w:rsidP="00D256BE">
      <w:pPr>
        <w:rPr>
          <w:rFonts w:ascii="Georgia" w:hAnsi="Georgia"/>
        </w:rPr>
      </w:pPr>
    </w:p>
    <w:p w14:paraId="603EBAB8" w14:textId="77777777" w:rsidR="00D256BE" w:rsidRPr="00003391" w:rsidRDefault="00D256BE" w:rsidP="00D256BE">
      <w:pPr>
        <w:ind w:firstLine="360"/>
        <w:rPr>
          <w:rFonts w:ascii="Georgia" w:hAnsi="Georgia"/>
        </w:rPr>
      </w:pPr>
      <w:r w:rsidRPr="00003391">
        <w:rPr>
          <w:rFonts w:ascii="Georgia" w:hAnsi="Georgia"/>
        </w:rPr>
        <w:t xml:space="preserve">In Clark and </w:t>
      </w:r>
      <w:proofErr w:type="spellStart"/>
      <w:r w:rsidRPr="00003391">
        <w:rPr>
          <w:rFonts w:ascii="Georgia" w:hAnsi="Georgia"/>
        </w:rPr>
        <w:t>Burstall’s</w:t>
      </w:r>
      <w:proofErr w:type="spellEnd"/>
      <w:r w:rsidRPr="00003391">
        <w:rPr>
          <w:rFonts w:ascii="Georgia" w:hAnsi="Georgia"/>
        </w:rPr>
        <w:t xml:space="preserve"> discussion smart contracts and IP, Clark and </w:t>
      </w:r>
      <w:proofErr w:type="spellStart"/>
      <w:r w:rsidRPr="00003391">
        <w:rPr>
          <w:rFonts w:ascii="Georgia" w:hAnsi="Georgia"/>
        </w:rPr>
        <w:t>Burstall</w:t>
      </w:r>
      <w:proofErr w:type="spellEnd"/>
      <w:r w:rsidRPr="00003391">
        <w:rPr>
          <w:rFonts w:ascii="Georgia" w:hAnsi="Georgia"/>
        </w:rPr>
        <w:t xml:space="preserve"> consider the two divergent views on smart contracts, and how smart contracts can impact IP licensing agreements.</w:t>
      </w:r>
      <w:r w:rsidRPr="00003391">
        <w:rPr>
          <w:rFonts w:ascii="Georgia" w:hAnsi="Georgia"/>
          <w:vertAlign w:val="superscript"/>
        </w:rPr>
        <w:footnoteReference w:id="301"/>
      </w:r>
      <w:r w:rsidRPr="00003391">
        <w:rPr>
          <w:rFonts w:ascii="Georgia" w:hAnsi="Georgia"/>
        </w:rPr>
        <w:t xml:space="preserve"> Clark and </w:t>
      </w:r>
      <w:proofErr w:type="spellStart"/>
      <w:r w:rsidRPr="00003391">
        <w:rPr>
          <w:rFonts w:ascii="Georgia" w:hAnsi="Georgia"/>
        </w:rPr>
        <w:t>Burstall</w:t>
      </w:r>
      <w:proofErr w:type="spellEnd"/>
      <w:r w:rsidRPr="00003391">
        <w:rPr>
          <w:rFonts w:ascii="Georgia" w:hAnsi="Georgia"/>
        </w:rPr>
        <w:t xml:space="preserve"> first begin their discussion on smart contracts by on the two divergent views of smart contracts: </w:t>
      </w:r>
    </w:p>
    <w:p w14:paraId="618E062D" w14:textId="77777777" w:rsidR="00D256BE" w:rsidRPr="00003391" w:rsidRDefault="00D256BE" w:rsidP="00D256BE">
      <w:pPr>
        <w:pStyle w:val="ListParagraph"/>
        <w:numPr>
          <w:ilvl w:val="0"/>
          <w:numId w:val="57"/>
        </w:numPr>
        <w:rPr>
          <w:rFonts w:ascii="Georgia" w:hAnsi="Georgia"/>
        </w:rPr>
      </w:pPr>
      <w:r w:rsidRPr="00003391">
        <w:rPr>
          <w:rFonts w:ascii="Georgia" w:hAnsi="Georgia"/>
        </w:rPr>
        <w:t>Replacement of legal agreements and practitioners with self-enforcing code; and</w:t>
      </w:r>
    </w:p>
    <w:p w14:paraId="208FC451" w14:textId="77777777" w:rsidR="00D256BE" w:rsidRPr="00003391" w:rsidRDefault="00D256BE" w:rsidP="00D256BE">
      <w:pPr>
        <w:pStyle w:val="ListParagraph"/>
        <w:numPr>
          <w:ilvl w:val="0"/>
          <w:numId w:val="57"/>
        </w:numPr>
        <w:rPr>
          <w:rFonts w:ascii="Georgia" w:hAnsi="Georgia"/>
        </w:rPr>
      </w:pPr>
      <w:r w:rsidRPr="00003391">
        <w:rPr>
          <w:rFonts w:ascii="Georgia" w:hAnsi="Georgia"/>
        </w:rPr>
        <w:t>Supplement to legal agreements and practitioners with self-enforcing code.</w:t>
      </w:r>
      <w:r w:rsidRPr="00003391">
        <w:rPr>
          <w:rStyle w:val="FootnoteReference"/>
          <w:rFonts w:ascii="Georgia" w:hAnsi="Georgia"/>
        </w:rPr>
        <w:footnoteReference w:id="302"/>
      </w:r>
    </w:p>
    <w:p w14:paraId="466B1458" w14:textId="77777777" w:rsidR="00D256BE" w:rsidRPr="00003391" w:rsidRDefault="00D256BE" w:rsidP="00D256BE">
      <w:pPr>
        <w:rPr>
          <w:rFonts w:ascii="Georgia" w:hAnsi="Georgia"/>
        </w:rPr>
      </w:pPr>
    </w:p>
    <w:p w14:paraId="14F8414C" w14:textId="77777777" w:rsidR="00D256BE" w:rsidRPr="00003391" w:rsidRDefault="00D256BE" w:rsidP="00D256BE">
      <w:pPr>
        <w:rPr>
          <w:rFonts w:ascii="Georgia" w:hAnsi="Georgia"/>
        </w:rPr>
      </w:pPr>
      <w:r w:rsidRPr="00003391">
        <w:rPr>
          <w:rFonts w:ascii="Georgia" w:hAnsi="Georgia"/>
        </w:rPr>
        <w:t xml:space="preserve">Clark and </w:t>
      </w:r>
      <w:proofErr w:type="spellStart"/>
      <w:r w:rsidRPr="00003391">
        <w:rPr>
          <w:rFonts w:ascii="Georgia" w:hAnsi="Georgia"/>
        </w:rPr>
        <w:t>Burstall</w:t>
      </w:r>
      <w:proofErr w:type="spellEnd"/>
      <w:r w:rsidRPr="00003391">
        <w:rPr>
          <w:rFonts w:ascii="Georgia" w:hAnsi="Georgia"/>
        </w:rPr>
        <w:t xml:space="preserve"> believe the first view is overly simplistic  because it “does not reflect real-life human and business interaction, where contractual disputes often cent[</w:t>
      </w:r>
      <w:proofErr w:type="spellStart"/>
      <w:r w:rsidRPr="00003391">
        <w:rPr>
          <w:rFonts w:ascii="Georgia" w:hAnsi="Georgia"/>
        </w:rPr>
        <w:t>er</w:t>
      </w:r>
      <w:proofErr w:type="spellEnd"/>
      <w:r w:rsidRPr="00003391">
        <w:rPr>
          <w:rFonts w:ascii="Georgia" w:hAnsi="Georgia"/>
        </w:rPr>
        <w:t>] on the quality of contractual performance.”</w:t>
      </w:r>
      <w:r w:rsidRPr="00003391">
        <w:rPr>
          <w:rFonts w:ascii="Georgia" w:hAnsi="Georgia"/>
          <w:vertAlign w:val="superscript"/>
        </w:rPr>
        <w:footnoteReference w:id="303"/>
      </w:r>
      <w:r w:rsidRPr="00003391">
        <w:rPr>
          <w:rFonts w:ascii="Georgia" w:hAnsi="Georgia"/>
        </w:rPr>
        <w:t xml:space="preserve"> Furthermore, and discussed in more detail by </w:t>
      </w:r>
      <w:proofErr w:type="spellStart"/>
      <w:r w:rsidRPr="00003391">
        <w:rPr>
          <w:rFonts w:ascii="Georgia" w:hAnsi="Georgia"/>
        </w:rPr>
        <w:t>Giancaspro</w:t>
      </w:r>
      <w:proofErr w:type="spellEnd"/>
      <w:r w:rsidRPr="00003391">
        <w:rPr>
          <w:rStyle w:val="FootnoteReference"/>
          <w:rFonts w:ascii="Georgia" w:hAnsi="Georgia"/>
        </w:rPr>
        <w:footnoteReference w:id="304"/>
      </w:r>
      <w:r w:rsidRPr="00003391">
        <w:rPr>
          <w:rFonts w:ascii="Georgia" w:hAnsi="Georgia"/>
        </w:rPr>
        <w:t>, smart contracts work well for easily computable and objective terms (such as a small dispute or micropayments), but should not be solely relied upon in situations “where there is [a] need for a subjective judgment and evidence of facts.”</w:t>
      </w:r>
      <w:r w:rsidRPr="00003391">
        <w:rPr>
          <w:rFonts w:ascii="Georgia" w:hAnsi="Georgia"/>
          <w:vertAlign w:val="superscript"/>
        </w:rPr>
        <w:footnoteReference w:id="305"/>
      </w:r>
      <w:r w:rsidRPr="00003391">
        <w:rPr>
          <w:rFonts w:ascii="Georgia" w:hAnsi="Georgia"/>
        </w:rPr>
        <w:t xml:space="preserve"> Rather, Clark and </w:t>
      </w:r>
      <w:proofErr w:type="spellStart"/>
      <w:r w:rsidRPr="00003391">
        <w:rPr>
          <w:rFonts w:ascii="Georgia" w:hAnsi="Georgia"/>
        </w:rPr>
        <w:t>Burstall</w:t>
      </w:r>
      <w:proofErr w:type="spellEnd"/>
      <w:r w:rsidRPr="00003391">
        <w:rPr>
          <w:rFonts w:ascii="Georgia" w:hAnsi="Georgia"/>
        </w:rPr>
        <w:t xml:space="preserve"> believe the second view is more appropriate because it conceptualizes “smart contracts as </w:t>
      </w:r>
      <w:proofErr w:type="spellStart"/>
      <w:r w:rsidRPr="00003391">
        <w:rPr>
          <w:rFonts w:ascii="Georgia" w:hAnsi="Georgia"/>
        </w:rPr>
        <w:t>computerised</w:t>
      </w:r>
      <w:proofErr w:type="spellEnd"/>
      <w:r w:rsidRPr="00003391">
        <w:rPr>
          <w:rFonts w:ascii="Georgia" w:hAnsi="Georgia"/>
        </w:rPr>
        <w:t xml:space="preserve"> transaction protocols that execute contract terms … without human involvement once the underlying binding contract has been coded.”</w:t>
      </w:r>
      <w:r w:rsidRPr="00003391">
        <w:rPr>
          <w:rStyle w:val="FootnoteReference"/>
          <w:rFonts w:ascii="Georgia" w:hAnsi="Georgia"/>
        </w:rPr>
        <w:footnoteReference w:id="306"/>
      </w:r>
    </w:p>
    <w:p w14:paraId="12EDC579" w14:textId="77777777" w:rsidR="00D256BE" w:rsidRPr="00003391" w:rsidRDefault="00D256BE" w:rsidP="00D256BE">
      <w:pPr>
        <w:rPr>
          <w:rFonts w:ascii="Georgia" w:hAnsi="Georgia"/>
        </w:rPr>
      </w:pPr>
    </w:p>
    <w:p w14:paraId="46BD63A9" w14:textId="77777777" w:rsidR="00D256BE" w:rsidRPr="00003391" w:rsidRDefault="00D256BE" w:rsidP="00D256BE">
      <w:pPr>
        <w:rPr>
          <w:rFonts w:ascii="Georgia" w:hAnsi="Georgia"/>
        </w:rPr>
      </w:pPr>
      <w:r w:rsidRPr="00003391">
        <w:rPr>
          <w:rFonts w:ascii="Georgia" w:hAnsi="Georgia"/>
        </w:rPr>
        <w:t xml:space="preserve">Clark and </w:t>
      </w:r>
      <w:proofErr w:type="spellStart"/>
      <w:r w:rsidRPr="00003391">
        <w:rPr>
          <w:rFonts w:ascii="Georgia" w:hAnsi="Georgia"/>
        </w:rPr>
        <w:t>Burstall</w:t>
      </w:r>
      <w:proofErr w:type="spellEnd"/>
      <w:r w:rsidRPr="00003391">
        <w:rPr>
          <w:rFonts w:ascii="Georgia" w:hAnsi="Georgia"/>
        </w:rPr>
        <w:t xml:space="preserve"> then discuss how smart contracts can impact IP licensing.</w:t>
      </w:r>
      <w:r w:rsidRPr="00003391">
        <w:rPr>
          <w:rStyle w:val="FootnoteReference"/>
          <w:rFonts w:ascii="Georgia" w:hAnsi="Georgia"/>
        </w:rPr>
        <w:footnoteReference w:id="307"/>
      </w:r>
      <w:r w:rsidRPr="00003391">
        <w:rPr>
          <w:rFonts w:ascii="Georgia" w:hAnsi="Georgia"/>
        </w:rPr>
        <w:t xml:space="preserve"> Clark and </w:t>
      </w:r>
      <w:proofErr w:type="spellStart"/>
      <w:r w:rsidRPr="00003391">
        <w:rPr>
          <w:rFonts w:ascii="Georgia" w:hAnsi="Georgia"/>
        </w:rPr>
        <w:t>Burstall</w:t>
      </w:r>
      <w:proofErr w:type="spellEnd"/>
      <w:r w:rsidRPr="00003391">
        <w:rPr>
          <w:rFonts w:ascii="Georgia" w:hAnsi="Georgia"/>
        </w:rPr>
        <w:t xml:space="preserve"> contemplate that smart contracts “could be used to establish and enforce IP agreements, such as </w:t>
      </w:r>
      <w:proofErr w:type="spellStart"/>
      <w:r w:rsidRPr="00003391">
        <w:rPr>
          <w:rFonts w:ascii="Georgia" w:hAnsi="Georgia"/>
        </w:rPr>
        <w:t>licences</w:t>
      </w:r>
      <w:proofErr w:type="spellEnd"/>
      <w:r w:rsidRPr="00003391">
        <w:rPr>
          <w:rFonts w:ascii="Georgia" w:hAnsi="Georgia"/>
        </w:rPr>
        <w:t xml:space="preserve">, and allow the transmission of payments in real time to IP owners,” with such smart contracts including “rights management information, such as ownership, use </w:t>
      </w:r>
      <w:r w:rsidRPr="00003391">
        <w:rPr>
          <w:rFonts w:ascii="Georgia" w:hAnsi="Georgia"/>
        </w:rPr>
        <w:lastRenderedPageBreak/>
        <w:t>permissions and payment terms.”</w:t>
      </w:r>
      <w:r w:rsidRPr="00003391">
        <w:rPr>
          <w:rFonts w:ascii="Georgia" w:hAnsi="Georgia"/>
          <w:vertAlign w:val="superscript"/>
        </w:rPr>
        <w:footnoteReference w:id="308"/>
      </w:r>
      <w:r w:rsidRPr="00003391">
        <w:rPr>
          <w:rFonts w:ascii="Georgia" w:hAnsi="Georgia"/>
        </w:rPr>
        <w:t xml:space="preserve"> Though, Clark and </w:t>
      </w:r>
      <w:proofErr w:type="spellStart"/>
      <w:r w:rsidRPr="00003391">
        <w:rPr>
          <w:rFonts w:ascii="Georgia" w:hAnsi="Georgia"/>
        </w:rPr>
        <w:t>Burstall</w:t>
      </w:r>
      <w:proofErr w:type="spellEnd"/>
      <w:r w:rsidRPr="00003391">
        <w:rPr>
          <w:rFonts w:ascii="Georgia" w:hAnsi="Georgia"/>
        </w:rPr>
        <w:t xml:space="preserve"> think it is too early “to determine whether smart contracts are the future of digital rights management,”  they do envision smart contracts “</w:t>
      </w:r>
      <w:proofErr w:type="spellStart"/>
      <w:r w:rsidRPr="00003391">
        <w:rPr>
          <w:rFonts w:ascii="Georgia" w:hAnsi="Georgia"/>
        </w:rPr>
        <w:t>redefin</w:t>
      </w:r>
      <w:proofErr w:type="spellEnd"/>
      <w:r w:rsidRPr="00003391">
        <w:rPr>
          <w:rFonts w:ascii="Georgia" w:hAnsi="Georgia"/>
        </w:rPr>
        <w:t>[</w:t>
      </w:r>
      <w:proofErr w:type="spellStart"/>
      <w:r w:rsidRPr="00003391">
        <w:rPr>
          <w:rFonts w:ascii="Georgia" w:hAnsi="Georgia"/>
        </w:rPr>
        <w:t>ing</w:t>
      </w:r>
      <w:proofErr w:type="spellEnd"/>
      <w:r w:rsidRPr="00003391">
        <w:rPr>
          <w:rFonts w:ascii="Georgia" w:hAnsi="Georgia"/>
        </w:rPr>
        <w:t>] how creators are remunerated—often instantly via micropayments—by acting as a platform for creators and distributors of IP.”</w:t>
      </w:r>
      <w:r w:rsidRPr="00003391">
        <w:rPr>
          <w:rFonts w:ascii="Georgia" w:hAnsi="Georgia"/>
          <w:vertAlign w:val="superscript"/>
        </w:rPr>
        <w:footnoteReference w:id="309"/>
      </w:r>
      <w:r w:rsidRPr="00003391">
        <w:rPr>
          <w:rFonts w:ascii="Georgia" w:hAnsi="Georgia"/>
        </w:rPr>
        <w:t xml:space="preserve"> Clark and </w:t>
      </w:r>
      <w:proofErr w:type="spellStart"/>
      <w:r w:rsidRPr="00003391">
        <w:rPr>
          <w:rFonts w:ascii="Georgia" w:hAnsi="Georgia"/>
        </w:rPr>
        <w:t>Burstall</w:t>
      </w:r>
      <w:proofErr w:type="spellEnd"/>
      <w:r w:rsidRPr="00003391">
        <w:rPr>
          <w:rFonts w:ascii="Georgia" w:hAnsi="Georgia"/>
        </w:rPr>
        <w:t xml:space="preserve"> then transitioned to discuss global standards and concerns surrounding smart contracts.</w:t>
      </w:r>
      <w:r w:rsidRPr="00003391">
        <w:rPr>
          <w:rStyle w:val="FootnoteReference"/>
          <w:rFonts w:ascii="Georgia" w:hAnsi="Georgia"/>
        </w:rPr>
        <w:footnoteReference w:id="310"/>
      </w:r>
      <w:r w:rsidRPr="00003391">
        <w:rPr>
          <w:rFonts w:ascii="Georgia" w:hAnsi="Georgia"/>
        </w:rPr>
        <w:t xml:space="preserve">  Clark and </w:t>
      </w:r>
      <w:proofErr w:type="spellStart"/>
      <w:r w:rsidRPr="00003391">
        <w:rPr>
          <w:rFonts w:ascii="Georgia" w:hAnsi="Georgia"/>
        </w:rPr>
        <w:t>Burstall</w:t>
      </w:r>
      <w:proofErr w:type="spellEnd"/>
      <w:r w:rsidRPr="00003391">
        <w:rPr>
          <w:rFonts w:ascii="Georgia" w:hAnsi="Georgia"/>
        </w:rPr>
        <w:t xml:space="preserve"> noted that there are global standards being developed for self-executing contracts, and hope these standards can lead to a “more reliable definition of [smart contracts].”</w:t>
      </w:r>
      <w:r w:rsidRPr="00003391">
        <w:rPr>
          <w:rFonts w:ascii="Georgia" w:hAnsi="Georgia"/>
          <w:vertAlign w:val="superscript"/>
        </w:rPr>
        <w:footnoteReference w:id="311"/>
      </w:r>
      <w:r w:rsidRPr="00003391">
        <w:rPr>
          <w:rFonts w:ascii="Georgia" w:hAnsi="Georgia"/>
        </w:rPr>
        <w:t xml:space="preserve"> Lastly, Clark and </w:t>
      </w:r>
      <w:proofErr w:type="spellStart"/>
      <w:r w:rsidRPr="00003391">
        <w:rPr>
          <w:rFonts w:ascii="Georgia" w:hAnsi="Georgia"/>
        </w:rPr>
        <w:t>Burstall</w:t>
      </w:r>
      <w:proofErr w:type="spellEnd"/>
      <w:r w:rsidRPr="00003391">
        <w:rPr>
          <w:rFonts w:ascii="Georgia" w:hAnsi="Georgia"/>
        </w:rPr>
        <w:t xml:space="preserve"> discussed concerns that may arise with the increased usage of smart contracts, such as:</w:t>
      </w:r>
    </w:p>
    <w:p w14:paraId="6AA526C7" w14:textId="77777777" w:rsidR="00D256BE" w:rsidRPr="00003391" w:rsidRDefault="00D256BE" w:rsidP="00D256BE">
      <w:pPr>
        <w:rPr>
          <w:rFonts w:ascii="Georgia" w:hAnsi="Georgia"/>
        </w:rPr>
      </w:pPr>
    </w:p>
    <w:p w14:paraId="5CCD9F12" w14:textId="77777777" w:rsidR="00D256BE" w:rsidRPr="00003391" w:rsidRDefault="00D256BE" w:rsidP="00D256BE">
      <w:pPr>
        <w:numPr>
          <w:ilvl w:val="0"/>
          <w:numId w:val="33"/>
        </w:numPr>
        <w:rPr>
          <w:rFonts w:ascii="Georgia" w:hAnsi="Georgia"/>
        </w:rPr>
      </w:pPr>
      <w:r w:rsidRPr="00003391">
        <w:rPr>
          <w:rFonts w:ascii="Georgia" w:hAnsi="Georgia"/>
        </w:rPr>
        <w:t>whether smart contracts can “accurately execute more complex contractual terms or legal concepts, such as public domain and multi-territorial licensing information”;</w:t>
      </w:r>
    </w:p>
    <w:p w14:paraId="575C5C44" w14:textId="77777777" w:rsidR="00D256BE" w:rsidRPr="00003391" w:rsidRDefault="00D256BE" w:rsidP="00D256BE">
      <w:pPr>
        <w:numPr>
          <w:ilvl w:val="0"/>
          <w:numId w:val="33"/>
        </w:numPr>
        <w:rPr>
          <w:rFonts w:ascii="Georgia" w:hAnsi="Georgia"/>
        </w:rPr>
      </w:pPr>
      <w:r w:rsidRPr="00003391">
        <w:rPr>
          <w:rFonts w:ascii="Georgia" w:hAnsi="Georgia"/>
        </w:rPr>
        <w:t>how “consumer protection laws and public interest considerations” will shape the “concept of smart contracts”; and</w:t>
      </w:r>
    </w:p>
    <w:p w14:paraId="64ABED11" w14:textId="02AFE926" w:rsidR="00242758" w:rsidRPr="00003391" w:rsidRDefault="00D256BE" w:rsidP="00A7584E">
      <w:pPr>
        <w:numPr>
          <w:ilvl w:val="0"/>
          <w:numId w:val="33"/>
        </w:numPr>
        <w:rPr>
          <w:rFonts w:ascii="Georgia" w:hAnsi="Georgia"/>
        </w:rPr>
      </w:pPr>
      <w:r w:rsidRPr="00003391">
        <w:rPr>
          <w:rFonts w:ascii="Georgia" w:hAnsi="Georgia"/>
        </w:rPr>
        <w:t>the availability of reliable and safe data oracles.</w:t>
      </w:r>
      <w:r w:rsidRPr="00003391">
        <w:rPr>
          <w:rFonts w:ascii="Georgia" w:hAnsi="Georgia"/>
          <w:vertAlign w:val="superscript"/>
        </w:rPr>
        <w:footnoteReference w:id="312"/>
      </w:r>
      <w:r w:rsidRPr="00003391">
        <w:rPr>
          <w:rFonts w:ascii="Georgia" w:hAnsi="Georgia"/>
        </w:rPr>
        <w:t xml:space="preserve"> </w:t>
      </w:r>
    </w:p>
    <w:p w14:paraId="2A386605" w14:textId="77777777" w:rsidR="00242758" w:rsidRPr="00003391" w:rsidRDefault="00242758" w:rsidP="00A7584E">
      <w:pPr>
        <w:rPr>
          <w:rFonts w:ascii="Georgia" w:hAnsi="Georgia"/>
        </w:rPr>
      </w:pPr>
    </w:p>
    <w:p w14:paraId="0E43B07C" w14:textId="37F08A3C" w:rsidR="006B7646" w:rsidRPr="00003391" w:rsidRDefault="006B7646" w:rsidP="00A7584E">
      <w:pPr>
        <w:pStyle w:val="Heading2"/>
        <w:rPr>
          <w:rFonts w:ascii="Georgia" w:hAnsi="Georgia"/>
        </w:rPr>
      </w:pPr>
      <w:bookmarkStart w:id="20" w:name="_Toc22305948"/>
      <w:r w:rsidRPr="00003391">
        <w:rPr>
          <w:rFonts w:ascii="Georgia" w:hAnsi="Georgia"/>
        </w:rPr>
        <w:t>2.8. Automation Perspective</w:t>
      </w:r>
      <w:bookmarkEnd w:id="20"/>
    </w:p>
    <w:p w14:paraId="1D6F8C85" w14:textId="20C18168" w:rsidR="005F1BCD" w:rsidRPr="00003391" w:rsidRDefault="005F1BCD" w:rsidP="008A537A">
      <w:pPr>
        <w:pStyle w:val="Heading3"/>
        <w:rPr>
          <w:rFonts w:ascii="Georgia" w:hAnsi="Georgia"/>
          <w:color w:val="auto"/>
        </w:rPr>
      </w:pPr>
      <w:bookmarkStart w:id="21" w:name="_Toc22305949"/>
      <w:r w:rsidRPr="00003391">
        <w:rPr>
          <w:rFonts w:ascii="Georgia" w:hAnsi="Georgia"/>
          <w:color w:val="auto"/>
        </w:rPr>
        <w:t>2.8.1. Smart Contract Automation Approach</w:t>
      </w:r>
      <w:bookmarkEnd w:id="21"/>
      <w:r w:rsidRPr="00003391">
        <w:rPr>
          <w:rFonts w:ascii="Georgia" w:hAnsi="Georgia"/>
          <w:color w:val="auto"/>
        </w:rPr>
        <w:t xml:space="preserve"> </w:t>
      </w:r>
    </w:p>
    <w:p w14:paraId="1A9A6202" w14:textId="4EC56D16" w:rsidR="008A537A" w:rsidRPr="00003391" w:rsidRDefault="008A537A" w:rsidP="005F1BCD">
      <w:pPr>
        <w:pStyle w:val="Heading4"/>
        <w:rPr>
          <w:rFonts w:ascii="Georgia" w:hAnsi="Georgia"/>
          <w:color w:val="auto"/>
        </w:rPr>
      </w:pPr>
      <w:r w:rsidRPr="00003391">
        <w:rPr>
          <w:rFonts w:ascii="Georgia" w:hAnsi="Georgia"/>
          <w:color w:val="auto"/>
        </w:rPr>
        <w:t>2.8.1.</w:t>
      </w:r>
      <w:r w:rsidR="005F1BCD" w:rsidRPr="00003391">
        <w:rPr>
          <w:rFonts w:ascii="Georgia" w:hAnsi="Georgia"/>
          <w:color w:val="auto"/>
        </w:rPr>
        <w:t>1.</w:t>
      </w:r>
      <w:r w:rsidRPr="00003391">
        <w:rPr>
          <w:rFonts w:ascii="Georgia" w:hAnsi="Georgia"/>
          <w:color w:val="auto"/>
        </w:rPr>
        <w:t xml:space="preserve"> Smart Contract Technical Issues </w:t>
      </w:r>
    </w:p>
    <w:p w14:paraId="2FAE9EC6" w14:textId="77777777" w:rsidR="008A537A" w:rsidRPr="00003391" w:rsidRDefault="008A537A" w:rsidP="008A537A">
      <w:pPr>
        <w:spacing w:line="240" w:lineRule="auto"/>
        <w:rPr>
          <w:rFonts w:ascii="Georgia" w:hAnsi="Georgia"/>
        </w:rPr>
      </w:pPr>
    </w:p>
    <w:p w14:paraId="78178EFB" w14:textId="4A7460F5" w:rsidR="002A724B" w:rsidRPr="00003391" w:rsidRDefault="008A537A" w:rsidP="008A537A">
      <w:pPr>
        <w:spacing w:line="240" w:lineRule="auto"/>
        <w:ind w:firstLine="720"/>
        <w:rPr>
          <w:rFonts w:ascii="Georgia" w:hAnsi="Georgia"/>
        </w:rPr>
      </w:pPr>
      <w:proofErr w:type="spellStart"/>
      <w:r w:rsidRPr="00003391">
        <w:rPr>
          <w:rFonts w:ascii="Georgia" w:hAnsi="Georgia"/>
        </w:rPr>
        <w:t>Alharby</w:t>
      </w:r>
      <w:proofErr w:type="spellEnd"/>
      <w:r w:rsidRPr="00003391">
        <w:rPr>
          <w:rFonts w:ascii="Georgia" w:hAnsi="Georgia"/>
        </w:rPr>
        <w:t xml:space="preserve"> Maher and </w:t>
      </w:r>
      <w:proofErr w:type="spellStart"/>
      <w:r w:rsidRPr="00003391">
        <w:rPr>
          <w:rFonts w:ascii="Georgia" w:hAnsi="Georgia"/>
        </w:rPr>
        <w:t>Aad</w:t>
      </w:r>
      <w:proofErr w:type="spellEnd"/>
      <w:r w:rsidRPr="00003391">
        <w:rPr>
          <w:rFonts w:ascii="Georgia" w:hAnsi="Georgia"/>
        </w:rPr>
        <w:t xml:space="preserve"> van </w:t>
      </w:r>
      <w:proofErr w:type="spellStart"/>
      <w:r w:rsidRPr="00003391">
        <w:rPr>
          <w:rFonts w:ascii="Georgia" w:hAnsi="Georgia"/>
        </w:rPr>
        <w:t>Moorsel</w:t>
      </w:r>
      <w:proofErr w:type="spellEnd"/>
      <w:r w:rsidRPr="00003391">
        <w:rPr>
          <w:rFonts w:ascii="Georgia" w:hAnsi="Georgia"/>
        </w:rPr>
        <w:t xml:space="preserve"> </w:t>
      </w:r>
      <w:r w:rsidR="0073349B" w:rsidRPr="00003391">
        <w:rPr>
          <w:rFonts w:ascii="Georgia" w:hAnsi="Georgia"/>
        </w:rPr>
        <w:t xml:space="preserve">in </w:t>
      </w:r>
      <w:r w:rsidR="0073349B" w:rsidRPr="00003391">
        <w:rPr>
          <w:rFonts w:ascii="Georgia" w:hAnsi="Georgia"/>
          <w:i/>
          <w:iCs/>
          <w:sz w:val="20"/>
          <w:szCs w:val="20"/>
        </w:rPr>
        <w:t xml:space="preserve">Blockchain Based Smart Contracts: A Systematic Mapping Study </w:t>
      </w:r>
      <w:r w:rsidRPr="00003391">
        <w:rPr>
          <w:rFonts w:ascii="Georgia" w:hAnsi="Georgia"/>
        </w:rPr>
        <w:t>conducted</w:t>
      </w:r>
      <w:r w:rsidRPr="00003391">
        <w:rPr>
          <w:rFonts w:ascii="Georgia" w:hAnsi="Georgia"/>
          <w:i/>
          <w:iCs/>
        </w:rPr>
        <w:t xml:space="preserve"> </w:t>
      </w:r>
      <w:r w:rsidRPr="00003391">
        <w:rPr>
          <w:rFonts w:ascii="Georgia" w:hAnsi="Georgia"/>
        </w:rPr>
        <w:t xml:space="preserve">a systematic mapping study of twenty-four (24) studies related to smart contracts in multiple domains to “identify current research topics and open challenges for </w:t>
      </w:r>
      <w:r w:rsidRPr="00003391">
        <w:rPr>
          <w:rFonts w:ascii="Georgia" w:hAnsi="Georgia"/>
        </w:rPr>
        <w:lastRenderedPageBreak/>
        <w:t>future studies in smart contract research.”</w:t>
      </w:r>
      <w:r w:rsidRPr="00003391">
        <w:rPr>
          <w:rFonts w:ascii="Georgia" w:hAnsi="Georgia"/>
          <w:vertAlign w:val="superscript"/>
        </w:rPr>
        <w:footnoteReference w:id="313"/>
      </w:r>
      <w:r w:rsidRPr="00003391">
        <w:rPr>
          <w:rFonts w:ascii="Georgia" w:hAnsi="Georgia"/>
        </w:rPr>
        <w:t xml:space="preserve"> Maher and van </w:t>
      </w:r>
      <w:proofErr w:type="spellStart"/>
      <w:r w:rsidRPr="00003391">
        <w:rPr>
          <w:rFonts w:ascii="Georgia" w:hAnsi="Georgia"/>
        </w:rPr>
        <w:t>Moorsel</w:t>
      </w:r>
      <w:proofErr w:type="spellEnd"/>
      <w:r w:rsidRPr="00003391">
        <w:rPr>
          <w:rFonts w:ascii="Georgia" w:hAnsi="Georgia"/>
        </w:rPr>
        <w:t xml:space="preserve"> study focused on three research questions: </w:t>
      </w:r>
    </w:p>
    <w:p w14:paraId="26667490" w14:textId="77777777" w:rsidR="009D1ED3" w:rsidRPr="00003391" w:rsidRDefault="009D1ED3" w:rsidP="009D1ED3">
      <w:pPr>
        <w:spacing w:line="240" w:lineRule="auto"/>
        <w:rPr>
          <w:rFonts w:ascii="Georgia" w:hAnsi="Georgia"/>
        </w:rPr>
      </w:pPr>
    </w:p>
    <w:p w14:paraId="4E3C8E56" w14:textId="77777777" w:rsidR="00E30EFF" w:rsidRPr="00003391" w:rsidRDefault="008A537A" w:rsidP="00E30EFF">
      <w:pPr>
        <w:pStyle w:val="ListParagraph"/>
        <w:numPr>
          <w:ilvl w:val="0"/>
          <w:numId w:val="56"/>
        </w:numPr>
        <w:spacing w:line="240" w:lineRule="auto"/>
        <w:rPr>
          <w:rFonts w:ascii="Georgia" w:hAnsi="Georgia"/>
        </w:rPr>
      </w:pPr>
      <w:r w:rsidRPr="00003391">
        <w:rPr>
          <w:rFonts w:ascii="Georgia" w:hAnsi="Georgia"/>
        </w:rPr>
        <w:t xml:space="preserve">“What are the current research topics on smart contracts?”; </w:t>
      </w:r>
    </w:p>
    <w:p w14:paraId="2EA2DDA1" w14:textId="77777777" w:rsidR="00E30EFF" w:rsidRPr="00003391" w:rsidRDefault="008A537A" w:rsidP="00E30EFF">
      <w:pPr>
        <w:pStyle w:val="ListParagraph"/>
        <w:numPr>
          <w:ilvl w:val="0"/>
          <w:numId w:val="56"/>
        </w:numPr>
        <w:spacing w:line="240" w:lineRule="auto"/>
        <w:rPr>
          <w:rFonts w:ascii="Georgia" w:hAnsi="Georgia"/>
        </w:rPr>
      </w:pPr>
      <w:r w:rsidRPr="00003391">
        <w:rPr>
          <w:rFonts w:ascii="Georgia" w:hAnsi="Georgia"/>
        </w:rPr>
        <w:t xml:space="preserve">“What are the current smart contract applications?”; </w:t>
      </w:r>
      <w:r w:rsidR="002A724B" w:rsidRPr="00003391">
        <w:rPr>
          <w:rFonts w:ascii="Georgia" w:hAnsi="Georgia"/>
        </w:rPr>
        <w:t>and</w:t>
      </w:r>
    </w:p>
    <w:p w14:paraId="308B81AC" w14:textId="27B6E604" w:rsidR="002A724B" w:rsidRPr="00003391" w:rsidRDefault="008A537A" w:rsidP="00A7584E">
      <w:pPr>
        <w:pStyle w:val="ListParagraph"/>
        <w:numPr>
          <w:ilvl w:val="0"/>
          <w:numId w:val="56"/>
        </w:numPr>
        <w:spacing w:line="240" w:lineRule="auto"/>
        <w:rPr>
          <w:rFonts w:ascii="Georgia" w:hAnsi="Georgia"/>
        </w:rPr>
      </w:pPr>
      <w:r w:rsidRPr="00003391">
        <w:rPr>
          <w:rFonts w:ascii="Georgia" w:hAnsi="Georgia"/>
        </w:rPr>
        <w:t>“What are the research gaps that need to be addressed in future studies?”</w:t>
      </w:r>
      <w:r w:rsidRPr="00003391">
        <w:rPr>
          <w:rFonts w:ascii="Georgia" w:hAnsi="Georgia"/>
          <w:vertAlign w:val="superscript"/>
        </w:rPr>
        <w:footnoteReference w:id="314"/>
      </w:r>
      <w:r w:rsidRPr="00003391">
        <w:rPr>
          <w:rFonts w:ascii="Georgia" w:hAnsi="Georgia"/>
        </w:rPr>
        <w:t xml:space="preserve"> </w:t>
      </w:r>
    </w:p>
    <w:p w14:paraId="353B929C" w14:textId="77777777" w:rsidR="002A724B" w:rsidRPr="00003391" w:rsidRDefault="002A724B" w:rsidP="002A724B">
      <w:pPr>
        <w:spacing w:line="240" w:lineRule="auto"/>
        <w:rPr>
          <w:rFonts w:ascii="Georgia" w:hAnsi="Georgia"/>
        </w:rPr>
      </w:pPr>
    </w:p>
    <w:p w14:paraId="2D6A7B91" w14:textId="77777777" w:rsidR="00E25DF7" w:rsidRPr="00003391" w:rsidRDefault="008A537A" w:rsidP="002A724B">
      <w:pPr>
        <w:spacing w:line="240" w:lineRule="auto"/>
        <w:rPr>
          <w:rFonts w:ascii="Georgia" w:hAnsi="Georgia"/>
        </w:rPr>
      </w:pPr>
      <w:r w:rsidRPr="00003391">
        <w:rPr>
          <w:rFonts w:ascii="Georgia" w:hAnsi="Georgia"/>
        </w:rPr>
        <w:t xml:space="preserve">Maher and van </w:t>
      </w:r>
      <w:proofErr w:type="spellStart"/>
      <w:r w:rsidRPr="00003391">
        <w:rPr>
          <w:rFonts w:ascii="Georgia" w:hAnsi="Georgia"/>
        </w:rPr>
        <w:t>Moorsel</w:t>
      </w:r>
      <w:proofErr w:type="spellEnd"/>
      <w:r w:rsidRPr="00003391">
        <w:rPr>
          <w:rFonts w:ascii="Georgia" w:hAnsi="Georgia"/>
        </w:rPr>
        <w:t xml:space="preserve"> categorized the issues into four categories: </w:t>
      </w:r>
    </w:p>
    <w:p w14:paraId="201DF2A4" w14:textId="77777777" w:rsidR="00E25DF7" w:rsidRPr="00003391" w:rsidRDefault="00E25DF7" w:rsidP="002A724B">
      <w:pPr>
        <w:spacing w:line="240" w:lineRule="auto"/>
        <w:rPr>
          <w:rFonts w:ascii="Georgia" w:hAnsi="Georgia"/>
        </w:rPr>
      </w:pPr>
    </w:p>
    <w:p w14:paraId="5CC5671B" w14:textId="77777777" w:rsidR="00E01110" w:rsidRPr="00003391" w:rsidRDefault="008A537A" w:rsidP="00E01110">
      <w:pPr>
        <w:pStyle w:val="ListParagraph"/>
        <w:numPr>
          <w:ilvl w:val="0"/>
          <w:numId w:val="55"/>
        </w:numPr>
        <w:spacing w:line="240" w:lineRule="auto"/>
        <w:rPr>
          <w:rFonts w:ascii="Georgia" w:hAnsi="Georgia"/>
        </w:rPr>
      </w:pPr>
      <w:r w:rsidRPr="00003391">
        <w:rPr>
          <w:rFonts w:ascii="Georgia" w:hAnsi="Georgia"/>
        </w:rPr>
        <w:t xml:space="preserve">codifying issues, </w:t>
      </w:r>
    </w:p>
    <w:p w14:paraId="22C15EA5" w14:textId="77777777" w:rsidR="00E01110" w:rsidRPr="00003391" w:rsidRDefault="008A537A" w:rsidP="00E01110">
      <w:pPr>
        <w:pStyle w:val="ListParagraph"/>
        <w:numPr>
          <w:ilvl w:val="0"/>
          <w:numId w:val="55"/>
        </w:numPr>
        <w:spacing w:line="240" w:lineRule="auto"/>
        <w:rPr>
          <w:rFonts w:ascii="Georgia" w:hAnsi="Georgia"/>
        </w:rPr>
      </w:pPr>
      <w:r w:rsidRPr="00003391">
        <w:rPr>
          <w:rFonts w:ascii="Georgia" w:hAnsi="Georgia"/>
        </w:rPr>
        <w:t xml:space="preserve">security issues, </w:t>
      </w:r>
    </w:p>
    <w:p w14:paraId="4C0BB76D" w14:textId="77777777" w:rsidR="00E01110" w:rsidRPr="00003391" w:rsidRDefault="008A537A" w:rsidP="00E01110">
      <w:pPr>
        <w:pStyle w:val="ListParagraph"/>
        <w:numPr>
          <w:ilvl w:val="0"/>
          <w:numId w:val="55"/>
        </w:numPr>
        <w:spacing w:line="240" w:lineRule="auto"/>
        <w:rPr>
          <w:rFonts w:ascii="Georgia" w:hAnsi="Georgia"/>
        </w:rPr>
      </w:pPr>
      <w:r w:rsidRPr="00003391">
        <w:rPr>
          <w:rFonts w:ascii="Georgia" w:hAnsi="Georgia"/>
        </w:rPr>
        <w:t xml:space="preserve">privacy issues, and </w:t>
      </w:r>
    </w:p>
    <w:p w14:paraId="62B247D9" w14:textId="4D7CE937" w:rsidR="00E25DF7" w:rsidRPr="00003391" w:rsidRDefault="008A537A" w:rsidP="00A7584E">
      <w:pPr>
        <w:pStyle w:val="ListParagraph"/>
        <w:numPr>
          <w:ilvl w:val="0"/>
          <w:numId w:val="55"/>
        </w:numPr>
        <w:spacing w:line="240" w:lineRule="auto"/>
        <w:rPr>
          <w:rFonts w:ascii="Georgia" w:hAnsi="Georgia"/>
        </w:rPr>
      </w:pPr>
      <w:r w:rsidRPr="00003391">
        <w:rPr>
          <w:rFonts w:ascii="Georgia" w:hAnsi="Georgia"/>
        </w:rPr>
        <w:t>performance issues.</w:t>
      </w:r>
      <w:r w:rsidRPr="00003391">
        <w:rPr>
          <w:rFonts w:ascii="Georgia" w:hAnsi="Georgia"/>
          <w:vertAlign w:val="superscript"/>
        </w:rPr>
        <w:footnoteReference w:id="315"/>
      </w:r>
    </w:p>
    <w:p w14:paraId="275EA6A7" w14:textId="77777777" w:rsidR="00E25DF7" w:rsidRPr="00003391" w:rsidRDefault="00E25DF7" w:rsidP="002A724B">
      <w:pPr>
        <w:spacing w:line="240" w:lineRule="auto"/>
        <w:rPr>
          <w:rFonts w:ascii="Georgia" w:hAnsi="Georgia"/>
        </w:rPr>
      </w:pPr>
    </w:p>
    <w:p w14:paraId="590DE6AC" w14:textId="53C9476E" w:rsidR="008A537A" w:rsidRPr="00003391" w:rsidRDefault="008A537A" w:rsidP="00A7584E">
      <w:pPr>
        <w:spacing w:line="240" w:lineRule="auto"/>
        <w:rPr>
          <w:rFonts w:ascii="Georgia" w:hAnsi="Georgia"/>
        </w:rPr>
      </w:pPr>
      <w:r w:rsidRPr="00003391">
        <w:rPr>
          <w:rFonts w:ascii="Georgia" w:hAnsi="Georgia"/>
        </w:rPr>
        <w:t xml:space="preserve">For our </w:t>
      </w:r>
      <w:r w:rsidR="00D4476A" w:rsidRPr="00003391">
        <w:rPr>
          <w:rFonts w:ascii="Georgia" w:hAnsi="Georgia"/>
        </w:rPr>
        <w:t>research question</w:t>
      </w:r>
      <w:r w:rsidRPr="00003391">
        <w:rPr>
          <w:rFonts w:ascii="Georgia" w:hAnsi="Georgia"/>
        </w:rPr>
        <w:t>, we discuss</w:t>
      </w:r>
      <w:r w:rsidR="0073349B" w:rsidRPr="00003391">
        <w:rPr>
          <w:rFonts w:ascii="Georgia" w:hAnsi="Georgia"/>
        </w:rPr>
        <w:t xml:space="preserve">ed </w:t>
      </w:r>
      <w:r w:rsidR="00D354F8" w:rsidRPr="00003391">
        <w:rPr>
          <w:rFonts w:ascii="Georgia" w:hAnsi="Georgia"/>
        </w:rPr>
        <w:t xml:space="preserve">all four categories because these issues can affect any </w:t>
      </w:r>
      <w:r w:rsidR="00FF2A59" w:rsidRPr="00003391">
        <w:rPr>
          <w:rFonts w:ascii="Georgia" w:hAnsi="Georgia"/>
        </w:rPr>
        <w:t>automated</w:t>
      </w:r>
      <w:r w:rsidR="00D354F8" w:rsidRPr="00003391">
        <w:rPr>
          <w:rFonts w:ascii="Georgia" w:hAnsi="Georgia"/>
        </w:rPr>
        <w:t xml:space="preserve"> licensing approach that utilizes smart contracts</w:t>
      </w:r>
      <w:r w:rsidRPr="00003391">
        <w:rPr>
          <w:rFonts w:ascii="Georgia" w:hAnsi="Georgia"/>
        </w:rPr>
        <w:t>.</w:t>
      </w:r>
      <w:r w:rsidRPr="00003391">
        <w:rPr>
          <w:rFonts w:ascii="Georgia" w:hAnsi="Georgia"/>
          <w:vertAlign w:val="superscript"/>
        </w:rPr>
        <w:footnoteReference w:id="316"/>
      </w:r>
      <w:r w:rsidRPr="00003391">
        <w:rPr>
          <w:rFonts w:ascii="Georgia" w:hAnsi="Georgia"/>
        </w:rPr>
        <w:t xml:space="preserve"> </w:t>
      </w:r>
    </w:p>
    <w:p w14:paraId="05573F09" w14:textId="77777777" w:rsidR="008A537A" w:rsidRPr="00003391" w:rsidRDefault="008A537A" w:rsidP="008A537A">
      <w:pPr>
        <w:spacing w:line="240" w:lineRule="auto"/>
        <w:ind w:firstLine="720"/>
        <w:rPr>
          <w:rFonts w:ascii="Georgia" w:hAnsi="Georgia"/>
        </w:rPr>
      </w:pPr>
    </w:p>
    <w:p w14:paraId="7F19FAFB" w14:textId="77777777" w:rsidR="008A537A" w:rsidRPr="00003391" w:rsidRDefault="008A537A" w:rsidP="0070039E">
      <w:pPr>
        <w:spacing w:line="240" w:lineRule="auto"/>
        <w:ind w:firstLine="720"/>
        <w:rPr>
          <w:rFonts w:ascii="Georgia" w:hAnsi="Georgia"/>
        </w:rPr>
      </w:pPr>
      <w:r w:rsidRPr="00003391">
        <w:rPr>
          <w:rFonts w:ascii="Georgia" w:hAnsi="Georgia"/>
        </w:rPr>
        <w:t xml:space="preserve">Maher and Van </w:t>
      </w:r>
      <w:proofErr w:type="spellStart"/>
      <w:r w:rsidRPr="00003391">
        <w:rPr>
          <w:rFonts w:ascii="Georgia" w:hAnsi="Georgia"/>
        </w:rPr>
        <w:t>Moorsel</w:t>
      </w:r>
      <w:proofErr w:type="spellEnd"/>
      <w:r w:rsidRPr="00003391">
        <w:rPr>
          <w:rFonts w:ascii="Georgia" w:hAnsi="Georgia"/>
        </w:rPr>
        <w:t xml:space="preserve"> identified the following as codifying issues:</w:t>
      </w:r>
    </w:p>
    <w:p w14:paraId="22BE70A9" w14:textId="77777777" w:rsidR="008A537A" w:rsidRPr="00003391" w:rsidRDefault="008A537A" w:rsidP="008A537A">
      <w:pPr>
        <w:spacing w:line="240" w:lineRule="auto"/>
        <w:ind w:firstLine="720"/>
        <w:rPr>
          <w:rFonts w:ascii="Georgia" w:hAnsi="Georgia"/>
        </w:rPr>
      </w:pPr>
    </w:p>
    <w:p w14:paraId="7EF4D86F" w14:textId="39308527" w:rsidR="008A537A" w:rsidRPr="00003391" w:rsidRDefault="008A537A" w:rsidP="008A537A">
      <w:pPr>
        <w:numPr>
          <w:ilvl w:val="0"/>
          <w:numId w:val="2"/>
        </w:numPr>
        <w:spacing w:line="240" w:lineRule="auto"/>
        <w:rPr>
          <w:rFonts w:ascii="Georgia" w:hAnsi="Georgia"/>
          <w:i/>
          <w:iCs/>
          <w:sz w:val="18"/>
          <w:szCs w:val="18"/>
        </w:rPr>
      </w:pPr>
      <w:r w:rsidRPr="00003391">
        <w:rPr>
          <w:rFonts w:ascii="Georgia" w:hAnsi="Georgia"/>
          <w:i/>
          <w:iCs/>
          <w:sz w:val="18"/>
          <w:szCs w:val="18"/>
        </w:rPr>
        <w:t>Difficulty of writing smart contracts</w:t>
      </w:r>
      <w:r w:rsidR="009D14E1" w:rsidRPr="00003391">
        <w:rPr>
          <w:rFonts w:ascii="Georgia" w:hAnsi="Georgia"/>
          <w:i/>
          <w:iCs/>
          <w:sz w:val="18"/>
          <w:szCs w:val="18"/>
        </w:rPr>
        <w:t>,</w:t>
      </w:r>
    </w:p>
    <w:p w14:paraId="122020C0" w14:textId="1570F9B8" w:rsidR="008A537A" w:rsidRPr="00003391" w:rsidRDefault="008A537A" w:rsidP="008A537A">
      <w:pPr>
        <w:numPr>
          <w:ilvl w:val="0"/>
          <w:numId w:val="2"/>
        </w:numPr>
        <w:spacing w:line="240" w:lineRule="auto"/>
        <w:rPr>
          <w:rFonts w:ascii="Georgia" w:hAnsi="Georgia"/>
          <w:i/>
          <w:iCs/>
          <w:sz w:val="18"/>
          <w:szCs w:val="18"/>
        </w:rPr>
      </w:pPr>
      <w:r w:rsidRPr="00003391">
        <w:rPr>
          <w:rFonts w:ascii="Georgia" w:hAnsi="Georgia"/>
          <w:i/>
          <w:iCs/>
          <w:sz w:val="18"/>
          <w:szCs w:val="18"/>
        </w:rPr>
        <w:t>Inability to modify or terminate smart contracts</w:t>
      </w:r>
      <w:r w:rsidR="009D14E1" w:rsidRPr="00003391">
        <w:rPr>
          <w:rFonts w:ascii="Georgia" w:hAnsi="Georgia"/>
          <w:i/>
          <w:iCs/>
          <w:sz w:val="18"/>
          <w:szCs w:val="18"/>
        </w:rPr>
        <w:t>,</w:t>
      </w:r>
    </w:p>
    <w:p w14:paraId="75951421" w14:textId="3104CD75" w:rsidR="008A537A" w:rsidRPr="00003391" w:rsidRDefault="008A537A" w:rsidP="008A537A">
      <w:pPr>
        <w:numPr>
          <w:ilvl w:val="0"/>
          <w:numId w:val="2"/>
        </w:numPr>
        <w:spacing w:line="240" w:lineRule="auto"/>
        <w:rPr>
          <w:rFonts w:ascii="Georgia" w:hAnsi="Georgia"/>
          <w:i/>
          <w:iCs/>
          <w:sz w:val="18"/>
          <w:szCs w:val="18"/>
        </w:rPr>
      </w:pPr>
      <w:r w:rsidRPr="00003391">
        <w:rPr>
          <w:rFonts w:ascii="Georgia" w:hAnsi="Georgia"/>
          <w:i/>
          <w:iCs/>
          <w:sz w:val="18"/>
          <w:szCs w:val="18"/>
        </w:rPr>
        <w:t>Lack of support to identify under-optimized smart contracts</w:t>
      </w:r>
      <w:r w:rsidR="009D14E1" w:rsidRPr="00003391">
        <w:rPr>
          <w:rFonts w:ascii="Georgia" w:hAnsi="Georgia"/>
          <w:i/>
          <w:iCs/>
          <w:sz w:val="18"/>
          <w:szCs w:val="18"/>
        </w:rPr>
        <w:t>, and</w:t>
      </w:r>
    </w:p>
    <w:p w14:paraId="73322089" w14:textId="77777777" w:rsidR="008A537A" w:rsidRPr="00003391" w:rsidRDefault="008A537A" w:rsidP="008A537A">
      <w:pPr>
        <w:numPr>
          <w:ilvl w:val="0"/>
          <w:numId w:val="2"/>
        </w:numPr>
        <w:spacing w:line="240" w:lineRule="auto"/>
        <w:rPr>
          <w:rFonts w:ascii="Georgia" w:hAnsi="Georgia"/>
        </w:rPr>
      </w:pPr>
      <w:r w:rsidRPr="00003391">
        <w:rPr>
          <w:rFonts w:ascii="Georgia" w:hAnsi="Georgia"/>
          <w:i/>
          <w:iCs/>
          <w:sz w:val="18"/>
          <w:szCs w:val="18"/>
        </w:rPr>
        <w:t>Complexity of programming languages</w:t>
      </w:r>
      <w:r w:rsidRPr="00003391">
        <w:rPr>
          <w:rFonts w:ascii="Georgia" w:hAnsi="Georgia"/>
        </w:rPr>
        <w:t>.</w:t>
      </w:r>
      <w:r w:rsidRPr="00003391">
        <w:rPr>
          <w:rFonts w:ascii="Georgia" w:hAnsi="Georgia"/>
          <w:vertAlign w:val="superscript"/>
        </w:rPr>
        <w:footnoteReference w:id="317"/>
      </w:r>
    </w:p>
    <w:p w14:paraId="65170CFF" w14:textId="77777777" w:rsidR="008A537A" w:rsidRPr="00003391" w:rsidRDefault="008A537A" w:rsidP="008A537A">
      <w:pPr>
        <w:spacing w:line="240" w:lineRule="auto"/>
        <w:rPr>
          <w:rFonts w:ascii="Georgia" w:hAnsi="Georgia"/>
        </w:rPr>
      </w:pPr>
    </w:p>
    <w:p w14:paraId="6F01FA2C" w14:textId="77777777" w:rsidR="00C861BA" w:rsidRPr="00003391" w:rsidRDefault="008A537A" w:rsidP="00C861BA">
      <w:pPr>
        <w:spacing w:line="240" w:lineRule="auto"/>
        <w:rPr>
          <w:rFonts w:ascii="Georgia" w:hAnsi="Georgia"/>
        </w:rPr>
      </w:pPr>
      <w:r w:rsidRPr="00003391">
        <w:rPr>
          <w:rFonts w:ascii="Georgia" w:hAnsi="Georgia"/>
        </w:rPr>
        <w:t xml:space="preserve">The first issue, </w:t>
      </w:r>
      <w:r w:rsidRPr="00003391">
        <w:rPr>
          <w:rFonts w:ascii="Georgia" w:hAnsi="Georgia"/>
          <w:i/>
          <w:iCs/>
        </w:rPr>
        <w:t>difficulty of writing smart contracts</w:t>
      </w:r>
      <w:r w:rsidRPr="00003391">
        <w:rPr>
          <w:rFonts w:ascii="Georgia" w:hAnsi="Georgia"/>
        </w:rPr>
        <w:t>, primarily affects whether developers can develop a smart contract that executes as intended.</w:t>
      </w:r>
      <w:r w:rsidRPr="00003391">
        <w:rPr>
          <w:rFonts w:ascii="Georgia" w:hAnsi="Georgia"/>
          <w:vertAlign w:val="superscript"/>
        </w:rPr>
        <w:footnoteReference w:id="318"/>
      </w:r>
      <w:r w:rsidRPr="00003391">
        <w:rPr>
          <w:rFonts w:ascii="Georgia" w:hAnsi="Georgia"/>
        </w:rPr>
        <w:t xml:space="preserve"> If a smart contract is difficult to write, even for those well-versed in smart contract development, the likelihood of errors and mishaps is high. </w:t>
      </w:r>
    </w:p>
    <w:p w14:paraId="7A9D0ABD" w14:textId="77777777" w:rsidR="00C861BA" w:rsidRPr="00003391" w:rsidRDefault="00C861BA" w:rsidP="00C861BA">
      <w:pPr>
        <w:spacing w:line="240" w:lineRule="auto"/>
        <w:rPr>
          <w:rFonts w:ascii="Georgia" w:hAnsi="Georgia"/>
        </w:rPr>
      </w:pPr>
    </w:p>
    <w:p w14:paraId="14B8BF8B" w14:textId="39E75462" w:rsidR="008A537A" w:rsidRPr="00003391" w:rsidRDefault="008A537A" w:rsidP="0070039E">
      <w:pPr>
        <w:spacing w:line="240" w:lineRule="auto"/>
        <w:rPr>
          <w:rFonts w:ascii="Georgia" w:hAnsi="Georgia"/>
        </w:rPr>
      </w:pPr>
      <w:r w:rsidRPr="00003391">
        <w:rPr>
          <w:rFonts w:ascii="Georgia" w:hAnsi="Georgia"/>
        </w:rPr>
        <w:t xml:space="preserve">Maher and Van </w:t>
      </w:r>
      <w:proofErr w:type="spellStart"/>
      <w:r w:rsidRPr="00003391">
        <w:rPr>
          <w:rFonts w:ascii="Georgia" w:hAnsi="Georgia"/>
        </w:rPr>
        <w:t>Moorsel</w:t>
      </w:r>
      <w:proofErr w:type="spellEnd"/>
      <w:r w:rsidRPr="00003391">
        <w:rPr>
          <w:rFonts w:ascii="Georgia" w:hAnsi="Georgia"/>
        </w:rPr>
        <w:t xml:space="preserve"> identified three potential solutions to this issue:</w:t>
      </w:r>
    </w:p>
    <w:p w14:paraId="0E98EF9F" w14:textId="77777777" w:rsidR="008A537A" w:rsidRPr="00003391" w:rsidRDefault="008A537A" w:rsidP="008A537A">
      <w:pPr>
        <w:spacing w:line="240" w:lineRule="auto"/>
        <w:rPr>
          <w:rFonts w:ascii="Georgia" w:hAnsi="Georgia"/>
        </w:rPr>
      </w:pPr>
    </w:p>
    <w:p w14:paraId="1C2D5C1D" w14:textId="0F5E42E9" w:rsidR="008A537A" w:rsidRPr="00003391" w:rsidRDefault="008A537A" w:rsidP="008A537A">
      <w:pPr>
        <w:pStyle w:val="ListParagraph"/>
        <w:numPr>
          <w:ilvl w:val="0"/>
          <w:numId w:val="2"/>
        </w:numPr>
        <w:autoSpaceDE w:val="0"/>
        <w:autoSpaceDN w:val="0"/>
        <w:adjustRightInd w:val="0"/>
        <w:spacing w:line="240" w:lineRule="auto"/>
        <w:rPr>
          <w:rFonts w:ascii="Georgia" w:hAnsi="Georgia"/>
          <w:lang w:val="en-US"/>
        </w:rPr>
      </w:pPr>
      <w:r w:rsidRPr="00003391">
        <w:rPr>
          <w:rFonts w:ascii="Georgia" w:hAnsi="Georgia"/>
        </w:rPr>
        <w:t xml:space="preserve">Semi-automate the creation </w:t>
      </w:r>
      <w:r w:rsidR="0095385E" w:rsidRPr="00003391">
        <w:rPr>
          <w:rFonts w:ascii="Georgia" w:hAnsi="Georgia"/>
        </w:rPr>
        <w:t>of</w:t>
      </w:r>
      <w:r w:rsidRPr="00003391">
        <w:rPr>
          <w:rFonts w:ascii="Georgia" w:hAnsi="Georgia"/>
        </w:rPr>
        <w:t xml:space="preserve"> smart </w:t>
      </w:r>
      <w:r w:rsidR="0095385E" w:rsidRPr="00003391">
        <w:rPr>
          <w:rFonts w:ascii="Georgia" w:hAnsi="Georgia"/>
        </w:rPr>
        <w:t>contracts</w:t>
      </w:r>
      <w:r w:rsidRPr="00003391">
        <w:rPr>
          <w:rFonts w:ascii="Georgia" w:hAnsi="Georgia"/>
        </w:rPr>
        <w:t xml:space="preserve"> by “</w:t>
      </w:r>
      <w:proofErr w:type="spellStart"/>
      <w:r w:rsidRPr="00003391">
        <w:rPr>
          <w:rFonts w:ascii="Georgia" w:hAnsi="Georgia"/>
          <w:lang w:val="en-US"/>
        </w:rPr>
        <w:t>translat</w:t>
      </w:r>
      <w:proofErr w:type="spellEnd"/>
      <w:r w:rsidRPr="00003391">
        <w:rPr>
          <w:rFonts w:ascii="Georgia" w:hAnsi="Georgia"/>
          <w:lang w:val="en-US"/>
        </w:rPr>
        <w:t>[</w:t>
      </w:r>
      <w:proofErr w:type="spellStart"/>
      <w:r w:rsidRPr="00003391">
        <w:rPr>
          <w:rFonts w:ascii="Georgia" w:hAnsi="Georgia"/>
          <w:lang w:val="en-US"/>
        </w:rPr>
        <w:t>ing</w:t>
      </w:r>
      <w:proofErr w:type="spellEnd"/>
      <w:r w:rsidRPr="00003391">
        <w:rPr>
          <w:rFonts w:ascii="Georgia" w:hAnsi="Georgia"/>
          <w:lang w:val="en-US"/>
        </w:rPr>
        <w:t>] [] human-readable contract representations to smart contract rules”</w:t>
      </w:r>
    </w:p>
    <w:p w14:paraId="1333849A" w14:textId="7D4532CB" w:rsidR="008A537A" w:rsidRPr="00003391" w:rsidRDefault="0095385E" w:rsidP="008A537A">
      <w:pPr>
        <w:pStyle w:val="ListParagraph"/>
        <w:numPr>
          <w:ilvl w:val="0"/>
          <w:numId w:val="2"/>
        </w:numPr>
        <w:autoSpaceDE w:val="0"/>
        <w:autoSpaceDN w:val="0"/>
        <w:adjustRightInd w:val="0"/>
        <w:spacing w:line="240" w:lineRule="auto"/>
        <w:rPr>
          <w:rFonts w:ascii="Georgia" w:hAnsi="Georgia"/>
          <w:lang w:val="en-US"/>
        </w:rPr>
      </w:pPr>
      <w:r w:rsidRPr="00003391">
        <w:rPr>
          <w:rFonts w:ascii="Georgia" w:hAnsi="Georgia"/>
          <w:lang w:val="en-US"/>
        </w:rPr>
        <w:t>creating</w:t>
      </w:r>
      <w:r w:rsidR="008A537A" w:rsidRPr="00003391">
        <w:rPr>
          <w:rFonts w:ascii="Georgia" w:hAnsi="Georgia"/>
          <w:lang w:val="en-US"/>
        </w:rPr>
        <w:t xml:space="preserve"> smart contract guidelines for developers; and</w:t>
      </w:r>
    </w:p>
    <w:p w14:paraId="3A72C709" w14:textId="77777777" w:rsidR="008A537A" w:rsidRPr="00003391" w:rsidRDefault="008A537A" w:rsidP="008A537A">
      <w:pPr>
        <w:pStyle w:val="ListParagraph"/>
        <w:numPr>
          <w:ilvl w:val="0"/>
          <w:numId w:val="2"/>
        </w:numPr>
        <w:autoSpaceDE w:val="0"/>
        <w:autoSpaceDN w:val="0"/>
        <w:adjustRightInd w:val="0"/>
        <w:spacing w:line="240" w:lineRule="auto"/>
        <w:rPr>
          <w:rFonts w:ascii="Georgia" w:hAnsi="Georgia"/>
          <w:lang w:val="en-US"/>
        </w:rPr>
      </w:pPr>
      <w:r w:rsidRPr="00003391">
        <w:rPr>
          <w:rFonts w:ascii="Georgia" w:hAnsi="Georgia"/>
          <w:lang w:val="en-US"/>
        </w:rPr>
        <w:t xml:space="preserve">“formal verification techniques to detect unintended </w:t>
      </w:r>
      <w:proofErr w:type="spellStart"/>
      <w:r w:rsidRPr="00003391">
        <w:rPr>
          <w:rFonts w:ascii="Georgia" w:hAnsi="Georgia"/>
          <w:lang w:val="en-US"/>
        </w:rPr>
        <w:t>behaviours</w:t>
      </w:r>
      <w:proofErr w:type="spellEnd"/>
      <w:r w:rsidRPr="00003391">
        <w:rPr>
          <w:rFonts w:ascii="Georgia" w:hAnsi="Georgia"/>
          <w:lang w:val="en-US"/>
        </w:rPr>
        <w:t xml:space="preserve"> of smart contracts.”</w:t>
      </w:r>
      <w:r w:rsidRPr="00003391">
        <w:rPr>
          <w:rStyle w:val="FootnoteReference"/>
          <w:rFonts w:ascii="Georgia" w:hAnsi="Georgia"/>
          <w:lang w:val="en-US"/>
        </w:rPr>
        <w:footnoteReference w:id="319"/>
      </w:r>
    </w:p>
    <w:p w14:paraId="604A7BDC" w14:textId="77777777" w:rsidR="008A537A" w:rsidRPr="00003391" w:rsidRDefault="008A537A" w:rsidP="008A537A">
      <w:pPr>
        <w:spacing w:line="240" w:lineRule="auto"/>
        <w:rPr>
          <w:rFonts w:ascii="Georgia" w:hAnsi="Georgia"/>
        </w:rPr>
      </w:pPr>
    </w:p>
    <w:p w14:paraId="260FD424" w14:textId="159F4AC6" w:rsidR="008A537A" w:rsidRPr="00003391" w:rsidRDefault="008A537A" w:rsidP="008A537A">
      <w:pPr>
        <w:spacing w:line="240" w:lineRule="auto"/>
        <w:rPr>
          <w:rFonts w:ascii="Georgia" w:hAnsi="Georgia"/>
        </w:rPr>
      </w:pPr>
      <w:r w:rsidRPr="00003391">
        <w:rPr>
          <w:rFonts w:ascii="Georgia" w:hAnsi="Georgia"/>
        </w:rPr>
        <w:lastRenderedPageBreak/>
        <w:t>The second issue</w:t>
      </w:r>
      <w:r w:rsidRPr="00003391">
        <w:rPr>
          <w:rFonts w:ascii="Georgia" w:hAnsi="Georgia"/>
          <w:i/>
          <w:iCs/>
        </w:rPr>
        <w:t xml:space="preserve">, </w:t>
      </w:r>
      <w:r w:rsidR="00B47CC3" w:rsidRPr="00003391">
        <w:rPr>
          <w:rFonts w:ascii="Georgia" w:hAnsi="Georgia"/>
          <w:i/>
          <w:iCs/>
        </w:rPr>
        <w:t>i</w:t>
      </w:r>
      <w:r w:rsidRPr="00003391">
        <w:rPr>
          <w:rFonts w:ascii="Georgia" w:hAnsi="Georgia"/>
          <w:i/>
          <w:iCs/>
        </w:rPr>
        <w:t>nability to modify or terminate smart contracts</w:t>
      </w:r>
      <w:r w:rsidRPr="00003391">
        <w:rPr>
          <w:rFonts w:ascii="Georgia" w:hAnsi="Georgia"/>
        </w:rPr>
        <w:t>, concerns the immutability of data stored on a blockchain.</w:t>
      </w:r>
      <w:r w:rsidRPr="00003391">
        <w:rPr>
          <w:rFonts w:ascii="Georgia" w:hAnsi="Georgia"/>
          <w:vertAlign w:val="superscript"/>
        </w:rPr>
        <w:footnoteReference w:id="320"/>
      </w:r>
      <w:r w:rsidRPr="00003391">
        <w:rPr>
          <w:rFonts w:ascii="Georgia" w:hAnsi="Georgia"/>
        </w:rPr>
        <w:t xml:space="preserve"> Once a smart contract is deployed on the blockchain, its terms, i.e., the source code, cannot be modified or terminated without a massive undertaking such as  a hard fork.</w:t>
      </w:r>
      <w:r w:rsidRPr="00003391">
        <w:rPr>
          <w:rFonts w:ascii="Georgia" w:hAnsi="Georgia"/>
          <w:vertAlign w:val="superscript"/>
        </w:rPr>
        <w:footnoteReference w:id="321"/>
      </w:r>
    </w:p>
    <w:p w14:paraId="484A2C10" w14:textId="77777777" w:rsidR="008A537A" w:rsidRPr="00003391" w:rsidRDefault="008A537A" w:rsidP="008A537A">
      <w:pPr>
        <w:spacing w:line="240" w:lineRule="auto"/>
        <w:rPr>
          <w:rFonts w:ascii="Georgia" w:hAnsi="Georgia"/>
        </w:rPr>
      </w:pPr>
    </w:p>
    <w:p w14:paraId="60894A7C" w14:textId="7673F358" w:rsidR="008A537A" w:rsidRPr="00003391" w:rsidRDefault="008A537A" w:rsidP="008A537A">
      <w:pPr>
        <w:spacing w:line="240" w:lineRule="auto"/>
        <w:rPr>
          <w:rFonts w:ascii="Georgia" w:hAnsi="Georgia"/>
        </w:rPr>
      </w:pPr>
      <w:r w:rsidRPr="00003391">
        <w:rPr>
          <w:rFonts w:ascii="Georgia" w:hAnsi="Georgia"/>
        </w:rPr>
        <w:t xml:space="preserve">Maher and Van </w:t>
      </w:r>
      <w:proofErr w:type="spellStart"/>
      <w:r w:rsidRPr="00003391">
        <w:rPr>
          <w:rFonts w:ascii="Georgia" w:hAnsi="Georgia"/>
        </w:rPr>
        <w:t>Moorsel</w:t>
      </w:r>
      <w:proofErr w:type="spellEnd"/>
      <w:r w:rsidRPr="00003391">
        <w:rPr>
          <w:rFonts w:ascii="Georgia" w:hAnsi="Georgia"/>
        </w:rPr>
        <w:t xml:space="preserve"> identified the creation of </w:t>
      </w:r>
      <w:r w:rsidR="0095385E" w:rsidRPr="00003391">
        <w:rPr>
          <w:rFonts w:ascii="Georgia" w:hAnsi="Georgia"/>
        </w:rPr>
        <w:t>standards</w:t>
      </w:r>
      <w:r w:rsidRPr="00003391">
        <w:rPr>
          <w:rFonts w:ascii="Georgia" w:hAnsi="Georgia"/>
        </w:rPr>
        <w:t xml:space="preserve"> for </w:t>
      </w:r>
      <w:r w:rsidR="0095385E" w:rsidRPr="00003391">
        <w:rPr>
          <w:rFonts w:ascii="Georgia" w:hAnsi="Georgia"/>
        </w:rPr>
        <w:t>modifying</w:t>
      </w:r>
      <w:r w:rsidRPr="00003391">
        <w:rPr>
          <w:rFonts w:ascii="Georgia" w:hAnsi="Georgia"/>
        </w:rPr>
        <w:t xml:space="preserve"> or terminating smart contracts taken from traditional contract law as a potential solution to this issue.</w:t>
      </w:r>
      <w:r w:rsidRPr="00003391">
        <w:rPr>
          <w:rStyle w:val="FootnoteReference"/>
          <w:rFonts w:ascii="Georgia" w:hAnsi="Georgia"/>
        </w:rPr>
        <w:footnoteReference w:id="322"/>
      </w:r>
    </w:p>
    <w:p w14:paraId="01AD945A" w14:textId="77777777" w:rsidR="008A537A" w:rsidRPr="00003391" w:rsidRDefault="008A537A" w:rsidP="008A537A">
      <w:pPr>
        <w:spacing w:line="240" w:lineRule="auto"/>
        <w:rPr>
          <w:rFonts w:ascii="Georgia" w:hAnsi="Georgia"/>
        </w:rPr>
      </w:pPr>
    </w:p>
    <w:p w14:paraId="7B20E602" w14:textId="065D2BC4" w:rsidR="008A537A" w:rsidRPr="00003391" w:rsidRDefault="008A537A" w:rsidP="008A537A">
      <w:pPr>
        <w:spacing w:line="240" w:lineRule="auto"/>
        <w:rPr>
          <w:rFonts w:ascii="Georgia" w:hAnsi="Georgia"/>
        </w:rPr>
      </w:pPr>
      <w:r w:rsidRPr="00003391">
        <w:rPr>
          <w:rFonts w:ascii="Georgia" w:hAnsi="Georgia"/>
        </w:rPr>
        <w:t xml:space="preserve">The third issue, </w:t>
      </w:r>
      <w:r w:rsidR="00B47CC3" w:rsidRPr="00003391">
        <w:rPr>
          <w:rFonts w:ascii="Georgia" w:hAnsi="Georgia"/>
          <w:i/>
          <w:iCs/>
        </w:rPr>
        <w:t>l</w:t>
      </w:r>
      <w:r w:rsidRPr="00003391">
        <w:rPr>
          <w:rFonts w:ascii="Georgia" w:hAnsi="Georgia"/>
          <w:i/>
          <w:iCs/>
        </w:rPr>
        <w:t>ack of support to identify under-optimized smart contracts,</w:t>
      </w:r>
      <w:r w:rsidRPr="00003391">
        <w:rPr>
          <w:rFonts w:ascii="Georgia" w:hAnsi="Georgia"/>
        </w:rPr>
        <w:t xml:space="preserve"> concerns under-optimized smart contracts, which are smart contracts “that contains unnecessary or expensive operations,” (e.g., paying more in Gas fees on the Ethereum blockchain/ in the Ethereum Virtual Machine than necessary ).</w:t>
      </w:r>
      <w:r w:rsidRPr="00003391">
        <w:rPr>
          <w:rFonts w:ascii="Georgia" w:hAnsi="Georgia"/>
          <w:vertAlign w:val="superscript"/>
        </w:rPr>
        <w:footnoteReference w:id="323"/>
      </w:r>
    </w:p>
    <w:p w14:paraId="3824C61A" w14:textId="77777777" w:rsidR="008A537A" w:rsidRPr="00003391" w:rsidRDefault="008A537A" w:rsidP="008A537A">
      <w:pPr>
        <w:spacing w:line="240" w:lineRule="auto"/>
        <w:rPr>
          <w:rFonts w:ascii="Georgia" w:hAnsi="Georgia"/>
        </w:rPr>
      </w:pPr>
    </w:p>
    <w:p w14:paraId="75D0A916" w14:textId="77777777" w:rsidR="008A537A" w:rsidRPr="00003391" w:rsidRDefault="008A537A" w:rsidP="008A537A">
      <w:pPr>
        <w:spacing w:line="240" w:lineRule="auto"/>
        <w:rPr>
          <w:rFonts w:ascii="Georgia" w:hAnsi="Georgia"/>
        </w:rPr>
      </w:pPr>
      <w:r w:rsidRPr="00003391">
        <w:rPr>
          <w:rFonts w:ascii="Georgia" w:hAnsi="Georgia"/>
        </w:rPr>
        <w:t xml:space="preserve">Maher and Van </w:t>
      </w:r>
      <w:proofErr w:type="spellStart"/>
      <w:r w:rsidRPr="00003391">
        <w:rPr>
          <w:rFonts w:ascii="Georgia" w:hAnsi="Georgia"/>
        </w:rPr>
        <w:t>Moorsel</w:t>
      </w:r>
      <w:proofErr w:type="spellEnd"/>
      <w:r w:rsidRPr="00003391">
        <w:rPr>
          <w:rFonts w:ascii="Georgia" w:hAnsi="Georgia"/>
        </w:rPr>
        <w:t xml:space="preserve"> identified that programming optimization patterns and tools thereto could be a potential solution to this issue.</w:t>
      </w:r>
      <w:r w:rsidRPr="00003391">
        <w:rPr>
          <w:rStyle w:val="FootnoteReference"/>
          <w:rFonts w:ascii="Georgia" w:hAnsi="Georgia"/>
        </w:rPr>
        <w:footnoteReference w:id="324"/>
      </w:r>
    </w:p>
    <w:p w14:paraId="60F3A26F" w14:textId="77777777" w:rsidR="008A537A" w:rsidRPr="00003391" w:rsidRDefault="008A537A" w:rsidP="008A537A">
      <w:pPr>
        <w:spacing w:line="240" w:lineRule="auto"/>
        <w:rPr>
          <w:rFonts w:ascii="Georgia" w:hAnsi="Georgia"/>
        </w:rPr>
      </w:pPr>
    </w:p>
    <w:p w14:paraId="7DAB5676" w14:textId="77777777" w:rsidR="008A537A" w:rsidRPr="00003391" w:rsidRDefault="008A537A" w:rsidP="008A537A">
      <w:pPr>
        <w:spacing w:line="240" w:lineRule="auto"/>
        <w:rPr>
          <w:rFonts w:ascii="Georgia" w:hAnsi="Georgia"/>
        </w:rPr>
      </w:pPr>
    </w:p>
    <w:p w14:paraId="3120DA6A" w14:textId="293C1FD1" w:rsidR="008A537A" w:rsidRPr="00003391" w:rsidRDefault="008A537A" w:rsidP="008A537A">
      <w:pPr>
        <w:spacing w:line="240" w:lineRule="auto"/>
        <w:rPr>
          <w:rFonts w:ascii="Georgia" w:hAnsi="Georgia"/>
        </w:rPr>
      </w:pPr>
      <w:r w:rsidRPr="00003391">
        <w:rPr>
          <w:rFonts w:ascii="Georgia" w:hAnsi="Georgia"/>
        </w:rPr>
        <w:t xml:space="preserve">The fourth issue, </w:t>
      </w:r>
      <w:r w:rsidR="00747A74" w:rsidRPr="00003391">
        <w:rPr>
          <w:rFonts w:ascii="Georgia" w:hAnsi="Georgia"/>
          <w:i/>
          <w:iCs/>
        </w:rPr>
        <w:t>c</w:t>
      </w:r>
      <w:r w:rsidRPr="00003391">
        <w:rPr>
          <w:rFonts w:ascii="Georgia" w:hAnsi="Georgia"/>
          <w:i/>
          <w:iCs/>
        </w:rPr>
        <w:t>omplexity of programming languages</w:t>
      </w:r>
      <w:r w:rsidRPr="00003391">
        <w:rPr>
          <w:rFonts w:ascii="Georgia" w:hAnsi="Georgia"/>
        </w:rPr>
        <w:t>, concerns the type of programming language utilized for writing smart contracts.</w:t>
      </w:r>
      <w:r w:rsidRPr="00003391">
        <w:rPr>
          <w:rFonts w:ascii="Georgia" w:hAnsi="Georgia"/>
          <w:vertAlign w:val="superscript"/>
        </w:rPr>
        <w:footnoteReference w:id="325"/>
      </w:r>
      <w:r w:rsidRPr="00003391">
        <w:rPr>
          <w:rFonts w:ascii="Georgia" w:hAnsi="Georgia"/>
        </w:rPr>
        <w:t xml:space="preserve"> Maher and van </w:t>
      </w:r>
      <w:proofErr w:type="spellStart"/>
      <w:r w:rsidRPr="00003391">
        <w:rPr>
          <w:rFonts w:ascii="Georgia" w:hAnsi="Georgia"/>
        </w:rPr>
        <w:t>Moorsel</w:t>
      </w:r>
      <w:proofErr w:type="spellEnd"/>
      <w:r w:rsidRPr="00003391">
        <w:rPr>
          <w:rFonts w:ascii="Georgia" w:hAnsi="Georgia"/>
        </w:rPr>
        <w:t xml:space="preserve"> discussed the difference between procedural- and logic-based programming languages.</w:t>
      </w:r>
      <w:r w:rsidRPr="00003391">
        <w:rPr>
          <w:rFonts w:ascii="Georgia" w:hAnsi="Georgia"/>
          <w:vertAlign w:val="superscript"/>
        </w:rPr>
        <w:footnoteReference w:id="326"/>
      </w:r>
      <w:r w:rsidRPr="00003391">
        <w:rPr>
          <w:rFonts w:ascii="Georgia" w:hAnsi="Georgia"/>
        </w:rPr>
        <w:t xml:space="preserve"> In procedural-based programming languages such as Solidity (smart contract language for Ethereum Virtual Machine), programmers must specify </w:t>
      </w:r>
      <w:r w:rsidRPr="00003391">
        <w:rPr>
          <w:rFonts w:ascii="Georgia" w:hAnsi="Georgia"/>
          <w:i/>
        </w:rPr>
        <w:t xml:space="preserve">what </w:t>
      </w:r>
      <w:r w:rsidRPr="00003391">
        <w:rPr>
          <w:rFonts w:ascii="Georgia" w:hAnsi="Georgia"/>
        </w:rPr>
        <w:t xml:space="preserve">and </w:t>
      </w:r>
      <w:r w:rsidRPr="00003391">
        <w:rPr>
          <w:rFonts w:ascii="Georgia" w:hAnsi="Georgia"/>
          <w:i/>
        </w:rPr>
        <w:t xml:space="preserve">how </w:t>
      </w:r>
      <w:r w:rsidRPr="00003391">
        <w:rPr>
          <w:rFonts w:ascii="Georgia" w:hAnsi="Georgia"/>
        </w:rPr>
        <w:t>things should be done because code is executed in steps.</w:t>
      </w:r>
      <w:r w:rsidRPr="00003391">
        <w:rPr>
          <w:rFonts w:ascii="Georgia" w:hAnsi="Georgia"/>
          <w:vertAlign w:val="superscript"/>
        </w:rPr>
        <w:footnoteReference w:id="327"/>
      </w:r>
      <w:r w:rsidRPr="00003391">
        <w:rPr>
          <w:rFonts w:ascii="Georgia" w:hAnsi="Georgia"/>
        </w:rPr>
        <w:t xml:space="preserve"> “This makes the task of writing smart contracts in those languages cumbersome and error prone.”</w:t>
      </w:r>
      <w:r w:rsidRPr="00003391">
        <w:rPr>
          <w:rFonts w:ascii="Georgia" w:hAnsi="Georgia"/>
          <w:vertAlign w:val="superscript"/>
        </w:rPr>
        <w:footnoteReference w:id="328"/>
      </w:r>
      <w:r w:rsidRPr="00003391">
        <w:rPr>
          <w:rFonts w:ascii="Georgia" w:hAnsi="Georgia"/>
        </w:rPr>
        <w:t xml:space="preserve"> Contrastingly, in logic-based programming languages,  programmers need not specify the sequence of steps in the code.</w:t>
      </w:r>
      <w:r w:rsidRPr="00003391">
        <w:rPr>
          <w:rFonts w:ascii="Georgia" w:hAnsi="Georgia"/>
          <w:vertAlign w:val="superscript"/>
        </w:rPr>
        <w:footnoteReference w:id="329"/>
      </w:r>
      <w:r w:rsidRPr="00003391">
        <w:rPr>
          <w:rFonts w:ascii="Georgia" w:hAnsi="Georgia"/>
        </w:rPr>
        <w:t xml:space="preserve"> “However, algorithms for logic-based languages are expensive and inefficient.”</w:t>
      </w:r>
      <w:r w:rsidRPr="00003391">
        <w:rPr>
          <w:rFonts w:ascii="Georgia" w:hAnsi="Georgia"/>
          <w:vertAlign w:val="superscript"/>
        </w:rPr>
        <w:footnoteReference w:id="330"/>
      </w:r>
    </w:p>
    <w:p w14:paraId="26709662" w14:textId="77777777" w:rsidR="008A537A" w:rsidRPr="00003391" w:rsidRDefault="008A537A" w:rsidP="008A537A">
      <w:pPr>
        <w:spacing w:line="240" w:lineRule="auto"/>
        <w:rPr>
          <w:rFonts w:ascii="Georgia" w:hAnsi="Georgia"/>
        </w:rPr>
      </w:pPr>
    </w:p>
    <w:p w14:paraId="4845FE13" w14:textId="77777777" w:rsidR="008A537A" w:rsidRPr="00003391" w:rsidRDefault="008A537A" w:rsidP="008A537A">
      <w:pPr>
        <w:spacing w:line="240" w:lineRule="auto"/>
        <w:ind w:firstLine="720"/>
        <w:rPr>
          <w:rFonts w:ascii="Georgia" w:hAnsi="Georgia"/>
        </w:rPr>
      </w:pPr>
    </w:p>
    <w:p w14:paraId="4030FBE3" w14:textId="77777777" w:rsidR="008A537A" w:rsidRPr="00003391" w:rsidRDefault="008A537A" w:rsidP="008A537A">
      <w:pPr>
        <w:spacing w:line="240" w:lineRule="auto"/>
        <w:ind w:firstLine="720"/>
        <w:rPr>
          <w:rFonts w:ascii="Georgia" w:hAnsi="Georgia"/>
        </w:rPr>
      </w:pPr>
      <w:r w:rsidRPr="00003391">
        <w:rPr>
          <w:rFonts w:ascii="Georgia" w:hAnsi="Georgia"/>
        </w:rPr>
        <w:t xml:space="preserve">Maher and van </w:t>
      </w:r>
      <w:proofErr w:type="spellStart"/>
      <w:r w:rsidRPr="00003391">
        <w:rPr>
          <w:rFonts w:ascii="Georgia" w:hAnsi="Georgia"/>
        </w:rPr>
        <w:t>Moorsel</w:t>
      </w:r>
      <w:proofErr w:type="spellEnd"/>
      <w:r w:rsidRPr="00003391">
        <w:rPr>
          <w:rFonts w:ascii="Georgia" w:hAnsi="Georgia"/>
        </w:rPr>
        <w:t xml:space="preserve"> identified the following as privacy issues:</w:t>
      </w:r>
    </w:p>
    <w:p w14:paraId="323C1D44" w14:textId="77777777" w:rsidR="008A537A" w:rsidRPr="00003391" w:rsidRDefault="008A537A" w:rsidP="008A537A">
      <w:pPr>
        <w:spacing w:line="240" w:lineRule="auto"/>
        <w:ind w:firstLine="720"/>
        <w:rPr>
          <w:rFonts w:ascii="Georgia" w:hAnsi="Georgia"/>
        </w:rPr>
      </w:pPr>
    </w:p>
    <w:p w14:paraId="473B7F76" w14:textId="77777777" w:rsidR="008A537A" w:rsidRPr="00003391" w:rsidRDefault="008A537A" w:rsidP="008A537A">
      <w:pPr>
        <w:numPr>
          <w:ilvl w:val="0"/>
          <w:numId w:val="35"/>
        </w:numPr>
        <w:spacing w:line="240" w:lineRule="auto"/>
        <w:rPr>
          <w:rFonts w:ascii="Georgia" w:hAnsi="Georgia"/>
          <w:i/>
          <w:iCs/>
          <w:sz w:val="18"/>
          <w:szCs w:val="18"/>
        </w:rPr>
      </w:pPr>
      <w:r w:rsidRPr="00003391">
        <w:rPr>
          <w:rFonts w:ascii="Georgia" w:hAnsi="Georgia"/>
          <w:i/>
          <w:iCs/>
          <w:sz w:val="18"/>
          <w:szCs w:val="18"/>
        </w:rPr>
        <w:t>Lack of transactional privacy</w:t>
      </w:r>
    </w:p>
    <w:p w14:paraId="5095AFD4" w14:textId="77777777" w:rsidR="008A537A" w:rsidRPr="00003391" w:rsidRDefault="008A537A" w:rsidP="008A537A">
      <w:pPr>
        <w:numPr>
          <w:ilvl w:val="0"/>
          <w:numId w:val="35"/>
        </w:numPr>
        <w:spacing w:line="240" w:lineRule="auto"/>
        <w:rPr>
          <w:rFonts w:ascii="Georgia" w:hAnsi="Georgia"/>
        </w:rPr>
      </w:pPr>
      <w:r w:rsidRPr="00003391">
        <w:rPr>
          <w:rFonts w:ascii="Georgia" w:hAnsi="Georgia"/>
          <w:i/>
          <w:iCs/>
          <w:sz w:val="18"/>
          <w:szCs w:val="18"/>
        </w:rPr>
        <w:t>Lack of data feeds privacy</w:t>
      </w:r>
      <w:r w:rsidRPr="00003391">
        <w:rPr>
          <w:rFonts w:ascii="Georgia" w:hAnsi="Georgia"/>
        </w:rPr>
        <w:t>.</w:t>
      </w:r>
      <w:r w:rsidRPr="00003391">
        <w:rPr>
          <w:rFonts w:ascii="Georgia" w:hAnsi="Georgia"/>
          <w:vertAlign w:val="superscript"/>
        </w:rPr>
        <w:footnoteReference w:id="331"/>
      </w:r>
    </w:p>
    <w:p w14:paraId="19872951" w14:textId="77777777" w:rsidR="008A537A" w:rsidRPr="00003391" w:rsidRDefault="008A537A" w:rsidP="008A537A">
      <w:pPr>
        <w:spacing w:line="240" w:lineRule="auto"/>
        <w:rPr>
          <w:rFonts w:ascii="Georgia" w:hAnsi="Georgia"/>
        </w:rPr>
      </w:pPr>
    </w:p>
    <w:p w14:paraId="7148BEF9" w14:textId="77777777" w:rsidR="008A537A" w:rsidRPr="00003391" w:rsidRDefault="008A537A" w:rsidP="008A537A">
      <w:pPr>
        <w:spacing w:line="240" w:lineRule="auto"/>
        <w:rPr>
          <w:rFonts w:ascii="Georgia" w:hAnsi="Georgia"/>
        </w:rPr>
      </w:pPr>
      <w:r w:rsidRPr="00003391">
        <w:rPr>
          <w:rFonts w:ascii="Georgia" w:hAnsi="Georgia"/>
          <w:i/>
          <w:iCs/>
        </w:rPr>
        <w:t>Lack of transactional privacy</w:t>
      </w:r>
      <w:r w:rsidRPr="00003391">
        <w:rPr>
          <w:rFonts w:ascii="Georgia" w:hAnsi="Georgia"/>
        </w:rPr>
        <w:t xml:space="preserve"> is an issue for smart contracts because all data is publicly accessible on </w:t>
      </w:r>
      <w:proofErr w:type="gramStart"/>
      <w:r w:rsidRPr="00003391">
        <w:rPr>
          <w:rFonts w:ascii="Georgia" w:hAnsi="Georgia"/>
        </w:rPr>
        <w:t>a  blockchain</w:t>
      </w:r>
      <w:proofErr w:type="gramEnd"/>
      <w:r w:rsidRPr="00003391">
        <w:rPr>
          <w:rFonts w:ascii="Georgia" w:hAnsi="Georgia"/>
        </w:rPr>
        <w:t>. This may deter the adoption of smart contracts in financial transactions and transactions involving confidential or private information.</w:t>
      </w:r>
    </w:p>
    <w:p w14:paraId="0ED3394A" w14:textId="77777777" w:rsidR="008A537A" w:rsidRPr="00003391" w:rsidRDefault="008A537A" w:rsidP="008A537A">
      <w:pPr>
        <w:spacing w:line="240" w:lineRule="auto"/>
        <w:rPr>
          <w:rFonts w:ascii="Georgia" w:hAnsi="Georgia"/>
        </w:rPr>
      </w:pPr>
    </w:p>
    <w:p w14:paraId="584995D6" w14:textId="77777777" w:rsidR="008A537A" w:rsidRPr="00003391" w:rsidRDefault="008A537A" w:rsidP="008A537A">
      <w:pPr>
        <w:spacing w:line="240" w:lineRule="auto"/>
        <w:rPr>
          <w:rFonts w:ascii="Georgia" w:hAnsi="Georgia"/>
        </w:rPr>
      </w:pPr>
      <w:r w:rsidRPr="00003391">
        <w:rPr>
          <w:rFonts w:ascii="Georgia" w:hAnsi="Georgia"/>
        </w:rPr>
        <w:t>Lack of data feeds privacy is an issue because smart contracts that rely on external data need to “</w:t>
      </w:r>
      <w:proofErr w:type="gramStart"/>
      <w:r w:rsidRPr="00003391">
        <w:rPr>
          <w:rFonts w:ascii="Georgia" w:hAnsi="Georgia"/>
        </w:rPr>
        <w:t>send[</w:t>
      </w:r>
      <w:proofErr w:type="gramEnd"/>
      <w:r w:rsidRPr="00003391">
        <w:rPr>
          <w:rFonts w:ascii="Georgia" w:hAnsi="Georgia"/>
        </w:rPr>
        <w:t>] a request to the party that provides those feeds.” Because data stored on blockchains are publicly accessible, “</w:t>
      </w:r>
      <w:proofErr w:type="spellStart"/>
      <w:r w:rsidRPr="00003391">
        <w:rPr>
          <w:rFonts w:ascii="Georgia" w:hAnsi="Georgia"/>
        </w:rPr>
        <w:t>th</w:t>
      </w:r>
      <w:proofErr w:type="spellEnd"/>
      <w:r w:rsidRPr="00003391">
        <w:rPr>
          <w:rFonts w:ascii="Georgia" w:hAnsi="Georgia"/>
        </w:rPr>
        <w:t>[ese] request[</w:t>
      </w:r>
      <w:proofErr w:type="gramStart"/>
      <w:r w:rsidRPr="00003391">
        <w:rPr>
          <w:rFonts w:ascii="Georgia" w:hAnsi="Georgia"/>
        </w:rPr>
        <w:t>s]  [</w:t>
      </w:r>
      <w:proofErr w:type="gramEnd"/>
      <w:r w:rsidRPr="00003391">
        <w:rPr>
          <w:rFonts w:ascii="Georgia" w:hAnsi="Georgia"/>
        </w:rPr>
        <w:t>are] exposed to the public …”</w:t>
      </w:r>
      <w:r w:rsidRPr="00003391">
        <w:rPr>
          <w:rFonts w:ascii="Georgia" w:hAnsi="Georgia"/>
          <w:vertAlign w:val="superscript"/>
        </w:rPr>
        <w:footnoteReference w:id="332"/>
      </w:r>
    </w:p>
    <w:p w14:paraId="1A06174C" w14:textId="77777777" w:rsidR="008A537A" w:rsidRPr="00003391" w:rsidRDefault="008A537A" w:rsidP="008A537A">
      <w:pPr>
        <w:spacing w:line="240" w:lineRule="auto"/>
        <w:rPr>
          <w:rFonts w:ascii="Georgia" w:hAnsi="Georgia"/>
        </w:rPr>
      </w:pPr>
    </w:p>
    <w:p w14:paraId="448FAF82" w14:textId="123F79CC" w:rsidR="008A537A" w:rsidRPr="00003391" w:rsidRDefault="008A537A" w:rsidP="00A7584E">
      <w:pPr>
        <w:spacing w:line="240" w:lineRule="auto"/>
        <w:ind w:firstLine="720"/>
        <w:rPr>
          <w:rFonts w:ascii="Georgia" w:hAnsi="Georgia"/>
        </w:rPr>
      </w:pPr>
      <w:r w:rsidRPr="00003391">
        <w:rPr>
          <w:rFonts w:ascii="Georgia" w:hAnsi="Georgia"/>
        </w:rPr>
        <w:t xml:space="preserve">Maher and van </w:t>
      </w:r>
      <w:proofErr w:type="spellStart"/>
      <w:r w:rsidRPr="00003391">
        <w:rPr>
          <w:rFonts w:ascii="Georgia" w:hAnsi="Georgia"/>
        </w:rPr>
        <w:t>Moorsel</w:t>
      </w:r>
      <w:proofErr w:type="spellEnd"/>
      <w:r w:rsidRPr="00003391">
        <w:rPr>
          <w:rFonts w:ascii="Georgia" w:hAnsi="Georgia"/>
        </w:rPr>
        <w:t xml:space="preserve"> identified lack of trustworthy data oracles as a security issue.</w:t>
      </w:r>
      <w:r w:rsidRPr="00003391">
        <w:rPr>
          <w:rFonts w:ascii="Georgia" w:hAnsi="Georgia"/>
          <w:vertAlign w:val="superscript"/>
        </w:rPr>
        <w:footnoteReference w:id="333"/>
      </w:r>
      <w:r w:rsidR="00747A74" w:rsidRPr="00003391">
        <w:rPr>
          <w:rFonts w:ascii="Georgia" w:hAnsi="Georgia"/>
        </w:rPr>
        <w:t xml:space="preserve"> </w:t>
      </w:r>
      <w:r w:rsidRPr="00003391">
        <w:rPr>
          <w:rFonts w:ascii="Georgia" w:hAnsi="Georgia"/>
        </w:rPr>
        <w:t>Lack of trustworthy data oracles is an issue for smart contracts that rely on external data because “there is no guarantee that the information provided by an external source is trustworthy.”</w:t>
      </w:r>
      <w:r w:rsidRPr="00003391">
        <w:rPr>
          <w:rFonts w:ascii="Georgia" w:hAnsi="Georgia"/>
          <w:vertAlign w:val="superscript"/>
        </w:rPr>
        <w:footnoteReference w:id="334"/>
      </w:r>
    </w:p>
    <w:p w14:paraId="574CD51C" w14:textId="77777777" w:rsidR="008A537A" w:rsidRPr="00003391" w:rsidRDefault="008A537A" w:rsidP="008A537A">
      <w:pPr>
        <w:spacing w:line="240" w:lineRule="auto"/>
        <w:rPr>
          <w:rFonts w:ascii="Georgia" w:hAnsi="Georgia"/>
        </w:rPr>
      </w:pPr>
    </w:p>
    <w:p w14:paraId="6D27C338" w14:textId="29E1352E" w:rsidR="008A537A" w:rsidRPr="00003391" w:rsidRDefault="008A537A" w:rsidP="00A7584E">
      <w:pPr>
        <w:spacing w:line="240" w:lineRule="auto"/>
        <w:ind w:firstLine="720"/>
        <w:rPr>
          <w:rFonts w:ascii="Georgia" w:hAnsi="Georgia"/>
        </w:rPr>
      </w:pPr>
      <w:r w:rsidRPr="00003391">
        <w:rPr>
          <w:rFonts w:ascii="Georgia" w:hAnsi="Georgia"/>
        </w:rPr>
        <w:t xml:space="preserve">Maher and van </w:t>
      </w:r>
      <w:proofErr w:type="spellStart"/>
      <w:r w:rsidRPr="00003391">
        <w:rPr>
          <w:rFonts w:ascii="Georgia" w:hAnsi="Georgia"/>
        </w:rPr>
        <w:t>Moorsel</w:t>
      </w:r>
      <w:proofErr w:type="spellEnd"/>
      <w:r w:rsidRPr="00003391">
        <w:rPr>
          <w:rFonts w:ascii="Georgia" w:hAnsi="Georgia"/>
        </w:rPr>
        <w:t xml:space="preserve"> identified sequential execution of smart contracts as a performance issue.</w:t>
      </w:r>
      <w:r w:rsidRPr="00003391">
        <w:rPr>
          <w:rFonts w:ascii="Georgia" w:hAnsi="Georgia"/>
          <w:vertAlign w:val="superscript"/>
        </w:rPr>
        <w:footnoteReference w:id="335"/>
      </w:r>
      <w:r w:rsidRPr="00003391">
        <w:rPr>
          <w:rFonts w:ascii="Georgia" w:hAnsi="Georgia"/>
        </w:rPr>
        <w:t xml:space="preserve"> Sequential execution is a performance issue because most blockchains do not have the scalability capacity</w:t>
      </w:r>
      <w:r w:rsidR="00FC0F40" w:rsidRPr="00003391">
        <w:rPr>
          <w:rFonts w:ascii="Georgia" w:hAnsi="Georgia"/>
        </w:rPr>
        <w:t xml:space="preserve"> </w:t>
      </w:r>
      <w:r w:rsidRPr="00003391">
        <w:rPr>
          <w:rFonts w:ascii="Georgia" w:hAnsi="Georgia"/>
        </w:rPr>
        <w:t>(i.e., low transactions-per-speed TPS) to process a high volume of transactions executed via smart contracts.</w:t>
      </w:r>
      <w:r w:rsidRPr="00003391">
        <w:rPr>
          <w:rFonts w:ascii="Georgia" w:hAnsi="Georgia"/>
          <w:vertAlign w:val="superscript"/>
        </w:rPr>
        <w:footnoteReference w:id="336"/>
      </w:r>
      <w:r w:rsidRPr="00003391">
        <w:rPr>
          <w:rFonts w:ascii="Georgia" w:hAnsi="Georgia"/>
        </w:rPr>
        <w:t xml:space="preserve"> Thus, the more smart contracts that are executed, the slower it will take for the transactions executed via smart contract to be processed and added to the blockchain.</w:t>
      </w:r>
      <w:r w:rsidRPr="00003391">
        <w:rPr>
          <w:rFonts w:ascii="Georgia" w:hAnsi="Georgia"/>
          <w:vertAlign w:val="superscript"/>
        </w:rPr>
        <w:footnoteReference w:id="337"/>
      </w:r>
      <w:r w:rsidRPr="00003391">
        <w:rPr>
          <w:rFonts w:ascii="Georgia" w:hAnsi="Georgia"/>
        </w:rPr>
        <w:t xml:space="preserve"> Additionally, a high volume of transactions will lead to network fees (i.e., miner’s fees) rising, thereby making each transaction more costly.</w:t>
      </w:r>
      <w:r w:rsidRPr="00003391">
        <w:rPr>
          <w:rFonts w:ascii="Georgia" w:hAnsi="Georgia"/>
          <w:vertAlign w:val="superscript"/>
        </w:rPr>
        <w:footnoteReference w:id="338"/>
      </w:r>
    </w:p>
    <w:p w14:paraId="29792991" w14:textId="77777777" w:rsidR="008A537A" w:rsidRPr="00003391" w:rsidRDefault="008A537A" w:rsidP="008A537A">
      <w:pPr>
        <w:ind w:firstLine="720"/>
        <w:rPr>
          <w:rFonts w:ascii="Georgia" w:hAnsi="Georgia"/>
        </w:rPr>
      </w:pPr>
    </w:p>
    <w:p w14:paraId="50AE9BAB" w14:textId="15ED3343" w:rsidR="00242758" w:rsidRPr="00003391" w:rsidRDefault="006B7646" w:rsidP="003E32E7">
      <w:pPr>
        <w:pStyle w:val="Heading4"/>
        <w:rPr>
          <w:rFonts w:ascii="Georgia" w:hAnsi="Georgia"/>
          <w:color w:val="auto"/>
        </w:rPr>
      </w:pPr>
      <w:r w:rsidRPr="00003391">
        <w:rPr>
          <w:rFonts w:ascii="Georgia" w:hAnsi="Georgia"/>
          <w:color w:val="auto"/>
        </w:rPr>
        <w:t>2.8.</w:t>
      </w:r>
      <w:r w:rsidR="003E32E7" w:rsidRPr="00003391">
        <w:rPr>
          <w:rFonts w:ascii="Georgia" w:hAnsi="Georgia"/>
          <w:color w:val="auto"/>
        </w:rPr>
        <w:t>1.</w:t>
      </w:r>
      <w:r w:rsidR="00D256BE" w:rsidRPr="00003391">
        <w:rPr>
          <w:rFonts w:ascii="Georgia" w:hAnsi="Georgia"/>
          <w:color w:val="auto"/>
        </w:rPr>
        <w:t>2</w:t>
      </w:r>
      <w:r w:rsidRPr="00003391">
        <w:rPr>
          <w:rFonts w:ascii="Georgia" w:hAnsi="Georgia"/>
          <w:color w:val="auto"/>
        </w:rPr>
        <w:t xml:space="preserve">. </w:t>
      </w:r>
      <w:r w:rsidR="008A537A" w:rsidRPr="00003391">
        <w:rPr>
          <w:rFonts w:ascii="Georgia" w:hAnsi="Georgia"/>
          <w:color w:val="auto"/>
        </w:rPr>
        <w:t xml:space="preserve">Smart Contract </w:t>
      </w:r>
      <w:r w:rsidR="003E32E7" w:rsidRPr="00003391">
        <w:rPr>
          <w:rFonts w:ascii="Georgia" w:hAnsi="Georgia"/>
          <w:color w:val="auto"/>
        </w:rPr>
        <w:t>Proof of Concept</w:t>
      </w:r>
    </w:p>
    <w:p w14:paraId="5596BE65" w14:textId="23BF9D55" w:rsidR="00242758" w:rsidRPr="00003391" w:rsidRDefault="00242758">
      <w:pPr>
        <w:ind w:firstLine="720"/>
        <w:rPr>
          <w:rFonts w:ascii="Georgia" w:hAnsi="Georgia"/>
          <w:b/>
          <w:u w:val="single"/>
        </w:rPr>
      </w:pPr>
    </w:p>
    <w:p w14:paraId="2702B090" w14:textId="084813D6" w:rsidR="00B64C97" w:rsidRPr="00003391" w:rsidRDefault="00B64C97" w:rsidP="00B64C97">
      <w:pPr>
        <w:ind w:firstLine="720"/>
        <w:rPr>
          <w:rFonts w:ascii="Georgia" w:hAnsi="Georgia"/>
        </w:rPr>
      </w:pPr>
      <w:r w:rsidRPr="00003391">
        <w:rPr>
          <w:rFonts w:ascii="Georgia" w:hAnsi="Georgia"/>
        </w:rPr>
        <w:t xml:space="preserve">The first smart contract automation approach was </w:t>
      </w:r>
      <w:proofErr w:type="spellStart"/>
      <w:r w:rsidRPr="00003391">
        <w:rPr>
          <w:rFonts w:ascii="Georgia" w:hAnsi="Georgia"/>
        </w:rPr>
        <w:t>Ujo</w:t>
      </w:r>
      <w:proofErr w:type="spellEnd"/>
      <w:r w:rsidRPr="00003391">
        <w:rPr>
          <w:rFonts w:ascii="Georgia" w:hAnsi="Georgia"/>
        </w:rPr>
        <w:t xml:space="preserve"> Music, in partnership with Imogen Heap, releasing Imogen Heap’s </w:t>
      </w:r>
      <w:r w:rsidRPr="00003391">
        <w:rPr>
          <w:rFonts w:ascii="Georgia" w:hAnsi="Georgia"/>
          <w:i/>
          <w:iCs/>
        </w:rPr>
        <w:t>Tiny Human</w:t>
      </w:r>
      <w:r w:rsidR="00BA04F0" w:rsidRPr="00003391">
        <w:rPr>
          <w:rFonts w:ascii="Georgia" w:hAnsi="Georgia"/>
        </w:rPr>
        <w:t>,</w:t>
      </w:r>
      <w:r w:rsidRPr="00003391">
        <w:rPr>
          <w:rFonts w:ascii="Georgia" w:hAnsi="Georgia"/>
        </w:rPr>
        <w:t xml:space="preserve"> the first digital music file that worked in </w:t>
      </w:r>
      <w:r w:rsidR="00BA04F0" w:rsidRPr="00003391">
        <w:rPr>
          <w:rFonts w:ascii="Georgia" w:hAnsi="Georgia"/>
        </w:rPr>
        <w:lastRenderedPageBreak/>
        <w:t>conjunction</w:t>
      </w:r>
      <w:r w:rsidRPr="00003391">
        <w:rPr>
          <w:rFonts w:ascii="Georgia" w:hAnsi="Georgia"/>
        </w:rPr>
        <w:t xml:space="preserve"> with a smart</w:t>
      </w:r>
      <w:r w:rsidR="00BA04F0" w:rsidRPr="00003391">
        <w:rPr>
          <w:rFonts w:ascii="Georgia" w:hAnsi="Georgia"/>
        </w:rPr>
        <w:t xml:space="preserve"> </w:t>
      </w:r>
      <w:r w:rsidRPr="00003391">
        <w:rPr>
          <w:rFonts w:ascii="Georgia" w:hAnsi="Georgia"/>
        </w:rPr>
        <w:t>contract on the Ethereum blockchain.</w:t>
      </w:r>
      <w:r w:rsidRPr="00003391">
        <w:rPr>
          <w:rFonts w:ascii="Georgia" w:hAnsi="Georgia"/>
          <w:vertAlign w:val="superscript"/>
        </w:rPr>
        <w:footnoteReference w:id="339"/>
      </w:r>
      <w:r w:rsidR="00BA04F0" w:rsidRPr="00003391">
        <w:rPr>
          <w:rFonts w:ascii="Georgia" w:hAnsi="Georgia"/>
        </w:rPr>
        <w:t xml:space="preserve"> This release showed the promise of blockchain for automating music licensing because you could interact with the music file through a smart contract, and the web application showed transparency </w:t>
      </w:r>
      <w:r w:rsidR="00EA2EF3" w:rsidRPr="00003391">
        <w:rPr>
          <w:rFonts w:ascii="Georgia" w:hAnsi="Georgia"/>
        </w:rPr>
        <w:t>because</w:t>
      </w:r>
      <w:r w:rsidR="00BA04F0" w:rsidRPr="00003391">
        <w:rPr>
          <w:rFonts w:ascii="Georgia" w:hAnsi="Georgia"/>
        </w:rPr>
        <w:t xml:space="preserve"> it displayed the following information to prospective purchasers:</w:t>
      </w:r>
    </w:p>
    <w:p w14:paraId="34C33B84" w14:textId="40CF034E" w:rsidR="00BA04F0" w:rsidRPr="00003391" w:rsidRDefault="00BA04F0" w:rsidP="00B64C97">
      <w:pPr>
        <w:ind w:firstLine="720"/>
        <w:rPr>
          <w:rFonts w:ascii="Georgia" w:hAnsi="Georgia"/>
        </w:rPr>
      </w:pPr>
    </w:p>
    <w:p w14:paraId="0DD6173C" w14:textId="06428ED8" w:rsidR="00BA04F0" w:rsidRPr="00003391" w:rsidRDefault="00EA2EF3" w:rsidP="00BA04F0">
      <w:pPr>
        <w:pStyle w:val="ListParagraph"/>
        <w:numPr>
          <w:ilvl w:val="0"/>
          <w:numId w:val="35"/>
        </w:numPr>
        <w:rPr>
          <w:rFonts w:ascii="Georgia" w:hAnsi="Georgia"/>
        </w:rPr>
      </w:pPr>
      <w:r w:rsidRPr="00003391">
        <w:rPr>
          <w:rFonts w:ascii="Georgia" w:hAnsi="Georgia"/>
        </w:rPr>
        <w:t>c</w:t>
      </w:r>
      <w:r w:rsidR="00BA04F0" w:rsidRPr="00003391">
        <w:rPr>
          <w:rFonts w:ascii="Georgia" w:hAnsi="Georgia"/>
        </w:rPr>
        <w:t xml:space="preserve">redits (the team behind the song), </w:t>
      </w:r>
    </w:p>
    <w:p w14:paraId="03B1817C" w14:textId="28DA8FD9" w:rsidR="00BA04F0" w:rsidRPr="00003391" w:rsidRDefault="00EA2EF3" w:rsidP="00BA04F0">
      <w:pPr>
        <w:pStyle w:val="ListParagraph"/>
        <w:numPr>
          <w:ilvl w:val="0"/>
          <w:numId w:val="35"/>
        </w:numPr>
        <w:rPr>
          <w:rFonts w:ascii="Georgia" w:hAnsi="Georgia"/>
        </w:rPr>
      </w:pPr>
      <w:r w:rsidRPr="00003391">
        <w:rPr>
          <w:rFonts w:ascii="Georgia" w:hAnsi="Georgia"/>
        </w:rPr>
        <w:t>s</w:t>
      </w:r>
      <w:r w:rsidR="00BA04F0" w:rsidRPr="00003391">
        <w:rPr>
          <w:rFonts w:ascii="Georgia" w:hAnsi="Georgia"/>
        </w:rPr>
        <w:t xml:space="preserve">tems (individual segments of the song) can be individually purchased, </w:t>
      </w:r>
    </w:p>
    <w:p w14:paraId="47F41292" w14:textId="54D49B66" w:rsidR="00BA04F0" w:rsidRPr="00003391" w:rsidRDefault="00EA2EF3" w:rsidP="00BA04F0">
      <w:pPr>
        <w:pStyle w:val="ListParagraph"/>
        <w:numPr>
          <w:ilvl w:val="0"/>
          <w:numId w:val="35"/>
        </w:numPr>
        <w:rPr>
          <w:rFonts w:ascii="Georgia" w:hAnsi="Georgia"/>
        </w:rPr>
      </w:pPr>
      <w:r w:rsidRPr="00003391">
        <w:rPr>
          <w:rFonts w:ascii="Georgia" w:hAnsi="Georgia"/>
        </w:rPr>
        <w:t>l</w:t>
      </w:r>
      <w:r w:rsidR="00BA04F0" w:rsidRPr="00003391">
        <w:rPr>
          <w:rFonts w:ascii="Georgia" w:hAnsi="Georgia"/>
        </w:rPr>
        <w:t xml:space="preserve">yrics were provided with the song, the </w:t>
      </w:r>
    </w:p>
    <w:p w14:paraId="6A90A35F" w14:textId="5A7C5115" w:rsidR="00BA04F0" w:rsidRPr="00003391" w:rsidRDefault="00EA2EF3" w:rsidP="00BA04F0">
      <w:pPr>
        <w:pStyle w:val="ListParagraph"/>
        <w:numPr>
          <w:ilvl w:val="0"/>
          <w:numId w:val="35"/>
        </w:numPr>
        <w:rPr>
          <w:rFonts w:ascii="Georgia" w:hAnsi="Georgia"/>
        </w:rPr>
      </w:pPr>
      <w:r w:rsidRPr="00003391">
        <w:rPr>
          <w:rFonts w:ascii="Georgia" w:hAnsi="Georgia"/>
        </w:rPr>
        <w:t>i</w:t>
      </w:r>
      <w:r w:rsidR="00BA04F0" w:rsidRPr="00003391">
        <w:rPr>
          <w:rFonts w:ascii="Georgia" w:hAnsi="Georgia"/>
        </w:rPr>
        <w:t xml:space="preserve">nspiration for the song was provided, and </w:t>
      </w:r>
    </w:p>
    <w:p w14:paraId="60BEA4B2" w14:textId="5979857B" w:rsidR="00BA04F0" w:rsidRPr="00003391" w:rsidRDefault="00EA2EF3" w:rsidP="00A7584E">
      <w:pPr>
        <w:pStyle w:val="ListParagraph"/>
        <w:numPr>
          <w:ilvl w:val="0"/>
          <w:numId w:val="35"/>
        </w:numPr>
        <w:rPr>
          <w:rFonts w:ascii="Georgia" w:hAnsi="Georgia"/>
        </w:rPr>
      </w:pPr>
      <w:r w:rsidRPr="00003391">
        <w:rPr>
          <w:rFonts w:ascii="Georgia" w:hAnsi="Georgia"/>
        </w:rPr>
        <w:t>l</w:t>
      </w:r>
      <w:r w:rsidR="00BA04F0" w:rsidRPr="00003391">
        <w:rPr>
          <w:rFonts w:ascii="Georgia" w:hAnsi="Georgia"/>
        </w:rPr>
        <w:t xml:space="preserve">icensing </w:t>
      </w:r>
      <w:r w:rsidRPr="00003391">
        <w:rPr>
          <w:rFonts w:ascii="Georgia" w:hAnsi="Georgia"/>
        </w:rPr>
        <w:t>i</w:t>
      </w:r>
      <w:r w:rsidR="00BA04F0" w:rsidRPr="00003391">
        <w:rPr>
          <w:rFonts w:ascii="Georgia" w:hAnsi="Georgia"/>
        </w:rPr>
        <w:t>nformation (policies, distributions, and transactions) was provided.</w:t>
      </w:r>
      <w:r w:rsidR="00BA04F0" w:rsidRPr="00003391">
        <w:rPr>
          <w:rFonts w:ascii="Georgia" w:hAnsi="Georgia"/>
          <w:vertAlign w:val="superscript"/>
        </w:rPr>
        <w:footnoteReference w:id="340"/>
      </w:r>
    </w:p>
    <w:p w14:paraId="0903881F" w14:textId="3514208A" w:rsidR="00B64C97" w:rsidRPr="00003391" w:rsidRDefault="00B64C97">
      <w:pPr>
        <w:ind w:firstLine="720"/>
        <w:rPr>
          <w:rFonts w:ascii="Georgia" w:hAnsi="Georgia"/>
        </w:rPr>
      </w:pPr>
    </w:p>
    <w:p w14:paraId="603129FE" w14:textId="60DD04B5" w:rsidR="000D0B9A" w:rsidRPr="00003391" w:rsidRDefault="000D0B9A">
      <w:pPr>
        <w:ind w:firstLine="720"/>
        <w:rPr>
          <w:rFonts w:ascii="Georgia" w:hAnsi="Georgia"/>
        </w:rPr>
      </w:pPr>
      <w:r w:rsidRPr="00003391">
        <w:rPr>
          <w:rFonts w:ascii="Georgia" w:hAnsi="Georgia"/>
        </w:rPr>
        <w:t xml:space="preserve">This first example has led to the rise of more and more approaches to automating music licensing via smart </w:t>
      </w:r>
      <w:r w:rsidR="008160EA" w:rsidRPr="00003391">
        <w:rPr>
          <w:rFonts w:ascii="Georgia" w:hAnsi="Georgia"/>
        </w:rPr>
        <w:t>contracts and</w:t>
      </w:r>
      <w:r w:rsidR="0070334B" w:rsidRPr="00003391">
        <w:rPr>
          <w:rFonts w:ascii="Georgia" w:hAnsi="Georgia"/>
        </w:rPr>
        <w:t xml:space="preserve"> provided an example for the proof of concept discussed in the next research paper. </w:t>
      </w:r>
    </w:p>
    <w:p w14:paraId="6D5C6123" w14:textId="77777777" w:rsidR="0070334B" w:rsidRPr="00003391" w:rsidRDefault="0070334B">
      <w:pPr>
        <w:ind w:firstLine="720"/>
        <w:rPr>
          <w:rFonts w:ascii="Georgia" w:hAnsi="Georgia"/>
          <w:b/>
          <w:u w:val="single"/>
        </w:rPr>
      </w:pPr>
    </w:p>
    <w:p w14:paraId="13130947" w14:textId="3D1A1B79" w:rsidR="00242758" w:rsidRPr="00003391" w:rsidRDefault="00701AC2" w:rsidP="00A7584E">
      <w:pPr>
        <w:ind w:firstLine="720"/>
        <w:rPr>
          <w:rFonts w:ascii="Georgia" w:hAnsi="Georgia"/>
        </w:rPr>
      </w:pPr>
      <w:r w:rsidRPr="00003391">
        <w:rPr>
          <w:rFonts w:ascii="Georgia" w:hAnsi="Georgia"/>
        </w:rPr>
        <w:t xml:space="preserve">Andreas </w:t>
      </w:r>
      <w:proofErr w:type="spellStart"/>
      <w:r w:rsidRPr="00003391">
        <w:rPr>
          <w:rFonts w:ascii="Georgia" w:hAnsi="Georgia"/>
        </w:rPr>
        <w:t>Fougner</w:t>
      </w:r>
      <w:proofErr w:type="spellEnd"/>
      <w:r w:rsidRPr="00003391">
        <w:rPr>
          <w:rFonts w:ascii="Georgia" w:hAnsi="Georgia"/>
        </w:rPr>
        <w:t xml:space="preserve"> </w:t>
      </w:r>
      <w:proofErr w:type="spellStart"/>
      <w:r w:rsidRPr="00003391">
        <w:rPr>
          <w:rFonts w:ascii="Georgia" w:hAnsi="Georgia"/>
        </w:rPr>
        <w:t>Engebretsen</w:t>
      </w:r>
      <w:proofErr w:type="spellEnd"/>
      <w:r w:rsidRPr="00003391">
        <w:rPr>
          <w:rFonts w:ascii="Georgia" w:hAnsi="Georgia"/>
        </w:rPr>
        <w:t xml:space="preserve"> and </w:t>
      </w:r>
      <w:proofErr w:type="spellStart"/>
      <w:r w:rsidRPr="00003391">
        <w:rPr>
          <w:rFonts w:ascii="Georgia" w:hAnsi="Georgia"/>
        </w:rPr>
        <w:t>Hallvard</w:t>
      </w:r>
      <w:proofErr w:type="spellEnd"/>
      <w:r w:rsidRPr="00003391">
        <w:rPr>
          <w:rFonts w:ascii="Georgia" w:hAnsi="Georgia"/>
        </w:rPr>
        <w:t xml:space="preserve"> Kristoffer Boland Haugen in their thesis, </w:t>
      </w:r>
      <w:r w:rsidRPr="00003391">
        <w:rPr>
          <w:rFonts w:ascii="Georgia" w:hAnsi="Georgia"/>
          <w:i/>
        </w:rPr>
        <w:t>The Music Industry on Blockchain Technology</w:t>
      </w:r>
      <w:r w:rsidRPr="00003391">
        <w:rPr>
          <w:rFonts w:ascii="Georgia" w:hAnsi="Georgia"/>
        </w:rPr>
        <w:t>, developed a proof of concept (</w:t>
      </w:r>
      <w:proofErr w:type="spellStart"/>
      <w:r w:rsidRPr="00003391">
        <w:rPr>
          <w:rFonts w:ascii="Georgia" w:hAnsi="Georgia"/>
        </w:rPr>
        <w:t>PoC</w:t>
      </w:r>
      <w:proofErr w:type="spellEnd"/>
      <w:r w:rsidRPr="00003391">
        <w:rPr>
          <w:rFonts w:ascii="Georgia" w:hAnsi="Georgia"/>
        </w:rPr>
        <w:t>) demonstrating “music copyright registration and licensing through smart contracts on the Ethereum blockchain” as a potential solution for the lack of transparency and excessive middlemen.</w:t>
      </w:r>
      <w:r w:rsidRPr="00003391">
        <w:rPr>
          <w:rFonts w:ascii="Georgia" w:hAnsi="Georgia"/>
          <w:vertAlign w:val="superscript"/>
        </w:rPr>
        <w:footnoteReference w:id="341"/>
      </w:r>
    </w:p>
    <w:p w14:paraId="5C57A170" w14:textId="77777777" w:rsidR="00242758" w:rsidRPr="00003391" w:rsidRDefault="00242758">
      <w:pPr>
        <w:rPr>
          <w:rFonts w:ascii="Georgia" w:hAnsi="Georgia"/>
        </w:rPr>
      </w:pPr>
    </w:p>
    <w:p w14:paraId="0269CEF1" w14:textId="729B6B99" w:rsidR="00242758" w:rsidRPr="00003391" w:rsidRDefault="00701AC2">
      <w:pPr>
        <w:rPr>
          <w:rFonts w:ascii="Georgia" w:hAnsi="Georgia"/>
        </w:rPr>
      </w:pPr>
      <w:proofErr w:type="spellStart"/>
      <w:r w:rsidRPr="00003391">
        <w:rPr>
          <w:rFonts w:ascii="Georgia" w:hAnsi="Georgia"/>
        </w:rPr>
        <w:t>Engebretsen</w:t>
      </w:r>
      <w:proofErr w:type="spellEnd"/>
      <w:r w:rsidRPr="00003391">
        <w:rPr>
          <w:rFonts w:ascii="Georgia" w:hAnsi="Georgia"/>
        </w:rPr>
        <w:t xml:space="preserve"> and Haugen were motivated to produce their </w:t>
      </w:r>
      <w:proofErr w:type="spellStart"/>
      <w:r w:rsidRPr="00003391">
        <w:rPr>
          <w:rFonts w:ascii="Georgia" w:hAnsi="Georgia"/>
        </w:rPr>
        <w:t>PoC</w:t>
      </w:r>
      <w:proofErr w:type="spellEnd"/>
      <w:r w:rsidRPr="00003391">
        <w:rPr>
          <w:rFonts w:ascii="Georgia" w:hAnsi="Georgia"/>
        </w:rPr>
        <w:t xml:space="preserve"> because they wanted to show that blockchain has real-world applications, and could resolve issues musicians face “regarding transparency, efficiency and fairness.”</w:t>
      </w:r>
      <w:r w:rsidRPr="00003391">
        <w:rPr>
          <w:rFonts w:ascii="Georgia" w:hAnsi="Georgia"/>
          <w:vertAlign w:val="superscript"/>
        </w:rPr>
        <w:footnoteReference w:id="342"/>
      </w:r>
      <w:r w:rsidR="00A44E5F" w:rsidRPr="00003391">
        <w:rPr>
          <w:rFonts w:ascii="Georgia" w:hAnsi="Georgia"/>
        </w:rPr>
        <w:t xml:space="preserve"> </w:t>
      </w:r>
      <w:proofErr w:type="spellStart"/>
      <w:r w:rsidRPr="00003391">
        <w:rPr>
          <w:rFonts w:ascii="Georgia" w:hAnsi="Georgia"/>
        </w:rPr>
        <w:t>Engebretsen</w:t>
      </w:r>
      <w:proofErr w:type="spellEnd"/>
      <w:r w:rsidRPr="00003391">
        <w:rPr>
          <w:rFonts w:ascii="Georgia" w:hAnsi="Georgia"/>
        </w:rPr>
        <w:t xml:space="preserve"> and Haugen’s two goals for the </w:t>
      </w:r>
      <w:proofErr w:type="spellStart"/>
      <w:r w:rsidRPr="00003391">
        <w:rPr>
          <w:rFonts w:ascii="Georgia" w:hAnsi="Georgia"/>
        </w:rPr>
        <w:t>PoC</w:t>
      </w:r>
      <w:proofErr w:type="spellEnd"/>
      <w:r w:rsidRPr="00003391">
        <w:rPr>
          <w:rFonts w:ascii="Georgia" w:hAnsi="Georgia"/>
        </w:rPr>
        <w:t xml:space="preserve"> were:</w:t>
      </w:r>
    </w:p>
    <w:p w14:paraId="3034B27E" w14:textId="77777777" w:rsidR="00242758" w:rsidRPr="00003391" w:rsidRDefault="00242758">
      <w:pPr>
        <w:rPr>
          <w:rFonts w:ascii="Georgia" w:hAnsi="Georgia"/>
        </w:rPr>
      </w:pPr>
    </w:p>
    <w:p w14:paraId="70B0556D" w14:textId="4F7BC5F7" w:rsidR="00242758" w:rsidRPr="00003391" w:rsidRDefault="00701AC2">
      <w:pPr>
        <w:numPr>
          <w:ilvl w:val="0"/>
          <w:numId w:val="26"/>
        </w:numPr>
        <w:rPr>
          <w:rFonts w:ascii="Georgia" w:hAnsi="Georgia"/>
        </w:rPr>
      </w:pPr>
      <w:r w:rsidRPr="00003391">
        <w:rPr>
          <w:rFonts w:ascii="Georgia" w:hAnsi="Georgia"/>
        </w:rPr>
        <w:t>“</w:t>
      </w:r>
      <w:r w:rsidR="00E35355" w:rsidRPr="00003391">
        <w:rPr>
          <w:rFonts w:ascii="Georgia" w:hAnsi="Georgia"/>
        </w:rPr>
        <w:t>[</w:t>
      </w:r>
      <w:proofErr w:type="spellStart"/>
      <w:r w:rsidR="00E35355" w:rsidRPr="00003391">
        <w:rPr>
          <w:rFonts w:ascii="Georgia" w:hAnsi="Georgia"/>
        </w:rPr>
        <w:t>i</w:t>
      </w:r>
      <w:proofErr w:type="spellEnd"/>
      <w:r w:rsidR="00E35355" w:rsidRPr="00003391">
        <w:rPr>
          <w:rFonts w:ascii="Georgia" w:hAnsi="Georgia"/>
        </w:rPr>
        <w:t>]</w:t>
      </w:r>
      <w:proofErr w:type="spellStart"/>
      <w:r w:rsidRPr="00003391">
        <w:rPr>
          <w:rFonts w:ascii="Georgia" w:hAnsi="Georgia"/>
        </w:rPr>
        <w:t>dentify</w:t>
      </w:r>
      <w:proofErr w:type="spellEnd"/>
      <w:r w:rsidRPr="00003391">
        <w:rPr>
          <w:rFonts w:ascii="Georgia" w:hAnsi="Georgia"/>
        </w:rPr>
        <w:t xml:space="preserve"> the core problems in the music industry and understand how blockchain technology can be utilized to resolve the issues”; and</w:t>
      </w:r>
    </w:p>
    <w:p w14:paraId="37CA3CA5" w14:textId="5A667875" w:rsidR="00242758" w:rsidRPr="00003391" w:rsidRDefault="00701AC2">
      <w:pPr>
        <w:numPr>
          <w:ilvl w:val="0"/>
          <w:numId w:val="26"/>
        </w:numPr>
        <w:rPr>
          <w:rFonts w:ascii="Georgia" w:hAnsi="Georgia"/>
        </w:rPr>
      </w:pPr>
      <w:r w:rsidRPr="00003391">
        <w:rPr>
          <w:rFonts w:ascii="Georgia" w:hAnsi="Georgia"/>
        </w:rPr>
        <w:t>“</w:t>
      </w:r>
      <w:r w:rsidR="00E35355" w:rsidRPr="00003391">
        <w:rPr>
          <w:rFonts w:ascii="Georgia" w:hAnsi="Georgia"/>
        </w:rPr>
        <w:t>[d]</w:t>
      </w:r>
      <w:proofErr w:type="spellStart"/>
      <w:r w:rsidRPr="00003391">
        <w:rPr>
          <w:rFonts w:ascii="Georgia" w:hAnsi="Georgia"/>
        </w:rPr>
        <w:t>emonstrate</w:t>
      </w:r>
      <w:proofErr w:type="spellEnd"/>
      <w:r w:rsidRPr="00003391">
        <w:rPr>
          <w:rFonts w:ascii="Georgia" w:hAnsi="Georgia"/>
        </w:rPr>
        <w:t xml:space="preserve"> that musicians and other industry players can benefit from transparent blockchain based decentralized applications.”</w:t>
      </w:r>
      <w:r w:rsidRPr="00003391">
        <w:rPr>
          <w:rFonts w:ascii="Georgia" w:hAnsi="Georgia"/>
          <w:vertAlign w:val="superscript"/>
        </w:rPr>
        <w:footnoteReference w:id="343"/>
      </w:r>
    </w:p>
    <w:p w14:paraId="64855E21" w14:textId="77777777" w:rsidR="00242758" w:rsidRPr="00003391" w:rsidRDefault="00242758">
      <w:pPr>
        <w:rPr>
          <w:rFonts w:ascii="Georgia" w:hAnsi="Georgia"/>
        </w:rPr>
      </w:pPr>
    </w:p>
    <w:p w14:paraId="08E57620" w14:textId="251FC113" w:rsidR="00242758" w:rsidRPr="00003391" w:rsidRDefault="00701AC2">
      <w:pPr>
        <w:rPr>
          <w:rFonts w:ascii="Georgia" w:hAnsi="Georgia"/>
        </w:rPr>
      </w:pPr>
      <w:proofErr w:type="spellStart"/>
      <w:r w:rsidRPr="00003391">
        <w:rPr>
          <w:rFonts w:ascii="Georgia" w:hAnsi="Georgia"/>
        </w:rPr>
        <w:t>Engebretsen</w:t>
      </w:r>
      <w:proofErr w:type="spellEnd"/>
      <w:r w:rsidRPr="00003391">
        <w:rPr>
          <w:rFonts w:ascii="Georgia" w:hAnsi="Georgia"/>
        </w:rPr>
        <w:t xml:space="preserve"> and Haugen’s research question for their thesis was “[h]ow can blockchain technology be utilized in order to solve problems related to transparency, efficiency, and fairness </w:t>
      </w:r>
      <w:r w:rsidRPr="00003391">
        <w:rPr>
          <w:rFonts w:ascii="Georgia" w:hAnsi="Georgia"/>
        </w:rPr>
        <w:lastRenderedPageBreak/>
        <w:t>along the music industry value chain?”</w:t>
      </w:r>
      <w:r w:rsidRPr="00003391">
        <w:rPr>
          <w:rFonts w:ascii="Georgia" w:hAnsi="Georgia"/>
          <w:vertAlign w:val="superscript"/>
        </w:rPr>
        <w:footnoteReference w:id="344"/>
      </w:r>
      <w:r w:rsidR="00B61120" w:rsidRPr="00003391">
        <w:rPr>
          <w:rFonts w:ascii="Georgia" w:hAnsi="Georgia"/>
        </w:rPr>
        <w:t xml:space="preserve"> </w:t>
      </w:r>
      <w:proofErr w:type="spellStart"/>
      <w:r w:rsidRPr="00003391">
        <w:rPr>
          <w:rFonts w:ascii="Georgia" w:hAnsi="Georgia"/>
        </w:rPr>
        <w:t>Engebretsen</w:t>
      </w:r>
      <w:proofErr w:type="spellEnd"/>
      <w:r w:rsidRPr="00003391">
        <w:rPr>
          <w:rFonts w:ascii="Georgia" w:hAnsi="Georgia"/>
        </w:rPr>
        <w:t xml:space="preserve"> and Haugen’s research methods for the thesis were to analyze the relationships between stakeholders in the music industry to determine core problems, and then applying their </w:t>
      </w:r>
      <w:proofErr w:type="spellStart"/>
      <w:r w:rsidRPr="00003391">
        <w:rPr>
          <w:rFonts w:ascii="Georgia" w:hAnsi="Georgia"/>
        </w:rPr>
        <w:t>PoC</w:t>
      </w:r>
      <w:proofErr w:type="spellEnd"/>
      <w:r w:rsidRPr="00003391">
        <w:rPr>
          <w:rFonts w:ascii="Georgia" w:hAnsi="Georgia"/>
        </w:rPr>
        <w:t xml:space="preserve"> to remedy these core problems.</w:t>
      </w:r>
      <w:r w:rsidRPr="00003391">
        <w:rPr>
          <w:rFonts w:ascii="Georgia" w:hAnsi="Georgia"/>
          <w:vertAlign w:val="superscript"/>
        </w:rPr>
        <w:footnoteReference w:id="345"/>
      </w:r>
    </w:p>
    <w:p w14:paraId="65F156BB" w14:textId="77777777" w:rsidR="00242758" w:rsidRPr="00003391" w:rsidRDefault="00242758">
      <w:pPr>
        <w:rPr>
          <w:rFonts w:ascii="Georgia" w:hAnsi="Georgia"/>
        </w:rPr>
      </w:pPr>
    </w:p>
    <w:p w14:paraId="76992B1B" w14:textId="555A09D1" w:rsidR="00242758" w:rsidRPr="00003391" w:rsidRDefault="00701AC2">
      <w:pPr>
        <w:rPr>
          <w:rFonts w:ascii="Georgia" w:hAnsi="Georgia"/>
        </w:rPr>
      </w:pPr>
      <w:r w:rsidRPr="00003391">
        <w:rPr>
          <w:rFonts w:ascii="Georgia" w:hAnsi="Georgia"/>
        </w:rPr>
        <w:t xml:space="preserve">For our </w:t>
      </w:r>
      <w:r w:rsidR="00920629" w:rsidRPr="00003391">
        <w:rPr>
          <w:rFonts w:ascii="Georgia" w:hAnsi="Georgia"/>
        </w:rPr>
        <w:t>research topic</w:t>
      </w:r>
      <w:r w:rsidRPr="00003391">
        <w:rPr>
          <w:rFonts w:ascii="Georgia" w:hAnsi="Georgia"/>
        </w:rPr>
        <w:t xml:space="preserve">, we </w:t>
      </w:r>
      <w:r w:rsidR="00920629" w:rsidRPr="00003391">
        <w:rPr>
          <w:rFonts w:ascii="Georgia" w:hAnsi="Georgia"/>
        </w:rPr>
        <w:t xml:space="preserve">only discussed Chapters 3 – 7 of </w:t>
      </w:r>
      <w:proofErr w:type="spellStart"/>
      <w:r w:rsidR="00920629" w:rsidRPr="00003391">
        <w:rPr>
          <w:rFonts w:ascii="Georgia" w:hAnsi="Georgia"/>
        </w:rPr>
        <w:t>Engebretsen</w:t>
      </w:r>
      <w:proofErr w:type="spellEnd"/>
      <w:r w:rsidR="00920629" w:rsidRPr="00003391">
        <w:rPr>
          <w:rFonts w:ascii="Georgia" w:hAnsi="Georgia"/>
        </w:rPr>
        <w:t xml:space="preserve"> and Haugen’s thesis </w:t>
      </w:r>
      <w:r w:rsidRPr="00003391">
        <w:rPr>
          <w:rFonts w:ascii="Georgia" w:hAnsi="Georgia"/>
        </w:rPr>
        <w:t xml:space="preserve">because the background information contained in Chapter 2 </w:t>
      </w:r>
      <w:r w:rsidR="00920629" w:rsidRPr="00003391">
        <w:rPr>
          <w:rFonts w:ascii="Georgia" w:hAnsi="Georgia"/>
        </w:rPr>
        <w:t>is discussed in another section</w:t>
      </w:r>
      <w:r w:rsidRPr="00003391">
        <w:rPr>
          <w:rFonts w:ascii="Georgia" w:hAnsi="Georgia"/>
        </w:rPr>
        <w:t>.</w:t>
      </w:r>
      <w:r w:rsidRPr="00003391">
        <w:rPr>
          <w:rFonts w:ascii="Georgia" w:hAnsi="Georgia"/>
          <w:vertAlign w:val="superscript"/>
        </w:rPr>
        <w:footnoteReference w:id="346"/>
      </w:r>
    </w:p>
    <w:p w14:paraId="6D17AF94" w14:textId="77777777" w:rsidR="00242758" w:rsidRPr="00003391" w:rsidRDefault="00242758">
      <w:pPr>
        <w:rPr>
          <w:rFonts w:ascii="Georgia" w:hAnsi="Georgia"/>
        </w:rPr>
      </w:pPr>
    </w:p>
    <w:p w14:paraId="40B7BBE0" w14:textId="7A3788E3" w:rsidR="00242758" w:rsidRPr="00003391" w:rsidRDefault="00701AC2">
      <w:pPr>
        <w:rPr>
          <w:rFonts w:ascii="Georgia" w:hAnsi="Georgia"/>
        </w:rPr>
      </w:pPr>
      <w:r w:rsidRPr="00003391">
        <w:rPr>
          <w:rFonts w:ascii="Georgia" w:hAnsi="Georgia"/>
        </w:rPr>
        <w:t xml:space="preserve">Concerning relevant properties of distributed and decentralized networks, </w:t>
      </w:r>
      <w:proofErr w:type="spellStart"/>
      <w:r w:rsidRPr="00003391">
        <w:rPr>
          <w:rFonts w:ascii="Georgia" w:hAnsi="Georgia"/>
        </w:rPr>
        <w:t>Engebretsen</w:t>
      </w:r>
      <w:proofErr w:type="spellEnd"/>
      <w:r w:rsidRPr="00003391">
        <w:rPr>
          <w:rFonts w:ascii="Georgia" w:hAnsi="Georgia"/>
        </w:rPr>
        <w:t xml:space="preserve"> and Haugen discuss the three axes of centralization: 1)</w:t>
      </w:r>
      <w:r w:rsidR="00442B2B" w:rsidRPr="00003391">
        <w:rPr>
          <w:rFonts w:ascii="Georgia" w:hAnsi="Georgia"/>
        </w:rPr>
        <w:t xml:space="preserve"> </w:t>
      </w:r>
      <w:r w:rsidRPr="00003391">
        <w:rPr>
          <w:rFonts w:ascii="Georgia" w:hAnsi="Georgia"/>
        </w:rPr>
        <w:t>architectural</w:t>
      </w:r>
      <w:r w:rsidR="001303CE" w:rsidRPr="00003391">
        <w:rPr>
          <w:rFonts w:ascii="Georgia" w:hAnsi="Georgia"/>
        </w:rPr>
        <w:t>,</w:t>
      </w:r>
      <w:r w:rsidRPr="00003391">
        <w:rPr>
          <w:rFonts w:ascii="Georgia" w:hAnsi="Georgia"/>
        </w:rPr>
        <w:t xml:space="preserve"> 2) political; and 3) logical, </w:t>
      </w:r>
      <w:proofErr w:type="gramStart"/>
      <w:r w:rsidRPr="00003391">
        <w:rPr>
          <w:rFonts w:ascii="Georgia" w:hAnsi="Georgia"/>
        </w:rPr>
        <w:t>and  highlighted</w:t>
      </w:r>
      <w:proofErr w:type="gramEnd"/>
      <w:r w:rsidRPr="00003391">
        <w:rPr>
          <w:rFonts w:ascii="Georgia" w:hAnsi="Georgia"/>
        </w:rPr>
        <w:t xml:space="preserve"> three advantages of these networks: 1) security; 2) immutability; and 3) transparency.</w:t>
      </w:r>
      <w:r w:rsidRPr="00003391">
        <w:rPr>
          <w:rFonts w:ascii="Georgia" w:hAnsi="Georgia"/>
          <w:vertAlign w:val="superscript"/>
        </w:rPr>
        <w:footnoteReference w:id="347"/>
      </w:r>
    </w:p>
    <w:p w14:paraId="63AF44A2" w14:textId="77777777" w:rsidR="00242758" w:rsidRPr="00003391" w:rsidRDefault="00242758">
      <w:pPr>
        <w:rPr>
          <w:rFonts w:ascii="Georgia" w:hAnsi="Georgia"/>
        </w:rPr>
      </w:pPr>
    </w:p>
    <w:p w14:paraId="55E8E6E6" w14:textId="594B761F" w:rsidR="00242758" w:rsidRPr="00003391" w:rsidRDefault="00701AC2">
      <w:pPr>
        <w:rPr>
          <w:rFonts w:ascii="Georgia" w:hAnsi="Georgia"/>
        </w:rPr>
      </w:pPr>
      <w:r w:rsidRPr="00003391">
        <w:rPr>
          <w:rFonts w:ascii="Georgia" w:hAnsi="Georgia"/>
        </w:rPr>
        <w:t xml:space="preserve">In Chapter 3, </w:t>
      </w:r>
      <w:proofErr w:type="spellStart"/>
      <w:r w:rsidRPr="00003391">
        <w:rPr>
          <w:rFonts w:ascii="Georgia" w:hAnsi="Georgia"/>
        </w:rPr>
        <w:t>Engebretsen</w:t>
      </w:r>
      <w:proofErr w:type="spellEnd"/>
      <w:r w:rsidRPr="00003391">
        <w:rPr>
          <w:rFonts w:ascii="Georgia" w:hAnsi="Georgia"/>
        </w:rPr>
        <w:t xml:space="preserve"> and Haugen discuss the design</w:t>
      </w:r>
      <w:r w:rsidR="003143C3" w:rsidRPr="00003391">
        <w:rPr>
          <w:rFonts w:ascii="Georgia" w:hAnsi="Georgia"/>
        </w:rPr>
        <w:t xml:space="preserve"> of their </w:t>
      </w:r>
      <w:proofErr w:type="spellStart"/>
      <w:r w:rsidR="003143C3" w:rsidRPr="00003391">
        <w:rPr>
          <w:rFonts w:ascii="Georgia" w:hAnsi="Georgia"/>
        </w:rPr>
        <w:t>PoC</w:t>
      </w:r>
      <w:proofErr w:type="spellEnd"/>
      <w:r w:rsidRPr="00003391">
        <w:rPr>
          <w:rFonts w:ascii="Georgia" w:hAnsi="Georgia"/>
        </w:rPr>
        <w:t xml:space="preserve">, </w:t>
      </w:r>
      <w:r w:rsidR="003143C3" w:rsidRPr="00003391">
        <w:rPr>
          <w:rFonts w:ascii="Georgia" w:hAnsi="Georgia"/>
        </w:rPr>
        <w:t>and</w:t>
      </w:r>
      <w:r w:rsidRPr="00003391">
        <w:rPr>
          <w:rFonts w:ascii="Georgia" w:hAnsi="Georgia"/>
        </w:rPr>
        <w:t xml:space="preserve"> why they chose the Ethereum blockchain as the underlying infrastructure </w:t>
      </w:r>
      <w:r w:rsidR="003143C3" w:rsidRPr="00003391">
        <w:rPr>
          <w:rFonts w:ascii="Georgia" w:hAnsi="Georgia"/>
        </w:rPr>
        <w:t>for</w:t>
      </w:r>
      <w:r w:rsidR="0095385E" w:rsidRPr="00003391">
        <w:rPr>
          <w:rFonts w:ascii="Georgia" w:hAnsi="Georgia"/>
        </w:rPr>
        <w:t xml:space="preserve"> </w:t>
      </w:r>
      <w:r w:rsidRPr="00003391">
        <w:rPr>
          <w:rFonts w:ascii="Georgia" w:hAnsi="Georgia"/>
        </w:rPr>
        <w:t xml:space="preserve">their </w:t>
      </w:r>
      <w:proofErr w:type="spellStart"/>
      <w:r w:rsidRPr="00003391">
        <w:rPr>
          <w:rFonts w:ascii="Georgia" w:hAnsi="Georgia"/>
        </w:rPr>
        <w:t>PoC</w:t>
      </w:r>
      <w:proofErr w:type="spellEnd"/>
      <w:r w:rsidRPr="00003391">
        <w:rPr>
          <w:rFonts w:ascii="Georgia" w:hAnsi="Georgia"/>
        </w:rPr>
        <w:t>.</w:t>
      </w:r>
      <w:r w:rsidRPr="00003391">
        <w:rPr>
          <w:rFonts w:ascii="Georgia" w:hAnsi="Georgia"/>
          <w:vertAlign w:val="superscript"/>
        </w:rPr>
        <w:footnoteReference w:id="348"/>
      </w:r>
      <w:r w:rsidRPr="00003391">
        <w:rPr>
          <w:rFonts w:ascii="Georgia" w:hAnsi="Georgia"/>
        </w:rPr>
        <w:t xml:space="preserve"> </w:t>
      </w:r>
      <w:proofErr w:type="spellStart"/>
      <w:r w:rsidRPr="00003391">
        <w:rPr>
          <w:rFonts w:ascii="Georgia" w:hAnsi="Georgia"/>
        </w:rPr>
        <w:t>Engebretsen</w:t>
      </w:r>
      <w:proofErr w:type="spellEnd"/>
      <w:r w:rsidRPr="00003391">
        <w:rPr>
          <w:rFonts w:ascii="Georgia" w:hAnsi="Georgia"/>
        </w:rPr>
        <w:t xml:space="preserve"> and Haugen’s goal for the </w:t>
      </w:r>
      <w:proofErr w:type="spellStart"/>
      <w:r w:rsidRPr="00003391">
        <w:rPr>
          <w:rFonts w:ascii="Georgia" w:hAnsi="Georgia"/>
        </w:rPr>
        <w:t>PoC</w:t>
      </w:r>
      <w:proofErr w:type="spellEnd"/>
      <w:r w:rsidRPr="00003391">
        <w:rPr>
          <w:rFonts w:ascii="Georgia" w:hAnsi="Georgia"/>
        </w:rPr>
        <w:t xml:space="preserve"> was to implement a “copyright database and music licensing </w:t>
      </w:r>
      <w:proofErr w:type="spellStart"/>
      <w:r w:rsidRPr="00003391">
        <w:rPr>
          <w:rFonts w:ascii="Georgia" w:hAnsi="Georgia"/>
        </w:rPr>
        <w:t>dApp</w:t>
      </w:r>
      <w:proofErr w:type="spellEnd"/>
      <w:r w:rsidRPr="00003391">
        <w:rPr>
          <w:rFonts w:ascii="Georgia" w:hAnsi="Georgia"/>
        </w:rPr>
        <w:t>” that appealed to both copyright holders and licensees.</w:t>
      </w:r>
      <w:r w:rsidRPr="00003391">
        <w:rPr>
          <w:rFonts w:ascii="Georgia" w:hAnsi="Georgia"/>
          <w:vertAlign w:val="superscript"/>
        </w:rPr>
        <w:footnoteReference w:id="349"/>
      </w:r>
    </w:p>
    <w:p w14:paraId="62EEDC8B" w14:textId="77777777" w:rsidR="00242758" w:rsidRPr="00003391" w:rsidRDefault="00242758">
      <w:pPr>
        <w:rPr>
          <w:rFonts w:ascii="Georgia" w:hAnsi="Georgia"/>
        </w:rPr>
      </w:pPr>
    </w:p>
    <w:p w14:paraId="008FBC48" w14:textId="33577255" w:rsidR="00242758" w:rsidRPr="00003391" w:rsidRDefault="00701AC2">
      <w:pPr>
        <w:rPr>
          <w:rFonts w:ascii="Georgia" w:hAnsi="Georgia"/>
        </w:rPr>
      </w:pPr>
      <w:proofErr w:type="spellStart"/>
      <w:r w:rsidRPr="00003391">
        <w:rPr>
          <w:rFonts w:ascii="Georgia" w:hAnsi="Georgia"/>
        </w:rPr>
        <w:t>Engebretsen</w:t>
      </w:r>
      <w:proofErr w:type="spellEnd"/>
      <w:r w:rsidRPr="00003391">
        <w:rPr>
          <w:rFonts w:ascii="Georgia" w:hAnsi="Georgia"/>
        </w:rPr>
        <w:t xml:space="preserve"> and Haugen chose the Ethereum blockchain for their </w:t>
      </w:r>
      <w:proofErr w:type="spellStart"/>
      <w:r w:rsidRPr="00003391">
        <w:rPr>
          <w:rFonts w:ascii="Georgia" w:hAnsi="Georgia"/>
        </w:rPr>
        <w:t>DApp</w:t>
      </w:r>
      <w:proofErr w:type="spellEnd"/>
      <w:r w:rsidRPr="00003391">
        <w:rPr>
          <w:rFonts w:ascii="Georgia" w:hAnsi="Georgia"/>
        </w:rPr>
        <w:t xml:space="preserve"> because the Ethereum blockchain has built-in security measures that mitigate against distributed denial of service (DDoS) attacks, the </w:t>
      </w:r>
      <w:r w:rsidR="00B847F6" w:rsidRPr="00003391">
        <w:rPr>
          <w:rFonts w:ascii="Georgia" w:hAnsi="Georgia"/>
        </w:rPr>
        <w:t>Ethereum blockchain’s transparency characteristic</w:t>
      </w:r>
      <w:r w:rsidRPr="00003391">
        <w:rPr>
          <w:rFonts w:ascii="Georgia" w:hAnsi="Georgia"/>
        </w:rPr>
        <w:t xml:space="preserve"> makes it a viable option for a global rights database, the use of ERC-721 tokens, i.e., N</w:t>
      </w:r>
      <w:r w:rsidR="00462C91" w:rsidRPr="00003391">
        <w:rPr>
          <w:rFonts w:ascii="Georgia" w:hAnsi="Georgia"/>
        </w:rPr>
        <w:t>on-</w:t>
      </w:r>
      <w:r w:rsidRPr="00003391">
        <w:rPr>
          <w:rFonts w:ascii="Georgia" w:hAnsi="Georgia"/>
        </w:rPr>
        <w:t>F</w:t>
      </w:r>
      <w:r w:rsidR="00462C91" w:rsidRPr="00003391">
        <w:rPr>
          <w:rFonts w:ascii="Georgia" w:hAnsi="Georgia"/>
        </w:rPr>
        <w:t xml:space="preserve">ungible </w:t>
      </w:r>
      <w:r w:rsidRPr="00003391">
        <w:rPr>
          <w:rFonts w:ascii="Georgia" w:hAnsi="Georgia"/>
        </w:rPr>
        <w:t>T</w:t>
      </w:r>
      <w:r w:rsidR="00462C91" w:rsidRPr="00003391">
        <w:rPr>
          <w:rFonts w:ascii="Georgia" w:hAnsi="Georgia"/>
        </w:rPr>
        <w:t>oken</w:t>
      </w:r>
      <w:r w:rsidRPr="00003391">
        <w:rPr>
          <w:rFonts w:ascii="Georgia" w:hAnsi="Georgia"/>
        </w:rPr>
        <w:t>s</w:t>
      </w:r>
      <w:r w:rsidR="00462C91" w:rsidRPr="00003391">
        <w:rPr>
          <w:rFonts w:ascii="Georgia" w:hAnsi="Georgia"/>
        </w:rPr>
        <w:t xml:space="preserve"> (NFTs)</w:t>
      </w:r>
      <w:r w:rsidRPr="00003391">
        <w:rPr>
          <w:rFonts w:ascii="Georgia" w:hAnsi="Georgia"/>
        </w:rPr>
        <w:t xml:space="preserve">, to represent copyright on the blockchain, and blockchain’s immutability ensures that any data collected through the </w:t>
      </w:r>
      <w:proofErr w:type="spellStart"/>
      <w:r w:rsidRPr="00003391">
        <w:rPr>
          <w:rFonts w:ascii="Georgia" w:hAnsi="Georgia"/>
        </w:rPr>
        <w:t>DApp</w:t>
      </w:r>
      <w:proofErr w:type="spellEnd"/>
      <w:r w:rsidRPr="00003391">
        <w:rPr>
          <w:rFonts w:ascii="Georgia" w:hAnsi="Georgia"/>
        </w:rPr>
        <w:t xml:space="preserve"> will not be altered in the future.</w:t>
      </w:r>
      <w:r w:rsidRPr="00003391">
        <w:rPr>
          <w:rFonts w:ascii="Georgia" w:hAnsi="Georgia"/>
          <w:vertAlign w:val="superscript"/>
        </w:rPr>
        <w:footnoteReference w:id="350"/>
      </w:r>
    </w:p>
    <w:p w14:paraId="2536CC55" w14:textId="77777777" w:rsidR="00242758" w:rsidRPr="00003391" w:rsidRDefault="00242758">
      <w:pPr>
        <w:rPr>
          <w:rFonts w:ascii="Georgia" w:hAnsi="Georgia"/>
        </w:rPr>
      </w:pPr>
    </w:p>
    <w:p w14:paraId="424998DE" w14:textId="2C006ABA" w:rsidR="00242758" w:rsidRPr="00003391" w:rsidRDefault="0020363C">
      <w:pPr>
        <w:rPr>
          <w:rFonts w:ascii="Georgia" w:hAnsi="Georgia"/>
        </w:rPr>
      </w:pPr>
      <w:r w:rsidRPr="00003391">
        <w:rPr>
          <w:rFonts w:ascii="Georgia" w:hAnsi="Georgia"/>
        </w:rPr>
        <w:lastRenderedPageBreak/>
        <w:t>Additionally,</w:t>
      </w:r>
      <w:r w:rsidR="00701AC2" w:rsidRPr="00003391">
        <w:rPr>
          <w:rFonts w:ascii="Georgia" w:hAnsi="Georgia"/>
        </w:rPr>
        <w:t xml:space="preserve"> </w:t>
      </w:r>
      <w:proofErr w:type="spellStart"/>
      <w:r w:rsidR="00701AC2" w:rsidRPr="00003391">
        <w:rPr>
          <w:rFonts w:ascii="Georgia" w:hAnsi="Georgia"/>
        </w:rPr>
        <w:t>Engebretsen</w:t>
      </w:r>
      <w:proofErr w:type="spellEnd"/>
      <w:r w:rsidR="00701AC2" w:rsidRPr="00003391">
        <w:rPr>
          <w:rFonts w:ascii="Georgia" w:hAnsi="Georgia"/>
        </w:rPr>
        <w:t xml:space="preserve"> and Haugen chose the Ethereum blockchain because Ethereum has a strong community and strong leadership supporting the development of the blockchain.</w:t>
      </w:r>
      <w:r w:rsidR="00701AC2" w:rsidRPr="00003391">
        <w:rPr>
          <w:rFonts w:ascii="Georgia" w:hAnsi="Georgia"/>
          <w:vertAlign w:val="superscript"/>
        </w:rPr>
        <w:footnoteReference w:id="351"/>
      </w:r>
    </w:p>
    <w:p w14:paraId="1C7A66A3" w14:textId="77777777" w:rsidR="00242758" w:rsidRPr="00003391" w:rsidRDefault="00242758">
      <w:pPr>
        <w:rPr>
          <w:rFonts w:ascii="Georgia" w:hAnsi="Georgia"/>
        </w:rPr>
      </w:pPr>
    </w:p>
    <w:p w14:paraId="1EC03F41" w14:textId="77777777" w:rsidR="00242758" w:rsidRPr="00003391" w:rsidRDefault="00701AC2">
      <w:pPr>
        <w:rPr>
          <w:rFonts w:ascii="Georgia" w:hAnsi="Georgia"/>
        </w:rPr>
      </w:pPr>
      <w:r w:rsidRPr="00003391">
        <w:rPr>
          <w:rFonts w:ascii="Georgia" w:hAnsi="Georgia"/>
        </w:rPr>
        <w:t xml:space="preserve"> </w:t>
      </w:r>
      <w:proofErr w:type="spellStart"/>
      <w:r w:rsidRPr="00003391">
        <w:rPr>
          <w:rFonts w:ascii="Georgia" w:hAnsi="Georgia"/>
        </w:rPr>
        <w:t>Engebretsen</w:t>
      </w:r>
      <w:proofErr w:type="spellEnd"/>
      <w:r w:rsidRPr="00003391">
        <w:rPr>
          <w:rFonts w:ascii="Georgia" w:hAnsi="Georgia"/>
        </w:rPr>
        <w:t xml:space="preserve"> and Haugen’s </w:t>
      </w:r>
      <w:proofErr w:type="spellStart"/>
      <w:r w:rsidRPr="00003391">
        <w:rPr>
          <w:rFonts w:ascii="Georgia" w:hAnsi="Georgia"/>
        </w:rPr>
        <w:t>DApp</w:t>
      </w:r>
      <w:proofErr w:type="spellEnd"/>
      <w:r w:rsidRPr="00003391">
        <w:rPr>
          <w:rFonts w:ascii="Georgia" w:hAnsi="Georgia"/>
        </w:rPr>
        <w:t xml:space="preserve"> focused on three essential use cases:</w:t>
      </w:r>
    </w:p>
    <w:p w14:paraId="50475164" w14:textId="77777777" w:rsidR="00242758" w:rsidRPr="00003391" w:rsidRDefault="00242758">
      <w:pPr>
        <w:rPr>
          <w:rFonts w:ascii="Georgia" w:hAnsi="Georgia"/>
        </w:rPr>
      </w:pPr>
    </w:p>
    <w:p w14:paraId="5B0A4CAF" w14:textId="270B1A98" w:rsidR="00242758" w:rsidRPr="00003391" w:rsidRDefault="00071D5D">
      <w:pPr>
        <w:numPr>
          <w:ilvl w:val="0"/>
          <w:numId w:val="46"/>
        </w:numPr>
        <w:rPr>
          <w:rFonts w:ascii="Georgia" w:hAnsi="Georgia"/>
        </w:rPr>
      </w:pPr>
      <w:r w:rsidRPr="00003391">
        <w:rPr>
          <w:rFonts w:ascii="Georgia" w:hAnsi="Georgia"/>
        </w:rPr>
        <w:t>“</w:t>
      </w:r>
      <w:r w:rsidR="00701AC2" w:rsidRPr="00003391">
        <w:rPr>
          <w:rFonts w:ascii="Georgia" w:hAnsi="Georgia"/>
        </w:rPr>
        <w:t>Registe</w:t>
      </w:r>
      <w:r w:rsidRPr="00003391">
        <w:rPr>
          <w:rFonts w:ascii="Georgia" w:hAnsi="Georgia"/>
        </w:rPr>
        <w:t>ring</w:t>
      </w:r>
      <w:r w:rsidR="00701AC2" w:rsidRPr="00003391">
        <w:rPr>
          <w:rFonts w:ascii="Georgia" w:hAnsi="Georgia"/>
        </w:rPr>
        <w:t xml:space="preserve"> a musical work</w:t>
      </w:r>
      <w:r w:rsidRPr="00003391">
        <w:rPr>
          <w:rFonts w:ascii="Georgia" w:hAnsi="Georgia"/>
        </w:rPr>
        <w:t>;</w:t>
      </w:r>
    </w:p>
    <w:p w14:paraId="352CA9DF" w14:textId="7007F575" w:rsidR="00242758" w:rsidRPr="00003391" w:rsidRDefault="00701AC2">
      <w:pPr>
        <w:numPr>
          <w:ilvl w:val="0"/>
          <w:numId w:val="46"/>
        </w:numPr>
        <w:rPr>
          <w:rFonts w:ascii="Georgia" w:hAnsi="Georgia"/>
        </w:rPr>
      </w:pPr>
      <w:r w:rsidRPr="00003391">
        <w:rPr>
          <w:rFonts w:ascii="Georgia" w:hAnsi="Georgia"/>
        </w:rPr>
        <w:t>Creat</w:t>
      </w:r>
      <w:r w:rsidR="00071D5D" w:rsidRPr="00003391">
        <w:rPr>
          <w:rFonts w:ascii="Georgia" w:hAnsi="Georgia"/>
        </w:rPr>
        <w:t>ing</w:t>
      </w:r>
      <w:r w:rsidRPr="00003391">
        <w:rPr>
          <w:rFonts w:ascii="Georgia" w:hAnsi="Georgia"/>
        </w:rPr>
        <w:t xml:space="preserve"> license contracts</w:t>
      </w:r>
      <w:r w:rsidR="00071D5D" w:rsidRPr="00003391">
        <w:rPr>
          <w:rFonts w:ascii="Georgia" w:hAnsi="Georgia"/>
        </w:rPr>
        <w:t>; and</w:t>
      </w:r>
    </w:p>
    <w:p w14:paraId="0D7D90C1" w14:textId="20209FDC" w:rsidR="00242758" w:rsidRPr="00003391" w:rsidRDefault="00701AC2">
      <w:pPr>
        <w:numPr>
          <w:ilvl w:val="0"/>
          <w:numId w:val="46"/>
        </w:numPr>
        <w:rPr>
          <w:rFonts w:ascii="Georgia" w:hAnsi="Georgia"/>
        </w:rPr>
      </w:pPr>
      <w:r w:rsidRPr="00003391">
        <w:rPr>
          <w:rFonts w:ascii="Georgia" w:hAnsi="Georgia"/>
        </w:rPr>
        <w:t>Search</w:t>
      </w:r>
      <w:r w:rsidR="00071D5D" w:rsidRPr="00003391">
        <w:rPr>
          <w:rFonts w:ascii="Georgia" w:hAnsi="Georgia"/>
        </w:rPr>
        <w:t>ing</w:t>
      </w:r>
      <w:r w:rsidRPr="00003391">
        <w:rPr>
          <w:rFonts w:ascii="Georgia" w:hAnsi="Georgia"/>
        </w:rPr>
        <w:t xml:space="preserve"> for musical works and purchase licenses from a database.</w:t>
      </w:r>
      <w:r w:rsidR="00071D5D" w:rsidRPr="00003391">
        <w:rPr>
          <w:rFonts w:ascii="Georgia" w:hAnsi="Georgia"/>
        </w:rPr>
        <w:t>”</w:t>
      </w:r>
      <w:r w:rsidRPr="00003391">
        <w:rPr>
          <w:rFonts w:ascii="Georgia" w:hAnsi="Georgia"/>
          <w:vertAlign w:val="superscript"/>
        </w:rPr>
        <w:footnoteReference w:id="352"/>
      </w:r>
    </w:p>
    <w:p w14:paraId="2526ED31" w14:textId="77777777" w:rsidR="00242758" w:rsidRPr="00003391" w:rsidRDefault="00242758">
      <w:pPr>
        <w:rPr>
          <w:rFonts w:ascii="Georgia" w:hAnsi="Georgia"/>
        </w:rPr>
      </w:pPr>
    </w:p>
    <w:p w14:paraId="616649AA" w14:textId="77777777" w:rsidR="00242758" w:rsidRPr="00003391" w:rsidRDefault="00701AC2">
      <w:pPr>
        <w:rPr>
          <w:rFonts w:ascii="Georgia" w:hAnsi="Georgia"/>
        </w:rPr>
      </w:pPr>
      <w:proofErr w:type="spellStart"/>
      <w:r w:rsidRPr="00003391">
        <w:rPr>
          <w:rFonts w:ascii="Georgia" w:hAnsi="Georgia"/>
        </w:rPr>
        <w:t>Engebretsen</w:t>
      </w:r>
      <w:proofErr w:type="spellEnd"/>
      <w:r w:rsidRPr="00003391">
        <w:rPr>
          <w:rFonts w:ascii="Georgia" w:hAnsi="Georgia"/>
        </w:rPr>
        <w:t xml:space="preserve"> and Haugen defined a musical work as an object with the following attributes:</w:t>
      </w:r>
    </w:p>
    <w:p w14:paraId="2C24E8EF" w14:textId="77777777" w:rsidR="00242758" w:rsidRPr="00003391" w:rsidRDefault="00242758">
      <w:pPr>
        <w:rPr>
          <w:rFonts w:ascii="Georgia" w:hAnsi="Georgia"/>
        </w:rPr>
      </w:pPr>
    </w:p>
    <w:p w14:paraId="1F08DB10" w14:textId="7C608B34" w:rsidR="00242758" w:rsidRPr="00003391" w:rsidRDefault="00754436">
      <w:pPr>
        <w:numPr>
          <w:ilvl w:val="0"/>
          <w:numId w:val="24"/>
        </w:numPr>
        <w:rPr>
          <w:rFonts w:ascii="Georgia" w:hAnsi="Georgia"/>
          <w:sz w:val="18"/>
          <w:szCs w:val="18"/>
        </w:rPr>
      </w:pPr>
      <w:r w:rsidRPr="00003391">
        <w:rPr>
          <w:rFonts w:ascii="Georgia" w:hAnsi="Georgia"/>
          <w:sz w:val="18"/>
          <w:szCs w:val="18"/>
        </w:rPr>
        <w:t xml:space="preserve">“title”, </w:t>
      </w:r>
    </w:p>
    <w:p w14:paraId="31C8BE2B" w14:textId="1EC933EB" w:rsidR="00242758" w:rsidRPr="00003391" w:rsidRDefault="00754436">
      <w:pPr>
        <w:numPr>
          <w:ilvl w:val="0"/>
          <w:numId w:val="24"/>
        </w:numPr>
        <w:rPr>
          <w:rFonts w:ascii="Georgia" w:hAnsi="Georgia"/>
          <w:sz w:val="18"/>
          <w:szCs w:val="18"/>
        </w:rPr>
      </w:pPr>
      <w:r w:rsidRPr="00003391">
        <w:rPr>
          <w:rFonts w:ascii="Georgia" w:hAnsi="Georgia"/>
          <w:sz w:val="18"/>
          <w:szCs w:val="18"/>
        </w:rPr>
        <w:t xml:space="preserve">“type of work (song, recording, composition, lyrics, etc.)”,  </w:t>
      </w:r>
    </w:p>
    <w:p w14:paraId="7D344ACA" w14:textId="27D972BF" w:rsidR="00242758" w:rsidRPr="00003391" w:rsidRDefault="00754436">
      <w:pPr>
        <w:numPr>
          <w:ilvl w:val="0"/>
          <w:numId w:val="24"/>
        </w:numPr>
        <w:rPr>
          <w:rFonts w:ascii="Georgia" w:hAnsi="Georgia"/>
          <w:sz w:val="18"/>
          <w:szCs w:val="18"/>
        </w:rPr>
      </w:pPr>
      <w:r w:rsidRPr="00003391">
        <w:rPr>
          <w:rFonts w:ascii="Georgia" w:hAnsi="Georgia"/>
          <w:sz w:val="18"/>
          <w:szCs w:val="18"/>
        </w:rPr>
        <w:t xml:space="preserve">“description”,  </w:t>
      </w:r>
    </w:p>
    <w:p w14:paraId="5A26190C" w14:textId="5C13E1F3" w:rsidR="00242758" w:rsidRPr="00003391" w:rsidRDefault="00754436">
      <w:pPr>
        <w:numPr>
          <w:ilvl w:val="0"/>
          <w:numId w:val="24"/>
        </w:numPr>
        <w:rPr>
          <w:rFonts w:ascii="Georgia" w:hAnsi="Georgia"/>
          <w:sz w:val="18"/>
          <w:szCs w:val="18"/>
        </w:rPr>
      </w:pPr>
      <w:r w:rsidRPr="00003391">
        <w:rPr>
          <w:rFonts w:ascii="Georgia" w:hAnsi="Georgia"/>
          <w:sz w:val="18"/>
          <w:szCs w:val="18"/>
        </w:rPr>
        <w:t xml:space="preserve">“time of registration”,  </w:t>
      </w:r>
    </w:p>
    <w:p w14:paraId="029BD055" w14:textId="01D01BF2" w:rsidR="00242758" w:rsidRPr="00003391" w:rsidRDefault="00754436">
      <w:pPr>
        <w:numPr>
          <w:ilvl w:val="0"/>
          <w:numId w:val="24"/>
        </w:numPr>
        <w:rPr>
          <w:rFonts w:ascii="Georgia" w:hAnsi="Georgia"/>
          <w:sz w:val="18"/>
          <w:szCs w:val="18"/>
        </w:rPr>
      </w:pPr>
      <w:r w:rsidRPr="00003391">
        <w:rPr>
          <w:rFonts w:ascii="Georgia" w:hAnsi="Georgia"/>
          <w:sz w:val="18"/>
          <w:szCs w:val="18"/>
        </w:rPr>
        <w:t xml:space="preserve">“list of all [contributors] and their respective share of </w:t>
      </w:r>
      <w:proofErr w:type="spellStart"/>
      <w:r w:rsidRPr="00003391">
        <w:rPr>
          <w:rFonts w:ascii="Georgia" w:hAnsi="Georgia"/>
          <w:sz w:val="18"/>
          <w:szCs w:val="18"/>
        </w:rPr>
        <w:t>ownersh</w:t>
      </w:r>
      <w:proofErr w:type="spellEnd"/>
      <w:r w:rsidRPr="00003391">
        <w:rPr>
          <w:rFonts w:ascii="Georgia" w:hAnsi="Georgia"/>
          <w:sz w:val="18"/>
          <w:szCs w:val="18"/>
        </w:rPr>
        <w:t>[</w:t>
      </w:r>
      <w:proofErr w:type="spellStart"/>
      <w:r w:rsidRPr="00003391">
        <w:rPr>
          <w:rFonts w:ascii="Georgia" w:hAnsi="Georgia"/>
          <w:sz w:val="18"/>
          <w:szCs w:val="18"/>
        </w:rPr>
        <w:t>i</w:t>
      </w:r>
      <w:proofErr w:type="spellEnd"/>
      <w:r w:rsidRPr="00003391">
        <w:rPr>
          <w:rFonts w:ascii="Georgia" w:hAnsi="Georgia"/>
          <w:sz w:val="18"/>
          <w:szCs w:val="18"/>
        </w:rPr>
        <w:t xml:space="preserve">]p”, and  </w:t>
      </w:r>
    </w:p>
    <w:p w14:paraId="2E9400BB" w14:textId="1A7862B8" w:rsidR="00242758" w:rsidRPr="00003391" w:rsidRDefault="00754436">
      <w:pPr>
        <w:numPr>
          <w:ilvl w:val="0"/>
          <w:numId w:val="24"/>
        </w:numPr>
        <w:rPr>
          <w:rFonts w:ascii="Georgia" w:hAnsi="Georgia"/>
          <w:sz w:val="18"/>
          <w:szCs w:val="18"/>
        </w:rPr>
      </w:pPr>
      <w:r w:rsidRPr="00003391">
        <w:rPr>
          <w:rFonts w:ascii="Georgia" w:hAnsi="Georgia"/>
          <w:sz w:val="18"/>
          <w:szCs w:val="18"/>
        </w:rPr>
        <w:t>“a file embodying the work itself.”</w:t>
      </w:r>
      <w:r w:rsidR="00701AC2" w:rsidRPr="00003391">
        <w:rPr>
          <w:rFonts w:ascii="Georgia" w:hAnsi="Georgia"/>
          <w:sz w:val="18"/>
          <w:szCs w:val="18"/>
          <w:vertAlign w:val="superscript"/>
        </w:rPr>
        <w:footnoteReference w:id="353"/>
      </w:r>
    </w:p>
    <w:p w14:paraId="7EECD415" w14:textId="77777777" w:rsidR="00242758" w:rsidRPr="00003391" w:rsidRDefault="00242758">
      <w:pPr>
        <w:rPr>
          <w:rFonts w:ascii="Georgia" w:hAnsi="Georgia"/>
        </w:rPr>
      </w:pPr>
    </w:p>
    <w:p w14:paraId="5E912BC7" w14:textId="7B72EFD2" w:rsidR="00242758" w:rsidRPr="00003391" w:rsidRDefault="00701AC2">
      <w:pPr>
        <w:rPr>
          <w:rFonts w:ascii="Georgia" w:hAnsi="Georgia"/>
        </w:rPr>
      </w:pPr>
      <w:proofErr w:type="spellStart"/>
      <w:r w:rsidRPr="00003391">
        <w:rPr>
          <w:rFonts w:ascii="Georgia" w:hAnsi="Georgia"/>
        </w:rPr>
        <w:t>Engebretsen</w:t>
      </w:r>
      <w:proofErr w:type="spellEnd"/>
      <w:r w:rsidRPr="00003391">
        <w:rPr>
          <w:rFonts w:ascii="Georgia" w:hAnsi="Georgia"/>
        </w:rPr>
        <w:t xml:space="preserve"> and Haugen determined that the only two attributes that need to be stored on the Ethereum blockchain were the file</w:t>
      </w:r>
      <w:r w:rsidR="00293B52" w:rsidRPr="00003391">
        <w:rPr>
          <w:rFonts w:ascii="Georgia" w:hAnsi="Georgia"/>
        </w:rPr>
        <w:t xml:space="preserve"> (specifically the hash of the musical work file)</w:t>
      </w:r>
      <w:r w:rsidRPr="00003391">
        <w:rPr>
          <w:rFonts w:ascii="Georgia" w:hAnsi="Georgia"/>
        </w:rPr>
        <w:t xml:space="preserve"> and the list of contributors because the file identifies the musical work, and the list of contributors identifies the royalty splits.</w:t>
      </w:r>
      <w:r w:rsidRPr="00003391">
        <w:rPr>
          <w:rFonts w:ascii="Georgia" w:hAnsi="Georgia"/>
          <w:vertAlign w:val="superscript"/>
        </w:rPr>
        <w:footnoteReference w:id="354"/>
      </w:r>
      <w:r w:rsidRPr="00003391">
        <w:rPr>
          <w:rFonts w:ascii="Georgia" w:hAnsi="Georgia"/>
        </w:rPr>
        <w:t xml:space="preserve"> By storing only these two attributes, , </w:t>
      </w:r>
      <w:proofErr w:type="spellStart"/>
      <w:r w:rsidRPr="00003391">
        <w:rPr>
          <w:rFonts w:ascii="Georgia" w:hAnsi="Georgia"/>
        </w:rPr>
        <w:t>Engebretsen</w:t>
      </w:r>
      <w:proofErr w:type="spellEnd"/>
      <w:r w:rsidRPr="00003391">
        <w:rPr>
          <w:rFonts w:ascii="Georgia" w:hAnsi="Georgia"/>
        </w:rPr>
        <w:t xml:space="preserve"> and Haugen determined that</w:t>
      </w:r>
      <w:r w:rsidR="001A4966" w:rsidRPr="00003391">
        <w:rPr>
          <w:rFonts w:ascii="Georgia" w:hAnsi="Georgia"/>
        </w:rPr>
        <w:t xml:space="preserve"> this</w:t>
      </w:r>
      <w:r w:rsidRPr="00003391">
        <w:rPr>
          <w:rFonts w:ascii="Georgia" w:hAnsi="Georgia"/>
        </w:rPr>
        <w:t xml:space="preserve"> would </w:t>
      </w:r>
      <w:r w:rsidR="0097348C" w:rsidRPr="00003391">
        <w:rPr>
          <w:rFonts w:ascii="Georgia" w:hAnsi="Georgia"/>
        </w:rPr>
        <w:t xml:space="preserve">help </w:t>
      </w:r>
      <w:r w:rsidRPr="00003391">
        <w:rPr>
          <w:rFonts w:ascii="Georgia" w:hAnsi="Georgia"/>
        </w:rPr>
        <w:t>reduce Gas fees</w:t>
      </w:r>
      <w:r w:rsidR="001B79AE" w:rsidRPr="00003391">
        <w:rPr>
          <w:rStyle w:val="FootnoteReference"/>
          <w:rFonts w:ascii="Georgia" w:hAnsi="Georgia"/>
        </w:rPr>
        <w:footnoteReference w:id="355"/>
      </w:r>
      <w:r w:rsidR="001B79AE" w:rsidRPr="00003391">
        <w:rPr>
          <w:rFonts w:ascii="Georgia" w:hAnsi="Georgia"/>
        </w:rPr>
        <w:t xml:space="preserve"> </w:t>
      </w:r>
      <w:r w:rsidRPr="00003391">
        <w:rPr>
          <w:rFonts w:ascii="Georgia" w:hAnsi="Georgia"/>
        </w:rPr>
        <w:t xml:space="preserve"> , </w:t>
      </w:r>
      <w:r w:rsidR="0050190C" w:rsidRPr="00003391">
        <w:rPr>
          <w:rFonts w:ascii="Georgia" w:hAnsi="Georgia"/>
        </w:rPr>
        <w:t xml:space="preserve">since </w:t>
      </w:r>
      <w:r w:rsidRPr="00003391">
        <w:rPr>
          <w:rFonts w:ascii="Georgia" w:hAnsi="Georgia"/>
        </w:rPr>
        <w:t xml:space="preserve">storing data on the Ethereum blockchain </w:t>
      </w:r>
      <w:r w:rsidR="0050190C" w:rsidRPr="00003391">
        <w:rPr>
          <w:rFonts w:ascii="Georgia" w:hAnsi="Georgia"/>
        </w:rPr>
        <w:t xml:space="preserve">is </w:t>
      </w:r>
      <w:r w:rsidRPr="00003391">
        <w:rPr>
          <w:rFonts w:ascii="Georgia" w:hAnsi="Georgia"/>
        </w:rPr>
        <w:t>expensive</w:t>
      </w:r>
      <w:r w:rsidR="0050190C" w:rsidRPr="00003391">
        <w:rPr>
          <w:rFonts w:ascii="Georgia" w:hAnsi="Georgia"/>
        </w:rPr>
        <w:t xml:space="preserve"> </w:t>
      </w:r>
      <w:r w:rsidRPr="00003391">
        <w:rPr>
          <w:rFonts w:ascii="Georgia" w:hAnsi="Georgia"/>
        </w:rPr>
        <w:t>.</w:t>
      </w:r>
      <w:r w:rsidRPr="00003391">
        <w:rPr>
          <w:rFonts w:ascii="Georgia" w:hAnsi="Georgia"/>
          <w:vertAlign w:val="superscript"/>
        </w:rPr>
        <w:footnoteReference w:id="356"/>
      </w:r>
      <w:r w:rsidRPr="00003391">
        <w:rPr>
          <w:rFonts w:ascii="Georgia" w:hAnsi="Georgia"/>
        </w:rPr>
        <w:t xml:space="preserve"> </w:t>
      </w:r>
    </w:p>
    <w:p w14:paraId="02495EC4" w14:textId="77777777" w:rsidR="00242758" w:rsidRPr="00003391" w:rsidRDefault="00242758">
      <w:pPr>
        <w:rPr>
          <w:rFonts w:ascii="Georgia" w:hAnsi="Georgia"/>
        </w:rPr>
      </w:pPr>
    </w:p>
    <w:p w14:paraId="15913194" w14:textId="7F95790A" w:rsidR="00242758" w:rsidRPr="00003391" w:rsidRDefault="00242758">
      <w:pPr>
        <w:rPr>
          <w:rFonts w:ascii="Georgia" w:hAnsi="Georgia"/>
        </w:rPr>
      </w:pPr>
    </w:p>
    <w:p w14:paraId="7E27A732" w14:textId="77777777" w:rsidR="00242758" w:rsidRPr="00003391" w:rsidRDefault="00701AC2">
      <w:pPr>
        <w:rPr>
          <w:rFonts w:ascii="Georgia" w:hAnsi="Georgia"/>
        </w:rPr>
      </w:pPr>
      <w:r w:rsidRPr="00003391">
        <w:rPr>
          <w:rFonts w:ascii="Georgia" w:hAnsi="Georgia"/>
        </w:rPr>
        <w:t xml:space="preserve">In </w:t>
      </w:r>
      <w:proofErr w:type="spellStart"/>
      <w:r w:rsidRPr="00003391">
        <w:rPr>
          <w:rFonts w:ascii="Georgia" w:hAnsi="Georgia"/>
        </w:rPr>
        <w:t>Engebretsen</w:t>
      </w:r>
      <w:proofErr w:type="spellEnd"/>
      <w:r w:rsidRPr="00003391">
        <w:rPr>
          <w:rFonts w:ascii="Georgia" w:hAnsi="Georgia"/>
        </w:rPr>
        <w:t xml:space="preserve"> and Haugen’s technical implementation of their </w:t>
      </w:r>
      <w:proofErr w:type="spellStart"/>
      <w:r w:rsidRPr="00003391">
        <w:rPr>
          <w:rFonts w:ascii="Georgia" w:hAnsi="Georgia"/>
        </w:rPr>
        <w:t>DApp</w:t>
      </w:r>
      <w:proofErr w:type="spellEnd"/>
      <w:r w:rsidRPr="00003391">
        <w:rPr>
          <w:rFonts w:ascii="Georgia" w:hAnsi="Georgia"/>
        </w:rPr>
        <w:t>, they discuss the technical design choices and some critical code structures.</w:t>
      </w:r>
      <w:r w:rsidRPr="00003391">
        <w:rPr>
          <w:rFonts w:ascii="Georgia" w:hAnsi="Georgia"/>
          <w:vertAlign w:val="superscript"/>
        </w:rPr>
        <w:footnoteReference w:id="357"/>
      </w:r>
      <w:r w:rsidRPr="00003391">
        <w:rPr>
          <w:rFonts w:ascii="Georgia" w:hAnsi="Georgia"/>
        </w:rPr>
        <w:t xml:space="preserve"> </w:t>
      </w:r>
    </w:p>
    <w:p w14:paraId="52461E5A" w14:textId="77777777" w:rsidR="00242758" w:rsidRPr="00003391" w:rsidRDefault="00242758">
      <w:pPr>
        <w:rPr>
          <w:rFonts w:ascii="Georgia" w:hAnsi="Georgia"/>
        </w:rPr>
      </w:pPr>
    </w:p>
    <w:p w14:paraId="1C289FC1" w14:textId="77777777" w:rsidR="00242758" w:rsidRPr="00003391" w:rsidRDefault="00242758">
      <w:pPr>
        <w:rPr>
          <w:rFonts w:ascii="Georgia" w:hAnsi="Georgia"/>
        </w:rPr>
      </w:pPr>
    </w:p>
    <w:p w14:paraId="62A53B32" w14:textId="77777777" w:rsidR="00242758" w:rsidRPr="00003391" w:rsidRDefault="00242758">
      <w:pPr>
        <w:rPr>
          <w:rFonts w:ascii="Georgia" w:hAnsi="Georgia"/>
        </w:rPr>
      </w:pPr>
    </w:p>
    <w:p w14:paraId="77DCDDC7" w14:textId="5679EC8E" w:rsidR="00242758" w:rsidRPr="00003391" w:rsidRDefault="00701AC2">
      <w:pPr>
        <w:rPr>
          <w:rFonts w:ascii="Georgia" w:hAnsi="Georgia"/>
        </w:rPr>
      </w:pPr>
      <w:proofErr w:type="spellStart"/>
      <w:r w:rsidRPr="00003391">
        <w:rPr>
          <w:rFonts w:ascii="Georgia" w:hAnsi="Georgia"/>
        </w:rPr>
        <w:t>Engebretsen</w:t>
      </w:r>
      <w:proofErr w:type="spellEnd"/>
      <w:r w:rsidRPr="00003391">
        <w:rPr>
          <w:rFonts w:ascii="Georgia" w:hAnsi="Georgia"/>
        </w:rPr>
        <w:t xml:space="preserve"> and Haugen describe their technical implementation of their </w:t>
      </w:r>
      <w:proofErr w:type="spellStart"/>
      <w:r w:rsidRPr="00003391">
        <w:rPr>
          <w:rFonts w:ascii="Georgia" w:hAnsi="Georgia"/>
        </w:rPr>
        <w:t>DApp</w:t>
      </w:r>
      <w:proofErr w:type="spellEnd"/>
      <w:r w:rsidRPr="00003391">
        <w:rPr>
          <w:rFonts w:ascii="Georgia" w:hAnsi="Georgia"/>
        </w:rPr>
        <w:t xml:space="preserve">, which includes the back-end logic written in a collection of smart contracts, </w:t>
      </w:r>
      <w:r w:rsidR="00BD30CA" w:rsidRPr="00003391">
        <w:rPr>
          <w:rFonts w:ascii="Georgia" w:hAnsi="Georgia"/>
        </w:rPr>
        <w:t>and</w:t>
      </w:r>
      <w:r w:rsidRPr="00003391">
        <w:rPr>
          <w:rFonts w:ascii="Georgia" w:hAnsi="Georgia"/>
        </w:rPr>
        <w:t xml:space="preserve"> the front-end user interface written in Angular</w:t>
      </w:r>
      <w:r w:rsidR="00BD30CA" w:rsidRPr="00003391">
        <w:rPr>
          <w:rFonts w:ascii="Georgia" w:hAnsi="Georgia"/>
        </w:rPr>
        <w:t>.</w:t>
      </w:r>
      <w:r w:rsidR="00BD30CA" w:rsidRPr="00003391">
        <w:rPr>
          <w:rStyle w:val="FootnoteReference"/>
          <w:rFonts w:ascii="Georgia" w:hAnsi="Georgia"/>
        </w:rPr>
        <w:footnoteReference w:id="358"/>
      </w:r>
    </w:p>
    <w:p w14:paraId="6F351BB8" w14:textId="77777777" w:rsidR="00242758" w:rsidRPr="00003391" w:rsidRDefault="00242758">
      <w:pPr>
        <w:rPr>
          <w:rFonts w:ascii="Georgia" w:hAnsi="Georgia"/>
        </w:rPr>
      </w:pPr>
    </w:p>
    <w:p w14:paraId="63754892" w14:textId="6AD32821" w:rsidR="00242758" w:rsidRPr="00003391" w:rsidRDefault="00701AC2">
      <w:pPr>
        <w:rPr>
          <w:rFonts w:ascii="Georgia" w:hAnsi="Georgia"/>
        </w:rPr>
      </w:pPr>
      <w:proofErr w:type="spellStart"/>
      <w:r w:rsidRPr="00003391">
        <w:rPr>
          <w:rFonts w:ascii="Georgia" w:hAnsi="Georgia"/>
        </w:rPr>
        <w:t>Engebretsen</w:t>
      </w:r>
      <w:proofErr w:type="spellEnd"/>
      <w:r w:rsidRPr="00003391">
        <w:rPr>
          <w:rFonts w:ascii="Georgia" w:hAnsi="Georgia"/>
        </w:rPr>
        <w:t xml:space="preserve"> and Haugen organized their back-end logic into the following smart contracts:</w:t>
      </w:r>
    </w:p>
    <w:p w14:paraId="256DE414" w14:textId="77777777" w:rsidR="00242758" w:rsidRPr="00003391" w:rsidRDefault="00242758">
      <w:pPr>
        <w:rPr>
          <w:rFonts w:ascii="Georgia" w:hAnsi="Georgia"/>
        </w:rPr>
      </w:pPr>
    </w:p>
    <w:p w14:paraId="03D3A158" w14:textId="5B95FA88" w:rsidR="00242758" w:rsidRPr="00003391" w:rsidRDefault="00701AC2">
      <w:pPr>
        <w:numPr>
          <w:ilvl w:val="0"/>
          <w:numId w:val="52"/>
        </w:numPr>
        <w:rPr>
          <w:rFonts w:ascii="Georgia" w:hAnsi="Georgia"/>
          <w:sz w:val="18"/>
          <w:szCs w:val="18"/>
        </w:rPr>
      </w:pPr>
      <w:r w:rsidRPr="00003391">
        <w:rPr>
          <w:rFonts w:ascii="Georgia" w:hAnsi="Georgia"/>
          <w:sz w:val="18"/>
          <w:szCs w:val="18"/>
        </w:rPr>
        <w:t xml:space="preserve">“contract </w:t>
      </w:r>
      <w:proofErr w:type="spellStart"/>
      <w:r w:rsidRPr="00003391">
        <w:rPr>
          <w:rFonts w:ascii="Georgia" w:hAnsi="Georgia"/>
          <w:sz w:val="18"/>
          <w:szCs w:val="18"/>
        </w:rPr>
        <w:t>WorkBase</w:t>
      </w:r>
      <w:proofErr w:type="spellEnd"/>
      <w:r w:rsidR="00713D93" w:rsidRPr="00003391">
        <w:rPr>
          <w:rFonts w:ascii="Georgia" w:hAnsi="Georgia"/>
          <w:sz w:val="18"/>
          <w:szCs w:val="18"/>
        </w:rPr>
        <w:t>”,</w:t>
      </w:r>
      <w:r w:rsidRPr="00003391">
        <w:rPr>
          <w:rFonts w:ascii="Georgia" w:hAnsi="Georgia"/>
          <w:sz w:val="18"/>
          <w:szCs w:val="18"/>
        </w:rPr>
        <w:t xml:space="preserve"> </w:t>
      </w:r>
    </w:p>
    <w:p w14:paraId="68E16AC8" w14:textId="41B75D1E" w:rsidR="00242758" w:rsidRPr="00003391" w:rsidRDefault="00713D93">
      <w:pPr>
        <w:numPr>
          <w:ilvl w:val="0"/>
          <w:numId w:val="52"/>
        </w:numPr>
        <w:rPr>
          <w:rFonts w:ascii="Georgia" w:hAnsi="Georgia"/>
          <w:sz w:val="18"/>
          <w:szCs w:val="18"/>
        </w:rPr>
      </w:pPr>
      <w:r w:rsidRPr="00003391">
        <w:rPr>
          <w:rFonts w:ascii="Georgia" w:hAnsi="Georgia"/>
          <w:sz w:val="18"/>
          <w:szCs w:val="18"/>
        </w:rPr>
        <w:t>“</w:t>
      </w:r>
      <w:r w:rsidR="00701AC2" w:rsidRPr="00003391">
        <w:rPr>
          <w:rFonts w:ascii="Georgia" w:hAnsi="Georgia"/>
          <w:sz w:val="18"/>
          <w:szCs w:val="18"/>
        </w:rPr>
        <w:t>contract ERC721</w:t>
      </w:r>
      <w:r w:rsidRPr="00003391">
        <w:rPr>
          <w:rFonts w:ascii="Georgia" w:hAnsi="Georgia"/>
          <w:sz w:val="18"/>
          <w:szCs w:val="18"/>
        </w:rPr>
        <w:t>”,</w:t>
      </w:r>
    </w:p>
    <w:p w14:paraId="2ACA753E" w14:textId="327C2DBA" w:rsidR="00242758" w:rsidRPr="00003391" w:rsidRDefault="00713D93">
      <w:pPr>
        <w:numPr>
          <w:ilvl w:val="0"/>
          <w:numId w:val="52"/>
        </w:numPr>
        <w:rPr>
          <w:rFonts w:ascii="Georgia" w:hAnsi="Georgia"/>
          <w:sz w:val="18"/>
          <w:szCs w:val="18"/>
        </w:rPr>
      </w:pPr>
      <w:r w:rsidRPr="00003391">
        <w:rPr>
          <w:rFonts w:ascii="Georgia" w:hAnsi="Georgia"/>
          <w:sz w:val="18"/>
          <w:szCs w:val="18"/>
        </w:rPr>
        <w:t>“</w:t>
      </w:r>
      <w:r w:rsidR="00701AC2" w:rsidRPr="00003391">
        <w:rPr>
          <w:rFonts w:ascii="Georgia" w:hAnsi="Georgia"/>
          <w:sz w:val="18"/>
          <w:szCs w:val="18"/>
        </w:rPr>
        <w:t xml:space="preserve">contract </w:t>
      </w:r>
      <w:proofErr w:type="spellStart"/>
      <w:r w:rsidR="00701AC2" w:rsidRPr="00003391">
        <w:rPr>
          <w:rFonts w:ascii="Georgia" w:hAnsi="Georgia"/>
          <w:sz w:val="18"/>
          <w:szCs w:val="18"/>
        </w:rPr>
        <w:t>TokenOwnership</w:t>
      </w:r>
      <w:proofErr w:type="spellEnd"/>
      <w:r w:rsidR="00701AC2" w:rsidRPr="00003391">
        <w:rPr>
          <w:rFonts w:ascii="Georgia" w:hAnsi="Georgia"/>
          <w:sz w:val="18"/>
          <w:szCs w:val="18"/>
        </w:rPr>
        <w:t xml:space="preserve"> is </w:t>
      </w:r>
      <w:proofErr w:type="spellStart"/>
      <w:r w:rsidR="00701AC2" w:rsidRPr="00003391">
        <w:rPr>
          <w:rFonts w:ascii="Georgia" w:hAnsi="Georgia"/>
          <w:sz w:val="18"/>
          <w:szCs w:val="18"/>
        </w:rPr>
        <w:t>WorkBase</w:t>
      </w:r>
      <w:proofErr w:type="spellEnd"/>
      <w:r w:rsidR="00701AC2" w:rsidRPr="00003391">
        <w:rPr>
          <w:rFonts w:ascii="Georgia" w:hAnsi="Georgia"/>
          <w:sz w:val="18"/>
          <w:szCs w:val="18"/>
        </w:rPr>
        <w:t>, ERC721</w:t>
      </w:r>
      <w:r w:rsidRPr="00003391">
        <w:rPr>
          <w:rFonts w:ascii="Georgia" w:hAnsi="Georgia"/>
          <w:sz w:val="18"/>
          <w:szCs w:val="18"/>
        </w:rPr>
        <w:t>”,</w:t>
      </w:r>
    </w:p>
    <w:p w14:paraId="3400854B" w14:textId="228FBCF8" w:rsidR="00242758" w:rsidRPr="00003391" w:rsidRDefault="00713D93">
      <w:pPr>
        <w:numPr>
          <w:ilvl w:val="0"/>
          <w:numId w:val="52"/>
        </w:numPr>
        <w:rPr>
          <w:rFonts w:ascii="Georgia" w:hAnsi="Georgia"/>
          <w:sz w:val="18"/>
          <w:szCs w:val="18"/>
        </w:rPr>
      </w:pPr>
      <w:r w:rsidRPr="00003391">
        <w:rPr>
          <w:rFonts w:ascii="Georgia" w:hAnsi="Georgia"/>
          <w:sz w:val="18"/>
          <w:szCs w:val="18"/>
        </w:rPr>
        <w:t>“</w:t>
      </w:r>
      <w:r w:rsidR="00701AC2" w:rsidRPr="00003391">
        <w:rPr>
          <w:rFonts w:ascii="Georgia" w:hAnsi="Georgia"/>
          <w:sz w:val="18"/>
          <w:szCs w:val="18"/>
        </w:rPr>
        <w:t xml:space="preserve">contract </w:t>
      </w:r>
      <w:proofErr w:type="spellStart"/>
      <w:r w:rsidR="00701AC2" w:rsidRPr="00003391">
        <w:rPr>
          <w:rFonts w:ascii="Georgia" w:hAnsi="Georgia"/>
          <w:sz w:val="18"/>
          <w:szCs w:val="18"/>
        </w:rPr>
        <w:t>LicenseBase</w:t>
      </w:r>
      <w:proofErr w:type="spellEnd"/>
      <w:r w:rsidR="00701AC2" w:rsidRPr="00003391">
        <w:rPr>
          <w:rFonts w:ascii="Georgia" w:hAnsi="Georgia"/>
          <w:sz w:val="18"/>
          <w:szCs w:val="18"/>
        </w:rPr>
        <w:t xml:space="preserve"> is </w:t>
      </w:r>
      <w:proofErr w:type="spellStart"/>
      <w:r w:rsidR="00701AC2" w:rsidRPr="00003391">
        <w:rPr>
          <w:rFonts w:ascii="Georgia" w:hAnsi="Georgia"/>
          <w:sz w:val="18"/>
          <w:szCs w:val="18"/>
        </w:rPr>
        <w:t>TokenOwnership</w:t>
      </w:r>
      <w:proofErr w:type="spellEnd"/>
      <w:proofErr w:type="gramStart"/>
      <w:r w:rsidRPr="00003391">
        <w:rPr>
          <w:rFonts w:ascii="Georgia" w:hAnsi="Georgia"/>
          <w:sz w:val="18"/>
          <w:szCs w:val="18"/>
        </w:rPr>
        <w:t>”,  and</w:t>
      </w:r>
      <w:proofErr w:type="gramEnd"/>
      <w:r w:rsidR="00701AC2" w:rsidRPr="00003391">
        <w:rPr>
          <w:rFonts w:ascii="Georgia" w:hAnsi="Georgia"/>
          <w:sz w:val="18"/>
          <w:szCs w:val="18"/>
        </w:rPr>
        <w:t xml:space="preserve"> </w:t>
      </w:r>
    </w:p>
    <w:p w14:paraId="130669D0" w14:textId="33620114" w:rsidR="00242758" w:rsidRPr="00003391" w:rsidRDefault="00713D93">
      <w:pPr>
        <w:numPr>
          <w:ilvl w:val="0"/>
          <w:numId w:val="52"/>
        </w:numPr>
        <w:rPr>
          <w:rFonts w:ascii="Georgia" w:hAnsi="Georgia"/>
          <w:sz w:val="18"/>
          <w:szCs w:val="18"/>
        </w:rPr>
      </w:pPr>
      <w:r w:rsidRPr="00003391">
        <w:rPr>
          <w:rFonts w:ascii="Georgia" w:hAnsi="Georgia"/>
          <w:sz w:val="18"/>
          <w:szCs w:val="18"/>
        </w:rPr>
        <w:t>“</w:t>
      </w:r>
      <w:r w:rsidR="00701AC2" w:rsidRPr="00003391">
        <w:rPr>
          <w:rFonts w:ascii="Georgia" w:hAnsi="Georgia"/>
          <w:sz w:val="18"/>
          <w:szCs w:val="18"/>
        </w:rPr>
        <w:t xml:space="preserve">contract </w:t>
      </w:r>
      <w:proofErr w:type="spellStart"/>
      <w:r w:rsidR="00701AC2" w:rsidRPr="00003391">
        <w:rPr>
          <w:rFonts w:ascii="Georgia" w:hAnsi="Georgia"/>
          <w:sz w:val="18"/>
          <w:szCs w:val="18"/>
        </w:rPr>
        <w:t>LicensePurchase</w:t>
      </w:r>
      <w:proofErr w:type="spellEnd"/>
      <w:r w:rsidR="00701AC2" w:rsidRPr="00003391">
        <w:rPr>
          <w:rFonts w:ascii="Georgia" w:hAnsi="Georgia"/>
          <w:sz w:val="18"/>
          <w:szCs w:val="18"/>
        </w:rPr>
        <w:t xml:space="preserve"> is </w:t>
      </w:r>
      <w:proofErr w:type="spellStart"/>
      <w:r w:rsidR="00701AC2" w:rsidRPr="00003391">
        <w:rPr>
          <w:rFonts w:ascii="Georgia" w:hAnsi="Georgia"/>
          <w:sz w:val="18"/>
          <w:szCs w:val="18"/>
        </w:rPr>
        <w:t>LicenseBase</w:t>
      </w:r>
      <w:proofErr w:type="spellEnd"/>
      <w:r w:rsidRPr="00003391">
        <w:rPr>
          <w:rFonts w:ascii="Georgia" w:hAnsi="Georgia"/>
          <w:sz w:val="18"/>
          <w:szCs w:val="18"/>
        </w:rPr>
        <w:t>.</w:t>
      </w:r>
      <w:r w:rsidR="00701AC2" w:rsidRPr="00003391">
        <w:rPr>
          <w:rFonts w:ascii="Georgia" w:hAnsi="Georgia"/>
          <w:sz w:val="18"/>
          <w:szCs w:val="18"/>
        </w:rPr>
        <w:t>”</w:t>
      </w:r>
      <w:r w:rsidR="00701AC2" w:rsidRPr="00003391">
        <w:rPr>
          <w:rFonts w:ascii="Georgia" w:hAnsi="Georgia"/>
          <w:sz w:val="18"/>
          <w:szCs w:val="18"/>
          <w:vertAlign w:val="superscript"/>
        </w:rPr>
        <w:footnoteReference w:id="359"/>
      </w:r>
    </w:p>
    <w:p w14:paraId="781602B0" w14:textId="77777777" w:rsidR="00242758" w:rsidRPr="00003391" w:rsidRDefault="00242758">
      <w:pPr>
        <w:rPr>
          <w:rFonts w:ascii="Georgia" w:hAnsi="Georgia"/>
        </w:rPr>
      </w:pPr>
    </w:p>
    <w:p w14:paraId="7F7207A1" w14:textId="7B54F2D9" w:rsidR="00242758" w:rsidRPr="00003391" w:rsidRDefault="00701AC2">
      <w:pPr>
        <w:rPr>
          <w:rFonts w:ascii="Georgia" w:hAnsi="Georgia"/>
        </w:rPr>
      </w:pPr>
      <w:proofErr w:type="spellStart"/>
      <w:r w:rsidRPr="00003391">
        <w:rPr>
          <w:rFonts w:ascii="Georgia" w:hAnsi="Georgia"/>
        </w:rPr>
        <w:t>Engebretsen</w:t>
      </w:r>
      <w:proofErr w:type="spellEnd"/>
      <w:r w:rsidRPr="00003391">
        <w:rPr>
          <w:rFonts w:ascii="Georgia" w:hAnsi="Georgia"/>
        </w:rPr>
        <w:t xml:space="preserve"> and Haugen described the core contracts of their </w:t>
      </w:r>
      <w:proofErr w:type="spellStart"/>
      <w:r w:rsidRPr="00003391">
        <w:rPr>
          <w:rFonts w:ascii="Georgia" w:hAnsi="Georgia"/>
        </w:rPr>
        <w:t>DApp</w:t>
      </w:r>
      <w:proofErr w:type="spellEnd"/>
      <w:r w:rsidRPr="00003391">
        <w:rPr>
          <w:rFonts w:ascii="Georgia" w:hAnsi="Georgia"/>
        </w:rPr>
        <w:t xml:space="preserve">: 1) </w:t>
      </w:r>
      <w:proofErr w:type="spellStart"/>
      <w:r w:rsidRPr="00003391">
        <w:rPr>
          <w:rFonts w:ascii="Georgia" w:hAnsi="Georgia"/>
        </w:rPr>
        <w:t>WorkBase</w:t>
      </w:r>
      <w:proofErr w:type="spellEnd"/>
      <w:r w:rsidRPr="00003391">
        <w:rPr>
          <w:rFonts w:ascii="Georgia" w:hAnsi="Georgia"/>
        </w:rPr>
        <w:t xml:space="preserve">, 2) </w:t>
      </w:r>
      <w:proofErr w:type="spellStart"/>
      <w:r w:rsidRPr="00003391">
        <w:rPr>
          <w:rFonts w:ascii="Georgia" w:hAnsi="Georgia"/>
        </w:rPr>
        <w:t>TokenOwner</w:t>
      </w:r>
      <w:r w:rsidR="001E25E3" w:rsidRPr="00003391">
        <w:rPr>
          <w:rFonts w:ascii="Georgia" w:hAnsi="Georgia"/>
        </w:rPr>
        <w:t>sh</w:t>
      </w:r>
      <w:r w:rsidRPr="00003391">
        <w:rPr>
          <w:rFonts w:ascii="Georgia" w:hAnsi="Georgia"/>
        </w:rPr>
        <w:t>ip</w:t>
      </w:r>
      <w:proofErr w:type="spellEnd"/>
      <w:r w:rsidR="00A22F5D" w:rsidRPr="00003391">
        <w:rPr>
          <w:rFonts w:ascii="Georgia" w:hAnsi="Georgia"/>
        </w:rPr>
        <w:t>,</w:t>
      </w:r>
      <w:r w:rsidRPr="00003391">
        <w:rPr>
          <w:rFonts w:ascii="Georgia" w:hAnsi="Georgia"/>
        </w:rPr>
        <w:t xml:space="preserve"> 3) </w:t>
      </w:r>
      <w:proofErr w:type="spellStart"/>
      <w:r w:rsidRPr="00003391">
        <w:rPr>
          <w:rFonts w:ascii="Georgia" w:hAnsi="Georgia"/>
        </w:rPr>
        <w:t>LicenseBase</w:t>
      </w:r>
      <w:proofErr w:type="spellEnd"/>
      <w:r w:rsidRPr="00003391">
        <w:rPr>
          <w:rFonts w:ascii="Georgia" w:hAnsi="Georgia"/>
        </w:rPr>
        <w:t xml:space="preserve">, and 4) </w:t>
      </w:r>
      <w:proofErr w:type="spellStart"/>
      <w:proofErr w:type="gramStart"/>
      <w:r w:rsidRPr="00003391">
        <w:rPr>
          <w:rFonts w:ascii="Georgia" w:hAnsi="Georgia"/>
        </w:rPr>
        <w:t>LicensePurchase</w:t>
      </w:r>
      <w:proofErr w:type="spellEnd"/>
      <w:r w:rsidRPr="00003391">
        <w:rPr>
          <w:rFonts w:ascii="Georgia" w:hAnsi="Georgia"/>
        </w:rPr>
        <w:t xml:space="preserve">  while</w:t>
      </w:r>
      <w:proofErr w:type="gramEnd"/>
      <w:r w:rsidRPr="00003391">
        <w:rPr>
          <w:rFonts w:ascii="Georgia" w:hAnsi="Georgia"/>
        </w:rPr>
        <w:t xml:space="preserve"> leaving the other contracts to be understood based on in-line comments in the contracts.</w:t>
      </w:r>
      <w:r w:rsidRPr="00003391">
        <w:rPr>
          <w:rFonts w:ascii="Georgia" w:hAnsi="Georgia"/>
          <w:vertAlign w:val="superscript"/>
        </w:rPr>
        <w:footnoteReference w:id="360"/>
      </w:r>
    </w:p>
    <w:p w14:paraId="549BA8B1" w14:textId="77777777" w:rsidR="00242758" w:rsidRPr="00003391" w:rsidRDefault="00242758">
      <w:pPr>
        <w:rPr>
          <w:rFonts w:ascii="Georgia" w:hAnsi="Georgia"/>
        </w:rPr>
      </w:pPr>
    </w:p>
    <w:p w14:paraId="04E15C18" w14:textId="36483BEB" w:rsidR="00242758" w:rsidRPr="00003391" w:rsidRDefault="00701AC2">
      <w:pPr>
        <w:rPr>
          <w:rFonts w:ascii="Georgia" w:hAnsi="Georgia"/>
        </w:rPr>
      </w:pPr>
      <w:r w:rsidRPr="00003391">
        <w:rPr>
          <w:rFonts w:ascii="Georgia" w:hAnsi="Georgia"/>
        </w:rPr>
        <w:t xml:space="preserve">For </w:t>
      </w:r>
      <w:proofErr w:type="gramStart"/>
      <w:r w:rsidRPr="00003391">
        <w:rPr>
          <w:rFonts w:ascii="Georgia" w:hAnsi="Georgia"/>
        </w:rPr>
        <w:t xml:space="preserve">our </w:t>
      </w:r>
      <w:r w:rsidR="00B33E0B" w:rsidRPr="00003391">
        <w:rPr>
          <w:rFonts w:ascii="Georgia" w:hAnsi="Georgia"/>
        </w:rPr>
        <w:t xml:space="preserve"> research</w:t>
      </w:r>
      <w:proofErr w:type="gramEnd"/>
      <w:r w:rsidR="00B33E0B" w:rsidRPr="00003391">
        <w:rPr>
          <w:rFonts w:ascii="Georgia" w:hAnsi="Georgia"/>
        </w:rPr>
        <w:t xml:space="preserve"> topic</w:t>
      </w:r>
      <w:r w:rsidRPr="00003391">
        <w:rPr>
          <w:rFonts w:ascii="Georgia" w:hAnsi="Georgia"/>
        </w:rPr>
        <w:t xml:space="preserve">, we  focused on the back-end of the </w:t>
      </w:r>
      <w:proofErr w:type="spellStart"/>
      <w:r w:rsidRPr="00003391">
        <w:rPr>
          <w:rFonts w:ascii="Georgia" w:hAnsi="Georgia"/>
        </w:rPr>
        <w:t>DApp</w:t>
      </w:r>
      <w:proofErr w:type="spellEnd"/>
      <w:r w:rsidRPr="00003391">
        <w:rPr>
          <w:rFonts w:ascii="Georgia" w:hAnsi="Georgia"/>
        </w:rPr>
        <w:t xml:space="preserve"> rather than the front-end because the back-end describes how music licenses can be </w:t>
      </w:r>
      <w:r w:rsidR="000561C2" w:rsidRPr="00003391">
        <w:rPr>
          <w:rFonts w:ascii="Georgia" w:hAnsi="Georgia"/>
        </w:rPr>
        <w:t xml:space="preserve">converted </w:t>
      </w:r>
      <w:r w:rsidRPr="00003391">
        <w:rPr>
          <w:rFonts w:ascii="Georgia" w:hAnsi="Georgia"/>
        </w:rPr>
        <w:t>into a smart contract.</w:t>
      </w:r>
      <w:r w:rsidRPr="00003391">
        <w:rPr>
          <w:rFonts w:ascii="Georgia" w:hAnsi="Georgia"/>
          <w:vertAlign w:val="superscript"/>
        </w:rPr>
        <w:footnoteReference w:id="361"/>
      </w:r>
    </w:p>
    <w:p w14:paraId="52B914B1" w14:textId="77777777" w:rsidR="004D1E1C" w:rsidRPr="00003391" w:rsidRDefault="004D1E1C">
      <w:pPr>
        <w:rPr>
          <w:rFonts w:ascii="Georgia" w:hAnsi="Georgia"/>
        </w:rPr>
      </w:pPr>
    </w:p>
    <w:p w14:paraId="5496BFFC" w14:textId="53E89E17" w:rsidR="00242758" w:rsidRPr="00003391" w:rsidRDefault="00701AC2">
      <w:pPr>
        <w:rPr>
          <w:rFonts w:ascii="Georgia" w:hAnsi="Georgia"/>
        </w:rPr>
      </w:pPr>
      <w:r w:rsidRPr="00003391">
        <w:rPr>
          <w:rFonts w:ascii="Georgia" w:hAnsi="Georgia"/>
        </w:rPr>
        <w:t xml:space="preserve">The </w:t>
      </w:r>
      <w:proofErr w:type="spellStart"/>
      <w:r w:rsidRPr="00003391">
        <w:rPr>
          <w:rFonts w:ascii="Georgia" w:hAnsi="Georgia"/>
        </w:rPr>
        <w:t>WorkBase</w:t>
      </w:r>
      <w:proofErr w:type="spellEnd"/>
      <w:r w:rsidRPr="00003391">
        <w:rPr>
          <w:rFonts w:ascii="Georgia" w:hAnsi="Georgia"/>
        </w:rPr>
        <w:t xml:space="preserve"> contract </w:t>
      </w:r>
      <w:r w:rsidR="004D1E1C" w:rsidRPr="00003391">
        <w:rPr>
          <w:rFonts w:ascii="Georgia" w:hAnsi="Georgia"/>
        </w:rPr>
        <w:t xml:space="preserve">defines the core data of the </w:t>
      </w:r>
      <w:proofErr w:type="spellStart"/>
      <w:r w:rsidR="004D1E1C" w:rsidRPr="00003391">
        <w:rPr>
          <w:rFonts w:ascii="Georgia" w:hAnsi="Georgia"/>
        </w:rPr>
        <w:t>D</w:t>
      </w:r>
      <w:r w:rsidR="001E25E3" w:rsidRPr="00003391">
        <w:rPr>
          <w:rFonts w:ascii="Georgia" w:hAnsi="Georgia"/>
        </w:rPr>
        <w:t>A</w:t>
      </w:r>
      <w:r w:rsidR="004D1E1C" w:rsidRPr="00003391">
        <w:rPr>
          <w:rFonts w:ascii="Georgia" w:hAnsi="Georgia"/>
        </w:rPr>
        <w:t>pp</w:t>
      </w:r>
      <w:proofErr w:type="spellEnd"/>
      <w:r w:rsidR="004D1E1C" w:rsidRPr="00003391">
        <w:rPr>
          <w:rFonts w:ascii="Georgia" w:hAnsi="Georgia"/>
        </w:rPr>
        <w:t>:</w:t>
      </w:r>
    </w:p>
    <w:p w14:paraId="36501A63" w14:textId="77777777" w:rsidR="00242758" w:rsidRPr="00003391" w:rsidRDefault="00242758">
      <w:pPr>
        <w:rPr>
          <w:rFonts w:ascii="Georgia" w:hAnsi="Georgia"/>
        </w:rPr>
      </w:pPr>
    </w:p>
    <w:p w14:paraId="3A111AC3" w14:textId="4830C233" w:rsidR="00242758" w:rsidRPr="00003391" w:rsidRDefault="00754436">
      <w:pPr>
        <w:numPr>
          <w:ilvl w:val="0"/>
          <w:numId w:val="7"/>
        </w:numPr>
        <w:rPr>
          <w:rFonts w:ascii="Georgia" w:hAnsi="Georgia"/>
        </w:rPr>
      </w:pPr>
      <w:r w:rsidRPr="00003391">
        <w:rPr>
          <w:rFonts w:ascii="Georgia" w:hAnsi="Georgia"/>
        </w:rPr>
        <w:t>the musical work as a struct data type,</w:t>
      </w:r>
    </w:p>
    <w:p w14:paraId="54144BE5" w14:textId="55FD8A88" w:rsidR="00242758" w:rsidRPr="00003391" w:rsidRDefault="00754436">
      <w:pPr>
        <w:numPr>
          <w:ilvl w:val="0"/>
          <w:numId w:val="7"/>
        </w:numPr>
        <w:rPr>
          <w:rFonts w:ascii="Georgia" w:hAnsi="Georgia"/>
        </w:rPr>
      </w:pPr>
      <w:r w:rsidRPr="00003391">
        <w:rPr>
          <w:rFonts w:ascii="Georgia" w:hAnsi="Georgia"/>
        </w:rPr>
        <w:t xml:space="preserve">an array to act as a master database for the musical works, </w:t>
      </w:r>
    </w:p>
    <w:p w14:paraId="29B06191" w14:textId="7AB8767E" w:rsidR="00242758" w:rsidRPr="00003391" w:rsidRDefault="00754436">
      <w:pPr>
        <w:numPr>
          <w:ilvl w:val="0"/>
          <w:numId w:val="7"/>
        </w:numPr>
        <w:rPr>
          <w:rFonts w:ascii="Georgia" w:hAnsi="Georgia"/>
        </w:rPr>
      </w:pPr>
      <w:r w:rsidRPr="00003391">
        <w:rPr>
          <w:rFonts w:ascii="Georgia" w:hAnsi="Georgia"/>
        </w:rPr>
        <w:t>a function to register a work and determine the contributors and their payment splits,</w:t>
      </w:r>
    </w:p>
    <w:p w14:paraId="6E9BB530" w14:textId="179AA3A5" w:rsidR="00242758" w:rsidRPr="00003391" w:rsidRDefault="00754436">
      <w:pPr>
        <w:numPr>
          <w:ilvl w:val="0"/>
          <w:numId w:val="7"/>
        </w:numPr>
        <w:rPr>
          <w:rFonts w:ascii="Georgia" w:hAnsi="Georgia"/>
        </w:rPr>
      </w:pPr>
      <w:r w:rsidRPr="00003391">
        <w:rPr>
          <w:rFonts w:ascii="Georgia" w:hAnsi="Georgia"/>
        </w:rPr>
        <w:t>certain mappings, including a mapping “of whether a work has been approved or not</w:t>
      </w:r>
      <w:r w:rsidR="00342DA9" w:rsidRPr="00003391">
        <w:rPr>
          <w:rFonts w:ascii="Georgia" w:hAnsi="Georgia"/>
        </w:rPr>
        <w:t>,</w:t>
      </w:r>
      <w:r w:rsidRPr="00003391">
        <w:rPr>
          <w:rFonts w:ascii="Georgia" w:hAnsi="Georgia"/>
        </w:rPr>
        <w:t>”</w:t>
      </w:r>
      <w:r w:rsidR="00701AC2" w:rsidRPr="00003391">
        <w:rPr>
          <w:rFonts w:ascii="Georgia" w:hAnsi="Georgia"/>
          <w:vertAlign w:val="superscript"/>
        </w:rPr>
        <w:footnoteReference w:id="362"/>
      </w:r>
      <w:r w:rsidRPr="00003391">
        <w:rPr>
          <w:rFonts w:ascii="Georgia" w:hAnsi="Georgia"/>
        </w:rPr>
        <w:t xml:space="preserve"> and</w:t>
      </w:r>
    </w:p>
    <w:p w14:paraId="6682F782" w14:textId="2284A6BE" w:rsidR="00242758" w:rsidRPr="00003391" w:rsidRDefault="00754436">
      <w:pPr>
        <w:numPr>
          <w:ilvl w:val="0"/>
          <w:numId w:val="7"/>
        </w:numPr>
        <w:rPr>
          <w:rFonts w:ascii="Georgia" w:hAnsi="Georgia"/>
        </w:rPr>
      </w:pPr>
      <w:r w:rsidRPr="00003391">
        <w:rPr>
          <w:rFonts w:ascii="Georgia" w:hAnsi="Georgia"/>
        </w:rPr>
        <w:lastRenderedPageBreak/>
        <w:t>a function issuing copyright tokens to contributors as proof of registration.</w:t>
      </w:r>
      <w:r w:rsidR="00701AC2" w:rsidRPr="00003391">
        <w:rPr>
          <w:rFonts w:ascii="Georgia" w:hAnsi="Georgia"/>
          <w:vertAlign w:val="superscript"/>
        </w:rPr>
        <w:footnoteReference w:id="363"/>
      </w:r>
    </w:p>
    <w:p w14:paraId="495E26D8" w14:textId="77777777" w:rsidR="00242758" w:rsidRPr="00003391" w:rsidRDefault="00242758">
      <w:pPr>
        <w:rPr>
          <w:rFonts w:ascii="Georgia" w:hAnsi="Georgia"/>
        </w:rPr>
      </w:pPr>
    </w:p>
    <w:p w14:paraId="3C050688" w14:textId="36A40C53" w:rsidR="00242758" w:rsidRPr="00003391" w:rsidRDefault="00701AC2">
      <w:pPr>
        <w:rPr>
          <w:rFonts w:ascii="Georgia" w:hAnsi="Georgia"/>
        </w:rPr>
      </w:pPr>
      <w:proofErr w:type="spellStart"/>
      <w:r w:rsidRPr="00003391">
        <w:rPr>
          <w:rFonts w:ascii="Georgia" w:hAnsi="Georgia"/>
        </w:rPr>
        <w:t>Engebretsen</w:t>
      </w:r>
      <w:proofErr w:type="spellEnd"/>
      <w:r w:rsidRPr="00003391">
        <w:rPr>
          <w:rFonts w:ascii="Georgia" w:hAnsi="Georgia"/>
        </w:rPr>
        <w:t xml:space="preserve"> and Haugen defined the copyright tokens to be distributed based on the splits determined by the contributors with one token representing ten percent (10%) ownership of a work’s overall copyright, thus only ten tokens are issued.</w:t>
      </w:r>
      <w:r w:rsidRPr="00003391">
        <w:rPr>
          <w:rFonts w:ascii="Georgia" w:hAnsi="Georgia"/>
          <w:vertAlign w:val="superscript"/>
        </w:rPr>
        <w:footnoteReference w:id="364"/>
      </w:r>
      <w:r w:rsidRPr="00003391">
        <w:rPr>
          <w:rFonts w:ascii="Georgia" w:hAnsi="Georgia"/>
        </w:rPr>
        <w:t xml:space="preserve"> </w:t>
      </w:r>
      <w:proofErr w:type="spellStart"/>
      <w:r w:rsidRPr="00003391">
        <w:rPr>
          <w:rFonts w:ascii="Georgia" w:hAnsi="Georgia"/>
        </w:rPr>
        <w:t>Engebretsen</w:t>
      </w:r>
      <w:proofErr w:type="spellEnd"/>
      <w:r w:rsidRPr="00003391">
        <w:rPr>
          <w:rFonts w:ascii="Georgia" w:hAnsi="Georgia"/>
        </w:rPr>
        <w:t xml:space="preserve"> and Haugen chose to only issue </w:t>
      </w:r>
      <w:r w:rsidR="00754436" w:rsidRPr="00003391">
        <w:rPr>
          <w:rFonts w:ascii="Georgia" w:hAnsi="Georgia"/>
        </w:rPr>
        <w:t>ten (</w:t>
      </w:r>
      <w:r w:rsidRPr="00003391">
        <w:rPr>
          <w:rFonts w:ascii="Georgia" w:hAnsi="Georgia"/>
        </w:rPr>
        <w:t>10</w:t>
      </w:r>
      <w:r w:rsidR="00754436" w:rsidRPr="00003391">
        <w:rPr>
          <w:rFonts w:ascii="Georgia" w:hAnsi="Georgia"/>
        </w:rPr>
        <w:t>)</w:t>
      </w:r>
      <w:r w:rsidRPr="00003391">
        <w:rPr>
          <w:rFonts w:ascii="Georgia" w:hAnsi="Georgia"/>
        </w:rPr>
        <w:t xml:space="preserve"> tokens to optimize the smart contract because </w:t>
      </w:r>
      <w:r w:rsidR="00E062A8" w:rsidRPr="00003391">
        <w:rPr>
          <w:rFonts w:ascii="Georgia" w:hAnsi="Georgia"/>
        </w:rPr>
        <w:t>G</w:t>
      </w:r>
      <w:r w:rsidRPr="00003391">
        <w:rPr>
          <w:rFonts w:ascii="Georgia" w:hAnsi="Georgia"/>
        </w:rPr>
        <w:t>as fees have a linear positive relationship with the number of tokens issued.</w:t>
      </w:r>
      <w:r w:rsidRPr="00003391">
        <w:rPr>
          <w:rFonts w:ascii="Georgia" w:hAnsi="Georgia"/>
          <w:vertAlign w:val="superscript"/>
        </w:rPr>
        <w:footnoteReference w:id="365"/>
      </w:r>
    </w:p>
    <w:p w14:paraId="27D875FC" w14:textId="77777777" w:rsidR="00242758" w:rsidRPr="00003391" w:rsidRDefault="00242758">
      <w:pPr>
        <w:rPr>
          <w:rFonts w:ascii="Georgia" w:hAnsi="Georgia"/>
        </w:rPr>
      </w:pPr>
    </w:p>
    <w:p w14:paraId="36331193" w14:textId="4E799FC6" w:rsidR="00242758" w:rsidRPr="00003391" w:rsidRDefault="00701AC2">
      <w:pPr>
        <w:rPr>
          <w:rFonts w:ascii="Georgia" w:hAnsi="Georgia"/>
        </w:rPr>
      </w:pPr>
      <w:r w:rsidRPr="00003391">
        <w:rPr>
          <w:rFonts w:ascii="Georgia" w:hAnsi="Georgia"/>
        </w:rPr>
        <w:t xml:space="preserve">The </w:t>
      </w:r>
      <w:proofErr w:type="spellStart"/>
      <w:r w:rsidRPr="00003391">
        <w:rPr>
          <w:rFonts w:ascii="Georgia" w:hAnsi="Georgia"/>
        </w:rPr>
        <w:t>TokenOwnership</w:t>
      </w:r>
      <w:proofErr w:type="spellEnd"/>
      <w:r w:rsidRPr="00003391">
        <w:rPr>
          <w:rFonts w:ascii="Georgia" w:hAnsi="Georgia"/>
        </w:rPr>
        <w:t xml:space="preserve"> contract defines</w:t>
      </w:r>
      <w:r w:rsidR="00342DA9" w:rsidRPr="00003391">
        <w:rPr>
          <w:rFonts w:ascii="Georgia" w:hAnsi="Georgia"/>
        </w:rPr>
        <w:t>:</w:t>
      </w:r>
    </w:p>
    <w:p w14:paraId="603603C0" w14:textId="77777777" w:rsidR="00242758" w:rsidRPr="00003391" w:rsidRDefault="00242758">
      <w:pPr>
        <w:rPr>
          <w:rFonts w:ascii="Georgia" w:hAnsi="Georgia"/>
        </w:rPr>
      </w:pPr>
    </w:p>
    <w:p w14:paraId="133AC44E" w14:textId="61F51F69" w:rsidR="00242758" w:rsidRPr="00003391" w:rsidRDefault="004732DF">
      <w:pPr>
        <w:numPr>
          <w:ilvl w:val="0"/>
          <w:numId w:val="36"/>
        </w:numPr>
        <w:rPr>
          <w:rFonts w:ascii="Georgia" w:hAnsi="Georgia"/>
        </w:rPr>
      </w:pPr>
      <w:r w:rsidRPr="00003391">
        <w:rPr>
          <w:rFonts w:ascii="Georgia" w:hAnsi="Georgia"/>
        </w:rPr>
        <w:t>an array where all tokens are stored</w:t>
      </w:r>
      <w:r w:rsidR="00245C77" w:rsidRPr="00003391">
        <w:rPr>
          <w:rFonts w:ascii="Georgia" w:hAnsi="Georgia"/>
        </w:rPr>
        <w:t>,</w:t>
      </w:r>
    </w:p>
    <w:p w14:paraId="508998DC" w14:textId="5B658D93" w:rsidR="00242758" w:rsidRPr="00003391" w:rsidRDefault="004732DF">
      <w:pPr>
        <w:numPr>
          <w:ilvl w:val="0"/>
          <w:numId w:val="36"/>
        </w:numPr>
        <w:rPr>
          <w:rFonts w:ascii="Georgia" w:hAnsi="Georgia"/>
        </w:rPr>
      </w:pPr>
      <w:r w:rsidRPr="00003391">
        <w:rPr>
          <w:rFonts w:ascii="Georgia" w:hAnsi="Georgia"/>
        </w:rPr>
        <w:t>a mapping to keep track of which tokens are owned by which addresses</w:t>
      </w:r>
      <w:r w:rsidR="00245C77" w:rsidRPr="00003391">
        <w:rPr>
          <w:rFonts w:ascii="Georgia" w:hAnsi="Georgia"/>
        </w:rPr>
        <w:t>,</w:t>
      </w:r>
    </w:p>
    <w:p w14:paraId="49BA166C" w14:textId="0772D517" w:rsidR="00242758" w:rsidRPr="00003391" w:rsidRDefault="004732DF">
      <w:pPr>
        <w:numPr>
          <w:ilvl w:val="0"/>
          <w:numId w:val="36"/>
        </w:numPr>
        <w:rPr>
          <w:rFonts w:ascii="Georgia" w:hAnsi="Georgia"/>
        </w:rPr>
      </w:pPr>
      <w:r w:rsidRPr="00003391">
        <w:rPr>
          <w:rFonts w:ascii="Georgia" w:hAnsi="Georgia"/>
        </w:rPr>
        <w:t>a function to transfer tokens from one address to another, i.e., to assign copyrights from a holder to another person</w:t>
      </w:r>
      <w:r w:rsidR="00245C77" w:rsidRPr="00003391">
        <w:rPr>
          <w:rFonts w:ascii="Georgia" w:hAnsi="Georgia"/>
        </w:rPr>
        <w:t>,</w:t>
      </w:r>
    </w:p>
    <w:p w14:paraId="02FB19A9" w14:textId="2AF33DAE" w:rsidR="00242758" w:rsidRPr="00003391" w:rsidRDefault="004732DF">
      <w:pPr>
        <w:numPr>
          <w:ilvl w:val="0"/>
          <w:numId w:val="36"/>
        </w:numPr>
        <w:rPr>
          <w:rFonts w:ascii="Georgia" w:hAnsi="Georgia"/>
        </w:rPr>
      </w:pPr>
      <w:r w:rsidRPr="00003391">
        <w:rPr>
          <w:rFonts w:ascii="Georgia" w:hAnsi="Georgia"/>
        </w:rPr>
        <w:t>token standard by inheri</w:t>
      </w:r>
      <w:r w:rsidR="00342DA9" w:rsidRPr="00003391">
        <w:rPr>
          <w:rFonts w:ascii="Georgia" w:hAnsi="Georgia"/>
        </w:rPr>
        <w:t>ti</w:t>
      </w:r>
      <w:r w:rsidRPr="00003391">
        <w:rPr>
          <w:rFonts w:ascii="Georgia" w:hAnsi="Georgia"/>
        </w:rPr>
        <w:t>ng the ERC-721 standard.</w:t>
      </w:r>
      <w:r w:rsidR="00701AC2" w:rsidRPr="00003391">
        <w:rPr>
          <w:rFonts w:ascii="Georgia" w:hAnsi="Georgia"/>
          <w:vertAlign w:val="superscript"/>
        </w:rPr>
        <w:footnoteReference w:id="366"/>
      </w:r>
    </w:p>
    <w:p w14:paraId="76141580" w14:textId="77777777" w:rsidR="00242758" w:rsidRPr="00003391" w:rsidRDefault="00242758">
      <w:pPr>
        <w:rPr>
          <w:rFonts w:ascii="Georgia" w:hAnsi="Georgia"/>
        </w:rPr>
      </w:pPr>
    </w:p>
    <w:p w14:paraId="7B89B6AD" w14:textId="77777777" w:rsidR="00242758" w:rsidRPr="00003391" w:rsidRDefault="00701AC2">
      <w:pPr>
        <w:rPr>
          <w:rFonts w:ascii="Georgia" w:hAnsi="Georgia"/>
        </w:rPr>
      </w:pPr>
      <w:r w:rsidRPr="00003391">
        <w:rPr>
          <w:rFonts w:ascii="Georgia" w:hAnsi="Georgia"/>
        </w:rPr>
        <w:t xml:space="preserve">The </w:t>
      </w:r>
      <w:proofErr w:type="spellStart"/>
      <w:r w:rsidRPr="00003391">
        <w:rPr>
          <w:rFonts w:ascii="Georgia" w:hAnsi="Georgia"/>
        </w:rPr>
        <w:t>LicenseBase</w:t>
      </w:r>
      <w:proofErr w:type="spellEnd"/>
      <w:r w:rsidRPr="00003391">
        <w:rPr>
          <w:rFonts w:ascii="Georgia" w:hAnsi="Georgia"/>
        </w:rPr>
        <w:t xml:space="preserve"> smart contract provides the code for creating and storing license profiles that can be “purchased through [the] web application.”</w:t>
      </w:r>
      <w:r w:rsidRPr="00003391">
        <w:rPr>
          <w:rFonts w:ascii="Georgia" w:hAnsi="Georgia"/>
          <w:vertAlign w:val="superscript"/>
        </w:rPr>
        <w:footnoteReference w:id="367"/>
      </w:r>
      <w:r w:rsidRPr="00003391">
        <w:rPr>
          <w:rFonts w:ascii="Georgia" w:hAnsi="Georgia"/>
        </w:rPr>
        <w:t xml:space="preserve"> Specifically, the </w:t>
      </w:r>
      <w:proofErr w:type="spellStart"/>
      <w:r w:rsidRPr="00003391">
        <w:rPr>
          <w:rFonts w:ascii="Georgia" w:hAnsi="Georgia"/>
        </w:rPr>
        <w:t>LicenseBase</w:t>
      </w:r>
      <w:proofErr w:type="spellEnd"/>
      <w:r w:rsidRPr="00003391">
        <w:rPr>
          <w:rFonts w:ascii="Georgia" w:hAnsi="Georgia"/>
        </w:rPr>
        <w:t xml:space="preserve"> smart contract defines the:</w:t>
      </w:r>
    </w:p>
    <w:p w14:paraId="6D320042" w14:textId="77777777" w:rsidR="00242758" w:rsidRPr="00003391" w:rsidRDefault="00242758">
      <w:pPr>
        <w:rPr>
          <w:rFonts w:ascii="Georgia" w:hAnsi="Georgia"/>
        </w:rPr>
      </w:pPr>
    </w:p>
    <w:p w14:paraId="3240D618" w14:textId="3D9BE456" w:rsidR="00242758" w:rsidRPr="00003391" w:rsidRDefault="00342B6C">
      <w:pPr>
        <w:numPr>
          <w:ilvl w:val="0"/>
          <w:numId w:val="3"/>
        </w:numPr>
        <w:rPr>
          <w:rFonts w:ascii="Georgia" w:hAnsi="Georgia"/>
        </w:rPr>
      </w:pPr>
      <w:r w:rsidRPr="00003391">
        <w:rPr>
          <w:rFonts w:ascii="Georgia" w:hAnsi="Georgia"/>
        </w:rPr>
        <w:t>a struct of license profiles,</w:t>
      </w:r>
    </w:p>
    <w:p w14:paraId="7C6222C5" w14:textId="0A9048A9" w:rsidR="00242758" w:rsidRPr="00003391" w:rsidRDefault="00342B6C">
      <w:pPr>
        <w:numPr>
          <w:ilvl w:val="0"/>
          <w:numId w:val="3"/>
        </w:numPr>
        <w:rPr>
          <w:rFonts w:ascii="Georgia" w:hAnsi="Georgia"/>
        </w:rPr>
      </w:pPr>
      <w:r w:rsidRPr="00003391">
        <w:rPr>
          <w:rFonts w:ascii="Georgia" w:hAnsi="Georgia"/>
        </w:rPr>
        <w:t>a mapping of license profiles to addresses,</w:t>
      </w:r>
    </w:p>
    <w:p w14:paraId="5BDCC76A" w14:textId="3C3E0405" w:rsidR="00242758" w:rsidRPr="00003391" w:rsidRDefault="00342B6C">
      <w:pPr>
        <w:numPr>
          <w:ilvl w:val="0"/>
          <w:numId w:val="3"/>
        </w:numPr>
        <w:rPr>
          <w:rFonts w:ascii="Georgia" w:hAnsi="Georgia"/>
        </w:rPr>
      </w:pPr>
      <w:r w:rsidRPr="00003391">
        <w:rPr>
          <w:rFonts w:ascii="Georgia" w:hAnsi="Georgia"/>
        </w:rPr>
        <w:t>an array to act as a master database for the license profiles, and</w:t>
      </w:r>
    </w:p>
    <w:p w14:paraId="3FDB246B" w14:textId="06324F0B" w:rsidR="00242758" w:rsidRPr="00003391" w:rsidRDefault="00342B6C">
      <w:pPr>
        <w:numPr>
          <w:ilvl w:val="0"/>
          <w:numId w:val="3"/>
        </w:numPr>
        <w:rPr>
          <w:rFonts w:ascii="Georgia" w:hAnsi="Georgia"/>
        </w:rPr>
      </w:pPr>
      <w:r w:rsidRPr="00003391">
        <w:rPr>
          <w:rFonts w:ascii="Georgia" w:hAnsi="Georgia"/>
        </w:rPr>
        <w:t>a function to register a license and add it to the array.</w:t>
      </w:r>
      <w:r w:rsidR="00701AC2" w:rsidRPr="00003391">
        <w:rPr>
          <w:rFonts w:ascii="Georgia" w:hAnsi="Georgia"/>
          <w:vertAlign w:val="superscript"/>
        </w:rPr>
        <w:footnoteReference w:id="368"/>
      </w:r>
    </w:p>
    <w:p w14:paraId="551100D3" w14:textId="77777777" w:rsidR="00242758" w:rsidRPr="00003391" w:rsidRDefault="00242758">
      <w:pPr>
        <w:rPr>
          <w:rFonts w:ascii="Georgia" w:hAnsi="Georgia"/>
        </w:rPr>
      </w:pPr>
    </w:p>
    <w:p w14:paraId="08598455" w14:textId="77777777" w:rsidR="00242758" w:rsidRPr="00003391" w:rsidRDefault="00701AC2">
      <w:pPr>
        <w:rPr>
          <w:rFonts w:ascii="Georgia" w:hAnsi="Georgia"/>
        </w:rPr>
      </w:pPr>
      <w:r w:rsidRPr="00003391">
        <w:rPr>
          <w:rFonts w:ascii="Georgia" w:hAnsi="Georgia"/>
        </w:rPr>
        <w:lastRenderedPageBreak/>
        <w:t xml:space="preserve">The </w:t>
      </w:r>
      <w:proofErr w:type="spellStart"/>
      <w:r w:rsidRPr="00003391">
        <w:rPr>
          <w:rFonts w:ascii="Georgia" w:hAnsi="Georgia"/>
        </w:rPr>
        <w:t>LicensePurchase</w:t>
      </w:r>
      <w:proofErr w:type="spellEnd"/>
      <w:r w:rsidRPr="00003391">
        <w:rPr>
          <w:rFonts w:ascii="Georgia" w:hAnsi="Georgia"/>
        </w:rPr>
        <w:t xml:space="preserve"> smart contract provides “defines the function used when buying a specific license for a work” and a function used when contributors want to withdraw their entitled royalties.</w:t>
      </w:r>
      <w:r w:rsidRPr="00003391">
        <w:rPr>
          <w:rFonts w:ascii="Georgia" w:hAnsi="Georgia"/>
          <w:vertAlign w:val="superscript"/>
        </w:rPr>
        <w:footnoteReference w:id="369"/>
      </w:r>
    </w:p>
    <w:p w14:paraId="6D367702" w14:textId="77777777" w:rsidR="00242758" w:rsidRPr="00003391" w:rsidRDefault="00242758">
      <w:pPr>
        <w:rPr>
          <w:rFonts w:ascii="Georgia" w:hAnsi="Georgia"/>
        </w:rPr>
      </w:pPr>
    </w:p>
    <w:p w14:paraId="4DB4BEC3" w14:textId="77777777" w:rsidR="00242758" w:rsidRPr="00003391" w:rsidRDefault="00242758">
      <w:pPr>
        <w:rPr>
          <w:rFonts w:ascii="Georgia" w:hAnsi="Georgia"/>
        </w:rPr>
      </w:pPr>
    </w:p>
    <w:p w14:paraId="02182146" w14:textId="77777777" w:rsidR="00242758" w:rsidRPr="00003391" w:rsidRDefault="00242758">
      <w:pPr>
        <w:rPr>
          <w:rFonts w:ascii="Georgia" w:hAnsi="Georgia"/>
        </w:rPr>
      </w:pPr>
    </w:p>
    <w:p w14:paraId="72C12A62" w14:textId="7B710234" w:rsidR="00242758" w:rsidRPr="00003391" w:rsidRDefault="00701AC2">
      <w:pPr>
        <w:rPr>
          <w:rFonts w:ascii="Georgia" w:hAnsi="Georgia"/>
        </w:rPr>
      </w:pPr>
      <w:r w:rsidRPr="00003391">
        <w:rPr>
          <w:rFonts w:ascii="Georgia" w:hAnsi="Georgia"/>
        </w:rPr>
        <w:t xml:space="preserve">Additionally, </w:t>
      </w:r>
      <w:proofErr w:type="spellStart"/>
      <w:r w:rsidR="006B4941" w:rsidRPr="00003391">
        <w:rPr>
          <w:rFonts w:ascii="Georgia" w:hAnsi="Georgia"/>
        </w:rPr>
        <w:t>Engebretsen</w:t>
      </w:r>
      <w:proofErr w:type="spellEnd"/>
      <w:r w:rsidR="006B4941" w:rsidRPr="00003391">
        <w:rPr>
          <w:rFonts w:ascii="Georgia" w:hAnsi="Georgia"/>
        </w:rPr>
        <w:t xml:space="preserve"> and Haugen</w:t>
      </w:r>
      <w:r w:rsidRPr="00003391">
        <w:rPr>
          <w:rFonts w:ascii="Georgia" w:hAnsi="Georgia"/>
        </w:rPr>
        <w:t xml:space="preserve"> discussed that the </w:t>
      </w:r>
      <w:proofErr w:type="spellStart"/>
      <w:r w:rsidR="008F7DE7" w:rsidRPr="00003391">
        <w:rPr>
          <w:rFonts w:ascii="Georgia" w:hAnsi="Georgia"/>
        </w:rPr>
        <w:t>LicensePurchase</w:t>
      </w:r>
      <w:proofErr w:type="spellEnd"/>
      <w:r w:rsidR="008F7DE7" w:rsidRPr="00003391">
        <w:rPr>
          <w:rFonts w:ascii="Georgia" w:hAnsi="Georgia"/>
        </w:rPr>
        <w:t xml:space="preserve"> smart contract can</w:t>
      </w:r>
      <w:r w:rsidRPr="00003391">
        <w:rPr>
          <w:rFonts w:ascii="Georgia" w:hAnsi="Georgia"/>
        </w:rPr>
        <w:t xml:space="preserve"> hold ETH as part of transactions, and that a mapping is included so that the ETH stored in the smart contract, i.e., paid royalties, will  be mapped onto the token ID, i.e., the contributors addresses.</w:t>
      </w:r>
      <w:r w:rsidRPr="00003391">
        <w:rPr>
          <w:rFonts w:ascii="Georgia" w:hAnsi="Georgia"/>
          <w:vertAlign w:val="superscript"/>
        </w:rPr>
        <w:footnoteReference w:id="370"/>
      </w:r>
      <w:r w:rsidRPr="00003391">
        <w:rPr>
          <w:rFonts w:ascii="Georgia" w:hAnsi="Georgia"/>
        </w:rPr>
        <w:t xml:space="preserve"> This mapping scheme was chosen to save on gas costs and to optimize the smart contracts.</w:t>
      </w:r>
      <w:r w:rsidRPr="00003391">
        <w:rPr>
          <w:rFonts w:ascii="Georgia" w:hAnsi="Georgia"/>
          <w:vertAlign w:val="superscript"/>
        </w:rPr>
        <w:footnoteReference w:id="371"/>
      </w:r>
    </w:p>
    <w:p w14:paraId="7783D508" w14:textId="77777777" w:rsidR="00242758" w:rsidRPr="00003391" w:rsidRDefault="00242758">
      <w:pPr>
        <w:rPr>
          <w:rFonts w:ascii="Georgia" w:hAnsi="Georgia"/>
        </w:rPr>
      </w:pPr>
    </w:p>
    <w:p w14:paraId="1790862D" w14:textId="396E894A" w:rsidR="00242758" w:rsidRPr="00003391" w:rsidRDefault="00701AC2">
      <w:pPr>
        <w:rPr>
          <w:rFonts w:ascii="Georgia" w:hAnsi="Georgia"/>
        </w:rPr>
      </w:pPr>
      <w:r w:rsidRPr="00003391">
        <w:rPr>
          <w:rFonts w:ascii="Georgia" w:hAnsi="Georgia"/>
        </w:rPr>
        <w:t xml:space="preserve">The </w:t>
      </w:r>
      <w:proofErr w:type="spellStart"/>
      <w:proofErr w:type="gramStart"/>
      <w:r w:rsidRPr="00003391">
        <w:rPr>
          <w:rFonts w:ascii="Georgia" w:hAnsi="Georgia"/>
        </w:rPr>
        <w:t>withdrawFromWorkId</w:t>
      </w:r>
      <w:proofErr w:type="spellEnd"/>
      <w:r w:rsidRPr="00003391">
        <w:rPr>
          <w:rFonts w:ascii="Georgia" w:hAnsi="Georgia"/>
        </w:rPr>
        <w:t>(</w:t>
      </w:r>
      <w:proofErr w:type="gramEnd"/>
      <w:r w:rsidRPr="00003391">
        <w:rPr>
          <w:rFonts w:ascii="Georgia" w:hAnsi="Georgia"/>
        </w:rPr>
        <w:t xml:space="preserve">) function determines which tokens, i.e., copyrights to a work, the sender owns (through </w:t>
      </w:r>
      <w:proofErr w:type="spellStart"/>
      <w:r w:rsidRPr="00003391">
        <w:rPr>
          <w:rFonts w:ascii="Georgia" w:hAnsi="Georgia"/>
        </w:rPr>
        <w:t>msg.sender</w:t>
      </w:r>
      <w:proofErr w:type="spellEnd"/>
      <w:r w:rsidRPr="00003391">
        <w:rPr>
          <w:rFonts w:ascii="Georgia" w:hAnsi="Georgia"/>
        </w:rPr>
        <w:t xml:space="preserve">), “calculates the aggregated token balance sum, [and sends the sum] from the smart contract account to the account of </w:t>
      </w:r>
      <w:proofErr w:type="spellStart"/>
      <w:r w:rsidRPr="00003391">
        <w:rPr>
          <w:rFonts w:ascii="Georgia" w:hAnsi="Georgia"/>
        </w:rPr>
        <w:t>msg.sender</w:t>
      </w:r>
      <w:proofErr w:type="spellEnd"/>
      <w:r w:rsidRPr="00003391">
        <w:rPr>
          <w:rFonts w:ascii="Georgia" w:hAnsi="Georgia"/>
        </w:rPr>
        <w:t>.”</w:t>
      </w:r>
      <w:r w:rsidRPr="00003391">
        <w:rPr>
          <w:rFonts w:ascii="Georgia" w:hAnsi="Georgia"/>
          <w:vertAlign w:val="superscript"/>
        </w:rPr>
        <w:footnoteReference w:id="372"/>
      </w:r>
    </w:p>
    <w:p w14:paraId="1E781FFA" w14:textId="77777777" w:rsidR="00242758" w:rsidRPr="00003391" w:rsidRDefault="00242758">
      <w:pPr>
        <w:rPr>
          <w:rFonts w:ascii="Georgia" w:hAnsi="Georgia"/>
        </w:rPr>
      </w:pPr>
    </w:p>
    <w:p w14:paraId="016F7312" w14:textId="6A2FCE77" w:rsidR="00242758" w:rsidRPr="00003391" w:rsidRDefault="00701AC2">
      <w:pPr>
        <w:rPr>
          <w:rFonts w:ascii="Georgia" w:hAnsi="Georgia"/>
        </w:rPr>
      </w:pPr>
      <w:r w:rsidRPr="00003391">
        <w:rPr>
          <w:rFonts w:ascii="Georgia" w:hAnsi="Georgia"/>
        </w:rPr>
        <w:t xml:space="preserve">In the web application, </w:t>
      </w:r>
      <w:proofErr w:type="spellStart"/>
      <w:r w:rsidR="00BA2E13" w:rsidRPr="00003391">
        <w:rPr>
          <w:rFonts w:ascii="Georgia" w:hAnsi="Georgia"/>
        </w:rPr>
        <w:t>Engebretsen</w:t>
      </w:r>
      <w:proofErr w:type="spellEnd"/>
      <w:r w:rsidR="00BA2E13" w:rsidRPr="00003391">
        <w:rPr>
          <w:rFonts w:ascii="Georgia" w:hAnsi="Georgia"/>
        </w:rPr>
        <w:t xml:space="preserve"> and Haugen </w:t>
      </w:r>
      <w:r w:rsidRPr="00003391">
        <w:rPr>
          <w:rFonts w:ascii="Georgia" w:hAnsi="Georgia"/>
        </w:rPr>
        <w:t xml:space="preserve">  specifically mention the blockchain services needed to connect the web application to the smart contracts.</w:t>
      </w:r>
      <w:r w:rsidRPr="00003391">
        <w:rPr>
          <w:rFonts w:ascii="Georgia" w:hAnsi="Georgia"/>
          <w:vertAlign w:val="superscript"/>
        </w:rPr>
        <w:footnoteReference w:id="373"/>
      </w:r>
    </w:p>
    <w:p w14:paraId="2B9E2453" w14:textId="77777777" w:rsidR="00242758" w:rsidRPr="00003391" w:rsidRDefault="00242758">
      <w:pPr>
        <w:rPr>
          <w:rFonts w:ascii="Georgia" w:hAnsi="Georgia"/>
        </w:rPr>
      </w:pPr>
    </w:p>
    <w:p w14:paraId="016EE230" w14:textId="41F9EDAF" w:rsidR="00242758" w:rsidRPr="00003391" w:rsidRDefault="00701AC2" w:rsidP="00A7584E">
      <w:pPr>
        <w:rPr>
          <w:rFonts w:ascii="Georgia" w:hAnsi="Georgia"/>
        </w:rPr>
      </w:pPr>
      <w:proofErr w:type="spellStart"/>
      <w:r w:rsidRPr="00003391">
        <w:rPr>
          <w:rFonts w:ascii="Georgia" w:hAnsi="Georgia"/>
        </w:rPr>
        <w:t>Engebretsen</w:t>
      </w:r>
      <w:proofErr w:type="spellEnd"/>
      <w:r w:rsidRPr="00003391">
        <w:rPr>
          <w:rFonts w:ascii="Georgia" w:hAnsi="Georgia"/>
        </w:rPr>
        <w:t xml:space="preserve"> and Haugen included two blockchain services in their Angular application to handle blockchain-related services:</w:t>
      </w:r>
      <w:r w:rsidR="002C29A1" w:rsidRPr="00003391">
        <w:rPr>
          <w:rFonts w:ascii="Georgia" w:hAnsi="Georgia"/>
        </w:rPr>
        <w:t xml:space="preserve"> 1)</w:t>
      </w:r>
      <w:r w:rsidR="00DE28C9" w:rsidRPr="00003391">
        <w:rPr>
          <w:rFonts w:ascii="Georgia" w:hAnsi="Georgia"/>
        </w:rPr>
        <w:t xml:space="preserve"> </w:t>
      </w:r>
      <w:r w:rsidRPr="00003391">
        <w:rPr>
          <w:rFonts w:ascii="Georgia" w:hAnsi="Georgia"/>
        </w:rPr>
        <w:t>“web3.service.ts</w:t>
      </w:r>
      <w:r w:rsidR="002C29A1" w:rsidRPr="00003391">
        <w:rPr>
          <w:rFonts w:ascii="Georgia" w:hAnsi="Georgia"/>
        </w:rPr>
        <w:t>,”</w:t>
      </w:r>
      <w:r w:rsidRPr="00003391">
        <w:rPr>
          <w:rFonts w:ascii="Georgia" w:hAnsi="Georgia"/>
        </w:rPr>
        <w:t xml:space="preserve"> and </w:t>
      </w:r>
      <w:r w:rsidR="002C29A1" w:rsidRPr="00003391">
        <w:rPr>
          <w:rFonts w:ascii="Georgia" w:hAnsi="Georgia"/>
        </w:rPr>
        <w:t>2)</w:t>
      </w:r>
      <w:r w:rsidR="00DE28C9" w:rsidRPr="00003391">
        <w:rPr>
          <w:rFonts w:ascii="Georgia" w:hAnsi="Georgia"/>
        </w:rPr>
        <w:t xml:space="preserve"> “</w:t>
      </w:r>
      <w:proofErr w:type="spellStart"/>
      <w:proofErr w:type="gramStart"/>
      <w:r w:rsidRPr="00003391">
        <w:rPr>
          <w:rFonts w:ascii="Georgia" w:hAnsi="Georgia"/>
        </w:rPr>
        <w:t>ethereum.service</w:t>
      </w:r>
      <w:proofErr w:type="gramEnd"/>
      <w:r w:rsidRPr="00003391">
        <w:rPr>
          <w:rFonts w:ascii="Georgia" w:hAnsi="Georgia"/>
        </w:rPr>
        <w:t>.ts</w:t>
      </w:r>
      <w:proofErr w:type="spellEnd"/>
      <w:r w:rsidRPr="00003391">
        <w:rPr>
          <w:rFonts w:ascii="Georgia" w:hAnsi="Georgia"/>
        </w:rPr>
        <w:t>.”</w:t>
      </w:r>
      <w:r w:rsidRPr="00003391">
        <w:rPr>
          <w:rFonts w:ascii="Georgia" w:hAnsi="Georgia"/>
          <w:vertAlign w:val="superscript"/>
        </w:rPr>
        <w:footnoteReference w:id="374"/>
      </w:r>
    </w:p>
    <w:p w14:paraId="15E7F686" w14:textId="77777777" w:rsidR="00242758" w:rsidRPr="00003391" w:rsidRDefault="00242758">
      <w:pPr>
        <w:rPr>
          <w:rFonts w:ascii="Georgia" w:hAnsi="Georgia"/>
        </w:rPr>
      </w:pPr>
    </w:p>
    <w:p w14:paraId="7EE93729" w14:textId="1992AA1F" w:rsidR="00242758" w:rsidRPr="00003391" w:rsidRDefault="00701AC2">
      <w:pPr>
        <w:rPr>
          <w:rFonts w:ascii="Georgia" w:hAnsi="Georgia"/>
        </w:rPr>
      </w:pPr>
      <w:r w:rsidRPr="00003391">
        <w:rPr>
          <w:rFonts w:ascii="Georgia" w:hAnsi="Georgia"/>
        </w:rPr>
        <w:t xml:space="preserve">The </w:t>
      </w:r>
      <w:r w:rsidR="00CC616E" w:rsidRPr="00003391">
        <w:rPr>
          <w:rFonts w:ascii="Georgia" w:hAnsi="Georgia"/>
        </w:rPr>
        <w:t>web3.service.ts</w:t>
      </w:r>
      <w:r w:rsidR="00CC616E" w:rsidRPr="00003391" w:rsidDel="00CC616E">
        <w:rPr>
          <w:rFonts w:ascii="Georgia" w:hAnsi="Georgia"/>
        </w:rPr>
        <w:t xml:space="preserve"> </w:t>
      </w:r>
      <w:r w:rsidRPr="00003391">
        <w:rPr>
          <w:rFonts w:ascii="Georgia" w:hAnsi="Georgia"/>
        </w:rPr>
        <w:t xml:space="preserve">service is “mainly for establishing a Web3.js provider [to] connect [the] Angular application to the running blockchain. That is the service where </w:t>
      </w:r>
      <w:proofErr w:type="spellStart"/>
      <w:r w:rsidRPr="00003391">
        <w:rPr>
          <w:rFonts w:ascii="Georgia" w:hAnsi="Georgia"/>
        </w:rPr>
        <w:t>MetaMask</w:t>
      </w:r>
      <w:proofErr w:type="spellEnd"/>
      <w:r w:rsidRPr="00003391">
        <w:rPr>
          <w:rFonts w:ascii="Georgia" w:hAnsi="Georgia"/>
        </w:rPr>
        <w:t xml:space="preserve"> is set as the </w:t>
      </w:r>
      <w:r w:rsidRPr="00003391">
        <w:rPr>
          <w:rFonts w:ascii="Georgia" w:hAnsi="Georgia"/>
        </w:rPr>
        <w:lastRenderedPageBreak/>
        <w:t>current Web3 provider.”</w:t>
      </w:r>
      <w:r w:rsidRPr="00003391">
        <w:rPr>
          <w:rFonts w:ascii="Georgia" w:hAnsi="Georgia"/>
          <w:vertAlign w:val="superscript"/>
        </w:rPr>
        <w:footnoteReference w:id="375"/>
      </w:r>
      <w:r w:rsidRPr="00003391">
        <w:rPr>
          <w:rFonts w:ascii="Georgia" w:hAnsi="Georgia"/>
        </w:rPr>
        <w:t xml:space="preserve"> “The </w:t>
      </w:r>
      <w:proofErr w:type="spellStart"/>
      <w:proofErr w:type="gramStart"/>
      <w:r w:rsidR="00CA1AF4" w:rsidRPr="00003391">
        <w:rPr>
          <w:rFonts w:ascii="Georgia" w:hAnsi="Georgia"/>
        </w:rPr>
        <w:t>ethereum.service</w:t>
      </w:r>
      <w:proofErr w:type="gramEnd"/>
      <w:r w:rsidR="00CA1AF4" w:rsidRPr="00003391">
        <w:rPr>
          <w:rFonts w:ascii="Georgia" w:hAnsi="Georgia"/>
        </w:rPr>
        <w:t>.ts</w:t>
      </w:r>
      <w:proofErr w:type="spellEnd"/>
      <w:r w:rsidRPr="00003391">
        <w:rPr>
          <w:rFonts w:ascii="Georgia" w:hAnsi="Georgia"/>
        </w:rPr>
        <w:t xml:space="preserve"> service provides the components with access to the functionality of the deployed smart contract.”</w:t>
      </w:r>
      <w:r w:rsidRPr="00003391">
        <w:rPr>
          <w:rFonts w:ascii="Georgia" w:hAnsi="Georgia"/>
          <w:vertAlign w:val="superscript"/>
        </w:rPr>
        <w:footnoteReference w:id="376"/>
      </w:r>
    </w:p>
    <w:p w14:paraId="53F62C59" w14:textId="77777777" w:rsidR="00242758" w:rsidRPr="00003391" w:rsidRDefault="00242758">
      <w:pPr>
        <w:rPr>
          <w:rFonts w:ascii="Georgia" w:hAnsi="Georgia"/>
        </w:rPr>
      </w:pPr>
    </w:p>
    <w:p w14:paraId="556A266E" w14:textId="38A4EE80" w:rsidR="00242758" w:rsidRPr="00003391" w:rsidRDefault="00701AC2" w:rsidP="00A7584E">
      <w:pPr>
        <w:ind w:firstLine="720"/>
        <w:rPr>
          <w:rFonts w:ascii="Georgia" w:hAnsi="Georgia"/>
        </w:rPr>
      </w:pPr>
      <w:proofErr w:type="spellStart"/>
      <w:r w:rsidRPr="00003391">
        <w:rPr>
          <w:rFonts w:ascii="Georgia" w:hAnsi="Georgia"/>
        </w:rPr>
        <w:t>Engebretsen</w:t>
      </w:r>
      <w:proofErr w:type="spellEnd"/>
      <w:r w:rsidRPr="00003391">
        <w:rPr>
          <w:rFonts w:ascii="Georgia" w:hAnsi="Georgia"/>
        </w:rPr>
        <w:t xml:space="preserve"> and Haugen then summarized the results of their </w:t>
      </w:r>
      <w:proofErr w:type="spellStart"/>
      <w:r w:rsidRPr="00003391">
        <w:rPr>
          <w:rFonts w:ascii="Georgia" w:hAnsi="Georgia"/>
        </w:rPr>
        <w:t>PoC</w:t>
      </w:r>
      <w:proofErr w:type="spellEnd"/>
      <w:r w:rsidRPr="00003391">
        <w:rPr>
          <w:rFonts w:ascii="Georgia" w:hAnsi="Georgia"/>
        </w:rPr>
        <w:t>.</w:t>
      </w:r>
      <w:r w:rsidRPr="00003391">
        <w:rPr>
          <w:rFonts w:ascii="Georgia" w:hAnsi="Georgia"/>
          <w:vertAlign w:val="superscript"/>
        </w:rPr>
        <w:footnoteReference w:id="377"/>
      </w:r>
      <w:r w:rsidRPr="00003391">
        <w:rPr>
          <w:rFonts w:ascii="Georgia" w:hAnsi="Georgia"/>
        </w:rPr>
        <w:t xml:space="preserve"> </w:t>
      </w:r>
      <w:proofErr w:type="spellStart"/>
      <w:r w:rsidRPr="00003391">
        <w:rPr>
          <w:rFonts w:ascii="Georgia" w:hAnsi="Georgia"/>
        </w:rPr>
        <w:t>Engebretsen</w:t>
      </w:r>
      <w:proofErr w:type="spellEnd"/>
      <w:r w:rsidRPr="00003391">
        <w:rPr>
          <w:rFonts w:ascii="Georgia" w:hAnsi="Georgia"/>
        </w:rPr>
        <w:t xml:space="preserve"> and Haugen determined that in applying blockchain to the music industry, blockchain could provide more transparency within the ecosystem and optimize the industry's currently inefficient money flow.</w:t>
      </w:r>
      <w:r w:rsidRPr="00003391">
        <w:rPr>
          <w:rFonts w:ascii="Georgia" w:hAnsi="Georgia"/>
          <w:vertAlign w:val="superscript"/>
        </w:rPr>
        <w:footnoteReference w:id="378"/>
      </w:r>
      <w:r w:rsidR="003259AF" w:rsidRPr="00003391">
        <w:rPr>
          <w:rFonts w:ascii="Georgia" w:hAnsi="Georgia"/>
        </w:rPr>
        <w:t xml:space="preserve"> </w:t>
      </w:r>
      <w:proofErr w:type="spellStart"/>
      <w:r w:rsidRPr="00003391">
        <w:rPr>
          <w:rFonts w:ascii="Georgia" w:hAnsi="Georgia"/>
        </w:rPr>
        <w:t>Engebretsen</w:t>
      </w:r>
      <w:proofErr w:type="spellEnd"/>
      <w:r w:rsidRPr="00003391">
        <w:rPr>
          <w:rFonts w:ascii="Georgia" w:hAnsi="Georgia"/>
        </w:rPr>
        <w:t xml:space="preserve"> and Haugen’s </w:t>
      </w:r>
      <w:proofErr w:type="spellStart"/>
      <w:r w:rsidRPr="00003391">
        <w:rPr>
          <w:rFonts w:ascii="Georgia" w:hAnsi="Georgia"/>
        </w:rPr>
        <w:t>PoC</w:t>
      </w:r>
      <w:proofErr w:type="spellEnd"/>
      <w:r w:rsidRPr="00003391">
        <w:rPr>
          <w:rFonts w:ascii="Georgia" w:hAnsi="Georgia"/>
        </w:rPr>
        <w:t xml:space="preserve"> successfully implemented </w:t>
      </w:r>
      <w:r w:rsidR="002F7A9D" w:rsidRPr="00003391">
        <w:rPr>
          <w:rFonts w:ascii="Georgia" w:hAnsi="Georgia"/>
        </w:rPr>
        <w:t xml:space="preserve">these </w:t>
      </w:r>
      <w:r w:rsidRPr="00003391">
        <w:rPr>
          <w:rFonts w:ascii="Georgia" w:hAnsi="Georgia"/>
        </w:rPr>
        <w:t>four components:</w:t>
      </w:r>
    </w:p>
    <w:p w14:paraId="64513C13" w14:textId="77777777" w:rsidR="00242758" w:rsidRPr="00003391" w:rsidRDefault="00242758">
      <w:pPr>
        <w:rPr>
          <w:rFonts w:ascii="Georgia" w:hAnsi="Georgia"/>
        </w:rPr>
      </w:pPr>
    </w:p>
    <w:p w14:paraId="1B7A973F" w14:textId="3F97E7C9" w:rsidR="00242758" w:rsidRPr="00003391" w:rsidRDefault="002F7A9D">
      <w:pPr>
        <w:numPr>
          <w:ilvl w:val="0"/>
          <w:numId w:val="48"/>
        </w:numPr>
        <w:rPr>
          <w:rFonts w:ascii="Georgia" w:hAnsi="Georgia"/>
          <w:sz w:val="18"/>
          <w:szCs w:val="18"/>
        </w:rPr>
      </w:pPr>
      <w:r w:rsidRPr="00003391">
        <w:rPr>
          <w:rFonts w:ascii="Georgia" w:hAnsi="Georgia"/>
          <w:sz w:val="18"/>
          <w:szCs w:val="18"/>
        </w:rPr>
        <w:t>“an open [and] transparent” registered works and licenses database,</w:t>
      </w:r>
    </w:p>
    <w:p w14:paraId="49090668" w14:textId="4B454EEA" w:rsidR="00242758" w:rsidRPr="00003391" w:rsidRDefault="002F7A9D">
      <w:pPr>
        <w:numPr>
          <w:ilvl w:val="0"/>
          <w:numId w:val="48"/>
        </w:numPr>
        <w:rPr>
          <w:rFonts w:ascii="Georgia" w:hAnsi="Georgia"/>
          <w:sz w:val="18"/>
          <w:szCs w:val="18"/>
        </w:rPr>
      </w:pPr>
      <w:r w:rsidRPr="00003391">
        <w:rPr>
          <w:rFonts w:ascii="Georgia" w:hAnsi="Georgia"/>
          <w:sz w:val="18"/>
          <w:szCs w:val="18"/>
        </w:rPr>
        <w:t>representing copyright as erc721 tokens,</w:t>
      </w:r>
    </w:p>
    <w:p w14:paraId="7A47984C" w14:textId="77777777" w:rsidR="00242758" w:rsidRPr="00003391" w:rsidRDefault="00701AC2">
      <w:pPr>
        <w:numPr>
          <w:ilvl w:val="0"/>
          <w:numId w:val="48"/>
        </w:numPr>
        <w:rPr>
          <w:rFonts w:ascii="Georgia" w:hAnsi="Georgia"/>
          <w:sz w:val="18"/>
          <w:szCs w:val="18"/>
        </w:rPr>
      </w:pPr>
      <w:r w:rsidRPr="00003391">
        <w:rPr>
          <w:rFonts w:ascii="Georgia" w:hAnsi="Georgia"/>
          <w:sz w:val="18"/>
          <w:szCs w:val="18"/>
        </w:rPr>
        <w:t>“[u]</w:t>
      </w:r>
      <w:proofErr w:type="spellStart"/>
      <w:r w:rsidRPr="00003391">
        <w:rPr>
          <w:rFonts w:ascii="Georgia" w:hAnsi="Georgia"/>
          <w:sz w:val="18"/>
          <w:szCs w:val="18"/>
        </w:rPr>
        <w:t>sers</w:t>
      </w:r>
      <w:proofErr w:type="spellEnd"/>
      <w:r w:rsidRPr="00003391">
        <w:rPr>
          <w:rFonts w:ascii="Georgia" w:hAnsi="Georgia"/>
          <w:sz w:val="18"/>
          <w:szCs w:val="18"/>
        </w:rPr>
        <w:t xml:space="preserve"> can create and purchase licenses for single musical works</w:t>
      </w:r>
    </w:p>
    <w:p w14:paraId="27AA979E" w14:textId="77777777" w:rsidR="00242758" w:rsidRPr="00003391" w:rsidRDefault="00701AC2">
      <w:pPr>
        <w:numPr>
          <w:ilvl w:val="0"/>
          <w:numId w:val="48"/>
        </w:numPr>
        <w:rPr>
          <w:rFonts w:ascii="Georgia" w:hAnsi="Georgia"/>
          <w:sz w:val="18"/>
          <w:szCs w:val="18"/>
        </w:rPr>
      </w:pPr>
      <w:r w:rsidRPr="00003391">
        <w:rPr>
          <w:rFonts w:ascii="Georgia" w:hAnsi="Georgia"/>
          <w:sz w:val="18"/>
          <w:szCs w:val="18"/>
        </w:rPr>
        <w:t>“[m]</w:t>
      </w:r>
      <w:proofErr w:type="spellStart"/>
      <w:r w:rsidRPr="00003391">
        <w:rPr>
          <w:rFonts w:ascii="Georgia" w:hAnsi="Georgia"/>
          <w:sz w:val="18"/>
          <w:szCs w:val="18"/>
        </w:rPr>
        <w:t>usicians</w:t>
      </w:r>
      <w:proofErr w:type="spellEnd"/>
      <w:r w:rsidRPr="00003391">
        <w:rPr>
          <w:rFonts w:ascii="Georgia" w:hAnsi="Georgia"/>
          <w:sz w:val="18"/>
          <w:szCs w:val="18"/>
        </w:rPr>
        <w:t xml:space="preserve"> get real-time information about generated license royalties.”</w:t>
      </w:r>
      <w:r w:rsidRPr="00003391">
        <w:rPr>
          <w:rFonts w:ascii="Georgia" w:hAnsi="Georgia"/>
          <w:sz w:val="18"/>
          <w:szCs w:val="18"/>
          <w:vertAlign w:val="superscript"/>
        </w:rPr>
        <w:footnoteReference w:id="379"/>
      </w:r>
    </w:p>
    <w:p w14:paraId="5687538D" w14:textId="77777777" w:rsidR="00242758" w:rsidRPr="00003391" w:rsidRDefault="00242758">
      <w:pPr>
        <w:rPr>
          <w:rFonts w:ascii="Georgia" w:hAnsi="Georgia"/>
        </w:rPr>
      </w:pPr>
    </w:p>
    <w:p w14:paraId="485D292D" w14:textId="7F64C782" w:rsidR="00242758" w:rsidRPr="00003391" w:rsidRDefault="00C0744A" w:rsidP="00A7584E">
      <w:pPr>
        <w:rPr>
          <w:rFonts w:ascii="Georgia" w:hAnsi="Georgia"/>
        </w:rPr>
      </w:pPr>
      <w:r w:rsidRPr="00003391">
        <w:rPr>
          <w:rFonts w:ascii="Georgia" w:hAnsi="Georgia"/>
        </w:rPr>
        <w:t xml:space="preserve">Two </w:t>
      </w:r>
      <w:r w:rsidR="00701AC2" w:rsidRPr="00003391">
        <w:rPr>
          <w:rFonts w:ascii="Georgia" w:hAnsi="Georgia"/>
        </w:rPr>
        <w:t xml:space="preserve">unresolved problems </w:t>
      </w:r>
      <w:proofErr w:type="spellStart"/>
      <w:r w:rsidR="00701AC2" w:rsidRPr="00003391">
        <w:rPr>
          <w:rFonts w:ascii="Georgia" w:hAnsi="Georgia"/>
        </w:rPr>
        <w:t>Engebretsen</w:t>
      </w:r>
      <w:proofErr w:type="spellEnd"/>
      <w:r w:rsidR="00701AC2" w:rsidRPr="00003391">
        <w:rPr>
          <w:rFonts w:ascii="Georgia" w:hAnsi="Georgia"/>
        </w:rPr>
        <w:t xml:space="preserve"> and Haugen’s </w:t>
      </w:r>
      <w:proofErr w:type="spellStart"/>
      <w:r w:rsidR="00701AC2" w:rsidRPr="00003391">
        <w:rPr>
          <w:rFonts w:ascii="Georgia" w:hAnsi="Georgia"/>
        </w:rPr>
        <w:t>PoC</w:t>
      </w:r>
      <w:proofErr w:type="spellEnd"/>
      <w:r w:rsidR="00701AC2" w:rsidRPr="00003391">
        <w:rPr>
          <w:rFonts w:ascii="Georgia" w:hAnsi="Georgia"/>
        </w:rPr>
        <w:t xml:space="preserve"> could not </w:t>
      </w:r>
      <w:r w:rsidR="00903229" w:rsidRPr="00003391">
        <w:rPr>
          <w:rFonts w:ascii="Georgia" w:hAnsi="Georgia"/>
        </w:rPr>
        <w:t>address</w:t>
      </w:r>
      <w:r w:rsidR="000F26D2" w:rsidRPr="00003391">
        <w:rPr>
          <w:rFonts w:ascii="Georgia" w:hAnsi="Georgia"/>
        </w:rPr>
        <w:t xml:space="preserve"> were</w:t>
      </w:r>
      <w:r w:rsidR="00701AC2" w:rsidRPr="00003391">
        <w:rPr>
          <w:rFonts w:ascii="Georgia" w:hAnsi="Georgia"/>
        </w:rPr>
        <w:t>:</w:t>
      </w:r>
      <w:r w:rsidR="00A76A38" w:rsidRPr="00003391">
        <w:rPr>
          <w:rFonts w:ascii="Georgia" w:hAnsi="Georgia"/>
        </w:rPr>
        <w:t xml:space="preserve"> 1) </w:t>
      </w:r>
      <w:r w:rsidR="00AB4856" w:rsidRPr="00003391">
        <w:rPr>
          <w:rFonts w:ascii="Georgia" w:hAnsi="Georgia"/>
        </w:rPr>
        <w:t>an international standard for regulating licensing, and</w:t>
      </w:r>
      <w:r w:rsidR="00A76A38" w:rsidRPr="00003391">
        <w:rPr>
          <w:rFonts w:ascii="Georgia" w:hAnsi="Georgia"/>
        </w:rPr>
        <w:t xml:space="preserve"> 2) </w:t>
      </w:r>
      <w:r w:rsidR="00AB4856" w:rsidRPr="00003391">
        <w:rPr>
          <w:rFonts w:ascii="Georgia" w:hAnsi="Georgia"/>
        </w:rPr>
        <w:t>“[s]</w:t>
      </w:r>
      <w:r w:rsidR="00701AC2" w:rsidRPr="00003391">
        <w:rPr>
          <w:rFonts w:ascii="Georgia" w:hAnsi="Georgia"/>
        </w:rPr>
        <w:t>ingle license contracts that involve several musical works.”</w:t>
      </w:r>
      <w:r w:rsidR="00701AC2" w:rsidRPr="00003391">
        <w:rPr>
          <w:rFonts w:ascii="Georgia" w:hAnsi="Georgia"/>
          <w:vertAlign w:val="superscript"/>
        </w:rPr>
        <w:footnoteReference w:id="380"/>
      </w:r>
    </w:p>
    <w:p w14:paraId="390179D1" w14:textId="77777777" w:rsidR="00242758" w:rsidRPr="00003391" w:rsidRDefault="00242758">
      <w:pPr>
        <w:rPr>
          <w:rFonts w:ascii="Georgia" w:hAnsi="Georgia"/>
        </w:rPr>
      </w:pPr>
    </w:p>
    <w:p w14:paraId="08AB11EF" w14:textId="66581294" w:rsidR="00242758" w:rsidRPr="00003391" w:rsidRDefault="00701AC2">
      <w:pPr>
        <w:rPr>
          <w:rFonts w:ascii="Georgia" w:hAnsi="Georgia"/>
        </w:rPr>
      </w:pPr>
      <w:r w:rsidRPr="00003391">
        <w:rPr>
          <w:rFonts w:ascii="Georgia" w:hAnsi="Georgia"/>
        </w:rPr>
        <w:t>A</w:t>
      </w:r>
      <w:r w:rsidR="00863F8C" w:rsidRPr="00003391">
        <w:rPr>
          <w:rFonts w:ascii="Georgia" w:hAnsi="Georgia"/>
        </w:rPr>
        <w:t xml:space="preserve"> major</w:t>
      </w:r>
      <w:r w:rsidRPr="00003391">
        <w:rPr>
          <w:rFonts w:ascii="Georgia" w:hAnsi="Georgia"/>
        </w:rPr>
        <w:t xml:space="preserve"> accomplishment </w:t>
      </w:r>
      <w:r w:rsidR="00A21A35" w:rsidRPr="00003391">
        <w:rPr>
          <w:rFonts w:ascii="Georgia" w:hAnsi="Georgia"/>
        </w:rPr>
        <w:t>we ascertained from</w:t>
      </w:r>
      <w:r w:rsidRPr="00003391">
        <w:rPr>
          <w:rFonts w:ascii="Georgia" w:hAnsi="Georgia"/>
        </w:rPr>
        <w:t xml:space="preserve"> </w:t>
      </w:r>
      <w:proofErr w:type="spellStart"/>
      <w:r w:rsidRPr="00003391">
        <w:rPr>
          <w:rFonts w:ascii="Georgia" w:hAnsi="Georgia"/>
        </w:rPr>
        <w:t>Engebretsen</w:t>
      </w:r>
      <w:proofErr w:type="spellEnd"/>
      <w:r w:rsidRPr="00003391">
        <w:rPr>
          <w:rFonts w:ascii="Georgia" w:hAnsi="Georgia"/>
        </w:rPr>
        <w:t xml:space="preserve"> and Haugen’s </w:t>
      </w:r>
      <w:proofErr w:type="spellStart"/>
      <w:r w:rsidRPr="00003391">
        <w:rPr>
          <w:rFonts w:ascii="Georgia" w:hAnsi="Georgia"/>
        </w:rPr>
        <w:t>PoC</w:t>
      </w:r>
      <w:proofErr w:type="spellEnd"/>
      <w:r w:rsidR="00863F8C" w:rsidRPr="00003391">
        <w:rPr>
          <w:rFonts w:ascii="Georgia" w:hAnsi="Georgia"/>
        </w:rPr>
        <w:t xml:space="preserve"> (which they also </w:t>
      </w:r>
      <w:r w:rsidR="00DE28C9" w:rsidRPr="00003391">
        <w:rPr>
          <w:rFonts w:ascii="Georgia" w:hAnsi="Georgia"/>
        </w:rPr>
        <w:t>acknowledged</w:t>
      </w:r>
      <w:r w:rsidR="00863F8C" w:rsidRPr="00003391">
        <w:rPr>
          <w:rFonts w:ascii="Georgia" w:hAnsi="Georgia"/>
        </w:rPr>
        <w:t>)</w:t>
      </w:r>
      <w:r w:rsidRPr="00003391">
        <w:rPr>
          <w:rFonts w:ascii="Georgia" w:hAnsi="Georgia"/>
        </w:rPr>
        <w:t xml:space="preserve"> was creating a </w:t>
      </w:r>
      <w:r w:rsidR="00566CD6" w:rsidRPr="00003391">
        <w:rPr>
          <w:rFonts w:ascii="Georgia" w:hAnsi="Georgia"/>
        </w:rPr>
        <w:t>G</w:t>
      </w:r>
      <w:r w:rsidRPr="00003391">
        <w:rPr>
          <w:rFonts w:ascii="Georgia" w:hAnsi="Georgia"/>
        </w:rPr>
        <w:t xml:space="preserve">raphical </w:t>
      </w:r>
      <w:r w:rsidR="00566CD6" w:rsidRPr="00003391">
        <w:rPr>
          <w:rFonts w:ascii="Georgia" w:hAnsi="Georgia"/>
        </w:rPr>
        <w:t>U</w:t>
      </w:r>
      <w:r w:rsidRPr="00003391">
        <w:rPr>
          <w:rFonts w:ascii="Georgia" w:hAnsi="Georgia"/>
        </w:rPr>
        <w:t xml:space="preserve">ser </w:t>
      </w:r>
      <w:r w:rsidR="00566CD6" w:rsidRPr="00003391">
        <w:rPr>
          <w:rFonts w:ascii="Georgia" w:hAnsi="Georgia"/>
        </w:rPr>
        <w:t>I</w:t>
      </w:r>
      <w:r w:rsidRPr="00003391">
        <w:rPr>
          <w:rFonts w:ascii="Georgia" w:hAnsi="Georgia"/>
        </w:rPr>
        <w:t>nterface (GUI)</w:t>
      </w:r>
      <w:r w:rsidR="00863F8C" w:rsidRPr="00003391">
        <w:rPr>
          <w:rFonts w:ascii="Georgia" w:hAnsi="Georgia"/>
        </w:rPr>
        <w:t xml:space="preserve"> that made it less apparent to the user that </w:t>
      </w:r>
      <w:r w:rsidR="00E5582F" w:rsidRPr="00003391">
        <w:rPr>
          <w:rFonts w:ascii="Georgia" w:hAnsi="Georgia"/>
        </w:rPr>
        <w:t>they were</w:t>
      </w:r>
      <w:r w:rsidR="00863F8C" w:rsidRPr="00003391">
        <w:rPr>
          <w:rFonts w:ascii="Georgia" w:hAnsi="Georgia"/>
        </w:rPr>
        <w:t xml:space="preserve"> interacting with smart contracts and the technicalities of a blockchain.</w:t>
      </w:r>
      <w:r w:rsidR="00863F8C" w:rsidRPr="00003391">
        <w:rPr>
          <w:rFonts w:ascii="Georgia" w:hAnsi="Georgia"/>
          <w:vertAlign w:val="superscript"/>
        </w:rPr>
        <w:footnoteReference w:id="381"/>
      </w:r>
    </w:p>
    <w:p w14:paraId="25DBAA7C" w14:textId="77777777" w:rsidR="00242758" w:rsidRPr="00003391" w:rsidRDefault="00242758">
      <w:pPr>
        <w:rPr>
          <w:rFonts w:ascii="Georgia" w:hAnsi="Georgia"/>
        </w:rPr>
      </w:pPr>
    </w:p>
    <w:p w14:paraId="77281469" w14:textId="333FB837" w:rsidR="00242758" w:rsidRPr="00003391" w:rsidRDefault="00701AC2">
      <w:pPr>
        <w:rPr>
          <w:rFonts w:ascii="Georgia" w:hAnsi="Georgia"/>
        </w:rPr>
      </w:pPr>
      <w:r w:rsidRPr="00003391">
        <w:rPr>
          <w:rFonts w:ascii="Georgia" w:hAnsi="Georgia"/>
        </w:rPr>
        <w:t xml:space="preserve">A specific </w:t>
      </w:r>
      <w:r w:rsidR="00AA08DF" w:rsidRPr="00003391">
        <w:rPr>
          <w:rFonts w:ascii="Georgia" w:hAnsi="Georgia"/>
        </w:rPr>
        <w:t>feature of</w:t>
      </w:r>
      <w:r w:rsidRPr="00003391">
        <w:rPr>
          <w:rFonts w:ascii="Georgia" w:hAnsi="Georgia"/>
        </w:rPr>
        <w:t xml:space="preserve"> </w:t>
      </w:r>
      <w:proofErr w:type="spellStart"/>
      <w:r w:rsidR="00AA08DF" w:rsidRPr="00003391">
        <w:rPr>
          <w:rFonts w:ascii="Georgia" w:hAnsi="Georgia"/>
        </w:rPr>
        <w:t>Engebretsen</w:t>
      </w:r>
      <w:proofErr w:type="spellEnd"/>
      <w:r w:rsidR="00AA08DF" w:rsidRPr="00003391">
        <w:rPr>
          <w:rFonts w:ascii="Georgia" w:hAnsi="Georgia"/>
        </w:rPr>
        <w:t xml:space="preserve"> and Haugen’s web application that we thought was very supportive of automated licensing was </w:t>
      </w:r>
      <w:r w:rsidR="00A21A35" w:rsidRPr="00003391">
        <w:rPr>
          <w:rFonts w:ascii="Georgia" w:hAnsi="Georgia"/>
        </w:rPr>
        <w:t>providing</w:t>
      </w:r>
      <w:r w:rsidR="00AA08DF" w:rsidRPr="00003391">
        <w:rPr>
          <w:rFonts w:ascii="Georgia" w:hAnsi="Georgia"/>
        </w:rPr>
        <w:t xml:space="preserve"> contributors </w:t>
      </w:r>
      <w:r w:rsidRPr="00003391">
        <w:rPr>
          <w:rFonts w:ascii="Georgia" w:hAnsi="Georgia"/>
        </w:rPr>
        <w:t xml:space="preserve">the option to offer synchronization and public performance licenses by default, and the option </w:t>
      </w:r>
      <w:r w:rsidR="00E95254" w:rsidRPr="00003391">
        <w:rPr>
          <w:rFonts w:ascii="Georgia" w:hAnsi="Georgia"/>
        </w:rPr>
        <w:t>for contributors</w:t>
      </w:r>
      <w:r w:rsidRPr="00003391">
        <w:rPr>
          <w:rFonts w:ascii="Georgia" w:hAnsi="Georgia"/>
        </w:rPr>
        <w:t xml:space="preserve"> create </w:t>
      </w:r>
      <w:r w:rsidR="00E95254" w:rsidRPr="00003391">
        <w:rPr>
          <w:rFonts w:ascii="Georgia" w:hAnsi="Georgia"/>
        </w:rPr>
        <w:t>their</w:t>
      </w:r>
      <w:r w:rsidRPr="00003391">
        <w:rPr>
          <w:rFonts w:ascii="Georgia" w:hAnsi="Georgia"/>
        </w:rPr>
        <w:t xml:space="preserve"> own license as a license profile.</w:t>
      </w:r>
      <w:r w:rsidRPr="00003391">
        <w:rPr>
          <w:rFonts w:ascii="Georgia" w:hAnsi="Georgia"/>
          <w:vertAlign w:val="superscript"/>
        </w:rPr>
        <w:footnoteReference w:id="382"/>
      </w:r>
    </w:p>
    <w:p w14:paraId="57A3F748" w14:textId="77777777" w:rsidR="00242758" w:rsidRPr="00003391" w:rsidRDefault="00242758">
      <w:pPr>
        <w:rPr>
          <w:rFonts w:ascii="Georgia" w:hAnsi="Georgia"/>
        </w:rPr>
      </w:pPr>
    </w:p>
    <w:p w14:paraId="485257CD" w14:textId="7B9393BB" w:rsidR="00242758" w:rsidRPr="00003391" w:rsidRDefault="00701AC2">
      <w:pPr>
        <w:rPr>
          <w:rFonts w:ascii="Georgia" w:hAnsi="Georgia"/>
        </w:rPr>
      </w:pPr>
      <w:r w:rsidRPr="00003391">
        <w:rPr>
          <w:rFonts w:ascii="Georgia" w:hAnsi="Georgia"/>
        </w:rPr>
        <w:t xml:space="preserve">In </w:t>
      </w:r>
      <w:r w:rsidR="005031CF" w:rsidRPr="00003391">
        <w:rPr>
          <w:rFonts w:ascii="Georgia" w:hAnsi="Georgia"/>
        </w:rPr>
        <w:t>creating</w:t>
      </w:r>
      <w:r w:rsidRPr="00003391">
        <w:rPr>
          <w:rFonts w:ascii="Georgia" w:hAnsi="Georgia"/>
        </w:rPr>
        <w:t xml:space="preserve"> our </w:t>
      </w:r>
      <w:r w:rsidR="005031CF" w:rsidRPr="00003391">
        <w:rPr>
          <w:rFonts w:ascii="Georgia" w:hAnsi="Georgia"/>
        </w:rPr>
        <w:t>Ricardian Tokenized Music License</w:t>
      </w:r>
      <w:r w:rsidRPr="00003391">
        <w:rPr>
          <w:rFonts w:ascii="Georgia" w:hAnsi="Georgia"/>
        </w:rPr>
        <w:t xml:space="preserve"> on the </w:t>
      </w:r>
      <w:proofErr w:type="spellStart"/>
      <w:r w:rsidRPr="00003391">
        <w:rPr>
          <w:rFonts w:ascii="Georgia" w:hAnsi="Georgia"/>
        </w:rPr>
        <w:t>OpenLaw</w:t>
      </w:r>
      <w:proofErr w:type="spellEnd"/>
      <w:r w:rsidRPr="00003391">
        <w:rPr>
          <w:rFonts w:ascii="Georgia" w:hAnsi="Georgia"/>
        </w:rPr>
        <w:t xml:space="preserve"> platform, we believe our license could be used in conjunction with </w:t>
      </w:r>
      <w:proofErr w:type="spellStart"/>
      <w:r w:rsidRPr="00003391">
        <w:rPr>
          <w:rFonts w:ascii="Georgia" w:hAnsi="Georgia"/>
        </w:rPr>
        <w:t>Engebretsen</w:t>
      </w:r>
      <w:proofErr w:type="spellEnd"/>
      <w:r w:rsidRPr="00003391">
        <w:rPr>
          <w:rFonts w:ascii="Georgia" w:hAnsi="Georgia"/>
        </w:rPr>
        <w:t xml:space="preserve"> and Haugen’s Rights Done Right </w:t>
      </w:r>
      <w:proofErr w:type="spellStart"/>
      <w:r w:rsidRPr="00003391">
        <w:rPr>
          <w:rFonts w:ascii="Georgia" w:hAnsi="Georgia"/>
        </w:rPr>
        <w:t>DApp</w:t>
      </w:r>
      <w:proofErr w:type="spellEnd"/>
      <w:r w:rsidRPr="00003391">
        <w:rPr>
          <w:rFonts w:ascii="Georgia" w:hAnsi="Georgia"/>
        </w:rPr>
        <w:t xml:space="preserve"> and web application in the </w:t>
      </w:r>
      <w:r w:rsidRPr="00003391">
        <w:rPr>
          <w:rFonts w:ascii="Georgia" w:hAnsi="Georgia"/>
          <w:i/>
        </w:rPr>
        <w:t xml:space="preserve">create work </w:t>
      </w:r>
      <w:r w:rsidRPr="00003391">
        <w:rPr>
          <w:rFonts w:ascii="Georgia" w:hAnsi="Georgia"/>
        </w:rPr>
        <w:t>section by including our license as a license profile</w:t>
      </w:r>
      <w:r w:rsidR="000E5D5D" w:rsidRPr="00003391">
        <w:rPr>
          <w:rFonts w:ascii="Georgia" w:hAnsi="Georgia"/>
        </w:rPr>
        <w:t xml:space="preserve"> or adding it directly as a smart contract in the </w:t>
      </w:r>
      <w:proofErr w:type="spellStart"/>
      <w:r w:rsidR="000E5D5D" w:rsidRPr="00003391">
        <w:rPr>
          <w:rFonts w:ascii="Georgia" w:hAnsi="Georgia"/>
        </w:rPr>
        <w:t>D</w:t>
      </w:r>
      <w:r w:rsidR="00DE28C9" w:rsidRPr="00003391">
        <w:rPr>
          <w:rFonts w:ascii="Georgia" w:hAnsi="Georgia"/>
        </w:rPr>
        <w:t>A</w:t>
      </w:r>
      <w:r w:rsidR="000E5D5D" w:rsidRPr="00003391">
        <w:rPr>
          <w:rFonts w:ascii="Georgia" w:hAnsi="Georgia"/>
        </w:rPr>
        <w:t>pp</w:t>
      </w:r>
      <w:proofErr w:type="spellEnd"/>
      <w:r w:rsidR="000E5D5D" w:rsidRPr="00003391">
        <w:rPr>
          <w:rFonts w:ascii="Georgia" w:hAnsi="Georgia"/>
        </w:rPr>
        <w:t xml:space="preserve"> back-end</w:t>
      </w:r>
      <w:r w:rsidRPr="00003391">
        <w:rPr>
          <w:rFonts w:ascii="Georgia" w:hAnsi="Georgia"/>
        </w:rPr>
        <w:t>.</w:t>
      </w:r>
      <w:r w:rsidRPr="00003391">
        <w:rPr>
          <w:rFonts w:ascii="Georgia" w:hAnsi="Georgia"/>
          <w:vertAlign w:val="superscript"/>
        </w:rPr>
        <w:footnoteReference w:id="383"/>
      </w:r>
    </w:p>
    <w:p w14:paraId="19FF3ABA" w14:textId="77777777" w:rsidR="00242758" w:rsidRPr="00003391" w:rsidRDefault="00242758">
      <w:pPr>
        <w:rPr>
          <w:rFonts w:ascii="Georgia" w:hAnsi="Georgia"/>
        </w:rPr>
      </w:pPr>
    </w:p>
    <w:p w14:paraId="6F7CB095" w14:textId="24B51DC8" w:rsidR="00242758" w:rsidRPr="00003391" w:rsidRDefault="00450EDF">
      <w:pPr>
        <w:rPr>
          <w:rFonts w:ascii="Georgia" w:hAnsi="Georgia"/>
        </w:rPr>
      </w:pPr>
      <w:r w:rsidRPr="00003391">
        <w:rPr>
          <w:rFonts w:ascii="Georgia" w:hAnsi="Georgia"/>
        </w:rPr>
        <w:t xml:space="preserve">After developing their </w:t>
      </w:r>
      <w:proofErr w:type="spellStart"/>
      <w:r w:rsidRPr="00003391">
        <w:rPr>
          <w:rFonts w:ascii="Georgia" w:hAnsi="Georgia"/>
        </w:rPr>
        <w:t>PoC</w:t>
      </w:r>
      <w:proofErr w:type="spellEnd"/>
      <w:r w:rsidRPr="00003391">
        <w:rPr>
          <w:rFonts w:ascii="Georgia" w:hAnsi="Georgia"/>
        </w:rPr>
        <w:t>,</w:t>
      </w:r>
      <w:r w:rsidR="00701AC2" w:rsidRPr="00003391">
        <w:rPr>
          <w:rFonts w:ascii="Georgia" w:hAnsi="Georgia"/>
        </w:rPr>
        <w:t xml:space="preserve"> </w:t>
      </w:r>
      <w:proofErr w:type="spellStart"/>
      <w:r w:rsidR="00701AC2" w:rsidRPr="00003391">
        <w:rPr>
          <w:rFonts w:ascii="Georgia" w:hAnsi="Georgia"/>
        </w:rPr>
        <w:t>Engebretsen</w:t>
      </w:r>
      <w:proofErr w:type="spellEnd"/>
      <w:r w:rsidR="00701AC2" w:rsidRPr="00003391">
        <w:rPr>
          <w:rFonts w:ascii="Georgia" w:hAnsi="Georgia"/>
        </w:rPr>
        <w:t xml:space="preserve"> and Haugen </w:t>
      </w:r>
      <w:r w:rsidRPr="00003391">
        <w:rPr>
          <w:rFonts w:ascii="Georgia" w:hAnsi="Georgia"/>
        </w:rPr>
        <w:t>considered</w:t>
      </w:r>
      <w:r w:rsidR="00701AC2" w:rsidRPr="00003391">
        <w:rPr>
          <w:rFonts w:ascii="Georgia" w:hAnsi="Georgia"/>
        </w:rPr>
        <w:t xml:space="preserve"> the challenges of blockchain, whether the music industry is ready for blockchain, bloc</w:t>
      </w:r>
      <w:r w:rsidR="0081239A" w:rsidRPr="00003391">
        <w:rPr>
          <w:rFonts w:ascii="Georgia" w:hAnsi="Georgia"/>
        </w:rPr>
        <w:t>kc</w:t>
      </w:r>
      <w:r w:rsidR="00701AC2" w:rsidRPr="00003391">
        <w:rPr>
          <w:rFonts w:ascii="Georgia" w:hAnsi="Georgia"/>
        </w:rPr>
        <w:t>h</w:t>
      </w:r>
      <w:r w:rsidR="0081239A" w:rsidRPr="00003391">
        <w:rPr>
          <w:rFonts w:ascii="Georgia" w:hAnsi="Georgia"/>
        </w:rPr>
        <w:t>a</w:t>
      </w:r>
      <w:r w:rsidR="00701AC2" w:rsidRPr="00003391">
        <w:rPr>
          <w:rFonts w:ascii="Georgia" w:hAnsi="Georgia"/>
        </w:rPr>
        <w:t>in as an economic transaction system,</w:t>
      </w:r>
      <w:r w:rsidR="0081239A" w:rsidRPr="00003391">
        <w:rPr>
          <w:rFonts w:ascii="Georgia" w:hAnsi="Georgia"/>
        </w:rPr>
        <w:t xml:space="preserve"> blockchain’s</w:t>
      </w:r>
      <w:r w:rsidR="00701AC2" w:rsidRPr="00003391">
        <w:rPr>
          <w:rFonts w:ascii="Georgia" w:hAnsi="Georgia"/>
        </w:rPr>
        <w:t xml:space="preserve"> immutability</w:t>
      </w:r>
      <w:r w:rsidR="0081239A" w:rsidRPr="00003391">
        <w:rPr>
          <w:rFonts w:ascii="Georgia" w:hAnsi="Georgia"/>
        </w:rPr>
        <w:t xml:space="preserve"> characteristic</w:t>
      </w:r>
      <w:r w:rsidR="00701AC2" w:rsidRPr="00003391">
        <w:rPr>
          <w:rFonts w:ascii="Georgia" w:hAnsi="Georgia"/>
        </w:rPr>
        <w:t xml:space="preserve">, </w:t>
      </w:r>
      <w:r w:rsidR="0081239A" w:rsidRPr="00003391">
        <w:rPr>
          <w:rFonts w:ascii="Georgia" w:hAnsi="Georgia"/>
        </w:rPr>
        <w:t>centralized</w:t>
      </w:r>
      <w:r w:rsidR="00701AC2" w:rsidRPr="00003391">
        <w:rPr>
          <w:rFonts w:ascii="Georgia" w:hAnsi="Georgia"/>
        </w:rPr>
        <w:t xml:space="preserve"> v. distributed storage, and web application</w:t>
      </w:r>
      <w:r w:rsidR="0081239A" w:rsidRPr="00003391">
        <w:rPr>
          <w:rFonts w:ascii="Georgia" w:hAnsi="Georgia"/>
        </w:rPr>
        <w:t>s</w:t>
      </w:r>
      <w:r w:rsidR="00701AC2" w:rsidRPr="00003391">
        <w:rPr>
          <w:rFonts w:ascii="Georgia" w:hAnsi="Georgia"/>
        </w:rPr>
        <w:t>.</w:t>
      </w:r>
      <w:r w:rsidR="00701AC2" w:rsidRPr="00003391">
        <w:rPr>
          <w:rFonts w:ascii="Georgia" w:hAnsi="Georgia"/>
          <w:vertAlign w:val="superscript"/>
        </w:rPr>
        <w:footnoteReference w:id="384"/>
      </w:r>
    </w:p>
    <w:p w14:paraId="1D8F3B1E" w14:textId="77777777" w:rsidR="00242758" w:rsidRPr="00003391" w:rsidRDefault="00242758">
      <w:pPr>
        <w:rPr>
          <w:rFonts w:ascii="Georgia" w:hAnsi="Georgia"/>
        </w:rPr>
      </w:pPr>
    </w:p>
    <w:p w14:paraId="1ADBB276" w14:textId="7C9A154B" w:rsidR="00242758" w:rsidRPr="00003391" w:rsidRDefault="00701AC2">
      <w:pPr>
        <w:rPr>
          <w:rFonts w:ascii="Georgia" w:hAnsi="Georgia"/>
        </w:rPr>
      </w:pPr>
      <w:r w:rsidRPr="00003391">
        <w:rPr>
          <w:rFonts w:ascii="Georgia" w:hAnsi="Georgia"/>
        </w:rPr>
        <w:t xml:space="preserve">Because the challenges associated with smart contracts </w:t>
      </w:r>
      <w:r w:rsidR="00606F29" w:rsidRPr="00003391">
        <w:rPr>
          <w:rFonts w:ascii="Georgia" w:hAnsi="Georgia"/>
        </w:rPr>
        <w:t>was mentioned</w:t>
      </w:r>
      <w:r w:rsidRPr="00003391">
        <w:rPr>
          <w:rFonts w:ascii="Georgia" w:hAnsi="Georgia"/>
        </w:rPr>
        <w:t xml:space="preserve"> earlier by Maher and van </w:t>
      </w:r>
      <w:proofErr w:type="spellStart"/>
      <w:r w:rsidRPr="00003391">
        <w:rPr>
          <w:rFonts w:ascii="Georgia" w:hAnsi="Georgia"/>
        </w:rPr>
        <w:t>Moorsel</w:t>
      </w:r>
      <w:proofErr w:type="spellEnd"/>
      <w:r w:rsidRPr="00003391">
        <w:rPr>
          <w:rFonts w:ascii="Georgia" w:hAnsi="Georgia"/>
          <w:vertAlign w:val="superscript"/>
        </w:rPr>
        <w:footnoteReference w:id="385"/>
      </w:r>
      <w:r w:rsidRPr="00003391">
        <w:rPr>
          <w:rFonts w:ascii="Georgia" w:hAnsi="Georgia"/>
        </w:rPr>
        <w:t xml:space="preserve">, we </w:t>
      </w:r>
      <w:r w:rsidR="00606F29" w:rsidRPr="00003391">
        <w:rPr>
          <w:rFonts w:ascii="Georgia" w:hAnsi="Georgia"/>
        </w:rPr>
        <w:t xml:space="preserve">only discussed challenges Maher and van </w:t>
      </w:r>
      <w:proofErr w:type="spellStart"/>
      <w:r w:rsidR="00606F29" w:rsidRPr="00003391">
        <w:rPr>
          <w:rFonts w:ascii="Georgia" w:hAnsi="Georgia"/>
        </w:rPr>
        <w:t>Moorsel</w:t>
      </w:r>
      <w:proofErr w:type="spellEnd"/>
      <w:r w:rsidR="00606F29" w:rsidRPr="00003391">
        <w:rPr>
          <w:rFonts w:ascii="Georgia" w:hAnsi="Georgia"/>
        </w:rPr>
        <w:t xml:space="preserve"> did not address in their paper</w:t>
      </w:r>
      <w:r w:rsidRPr="00003391">
        <w:rPr>
          <w:rFonts w:ascii="Georgia" w:hAnsi="Georgia"/>
        </w:rPr>
        <w:t>.</w:t>
      </w:r>
      <w:r w:rsidRPr="00003391">
        <w:rPr>
          <w:rFonts w:ascii="Georgia" w:hAnsi="Georgia"/>
          <w:vertAlign w:val="superscript"/>
        </w:rPr>
        <w:footnoteReference w:id="386"/>
      </w:r>
    </w:p>
    <w:p w14:paraId="795A140F" w14:textId="77777777" w:rsidR="00242758" w:rsidRPr="00003391" w:rsidRDefault="00242758">
      <w:pPr>
        <w:rPr>
          <w:rFonts w:ascii="Georgia" w:hAnsi="Georgia"/>
        </w:rPr>
      </w:pPr>
    </w:p>
    <w:p w14:paraId="0FC07053" w14:textId="3B046FA8" w:rsidR="00242758" w:rsidRPr="00003391" w:rsidRDefault="00701AC2">
      <w:pPr>
        <w:rPr>
          <w:rFonts w:ascii="Georgia" w:hAnsi="Georgia"/>
        </w:rPr>
      </w:pPr>
      <w:r w:rsidRPr="00003391">
        <w:rPr>
          <w:rFonts w:ascii="Georgia" w:hAnsi="Georgia"/>
        </w:rPr>
        <w:t>A major challenge</w:t>
      </w:r>
      <w:r w:rsidR="00CA39CD" w:rsidRPr="00003391">
        <w:rPr>
          <w:rFonts w:ascii="Georgia" w:hAnsi="Georgia"/>
        </w:rPr>
        <w:t xml:space="preserve"> for</w:t>
      </w:r>
      <w:r w:rsidRPr="00003391">
        <w:rPr>
          <w:rFonts w:ascii="Georgia" w:hAnsi="Georgia"/>
        </w:rPr>
        <w:t xml:space="preserve"> </w:t>
      </w:r>
      <w:proofErr w:type="spellStart"/>
      <w:r w:rsidRPr="00003391">
        <w:rPr>
          <w:rFonts w:ascii="Georgia" w:hAnsi="Georgia"/>
        </w:rPr>
        <w:t>Engebretsen</w:t>
      </w:r>
      <w:proofErr w:type="spellEnd"/>
      <w:r w:rsidRPr="00003391">
        <w:rPr>
          <w:rFonts w:ascii="Georgia" w:hAnsi="Georgia"/>
        </w:rPr>
        <w:t xml:space="preserve"> and Haugen</w:t>
      </w:r>
      <w:r w:rsidR="00CA39CD" w:rsidRPr="00003391">
        <w:rPr>
          <w:rFonts w:ascii="Georgia" w:hAnsi="Georgia"/>
        </w:rPr>
        <w:t xml:space="preserve">’s </w:t>
      </w:r>
      <w:proofErr w:type="spellStart"/>
      <w:r w:rsidR="00CA39CD" w:rsidRPr="00003391">
        <w:rPr>
          <w:rFonts w:ascii="Georgia" w:hAnsi="Georgia"/>
        </w:rPr>
        <w:t>PoC</w:t>
      </w:r>
      <w:proofErr w:type="spellEnd"/>
      <w:r w:rsidRPr="00003391">
        <w:rPr>
          <w:rFonts w:ascii="Georgia" w:hAnsi="Georgia"/>
        </w:rPr>
        <w:t xml:space="preserve"> w</w:t>
      </w:r>
      <w:r w:rsidR="00CA39CD" w:rsidRPr="00003391">
        <w:rPr>
          <w:rFonts w:ascii="Georgia" w:hAnsi="Georgia"/>
        </w:rPr>
        <w:t>ere</w:t>
      </w:r>
      <w:r w:rsidRPr="00003391">
        <w:rPr>
          <w:rFonts w:ascii="Georgia" w:hAnsi="Georgia"/>
        </w:rPr>
        <w:t xml:space="preserve"> the </w:t>
      </w:r>
      <w:r w:rsidR="00CA39CD" w:rsidRPr="00003391">
        <w:rPr>
          <w:rFonts w:ascii="Georgia" w:hAnsi="Georgia"/>
        </w:rPr>
        <w:t>G</w:t>
      </w:r>
      <w:r w:rsidRPr="00003391">
        <w:rPr>
          <w:rFonts w:ascii="Georgia" w:hAnsi="Georgia"/>
        </w:rPr>
        <w:t xml:space="preserve">as fees associated with registering a musical work on their </w:t>
      </w:r>
      <w:proofErr w:type="spellStart"/>
      <w:r w:rsidRPr="00003391">
        <w:rPr>
          <w:rFonts w:ascii="Georgia" w:hAnsi="Georgia"/>
        </w:rPr>
        <w:t>DApp</w:t>
      </w:r>
      <w:proofErr w:type="spellEnd"/>
      <w:r w:rsidRPr="00003391">
        <w:rPr>
          <w:rFonts w:ascii="Georgia" w:hAnsi="Georgia"/>
        </w:rPr>
        <w:t>.</w:t>
      </w:r>
      <w:r w:rsidR="007144FB" w:rsidRPr="00003391">
        <w:rPr>
          <w:rStyle w:val="FootnoteReference"/>
          <w:rFonts w:ascii="Georgia" w:hAnsi="Georgia"/>
        </w:rPr>
        <w:footnoteReference w:id="387"/>
      </w:r>
      <w:r w:rsidRPr="00003391">
        <w:rPr>
          <w:rFonts w:ascii="Georgia" w:hAnsi="Georgia"/>
        </w:rPr>
        <w:t xml:space="preserve"> </w:t>
      </w:r>
      <w:proofErr w:type="spellStart"/>
      <w:r w:rsidRPr="00003391">
        <w:rPr>
          <w:rFonts w:ascii="Georgia" w:hAnsi="Georgia"/>
        </w:rPr>
        <w:t>Engebretsen</w:t>
      </w:r>
      <w:proofErr w:type="spellEnd"/>
      <w:r w:rsidRPr="00003391">
        <w:rPr>
          <w:rFonts w:ascii="Georgia" w:hAnsi="Georgia"/>
        </w:rPr>
        <w:t xml:space="preserve"> and Haugen estimated that the cost of registering a work to the </w:t>
      </w:r>
      <w:proofErr w:type="spellStart"/>
      <w:r w:rsidRPr="00003391">
        <w:rPr>
          <w:rFonts w:ascii="Georgia" w:hAnsi="Georgia"/>
        </w:rPr>
        <w:t>DApp</w:t>
      </w:r>
      <w:proofErr w:type="spellEnd"/>
      <w:r w:rsidRPr="00003391">
        <w:rPr>
          <w:rFonts w:ascii="Georgia" w:hAnsi="Georgia"/>
        </w:rPr>
        <w:t xml:space="preserve"> was approximately $0.10 - $0.60, an amount that may be trivial to an independent musician, but is a significant amount to a major publisher because of the large number of works that they need to register.</w:t>
      </w:r>
      <w:r w:rsidRPr="00003391">
        <w:rPr>
          <w:rFonts w:ascii="Georgia" w:hAnsi="Georgia"/>
          <w:vertAlign w:val="superscript"/>
        </w:rPr>
        <w:footnoteReference w:id="388"/>
      </w:r>
    </w:p>
    <w:p w14:paraId="64A1D0C7" w14:textId="77777777" w:rsidR="00242758" w:rsidRPr="00003391" w:rsidRDefault="00242758">
      <w:pPr>
        <w:rPr>
          <w:rFonts w:ascii="Georgia" w:hAnsi="Georgia"/>
        </w:rPr>
      </w:pPr>
    </w:p>
    <w:p w14:paraId="2ED35E13" w14:textId="06D859A6" w:rsidR="00242758" w:rsidRPr="00003391" w:rsidRDefault="00701AC2">
      <w:pPr>
        <w:rPr>
          <w:rFonts w:ascii="Georgia" w:hAnsi="Georgia"/>
        </w:rPr>
      </w:pPr>
      <w:proofErr w:type="spellStart"/>
      <w:r w:rsidRPr="00003391">
        <w:rPr>
          <w:rFonts w:ascii="Georgia" w:hAnsi="Georgia"/>
        </w:rPr>
        <w:t>Engebretsen</w:t>
      </w:r>
      <w:proofErr w:type="spellEnd"/>
      <w:r w:rsidRPr="00003391">
        <w:rPr>
          <w:rFonts w:ascii="Georgia" w:hAnsi="Georgia"/>
        </w:rPr>
        <w:t xml:space="preserve"> and Haugen discussed that the </w:t>
      </w:r>
      <w:r w:rsidR="00B45E2A" w:rsidRPr="00003391">
        <w:rPr>
          <w:rFonts w:ascii="Georgia" w:hAnsi="Georgia"/>
        </w:rPr>
        <w:t xml:space="preserve">most popular </w:t>
      </w:r>
      <w:r w:rsidRPr="00003391">
        <w:rPr>
          <w:rFonts w:ascii="Georgia" w:hAnsi="Georgia"/>
        </w:rPr>
        <w:t xml:space="preserve">Ethereum programming language, Solidity, has major limitations because of its relative immaturity compared to other mature languages such as Java or .NET, and certain technical limitations that </w:t>
      </w:r>
      <w:proofErr w:type="spellStart"/>
      <w:r w:rsidRPr="00003391">
        <w:rPr>
          <w:rFonts w:ascii="Georgia" w:hAnsi="Georgia"/>
        </w:rPr>
        <w:t>Engebretsen</w:t>
      </w:r>
      <w:proofErr w:type="spellEnd"/>
      <w:r w:rsidRPr="00003391">
        <w:rPr>
          <w:rFonts w:ascii="Georgia" w:hAnsi="Georgia"/>
        </w:rPr>
        <w:t xml:space="preserve"> and Haugen had to make up for on the front-end.</w:t>
      </w:r>
      <w:r w:rsidRPr="00003391">
        <w:rPr>
          <w:rFonts w:ascii="Georgia" w:hAnsi="Georgia"/>
          <w:vertAlign w:val="superscript"/>
        </w:rPr>
        <w:footnoteReference w:id="389"/>
      </w:r>
    </w:p>
    <w:p w14:paraId="7DCCDB6F" w14:textId="77777777" w:rsidR="00242758" w:rsidRPr="00003391" w:rsidRDefault="00242758">
      <w:pPr>
        <w:rPr>
          <w:rFonts w:ascii="Georgia" w:hAnsi="Georgia"/>
        </w:rPr>
      </w:pPr>
    </w:p>
    <w:p w14:paraId="41EDEEDA" w14:textId="05454473" w:rsidR="00F9298B" w:rsidRPr="00003391" w:rsidRDefault="00F9298B">
      <w:pPr>
        <w:rPr>
          <w:rFonts w:ascii="Georgia" w:hAnsi="Georgia"/>
        </w:rPr>
      </w:pPr>
      <w:proofErr w:type="spellStart"/>
      <w:r w:rsidRPr="00003391">
        <w:rPr>
          <w:rFonts w:ascii="Georgia" w:hAnsi="Georgia"/>
        </w:rPr>
        <w:t>Engebretsen</w:t>
      </w:r>
      <w:proofErr w:type="spellEnd"/>
      <w:r w:rsidRPr="00003391">
        <w:rPr>
          <w:rFonts w:ascii="Georgia" w:hAnsi="Georgia"/>
        </w:rPr>
        <w:t xml:space="preserve"> and Haugen do not believe the music industry is ready to transition to trustless </w:t>
      </w:r>
      <w:proofErr w:type="spellStart"/>
      <w:r w:rsidRPr="00003391">
        <w:rPr>
          <w:rFonts w:ascii="Georgia" w:hAnsi="Georgia"/>
        </w:rPr>
        <w:t>D</w:t>
      </w:r>
      <w:r w:rsidR="00DE28C9" w:rsidRPr="00003391">
        <w:rPr>
          <w:rFonts w:ascii="Georgia" w:hAnsi="Georgia"/>
        </w:rPr>
        <w:t>A</w:t>
      </w:r>
      <w:r w:rsidRPr="00003391">
        <w:rPr>
          <w:rFonts w:ascii="Georgia" w:hAnsi="Georgia"/>
        </w:rPr>
        <w:t>pps</w:t>
      </w:r>
      <w:proofErr w:type="spellEnd"/>
      <w:r w:rsidRPr="00003391">
        <w:rPr>
          <w:rFonts w:ascii="Georgia" w:hAnsi="Georgia"/>
        </w:rPr>
        <w:t xml:space="preserve"> because the major </w:t>
      </w:r>
      <w:r w:rsidR="00DE28C9" w:rsidRPr="00003391">
        <w:rPr>
          <w:rFonts w:ascii="Georgia" w:hAnsi="Georgia"/>
        </w:rPr>
        <w:t>intermediaries</w:t>
      </w:r>
      <w:r w:rsidRPr="00003391">
        <w:rPr>
          <w:rFonts w:ascii="Georgia" w:hAnsi="Georgia"/>
        </w:rPr>
        <w:t xml:space="preserve">, CMOs and record labels, do not have the incentive to </w:t>
      </w:r>
      <w:r w:rsidRPr="00003391">
        <w:rPr>
          <w:rFonts w:ascii="Georgia" w:hAnsi="Georgia"/>
        </w:rPr>
        <w:lastRenderedPageBreak/>
        <w:t>radically change their business models, especially to a new platform that they do not control.</w:t>
      </w:r>
      <w:r w:rsidRPr="00003391">
        <w:rPr>
          <w:rFonts w:ascii="Georgia" w:hAnsi="Georgia"/>
          <w:vertAlign w:val="superscript"/>
        </w:rPr>
        <w:footnoteReference w:id="390"/>
      </w:r>
      <w:r w:rsidRPr="00003391">
        <w:rPr>
          <w:rFonts w:ascii="Georgia" w:hAnsi="Georgia"/>
        </w:rPr>
        <w:t xml:space="preserve"> </w:t>
      </w:r>
      <w:proofErr w:type="spellStart"/>
      <w:r w:rsidRPr="00003391">
        <w:rPr>
          <w:rFonts w:ascii="Georgia" w:hAnsi="Georgia"/>
        </w:rPr>
        <w:t>Engebretsen</w:t>
      </w:r>
      <w:proofErr w:type="spellEnd"/>
      <w:r w:rsidRPr="00003391">
        <w:rPr>
          <w:rFonts w:ascii="Georgia" w:hAnsi="Georgia"/>
        </w:rPr>
        <w:t xml:space="preserve"> and Hauge expect a slow transition from legacy systems to blockchain-backed systems in the music industry.</w:t>
      </w:r>
      <w:r w:rsidRPr="00003391">
        <w:rPr>
          <w:rFonts w:ascii="Georgia" w:hAnsi="Georgia"/>
          <w:vertAlign w:val="superscript"/>
        </w:rPr>
        <w:footnoteReference w:id="391"/>
      </w:r>
    </w:p>
    <w:p w14:paraId="4557E444" w14:textId="099F610C" w:rsidR="00242758" w:rsidRPr="00003391" w:rsidRDefault="00242758">
      <w:pPr>
        <w:rPr>
          <w:rFonts w:ascii="Georgia" w:hAnsi="Georgia"/>
        </w:rPr>
      </w:pPr>
    </w:p>
    <w:p w14:paraId="425ABE09" w14:textId="31F9E796" w:rsidR="00522D21" w:rsidRPr="00003391" w:rsidRDefault="00522D21">
      <w:pPr>
        <w:rPr>
          <w:rFonts w:ascii="Georgia" w:hAnsi="Georgia"/>
        </w:rPr>
      </w:pPr>
      <w:r w:rsidRPr="00003391">
        <w:rPr>
          <w:rFonts w:ascii="Georgia" w:hAnsi="Georgia"/>
        </w:rPr>
        <w:t xml:space="preserve">Then regarding the necessity of blockchain to solve issues in the music industry, </w:t>
      </w:r>
      <w:proofErr w:type="spellStart"/>
      <w:r w:rsidRPr="00003391">
        <w:rPr>
          <w:rFonts w:ascii="Georgia" w:hAnsi="Georgia"/>
        </w:rPr>
        <w:t>Engebretsen</w:t>
      </w:r>
      <w:proofErr w:type="spellEnd"/>
      <w:r w:rsidRPr="00003391">
        <w:rPr>
          <w:rFonts w:ascii="Georgia" w:hAnsi="Georgia"/>
        </w:rPr>
        <w:t xml:space="preserve"> and Haugen believe </w:t>
      </w:r>
      <w:r w:rsidR="00DE28C9" w:rsidRPr="00003391">
        <w:rPr>
          <w:rFonts w:ascii="Georgia" w:hAnsi="Georgia"/>
        </w:rPr>
        <w:t>blockchain</w:t>
      </w:r>
      <w:r w:rsidRPr="00003391">
        <w:rPr>
          <w:rFonts w:ascii="Georgia" w:hAnsi="Georgia"/>
        </w:rPr>
        <w:t xml:space="preserve"> can disrupt the oligarchy in control of the music industry, but is not necessary for solving the lack of information and standards in the music industry because a centralized solution can be developed to address this issue.</w:t>
      </w:r>
      <w:r w:rsidRPr="00003391">
        <w:rPr>
          <w:rFonts w:ascii="Georgia" w:hAnsi="Georgia"/>
          <w:vertAlign w:val="superscript"/>
        </w:rPr>
        <w:footnoteReference w:id="392"/>
      </w:r>
    </w:p>
    <w:p w14:paraId="51B0D0E1" w14:textId="77777777" w:rsidR="00242758" w:rsidRPr="00003391" w:rsidRDefault="00242758">
      <w:pPr>
        <w:rPr>
          <w:rFonts w:ascii="Georgia" w:hAnsi="Georgia"/>
        </w:rPr>
      </w:pPr>
    </w:p>
    <w:p w14:paraId="074A2DF2" w14:textId="3EA4D06D" w:rsidR="00242758" w:rsidRPr="00003391" w:rsidRDefault="00701AC2">
      <w:pPr>
        <w:rPr>
          <w:rFonts w:ascii="Georgia" w:hAnsi="Georgia"/>
        </w:rPr>
      </w:pPr>
      <w:proofErr w:type="spellStart"/>
      <w:r w:rsidRPr="00003391">
        <w:rPr>
          <w:rFonts w:ascii="Georgia" w:hAnsi="Georgia"/>
        </w:rPr>
        <w:t>Engebretsen</w:t>
      </w:r>
      <w:proofErr w:type="spellEnd"/>
      <w:r w:rsidRPr="00003391">
        <w:rPr>
          <w:rFonts w:ascii="Georgia" w:hAnsi="Georgia"/>
        </w:rPr>
        <w:t xml:space="preserve"> and Haugen discussed that they believe cryptocurrencies</w:t>
      </w:r>
      <w:r w:rsidR="00B3060C" w:rsidRPr="00003391">
        <w:rPr>
          <w:rFonts w:ascii="Georgia" w:hAnsi="Georgia"/>
        </w:rPr>
        <w:t xml:space="preserve"> currently</w:t>
      </w:r>
      <w:r w:rsidRPr="00003391">
        <w:rPr>
          <w:rFonts w:ascii="Georgia" w:hAnsi="Georgia"/>
        </w:rPr>
        <w:t xml:space="preserve"> are not a “sound basis for financial transaction” system because of their extreme volatility relative to fiat currencies, and that the current financial system </w:t>
      </w:r>
      <w:r w:rsidR="005E19D4" w:rsidRPr="00003391">
        <w:rPr>
          <w:rFonts w:ascii="Georgia" w:hAnsi="Georgia"/>
        </w:rPr>
        <w:t>revo</w:t>
      </w:r>
      <w:r w:rsidRPr="00003391">
        <w:rPr>
          <w:rFonts w:ascii="Georgia" w:hAnsi="Georgia"/>
        </w:rPr>
        <w:t>l</w:t>
      </w:r>
      <w:r w:rsidR="005E19D4" w:rsidRPr="00003391">
        <w:rPr>
          <w:rFonts w:ascii="Georgia" w:hAnsi="Georgia"/>
        </w:rPr>
        <w:t>ve</w:t>
      </w:r>
      <w:r w:rsidRPr="00003391">
        <w:rPr>
          <w:rFonts w:ascii="Georgia" w:hAnsi="Georgia"/>
        </w:rPr>
        <w:t>s around government-issued fiat currencies.</w:t>
      </w:r>
      <w:r w:rsidRPr="00003391">
        <w:rPr>
          <w:rFonts w:ascii="Georgia" w:hAnsi="Georgia"/>
          <w:vertAlign w:val="superscript"/>
        </w:rPr>
        <w:footnoteReference w:id="393"/>
      </w:r>
    </w:p>
    <w:p w14:paraId="43D14719" w14:textId="77777777" w:rsidR="00242758" w:rsidRPr="00003391" w:rsidRDefault="00242758">
      <w:pPr>
        <w:rPr>
          <w:rFonts w:ascii="Georgia" w:hAnsi="Georgia"/>
        </w:rPr>
      </w:pPr>
    </w:p>
    <w:p w14:paraId="4EA16E09" w14:textId="77777777" w:rsidR="00242758" w:rsidRPr="00003391" w:rsidRDefault="00701AC2">
      <w:pPr>
        <w:rPr>
          <w:rFonts w:ascii="Georgia" w:hAnsi="Georgia"/>
        </w:rPr>
      </w:pPr>
      <w:r w:rsidRPr="00003391">
        <w:rPr>
          <w:rFonts w:ascii="Georgia" w:hAnsi="Georgia"/>
        </w:rPr>
        <w:t xml:space="preserve">In their </w:t>
      </w:r>
      <w:proofErr w:type="spellStart"/>
      <w:r w:rsidRPr="00003391">
        <w:rPr>
          <w:rFonts w:ascii="Georgia" w:hAnsi="Georgia"/>
        </w:rPr>
        <w:t>DApp</w:t>
      </w:r>
      <w:proofErr w:type="spellEnd"/>
      <w:r w:rsidRPr="00003391">
        <w:rPr>
          <w:rFonts w:ascii="Georgia" w:hAnsi="Georgia"/>
        </w:rPr>
        <w:t xml:space="preserve">, </w:t>
      </w:r>
      <w:proofErr w:type="spellStart"/>
      <w:r w:rsidRPr="00003391">
        <w:rPr>
          <w:rFonts w:ascii="Georgia" w:hAnsi="Georgia"/>
        </w:rPr>
        <w:t>Engebretsen</w:t>
      </w:r>
      <w:proofErr w:type="spellEnd"/>
      <w:r w:rsidRPr="00003391">
        <w:rPr>
          <w:rFonts w:ascii="Georgia" w:hAnsi="Georgia"/>
        </w:rPr>
        <w:t xml:space="preserve"> and Haugen priced the licenses in ETH because ETH is a static value, but because ETH is volatile with the fiat currencies, the price of a license will constantly fluctuate.</w:t>
      </w:r>
      <w:r w:rsidRPr="00003391">
        <w:rPr>
          <w:rFonts w:ascii="Georgia" w:hAnsi="Georgia"/>
          <w:vertAlign w:val="superscript"/>
        </w:rPr>
        <w:footnoteReference w:id="394"/>
      </w:r>
      <w:r w:rsidRPr="00003391">
        <w:rPr>
          <w:rFonts w:ascii="Georgia" w:hAnsi="Georgia"/>
        </w:rPr>
        <w:t xml:space="preserve"> A possible workaround suggested by </w:t>
      </w:r>
      <w:proofErr w:type="spellStart"/>
      <w:r w:rsidRPr="00003391">
        <w:rPr>
          <w:rFonts w:ascii="Georgia" w:hAnsi="Georgia"/>
        </w:rPr>
        <w:t>Engebretsen</w:t>
      </w:r>
      <w:proofErr w:type="spellEnd"/>
      <w:r w:rsidRPr="00003391">
        <w:rPr>
          <w:rFonts w:ascii="Georgia" w:hAnsi="Georgia"/>
        </w:rPr>
        <w:t xml:space="preserve"> and Haugen is to price the licenses in USD instead through the aid of a data oracle, albeit with further research needed on whether “oracles weaken[] blockchain’s core decentralization objectives.”</w:t>
      </w:r>
      <w:r w:rsidRPr="00003391">
        <w:rPr>
          <w:rFonts w:ascii="Georgia" w:hAnsi="Georgia"/>
          <w:vertAlign w:val="superscript"/>
        </w:rPr>
        <w:footnoteReference w:id="395"/>
      </w:r>
      <w:r w:rsidRPr="00003391">
        <w:rPr>
          <w:rFonts w:ascii="Georgia" w:hAnsi="Georgia"/>
        </w:rPr>
        <w:t xml:space="preserve"> </w:t>
      </w:r>
    </w:p>
    <w:p w14:paraId="220734F3" w14:textId="77777777" w:rsidR="00242758" w:rsidRPr="00003391" w:rsidRDefault="00242758">
      <w:pPr>
        <w:rPr>
          <w:rFonts w:ascii="Georgia" w:hAnsi="Georgia"/>
        </w:rPr>
      </w:pPr>
    </w:p>
    <w:p w14:paraId="0987146A" w14:textId="53DCCA73" w:rsidR="00242758" w:rsidRPr="00003391" w:rsidRDefault="00701AC2">
      <w:pPr>
        <w:rPr>
          <w:rFonts w:ascii="Georgia" w:hAnsi="Georgia"/>
        </w:rPr>
      </w:pPr>
      <w:proofErr w:type="spellStart"/>
      <w:r w:rsidRPr="00003391">
        <w:rPr>
          <w:rFonts w:ascii="Georgia" w:hAnsi="Georgia"/>
        </w:rPr>
        <w:t>Engebretsen</w:t>
      </w:r>
      <w:proofErr w:type="spellEnd"/>
      <w:r w:rsidRPr="00003391">
        <w:rPr>
          <w:rFonts w:ascii="Georgia" w:hAnsi="Georgia"/>
        </w:rPr>
        <w:t xml:space="preserve"> and Haugen discussed the advantages and disadvantages of blockchain’s immutability.</w:t>
      </w:r>
      <w:r w:rsidRPr="00003391">
        <w:rPr>
          <w:rFonts w:ascii="Georgia" w:hAnsi="Georgia"/>
          <w:vertAlign w:val="superscript"/>
        </w:rPr>
        <w:footnoteReference w:id="396"/>
      </w:r>
      <w:r w:rsidRPr="00003391">
        <w:rPr>
          <w:rFonts w:ascii="Georgia" w:hAnsi="Georgia"/>
        </w:rPr>
        <w:t xml:space="preserve"> Immutability “provides data integrity as no stored records on the blockchain can be altered,” but this also provides disadvantages if musicians want to make changes to the registered work, or the inability to patch a smart contract if a vulnerability is found.</w:t>
      </w:r>
      <w:r w:rsidRPr="00003391">
        <w:rPr>
          <w:rFonts w:ascii="Georgia" w:hAnsi="Georgia"/>
          <w:vertAlign w:val="superscript"/>
        </w:rPr>
        <w:footnoteReference w:id="397"/>
      </w:r>
      <w:r w:rsidRPr="00003391">
        <w:rPr>
          <w:rFonts w:ascii="Georgia" w:hAnsi="Georgia"/>
        </w:rPr>
        <w:t xml:space="preserve"> </w:t>
      </w:r>
    </w:p>
    <w:p w14:paraId="1E26DA96" w14:textId="77777777" w:rsidR="00242758" w:rsidRPr="00003391" w:rsidRDefault="00242758">
      <w:pPr>
        <w:rPr>
          <w:rFonts w:ascii="Georgia" w:hAnsi="Georgia"/>
        </w:rPr>
      </w:pPr>
    </w:p>
    <w:p w14:paraId="539C692F" w14:textId="584F8A59" w:rsidR="00242758" w:rsidRPr="00003391" w:rsidRDefault="00701AC2">
      <w:pPr>
        <w:rPr>
          <w:rFonts w:ascii="Georgia" w:hAnsi="Georgia"/>
        </w:rPr>
      </w:pPr>
      <w:proofErr w:type="spellStart"/>
      <w:r w:rsidRPr="00003391">
        <w:rPr>
          <w:rFonts w:ascii="Georgia" w:hAnsi="Georgia"/>
        </w:rPr>
        <w:lastRenderedPageBreak/>
        <w:t>Engebretsen</w:t>
      </w:r>
      <w:proofErr w:type="spellEnd"/>
      <w:r w:rsidRPr="00003391">
        <w:rPr>
          <w:rFonts w:ascii="Georgia" w:hAnsi="Georgia"/>
        </w:rPr>
        <w:t xml:space="preserve"> and Haugen discussed the advantages and disadvantages of centralized versus distributed storage.</w:t>
      </w:r>
      <w:r w:rsidRPr="00003391">
        <w:rPr>
          <w:rFonts w:ascii="Georgia" w:hAnsi="Georgia"/>
          <w:vertAlign w:val="superscript"/>
        </w:rPr>
        <w:footnoteReference w:id="398"/>
      </w:r>
      <w:r w:rsidRPr="00003391">
        <w:rPr>
          <w:rFonts w:ascii="Georgia" w:hAnsi="Georgia"/>
        </w:rPr>
        <w:t xml:space="preserve"> </w:t>
      </w:r>
      <w:proofErr w:type="spellStart"/>
      <w:r w:rsidRPr="00003391">
        <w:rPr>
          <w:rFonts w:ascii="Georgia" w:hAnsi="Georgia"/>
        </w:rPr>
        <w:t>Engebretsen</w:t>
      </w:r>
      <w:proofErr w:type="spellEnd"/>
      <w:r w:rsidRPr="00003391">
        <w:rPr>
          <w:rFonts w:ascii="Georgia" w:hAnsi="Georgia"/>
        </w:rPr>
        <w:t xml:space="preserve"> and Haugen discussed that centralized storage’s major advantage is its “easy configurability and integration with any application.”</w:t>
      </w:r>
      <w:r w:rsidRPr="00003391">
        <w:rPr>
          <w:rFonts w:ascii="Georgia" w:hAnsi="Georgia"/>
          <w:vertAlign w:val="superscript"/>
        </w:rPr>
        <w:footnoteReference w:id="399"/>
      </w:r>
      <w:r w:rsidRPr="00003391">
        <w:rPr>
          <w:rFonts w:ascii="Georgia" w:hAnsi="Georgia"/>
        </w:rPr>
        <w:t xml:space="preserve"> However, a disadvantage of centralized storage is that such data centers are a single point of failure</w:t>
      </w:r>
      <w:r w:rsidR="0065244A" w:rsidRPr="00003391">
        <w:rPr>
          <w:rFonts w:ascii="Georgia" w:hAnsi="Georgia"/>
        </w:rPr>
        <w:t>,</w:t>
      </w:r>
      <w:r w:rsidRPr="00003391">
        <w:rPr>
          <w:rFonts w:ascii="Georgia" w:hAnsi="Georgia"/>
        </w:rPr>
        <w:t xml:space="preserve"> and users have to trust a third party to keep their data safe and not share their data with third parties.</w:t>
      </w:r>
      <w:r w:rsidRPr="00003391">
        <w:rPr>
          <w:rFonts w:ascii="Georgia" w:hAnsi="Georgia"/>
          <w:vertAlign w:val="superscript"/>
        </w:rPr>
        <w:footnoteReference w:id="400"/>
      </w:r>
      <w:r w:rsidRPr="00003391">
        <w:rPr>
          <w:rFonts w:ascii="Georgia" w:hAnsi="Georgia"/>
        </w:rPr>
        <w:t xml:space="preserve"> In a distributed peer-to-peer storage, data is stored “across a network [of] nodes, making them more secure, possibly faster, cheaper and censorship resistant. Distributed storage systems leverage the enormous amounts of unused storage space located on the user's hard drive[s] around the world.”</w:t>
      </w:r>
      <w:r w:rsidRPr="00003391">
        <w:rPr>
          <w:rFonts w:ascii="Georgia" w:hAnsi="Georgia"/>
          <w:vertAlign w:val="superscript"/>
        </w:rPr>
        <w:footnoteReference w:id="401"/>
      </w:r>
      <w:r w:rsidRPr="00003391">
        <w:rPr>
          <w:rFonts w:ascii="Georgia" w:hAnsi="Georgia"/>
        </w:rPr>
        <w:t xml:space="preserve"> Many of the distributed storage solutions are in development so </w:t>
      </w:r>
      <w:proofErr w:type="spellStart"/>
      <w:r w:rsidRPr="00003391">
        <w:rPr>
          <w:rFonts w:ascii="Georgia" w:hAnsi="Georgia"/>
        </w:rPr>
        <w:t>Engebretsen</w:t>
      </w:r>
      <w:proofErr w:type="spellEnd"/>
      <w:r w:rsidRPr="00003391">
        <w:rPr>
          <w:rFonts w:ascii="Georgia" w:hAnsi="Georgia"/>
        </w:rPr>
        <w:t xml:space="preserve"> and Haugen instead chose to use Google’s Firebase, which does lead to more centralization than wanted, but they still believe their </w:t>
      </w:r>
      <w:proofErr w:type="spellStart"/>
      <w:r w:rsidRPr="00003391">
        <w:rPr>
          <w:rFonts w:ascii="Georgia" w:hAnsi="Georgia"/>
        </w:rPr>
        <w:t>DApp</w:t>
      </w:r>
      <w:proofErr w:type="spellEnd"/>
      <w:r w:rsidRPr="00003391">
        <w:rPr>
          <w:rFonts w:ascii="Georgia" w:hAnsi="Georgia"/>
        </w:rPr>
        <w:t xml:space="preserve"> is decentralized enough.</w:t>
      </w:r>
      <w:r w:rsidRPr="00003391">
        <w:rPr>
          <w:rFonts w:ascii="Georgia" w:hAnsi="Georgia"/>
          <w:vertAlign w:val="superscript"/>
        </w:rPr>
        <w:footnoteReference w:id="402"/>
      </w:r>
    </w:p>
    <w:p w14:paraId="37E2EA8E" w14:textId="77777777" w:rsidR="00242758" w:rsidRPr="00003391" w:rsidRDefault="00242758">
      <w:pPr>
        <w:rPr>
          <w:rFonts w:ascii="Georgia" w:hAnsi="Georgia"/>
        </w:rPr>
      </w:pPr>
    </w:p>
    <w:p w14:paraId="174D133E" w14:textId="77777777" w:rsidR="00242758" w:rsidRPr="00003391" w:rsidRDefault="00701AC2">
      <w:pPr>
        <w:rPr>
          <w:rFonts w:ascii="Georgia" w:hAnsi="Georgia"/>
        </w:rPr>
      </w:pPr>
      <w:r w:rsidRPr="00003391">
        <w:rPr>
          <w:rFonts w:ascii="Georgia" w:hAnsi="Georgia"/>
        </w:rPr>
        <w:t xml:space="preserve">In answering their research question, </w:t>
      </w:r>
      <w:proofErr w:type="spellStart"/>
      <w:r w:rsidRPr="00003391">
        <w:rPr>
          <w:rFonts w:ascii="Georgia" w:hAnsi="Georgia"/>
        </w:rPr>
        <w:t>Engebretsen</w:t>
      </w:r>
      <w:proofErr w:type="spellEnd"/>
      <w:r w:rsidRPr="00003391">
        <w:rPr>
          <w:rFonts w:ascii="Georgia" w:hAnsi="Georgia"/>
        </w:rPr>
        <w:t xml:space="preserve"> and Haugen concluded that blockchain could apply to solve problems in the music industry related to “transparency, efficiency, standards, and inaccessible copyright information.”</w:t>
      </w:r>
      <w:r w:rsidRPr="00003391">
        <w:rPr>
          <w:rFonts w:ascii="Georgia" w:hAnsi="Georgia"/>
          <w:vertAlign w:val="superscript"/>
        </w:rPr>
        <w:footnoteReference w:id="403"/>
      </w:r>
      <w:r w:rsidRPr="00003391">
        <w:rPr>
          <w:rFonts w:ascii="Georgia" w:hAnsi="Georgia"/>
        </w:rPr>
        <w:t xml:space="preserve"> However, </w:t>
      </w:r>
      <w:proofErr w:type="spellStart"/>
      <w:r w:rsidRPr="00003391">
        <w:rPr>
          <w:rFonts w:ascii="Georgia" w:hAnsi="Georgia"/>
        </w:rPr>
        <w:t>Engebretsen</w:t>
      </w:r>
      <w:proofErr w:type="spellEnd"/>
      <w:r w:rsidRPr="00003391">
        <w:rPr>
          <w:rFonts w:ascii="Georgia" w:hAnsi="Georgia"/>
        </w:rPr>
        <w:t xml:space="preserve"> and Haugen’s research also revealed limitations of blockchain such as scalability and processing time, and the lack of maturity in tools and community which hinder </w:t>
      </w:r>
      <w:proofErr w:type="spellStart"/>
      <w:r w:rsidRPr="00003391">
        <w:rPr>
          <w:rFonts w:ascii="Georgia" w:hAnsi="Georgia"/>
        </w:rPr>
        <w:t>DApp</w:t>
      </w:r>
      <w:proofErr w:type="spellEnd"/>
      <w:r w:rsidRPr="00003391">
        <w:rPr>
          <w:rFonts w:ascii="Georgia" w:hAnsi="Georgia"/>
        </w:rPr>
        <w:t xml:space="preserve"> development.</w:t>
      </w:r>
      <w:r w:rsidRPr="00003391">
        <w:rPr>
          <w:rFonts w:ascii="Georgia" w:hAnsi="Georgia"/>
          <w:vertAlign w:val="superscript"/>
        </w:rPr>
        <w:footnoteReference w:id="404"/>
      </w:r>
    </w:p>
    <w:p w14:paraId="02E7FA35" w14:textId="77777777" w:rsidR="00242758" w:rsidRPr="00003391" w:rsidRDefault="00242758">
      <w:pPr>
        <w:rPr>
          <w:rFonts w:ascii="Georgia" w:hAnsi="Georgia"/>
        </w:rPr>
      </w:pPr>
    </w:p>
    <w:p w14:paraId="18767E13" w14:textId="1F6C0D7F" w:rsidR="00242758" w:rsidRPr="00003391" w:rsidRDefault="00701AC2">
      <w:pPr>
        <w:rPr>
          <w:rFonts w:ascii="Georgia" w:hAnsi="Georgia"/>
        </w:rPr>
      </w:pPr>
      <w:r w:rsidRPr="00003391">
        <w:rPr>
          <w:rFonts w:ascii="Georgia" w:hAnsi="Georgia"/>
        </w:rPr>
        <w:t xml:space="preserve">Two areas for further research </w:t>
      </w:r>
      <w:proofErr w:type="spellStart"/>
      <w:r w:rsidRPr="00003391">
        <w:rPr>
          <w:rFonts w:ascii="Georgia" w:hAnsi="Georgia"/>
        </w:rPr>
        <w:t>Engebretsen</w:t>
      </w:r>
      <w:proofErr w:type="spellEnd"/>
      <w:r w:rsidRPr="00003391">
        <w:rPr>
          <w:rFonts w:ascii="Georgia" w:hAnsi="Georgia"/>
        </w:rPr>
        <w:t xml:space="preserve"> and Haugen mentioned were investi</w:t>
      </w:r>
      <w:r w:rsidR="00306366" w:rsidRPr="00003391">
        <w:rPr>
          <w:rFonts w:ascii="Georgia" w:hAnsi="Georgia"/>
        </w:rPr>
        <w:t>gati</w:t>
      </w:r>
      <w:r w:rsidRPr="00003391">
        <w:rPr>
          <w:rFonts w:ascii="Georgia" w:hAnsi="Georgia"/>
        </w:rPr>
        <w:t xml:space="preserve">ng the legal and governance issues involved with </w:t>
      </w:r>
      <w:r w:rsidR="005F551B" w:rsidRPr="00003391">
        <w:rPr>
          <w:rFonts w:ascii="Georgia" w:hAnsi="Georgia"/>
        </w:rPr>
        <w:t xml:space="preserve">creating a music licensing </w:t>
      </w:r>
      <w:proofErr w:type="spellStart"/>
      <w:r w:rsidR="005F551B" w:rsidRPr="00003391">
        <w:rPr>
          <w:rFonts w:ascii="Georgia" w:hAnsi="Georgia"/>
        </w:rPr>
        <w:t>DApp</w:t>
      </w:r>
      <w:proofErr w:type="spellEnd"/>
      <w:r w:rsidRPr="00003391">
        <w:rPr>
          <w:rFonts w:ascii="Georgia" w:hAnsi="Georgia"/>
        </w:rPr>
        <w:t>.</w:t>
      </w:r>
      <w:r w:rsidRPr="00003391">
        <w:rPr>
          <w:rFonts w:ascii="Georgia" w:hAnsi="Georgia"/>
          <w:vertAlign w:val="superscript"/>
        </w:rPr>
        <w:footnoteReference w:id="405"/>
      </w:r>
    </w:p>
    <w:p w14:paraId="14CF68F0" w14:textId="77777777" w:rsidR="00242758" w:rsidRPr="00003391" w:rsidRDefault="00242758">
      <w:pPr>
        <w:ind w:firstLine="720"/>
        <w:rPr>
          <w:rFonts w:ascii="Georgia" w:hAnsi="Georgia"/>
          <w:b/>
          <w:u w:val="single"/>
        </w:rPr>
      </w:pPr>
    </w:p>
    <w:p w14:paraId="73F974FC" w14:textId="4CFCC03C" w:rsidR="00242758" w:rsidRPr="00003391" w:rsidRDefault="005A68E2" w:rsidP="00A7584E">
      <w:pPr>
        <w:pStyle w:val="Heading3"/>
        <w:rPr>
          <w:rFonts w:ascii="Georgia" w:hAnsi="Georgia"/>
          <w:color w:val="auto"/>
        </w:rPr>
      </w:pPr>
      <w:bookmarkStart w:id="22" w:name="_Toc22305950"/>
      <w:r w:rsidRPr="00003391">
        <w:rPr>
          <w:rFonts w:ascii="Georgia" w:hAnsi="Georgia"/>
          <w:color w:val="auto"/>
        </w:rPr>
        <w:lastRenderedPageBreak/>
        <w:t>2.8.</w:t>
      </w:r>
      <w:r w:rsidR="00F51EB0" w:rsidRPr="00003391">
        <w:rPr>
          <w:rFonts w:ascii="Georgia" w:hAnsi="Georgia"/>
          <w:color w:val="auto"/>
        </w:rPr>
        <w:t>2</w:t>
      </w:r>
      <w:r w:rsidRPr="00003391">
        <w:rPr>
          <w:rFonts w:ascii="Georgia" w:hAnsi="Georgia"/>
          <w:color w:val="auto"/>
        </w:rPr>
        <w:t xml:space="preserve">. </w:t>
      </w:r>
      <w:r w:rsidR="0033379A" w:rsidRPr="00003391">
        <w:rPr>
          <w:rFonts w:ascii="Georgia" w:hAnsi="Georgia"/>
          <w:color w:val="auto"/>
        </w:rPr>
        <w:t>Metadata</w:t>
      </w:r>
      <w:r w:rsidRPr="00003391">
        <w:rPr>
          <w:rFonts w:ascii="Georgia" w:hAnsi="Georgia"/>
          <w:color w:val="auto"/>
        </w:rPr>
        <w:t xml:space="preserve"> Automation Approach</w:t>
      </w:r>
      <w:bookmarkEnd w:id="22"/>
    </w:p>
    <w:p w14:paraId="4409D16C" w14:textId="77777777" w:rsidR="00242758" w:rsidRPr="00003391" w:rsidRDefault="00242758">
      <w:pPr>
        <w:rPr>
          <w:rFonts w:ascii="Georgia" w:hAnsi="Georgia"/>
        </w:rPr>
      </w:pPr>
    </w:p>
    <w:p w14:paraId="187BFF35" w14:textId="2B22593B" w:rsidR="000E05CA" w:rsidRPr="00003391" w:rsidRDefault="00701AC2">
      <w:pPr>
        <w:ind w:firstLine="720"/>
        <w:rPr>
          <w:rFonts w:ascii="Georgia" w:hAnsi="Georgia"/>
        </w:rPr>
      </w:pPr>
      <w:r w:rsidRPr="00003391">
        <w:rPr>
          <w:rFonts w:ascii="Georgia" w:hAnsi="Georgia"/>
        </w:rPr>
        <w:t>Bill Rosenblatt</w:t>
      </w:r>
      <w:r w:rsidR="00087883" w:rsidRPr="00003391">
        <w:rPr>
          <w:rFonts w:ascii="Georgia" w:hAnsi="Georgia"/>
        </w:rPr>
        <w:t>,</w:t>
      </w:r>
      <w:r w:rsidRPr="00003391">
        <w:rPr>
          <w:rFonts w:ascii="Georgia" w:hAnsi="Georgia"/>
        </w:rPr>
        <w:t xml:space="preserve"> in collaboration with </w:t>
      </w:r>
      <w:proofErr w:type="spellStart"/>
      <w:r w:rsidRPr="00003391">
        <w:rPr>
          <w:rFonts w:ascii="Georgia" w:hAnsi="Georgia"/>
        </w:rPr>
        <w:t>Digimarc</w:t>
      </w:r>
      <w:proofErr w:type="spellEnd"/>
      <w:r w:rsidRPr="00003391">
        <w:rPr>
          <w:rFonts w:ascii="Georgia" w:hAnsi="Georgia"/>
        </w:rPr>
        <w:t xml:space="preserve"> Corporation</w:t>
      </w:r>
      <w:r w:rsidR="00DA20A9" w:rsidRPr="00003391">
        <w:rPr>
          <w:rFonts w:ascii="Georgia" w:hAnsi="Georgia"/>
        </w:rPr>
        <w:t xml:space="preserve"> (</w:t>
      </w:r>
      <w:proofErr w:type="spellStart"/>
      <w:r w:rsidR="00DA20A9" w:rsidRPr="00003391">
        <w:rPr>
          <w:rFonts w:ascii="Georgia" w:hAnsi="Georgia"/>
        </w:rPr>
        <w:t>Digimarc</w:t>
      </w:r>
      <w:proofErr w:type="spellEnd"/>
      <w:r w:rsidR="00DA20A9" w:rsidRPr="00003391">
        <w:rPr>
          <w:rFonts w:ascii="Georgia" w:hAnsi="Georgia"/>
        </w:rPr>
        <w:t>)</w:t>
      </w:r>
      <w:r w:rsidRPr="00003391">
        <w:rPr>
          <w:rFonts w:ascii="Georgia" w:hAnsi="Georgia"/>
        </w:rPr>
        <w:t xml:space="preserve">, </w:t>
      </w:r>
      <w:r w:rsidR="000E05CA" w:rsidRPr="00003391">
        <w:rPr>
          <w:rFonts w:ascii="Georgia" w:hAnsi="Georgia"/>
        </w:rPr>
        <w:t>proposed</w:t>
      </w:r>
      <w:r w:rsidR="006A43F1" w:rsidRPr="00003391">
        <w:rPr>
          <w:rFonts w:ascii="Georgia" w:hAnsi="Georgia"/>
        </w:rPr>
        <w:t xml:space="preserve"> </w:t>
      </w:r>
      <w:r w:rsidRPr="00003391">
        <w:rPr>
          <w:rFonts w:ascii="Georgia" w:hAnsi="Georgia"/>
        </w:rPr>
        <w:t>the use of audio watermarks in conjunction with blockchain technology</w:t>
      </w:r>
      <w:r w:rsidR="000E05CA" w:rsidRPr="00003391">
        <w:rPr>
          <w:rFonts w:ascii="Georgia" w:hAnsi="Georgia"/>
        </w:rPr>
        <w:t xml:space="preserve"> to track musical works</w:t>
      </w:r>
      <w:r w:rsidR="006A43F1" w:rsidRPr="00003391">
        <w:rPr>
          <w:rFonts w:ascii="Georgia" w:hAnsi="Georgia"/>
        </w:rPr>
        <w:t xml:space="preserve"> in </w:t>
      </w:r>
      <w:r w:rsidR="006A43F1" w:rsidRPr="00003391">
        <w:rPr>
          <w:rFonts w:ascii="Georgia" w:hAnsi="Georgia"/>
          <w:i/>
          <w:iCs/>
        </w:rPr>
        <w:t>Watermarking Technology and Blockchains in the Music Industry</w:t>
      </w:r>
      <w:r w:rsidRPr="00003391">
        <w:rPr>
          <w:rFonts w:ascii="Georgia" w:hAnsi="Georgia"/>
        </w:rPr>
        <w:t>.</w:t>
      </w:r>
      <w:r w:rsidRPr="00003391">
        <w:rPr>
          <w:rFonts w:ascii="Georgia" w:hAnsi="Georgia"/>
          <w:vertAlign w:val="superscript"/>
        </w:rPr>
        <w:footnoteReference w:id="406"/>
      </w:r>
      <w:r w:rsidRPr="00003391">
        <w:rPr>
          <w:rFonts w:ascii="Georgia" w:hAnsi="Georgia"/>
        </w:rPr>
        <w:t xml:space="preserve"> </w:t>
      </w:r>
    </w:p>
    <w:p w14:paraId="086219D1" w14:textId="77777777" w:rsidR="000E05CA" w:rsidRPr="00003391" w:rsidRDefault="000E05CA">
      <w:pPr>
        <w:ind w:firstLine="720"/>
        <w:rPr>
          <w:rFonts w:ascii="Georgia" w:hAnsi="Georgia"/>
        </w:rPr>
      </w:pPr>
    </w:p>
    <w:p w14:paraId="2981080B" w14:textId="5FC5FD6E" w:rsidR="000E05CA" w:rsidRPr="00003391" w:rsidRDefault="00701AC2">
      <w:pPr>
        <w:ind w:firstLine="720"/>
        <w:rPr>
          <w:rFonts w:ascii="Georgia" w:hAnsi="Georgia"/>
        </w:rPr>
      </w:pPr>
      <w:r w:rsidRPr="00003391">
        <w:rPr>
          <w:rFonts w:ascii="Georgia" w:hAnsi="Georgia"/>
        </w:rPr>
        <w:t xml:space="preserve">Rosenblatt and </w:t>
      </w:r>
      <w:proofErr w:type="spellStart"/>
      <w:r w:rsidRPr="00003391">
        <w:rPr>
          <w:rFonts w:ascii="Georgia" w:hAnsi="Georgia"/>
        </w:rPr>
        <w:t>Digimarc</w:t>
      </w:r>
      <w:proofErr w:type="spellEnd"/>
      <w:r w:rsidRPr="00003391">
        <w:rPr>
          <w:rFonts w:ascii="Georgia" w:hAnsi="Georgia"/>
        </w:rPr>
        <w:t xml:space="preserve"> identified the common issue with music licensing</w:t>
      </w:r>
      <w:r w:rsidR="00DA20A9" w:rsidRPr="00003391">
        <w:rPr>
          <w:rFonts w:ascii="Georgia" w:hAnsi="Georgia"/>
        </w:rPr>
        <w:t>,</w:t>
      </w:r>
      <w:r w:rsidRPr="00003391">
        <w:rPr>
          <w:rFonts w:ascii="Georgia" w:hAnsi="Georgia"/>
        </w:rPr>
        <w:t xml:space="preserve"> notably that there are two copyrights, one in the musical composition and another in the sound recording, and the difficulty of tying sound recordings to specific musical compositions. [page 8]. </w:t>
      </w:r>
    </w:p>
    <w:p w14:paraId="392AF2AF" w14:textId="3FACFED6" w:rsidR="000E05CA" w:rsidRPr="00003391" w:rsidRDefault="000E05CA">
      <w:pPr>
        <w:ind w:firstLine="720"/>
        <w:rPr>
          <w:rFonts w:ascii="Georgia" w:hAnsi="Georgia"/>
        </w:rPr>
      </w:pPr>
    </w:p>
    <w:p w14:paraId="492EB0C8" w14:textId="77777777" w:rsidR="002524B1" w:rsidRPr="00003391" w:rsidRDefault="000E05CA">
      <w:pPr>
        <w:ind w:firstLine="720"/>
        <w:rPr>
          <w:rFonts w:ascii="Georgia" w:hAnsi="Georgia"/>
        </w:rPr>
      </w:pPr>
      <w:r w:rsidRPr="00003391">
        <w:rPr>
          <w:rFonts w:ascii="Georgia" w:hAnsi="Georgia"/>
        </w:rPr>
        <w:t>In proposing this solution, Rosenblatt</w:t>
      </w:r>
      <w:r w:rsidR="00DA20A9" w:rsidRPr="00003391">
        <w:rPr>
          <w:rFonts w:ascii="Georgia" w:hAnsi="Georgia"/>
        </w:rPr>
        <w:t xml:space="preserve"> and </w:t>
      </w:r>
      <w:proofErr w:type="spellStart"/>
      <w:r w:rsidR="00DA20A9" w:rsidRPr="00003391">
        <w:rPr>
          <w:rFonts w:ascii="Georgia" w:hAnsi="Georgia"/>
        </w:rPr>
        <w:t>Digimarc</w:t>
      </w:r>
      <w:proofErr w:type="spellEnd"/>
      <w:r w:rsidR="00DA20A9" w:rsidRPr="00003391">
        <w:rPr>
          <w:rFonts w:ascii="Georgia" w:hAnsi="Georgia"/>
        </w:rPr>
        <w:t xml:space="preserve"> </w:t>
      </w:r>
      <w:r w:rsidRPr="00003391">
        <w:rPr>
          <w:rFonts w:ascii="Georgia" w:hAnsi="Georgia"/>
        </w:rPr>
        <w:t>identified</w:t>
      </w:r>
      <w:r w:rsidR="002524B1" w:rsidRPr="00003391">
        <w:rPr>
          <w:rFonts w:ascii="Georgia" w:hAnsi="Georgia"/>
        </w:rPr>
        <w:t xml:space="preserve"> the following</w:t>
      </w:r>
      <w:r w:rsidRPr="00003391">
        <w:rPr>
          <w:rFonts w:ascii="Georgia" w:hAnsi="Georgia"/>
        </w:rPr>
        <w:t xml:space="preserve"> issues</w:t>
      </w:r>
      <w:r w:rsidR="00DA20A9" w:rsidRPr="00003391">
        <w:rPr>
          <w:rFonts w:ascii="Georgia" w:hAnsi="Georgia"/>
        </w:rPr>
        <w:t xml:space="preserve"> in the music industry</w:t>
      </w:r>
      <w:r w:rsidRPr="00003391">
        <w:rPr>
          <w:rFonts w:ascii="Georgia" w:hAnsi="Georgia"/>
        </w:rPr>
        <w:t xml:space="preserve"> that have led to the need for tracking musical works</w:t>
      </w:r>
      <w:r w:rsidR="002524B1" w:rsidRPr="00003391">
        <w:rPr>
          <w:rFonts w:ascii="Georgia" w:hAnsi="Georgia"/>
        </w:rPr>
        <w:t>:</w:t>
      </w:r>
    </w:p>
    <w:p w14:paraId="10DA262D" w14:textId="77777777" w:rsidR="002524B1" w:rsidRPr="00003391" w:rsidRDefault="002524B1">
      <w:pPr>
        <w:ind w:firstLine="720"/>
        <w:rPr>
          <w:rFonts w:ascii="Georgia" w:hAnsi="Georgia"/>
        </w:rPr>
      </w:pPr>
    </w:p>
    <w:p w14:paraId="4E04BA10" w14:textId="35273C15" w:rsidR="002524B1" w:rsidRPr="00003391" w:rsidRDefault="002524B1" w:rsidP="002524B1">
      <w:pPr>
        <w:pStyle w:val="ListParagraph"/>
        <w:numPr>
          <w:ilvl w:val="0"/>
          <w:numId w:val="48"/>
        </w:numPr>
        <w:rPr>
          <w:rFonts w:ascii="Georgia" w:hAnsi="Georgia"/>
        </w:rPr>
      </w:pPr>
      <w:r w:rsidRPr="00003391">
        <w:rPr>
          <w:rFonts w:ascii="Georgia" w:hAnsi="Georgia"/>
        </w:rPr>
        <w:t xml:space="preserve">there are two separate copyrights in the musical composition and the sound recording and the difficulty of tying sound recordings to specific musical compositions, </w:t>
      </w:r>
    </w:p>
    <w:p w14:paraId="78BCC349" w14:textId="03308F18" w:rsidR="002524B1" w:rsidRPr="00003391" w:rsidRDefault="002524B1" w:rsidP="002524B1">
      <w:pPr>
        <w:pStyle w:val="ListParagraph"/>
        <w:numPr>
          <w:ilvl w:val="0"/>
          <w:numId w:val="48"/>
        </w:numPr>
        <w:rPr>
          <w:rFonts w:ascii="Georgia" w:hAnsi="Georgia"/>
        </w:rPr>
      </w:pPr>
      <w:r w:rsidRPr="00003391">
        <w:rPr>
          <w:rFonts w:ascii="Georgia" w:hAnsi="Georgia"/>
        </w:rPr>
        <w:t>the lack of a uniform “source for mapping recordings to their underlying compositions”,</w:t>
      </w:r>
      <w:r w:rsidR="00853AD4" w:rsidRPr="00003391">
        <w:rPr>
          <w:rFonts w:ascii="Georgia" w:hAnsi="Georgia"/>
        </w:rPr>
        <w:t xml:space="preserve"> and</w:t>
      </w:r>
    </w:p>
    <w:p w14:paraId="18D914A9" w14:textId="3E74A05F" w:rsidR="002524B1" w:rsidRPr="00003391" w:rsidRDefault="002524B1" w:rsidP="00A7584E">
      <w:pPr>
        <w:pStyle w:val="ListParagraph"/>
        <w:numPr>
          <w:ilvl w:val="0"/>
          <w:numId w:val="48"/>
        </w:numPr>
        <w:rPr>
          <w:rFonts w:ascii="Georgia" w:hAnsi="Georgia"/>
        </w:rPr>
      </w:pPr>
      <w:r w:rsidRPr="00003391">
        <w:rPr>
          <w:rFonts w:ascii="Georgia" w:hAnsi="Georgia"/>
        </w:rPr>
        <w:t>standard identifiers</w:t>
      </w:r>
      <w:r w:rsidRPr="00003391">
        <w:rPr>
          <w:rStyle w:val="FootnoteReference"/>
          <w:rFonts w:ascii="Georgia" w:hAnsi="Georgia"/>
        </w:rPr>
        <w:footnoteReference w:id="407"/>
      </w:r>
      <w:r w:rsidRPr="00003391">
        <w:rPr>
          <w:rFonts w:ascii="Georgia" w:hAnsi="Georgia"/>
        </w:rPr>
        <w:t xml:space="preserve"> </w:t>
      </w:r>
      <w:r w:rsidR="000747E2" w:rsidRPr="00003391">
        <w:rPr>
          <w:rFonts w:ascii="Georgia" w:hAnsi="Georgia"/>
        </w:rPr>
        <w:t>in the music industry are “neither ubiquitous nor comprehensive enough to enable automated identification of music without errors, gaps, or ambiguities.”</w:t>
      </w:r>
      <w:r w:rsidR="000747E2" w:rsidRPr="00003391">
        <w:rPr>
          <w:rFonts w:ascii="Georgia" w:hAnsi="Georgia"/>
          <w:vertAlign w:val="superscript"/>
        </w:rPr>
        <w:footnoteReference w:id="408"/>
      </w:r>
    </w:p>
    <w:p w14:paraId="47596EFD" w14:textId="4D03A8AA" w:rsidR="00A935CF" w:rsidRPr="00003391" w:rsidRDefault="00A935CF" w:rsidP="00A935CF">
      <w:pPr>
        <w:rPr>
          <w:rFonts w:ascii="Georgia" w:hAnsi="Georgia"/>
        </w:rPr>
      </w:pPr>
    </w:p>
    <w:p w14:paraId="73DC85E8" w14:textId="24C1E1D3" w:rsidR="00565009" w:rsidRPr="00003391" w:rsidRDefault="00A935CF" w:rsidP="00A935CF">
      <w:pPr>
        <w:rPr>
          <w:rFonts w:ascii="Georgia" w:hAnsi="Georgia"/>
        </w:rPr>
      </w:pPr>
      <w:r w:rsidRPr="00003391">
        <w:rPr>
          <w:rFonts w:ascii="Georgia" w:hAnsi="Georgia"/>
        </w:rPr>
        <w:t xml:space="preserve">These issues led Rosenblatt and </w:t>
      </w:r>
      <w:proofErr w:type="spellStart"/>
      <w:r w:rsidRPr="00003391">
        <w:rPr>
          <w:rFonts w:ascii="Georgia" w:hAnsi="Georgia"/>
        </w:rPr>
        <w:t>Digimarc</w:t>
      </w:r>
      <w:proofErr w:type="spellEnd"/>
      <w:r w:rsidRPr="00003391">
        <w:rPr>
          <w:rFonts w:ascii="Georgia" w:hAnsi="Georgia"/>
        </w:rPr>
        <w:t xml:space="preserve"> to consider </w:t>
      </w:r>
      <w:r w:rsidR="009F08BC" w:rsidRPr="00003391">
        <w:rPr>
          <w:rFonts w:ascii="Georgia" w:hAnsi="Georgia"/>
        </w:rPr>
        <w:t xml:space="preserve">the need for </w:t>
      </w:r>
      <w:r w:rsidRPr="00003391">
        <w:rPr>
          <w:rFonts w:ascii="Georgia" w:hAnsi="Georgia"/>
        </w:rPr>
        <w:t>unique identifiers</w:t>
      </w:r>
      <w:r w:rsidR="00EA7852" w:rsidRPr="00003391">
        <w:rPr>
          <w:rFonts w:ascii="Georgia" w:hAnsi="Georgia"/>
        </w:rPr>
        <w:t xml:space="preserve"> for tracking musical compositions and sound recordings.</w:t>
      </w:r>
      <w:r w:rsidR="00EA7852" w:rsidRPr="00003391">
        <w:rPr>
          <w:rStyle w:val="FootnoteReference"/>
          <w:rFonts w:ascii="Georgia" w:hAnsi="Georgia"/>
        </w:rPr>
        <w:footnoteReference w:id="409"/>
      </w:r>
    </w:p>
    <w:p w14:paraId="1365ADB1" w14:textId="77777777" w:rsidR="00565009" w:rsidRPr="00003391" w:rsidRDefault="00565009" w:rsidP="00A935CF">
      <w:pPr>
        <w:rPr>
          <w:rFonts w:ascii="Georgia" w:hAnsi="Georgia"/>
        </w:rPr>
      </w:pPr>
    </w:p>
    <w:p w14:paraId="333CCECE" w14:textId="29AA0C39" w:rsidR="00572D9F" w:rsidRPr="00003391" w:rsidRDefault="00565009" w:rsidP="00A935CF">
      <w:pPr>
        <w:rPr>
          <w:rFonts w:ascii="Georgia" w:hAnsi="Georgia"/>
        </w:rPr>
      </w:pPr>
      <w:r w:rsidRPr="00003391">
        <w:rPr>
          <w:rFonts w:ascii="Georgia" w:hAnsi="Georgia"/>
        </w:rPr>
        <w:t xml:space="preserve">In creating unique identifiers, Rosenblatt and </w:t>
      </w:r>
      <w:proofErr w:type="spellStart"/>
      <w:r w:rsidRPr="00003391">
        <w:rPr>
          <w:rFonts w:ascii="Georgia" w:hAnsi="Georgia"/>
        </w:rPr>
        <w:t>Digimarc</w:t>
      </w:r>
      <w:proofErr w:type="spellEnd"/>
      <w:r w:rsidR="00A935CF" w:rsidRPr="00003391">
        <w:rPr>
          <w:rFonts w:ascii="Georgia" w:hAnsi="Georgia"/>
        </w:rPr>
        <w:t xml:space="preserve"> analyze</w:t>
      </w:r>
      <w:r w:rsidRPr="00003391">
        <w:rPr>
          <w:rFonts w:ascii="Georgia" w:hAnsi="Georgia"/>
        </w:rPr>
        <w:t>d</w:t>
      </w:r>
      <w:r w:rsidR="00A935CF" w:rsidRPr="00003391">
        <w:rPr>
          <w:rFonts w:ascii="Georgia" w:hAnsi="Georgia"/>
        </w:rPr>
        <w:t xml:space="preserve"> four methods</w:t>
      </w:r>
      <w:r w:rsidR="00EA7852" w:rsidRPr="00003391">
        <w:rPr>
          <w:rFonts w:ascii="Georgia" w:hAnsi="Georgia"/>
        </w:rPr>
        <w:t xml:space="preserve"> to bind identifiers to digital audio files</w:t>
      </w:r>
      <w:r w:rsidR="00A935CF" w:rsidRPr="00003391">
        <w:rPr>
          <w:rFonts w:ascii="Georgia" w:hAnsi="Georgia"/>
        </w:rPr>
        <w:t xml:space="preserve"> </w:t>
      </w:r>
      <w:r w:rsidR="00EA7852" w:rsidRPr="00003391">
        <w:rPr>
          <w:rFonts w:ascii="Georgia" w:hAnsi="Georgia"/>
        </w:rPr>
        <w:t xml:space="preserve">that could </w:t>
      </w:r>
      <w:r w:rsidR="00A935CF" w:rsidRPr="00003391">
        <w:rPr>
          <w:rFonts w:ascii="Georgia" w:hAnsi="Georgia"/>
        </w:rPr>
        <w:t>curb the above issues:</w:t>
      </w:r>
      <w:r w:rsidR="00B24666" w:rsidRPr="00003391">
        <w:rPr>
          <w:rFonts w:ascii="Georgia" w:hAnsi="Georgia"/>
        </w:rPr>
        <w:t xml:space="preserve"> </w:t>
      </w:r>
      <w:r w:rsidR="00572D9F" w:rsidRPr="00003391">
        <w:rPr>
          <w:rFonts w:ascii="Georgia" w:hAnsi="Georgia"/>
        </w:rPr>
        <w:t>1) header metadata; 2) hashes; 3) acoustic fingerprints; and 4) digital watermarks</w:t>
      </w:r>
      <w:r w:rsidR="00B24666" w:rsidRPr="00003391">
        <w:rPr>
          <w:rFonts w:ascii="Georgia" w:hAnsi="Georgia"/>
        </w:rPr>
        <w:t>.</w:t>
      </w:r>
      <w:r w:rsidR="00B24666" w:rsidRPr="00003391">
        <w:rPr>
          <w:rFonts w:ascii="Georgia" w:hAnsi="Georgia"/>
          <w:vertAlign w:val="superscript"/>
        </w:rPr>
        <w:footnoteReference w:id="410"/>
      </w:r>
      <w:r w:rsidR="00A3169F" w:rsidRPr="00003391">
        <w:rPr>
          <w:rFonts w:ascii="Georgia" w:hAnsi="Georgia"/>
        </w:rPr>
        <w:t xml:space="preserve"> In analyzing the four methods, Rosenblatt and </w:t>
      </w:r>
      <w:proofErr w:type="spellStart"/>
      <w:r w:rsidR="00A3169F" w:rsidRPr="00003391">
        <w:rPr>
          <w:rFonts w:ascii="Georgia" w:hAnsi="Georgia"/>
        </w:rPr>
        <w:t>Digimarc</w:t>
      </w:r>
      <w:proofErr w:type="spellEnd"/>
      <w:r w:rsidR="00A3169F" w:rsidRPr="00003391">
        <w:rPr>
          <w:rFonts w:ascii="Georgia" w:hAnsi="Georgia"/>
        </w:rPr>
        <w:t xml:space="preserve"> concluded that the digital watermark the best method for binding identifiers (can also talk about the other identifiers).</w:t>
      </w:r>
      <w:r w:rsidR="00F17A11" w:rsidRPr="00003391">
        <w:rPr>
          <w:rStyle w:val="FootnoteReference"/>
          <w:rFonts w:ascii="Georgia" w:hAnsi="Georgia"/>
        </w:rPr>
        <w:footnoteReference w:id="411"/>
      </w:r>
      <w:r w:rsidR="00A3169F" w:rsidRPr="00003391">
        <w:rPr>
          <w:rFonts w:ascii="Georgia" w:hAnsi="Georgia"/>
        </w:rPr>
        <w:t xml:space="preserve"> </w:t>
      </w:r>
      <w:r w:rsidR="00E04D0F" w:rsidRPr="00003391">
        <w:rPr>
          <w:rFonts w:ascii="Georgia" w:hAnsi="Georgia"/>
        </w:rPr>
        <w:t xml:space="preserve">Rosenblatt and </w:t>
      </w:r>
      <w:proofErr w:type="spellStart"/>
      <w:r w:rsidR="00E04D0F" w:rsidRPr="00003391">
        <w:rPr>
          <w:rFonts w:ascii="Georgia" w:hAnsi="Georgia"/>
        </w:rPr>
        <w:t>Digimarc</w:t>
      </w:r>
      <w:proofErr w:type="spellEnd"/>
      <w:r w:rsidR="00E04D0F" w:rsidRPr="00003391">
        <w:rPr>
          <w:rFonts w:ascii="Georgia" w:hAnsi="Georgia"/>
        </w:rPr>
        <w:t xml:space="preserve"> </w:t>
      </w:r>
      <w:r w:rsidR="00771568" w:rsidRPr="00003391">
        <w:rPr>
          <w:rFonts w:ascii="Georgia" w:hAnsi="Georgia"/>
        </w:rPr>
        <w:t>examined</w:t>
      </w:r>
      <w:r w:rsidR="00E04D0F" w:rsidRPr="00003391">
        <w:rPr>
          <w:rFonts w:ascii="Georgia" w:hAnsi="Georgia"/>
        </w:rPr>
        <w:t xml:space="preserve"> the binding </w:t>
      </w:r>
      <w:r w:rsidR="00771568" w:rsidRPr="00003391">
        <w:rPr>
          <w:rFonts w:ascii="Georgia" w:hAnsi="Georgia"/>
        </w:rPr>
        <w:t>identifiers</w:t>
      </w:r>
      <w:r w:rsidR="00E04D0F" w:rsidRPr="00003391">
        <w:rPr>
          <w:rFonts w:ascii="Georgia" w:hAnsi="Georgia"/>
        </w:rPr>
        <w:t xml:space="preserve"> based on the following criteria:</w:t>
      </w:r>
    </w:p>
    <w:p w14:paraId="60937EAD" w14:textId="156FA9E9" w:rsidR="00E04D0F" w:rsidRPr="00003391" w:rsidRDefault="00E04D0F" w:rsidP="00A935CF">
      <w:pPr>
        <w:rPr>
          <w:rFonts w:ascii="Georgia" w:hAnsi="Georgia"/>
        </w:rPr>
      </w:pPr>
    </w:p>
    <w:p w14:paraId="77D61B2B" w14:textId="49AE352A" w:rsidR="00E04D0F" w:rsidRPr="00003391" w:rsidRDefault="00E04D0F" w:rsidP="00E04D0F">
      <w:pPr>
        <w:pStyle w:val="ListParagraph"/>
        <w:numPr>
          <w:ilvl w:val="0"/>
          <w:numId w:val="48"/>
        </w:numPr>
        <w:rPr>
          <w:rFonts w:ascii="Georgia" w:hAnsi="Georgia"/>
          <w:sz w:val="18"/>
          <w:szCs w:val="18"/>
        </w:rPr>
      </w:pPr>
      <w:r w:rsidRPr="00003391">
        <w:rPr>
          <w:rFonts w:ascii="Georgia" w:hAnsi="Georgia"/>
          <w:sz w:val="18"/>
          <w:szCs w:val="18"/>
        </w:rPr>
        <w:t>“</w:t>
      </w:r>
      <w:r w:rsidRPr="00003391">
        <w:rPr>
          <w:rFonts w:ascii="Georgia" w:hAnsi="Georgia"/>
          <w:i/>
          <w:iCs/>
          <w:sz w:val="18"/>
          <w:szCs w:val="18"/>
        </w:rPr>
        <w:t>Robustness</w:t>
      </w:r>
      <w:r w:rsidRPr="00003391">
        <w:rPr>
          <w:rFonts w:ascii="Georgia" w:hAnsi="Georgia"/>
          <w:sz w:val="18"/>
          <w:szCs w:val="18"/>
        </w:rPr>
        <w:t xml:space="preserve">: the identifier remains associated with the file even after the file has been transformed in various ways, such as transcoding, </w:t>
      </w:r>
      <w:proofErr w:type="spellStart"/>
      <w:r w:rsidRPr="00003391">
        <w:rPr>
          <w:rFonts w:ascii="Georgia" w:hAnsi="Georgia"/>
          <w:sz w:val="18"/>
          <w:szCs w:val="18"/>
        </w:rPr>
        <w:t>downsampling</w:t>
      </w:r>
      <w:proofErr w:type="spellEnd"/>
      <w:r w:rsidRPr="00003391">
        <w:rPr>
          <w:rFonts w:ascii="Georgia" w:hAnsi="Georgia"/>
          <w:sz w:val="18"/>
          <w:szCs w:val="18"/>
        </w:rPr>
        <w:t>, excerpting, pitch-shifting, re-equalizing, and digital</w:t>
      </w:r>
      <w:r w:rsidR="00395750" w:rsidRPr="00003391">
        <w:rPr>
          <w:rFonts w:ascii="Georgia" w:hAnsi="Georgia"/>
          <w:sz w:val="18"/>
          <w:szCs w:val="18"/>
        </w:rPr>
        <w:t>-</w:t>
      </w:r>
      <w:r w:rsidRPr="00003391">
        <w:rPr>
          <w:rFonts w:ascii="Georgia" w:hAnsi="Georgia"/>
          <w:sz w:val="18"/>
          <w:szCs w:val="18"/>
        </w:rPr>
        <w:t>analog-digital conversion”;</w:t>
      </w:r>
    </w:p>
    <w:p w14:paraId="0020BB8A" w14:textId="741B7CF6" w:rsidR="00E04D0F" w:rsidRPr="00003391" w:rsidRDefault="00395750" w:rsidP="00E04D0F">
      <w:pPr>
        <w:pStyle w:val="ListParagraph"/>
        <w:numPr>
          <w:ilvl w:val="0"/>
          <w:numId w:val="48"/>
        </w:numPr>
        <w:rPr>
          <w:rFonts w:ascii="Georgia" w:hAnsi="Georgia"/>
          <w:sz w:val="18"/>
          <w:szCs w:val="18"/>
        </w:rPr>
      </w:pPr>
      <w:r w:rsidRPr="00003391">
        <w:rPr>
          <w:rFonts w:ascii="Georgia" w:hAnsi="Georgia"/>
          <w:sz w:val="18"/>
          <w:szCs w:val="18"/>
        </w:rPr>
        <w:t>“</w:t>
      </w:r>
      <w:r w:rsidR="00E04D0F" w:rsidRPr="00003391">
        <w:rPr>
          <w:rFonts w:ascii="Georgia" w:hAnsi="Georgia"/>
          <w:i/>
          <w:iCs/>
          <w:sz w:val="18"/>
          <w:szCs w:val="18"/>
        </w:rPr>
        <w:t>Data Flexibility</w:t>
      </w:r>
      <w:r w:rsidR="00E04D0F" w:rsidRPr="00003391">
        <w:rPr>
          <w:rFonts w:ascii="Georgia" w:hAnsi="Georgia"/>
          <w:sz w:val="18"/>
          <w:szCs w:val="18"/>
        </w:rPr>
        <w:t>: the same audio data can exist in multiple files with different identifiers</w:t>
      </w:r>
      <w:r w:rsidRPr="00003391">
        <w:rPr>
          <w:rFonts w:ascii="Georgia" w:hAnsi="Georgia"/>
          <w:sz w:val="18"/>
          <w:szCs w:val="18"/>
        </w:rPr>
        <w:t>”;</w:t>
      </w:r>
    </w:p>
    <w:p w14:paraId="0A46C300" w14:textId="21580B17" w:rsidR="00E04D0F" w:rsidRPr="00003391" w:rsidRDefault="00395750" w:rsidP="00E04D0F">
      <w:pPr>
        <w:pStyle w:val="ListParagraph"/>
        <w:numPr>
          <w:ilvl w:val="0"/>
          <w:numId w:val="48"/>
        </w:numPr>
        <w:rPr>
          <w:rFonts w:ascii="Georgia" w:hAnsi="Georgia"/>
          <w:sz w:val="18"/>
          <w:szCs w:val="18"/>
        </w:rPr>
      </w:pPr>
      <w:r w:rsidRPr="00003391">
        <w:rPr>
          <w:rFonts w:ascii="Georgia" w:hAnsi="Georgia"/>
          <w:sz w:val="18"/>
          <w:szCs w:val="18"/>
        </w:rPr>
        <w:t>“</w:t>
      </w:r>
      <w:r w:rsidR="00E04D0F" w:rsidRPr="00003391">
        <w:rPr>
          <w:rFonts w:ascii="Georgia" w:hAnsi="Georgia"/>
          <w:i/>
          <w:iCs/>
          <w:sz w:val="18"/>
          <w:szCs w:val="18"/>
        </w:rPr>
        <w:t>Identifier Reliability</w:t>
      </w:r>
      <w:r w:rsidR="00E04D0F" w:rsidRPr="00003391">
        <w:rPr>
          <w:rFonts w:ascii="Georgia" w:hAnsi="Georgia"/>
          <w:sz w:val="18"/>
          <w:szCs w:val="18"/>
        </w:rPr>
        <w:t xml:space="preserve">: the identifier can reliably identify the recording in the file for rights and royalty management purposes”; </w:t>
      </w:r>
      <w:r w:rsidRPr="00003391">
        <w:rPr>
          <w:rFonts w:ascii="Georgia" w:hAnsi="Georgia"/>
          <w:sz w:val="18"/>
          <w:szCs w:val="18"/>
        </w:rPr>
        <w:t xml:space="preserve">and </w:t>
      </w:r>
    </w:p>
    <w:p w14:paraId="35FBFE4C" w14:textId="3B3A74DC" w:rsidR="00E04D0F" w:rsidRPr="00003391" w:rsidRDefault="00395750" w:rsidP="00A7584E">
      <w:pPr>
        <w:pStyle w:val="ListParagraph"/>
        <w:numPr>
          <w:ilvl w:val="0"/>
          <w:numId w:val="48"/>
        </w:numPr>
        <w:rPr>
          <w:rFonts w:ascii="Georgia" w:hAnsi="Georgia"/>
          <w:sz w:val="18"/>
          <w:szCs w:val="18"/>
        </w:rPr>
      </w:pPr>
      <w:r w:rsidRPr="00003391">
        <w:rPr>
          <w:rFonts w:ascii="Georgia" w:hAnsi="Georgia"/>
          <w:sz w:val="18"/>
          <w:szCs w:val="18"/>
        </w:rPr>
        <w:t>“</w:t>
      </w:r>
      <w:r w:rsidR="00E04D0F" w:rsidRPr="00003391">
        <w:rPr>
          <w:rFonts w:ascii="Georgia" w:hAnsi="Georgia"/>
          <w:i/>
          <w:iCs/>
          <w:sz w:val="18"/>
          <w:szCs w:val="18"/>
        </w:rPr>
        <w:t>Security</w:t>
      </w:r>
      <w:r w:rsidR="00E04D0F" w:rsidRPr="00003391">
        <w:rPr>
          <w:rFonts w:ascii="Georgia" w:hAnsi="Georgia"/>
          <w:sz w:val="18"/>
          <w:szCs w:val="18"/>
        </w:rPr>
        <w:t>: the identifier is difficult to remove or change without altering or marring the content.</w:t>
      </w:r>
      <w:r w:rsidRPr="00003391">
        <w:rPr>
          <w:rFonts w:ascii="Georgia" w:hAnsi="Georgia"/>
          <w:sz w:val="18"/>
          <w:szCs w:val="18"/>
        </w:rPr>
        <w:t>”</w:t>
      </w:r>
      <w:r w:rsidRPr="00003391">
        <w:rPr>
          <w:rStyle w:val="FootnoteReference"/>
          <w:rFonts w:ascii="Georgia" w:hAnsi="Georgia"/>
          <w:sz w:val="18"/>
          <w:szCs w:val="18"/>
        </w:rPr>
        <w:footnoteReference w:id="412"/>
      </w:r>
    </w:p>
    <w:p w14:paraId="47465EDE" w14:textId="77777777" w:rsidR="00572D9F" w:rsidRPr="00003391" w:rsidRDefault="00572D9F" w:rsidP="00A935CF">
      <w:pPr>
        <w:rPr>
          <w:rFonts w:ascii="Georgia" w:hAnsi="Georgia"/>
        </w:rPr>
      </w:pPr>
    </w:p>
    <w:p w14:paraId="5C931CC2" w14:textId="1C613FDE" w:rsidR="00572D9F" w:rsidRPr="00003391" w:rsidRDefault="00771568" w:rsidP="00A935CF">
      <w:pPr>
        <w:rPr>
          <w:rFonts w:ascii="Georgia" w:hAnsi="Georgia"/>
        </w:rPr>
      </w:pPr>
      <w:r w:rsidRPr="00003391">
        <w:rPr>
          <w:rFonts w:ascii="Georgia" w:hAnsi="Georgia"/>
        </w:rPr>
        <w:t xml:space="preserve">Rosenblatt and </w:t>
      </w:r>
      <w:proofErr w:type="spellStart"/>
      <w:r w:rsidRPr="00003391">
        <w:rPr>
          <w:rFonts w:ascii="Georgia" w:hAnsi="Georgia"/>
        </w:rPr>
        <w:t>Digimarc</w:t>
      </w:r>
      <w:proofErr w:type="spellEnd"/>
      <w:r w:rsidRPr="00003391">
        <w:rPr>
          <w:rFonts w:ascii="Georgia" w:hAnsi="Georgia"/>
        </w:rPr>
        <w:t xml:space="preserve"> determined that header metadata provided data flexibility and identifier reliability</w:t>
      </w:r>
      <w:r w:rsidR="009E73FB" w:rsidRPr="00003391">
        <w:rPr>
          <w:rFonts w:ascii="Georgia" w:hAnsi="Georgia"/>
        </w:rPr>
        <w:t xml:space="preserve"> because they are easy to insert into a file, even multiple headers, and can contain multiple types of values</w:t>
      </w:r>
      <w:r w:rsidR="003D53E9" w:rsidRPr="00003391">
        <w:rPr>
          <w:rFonts w:ascii="Georgia" w:hAnsi="Georgia"/>
        </w:rPr>
        <w:t>, but lacked in robustness and security because it is “trivially easy to change or remove header metadata without affecting the content,” and may not survive when the file is transformed.</w:t>
      </w:r>
      <w:r w:rsidR="003D53E9" w:rsidRPr="00003391">
        <w:rPr>
          <w:rStyle w:val="FootnoteReference"/>
          <w:rFonts w:ascii="Georgia" w:hAnsi="Georgia"/>
        </w:rPr>
        <w:footnoteReference w:id="413"/>
      </w:r>
      <w:r w:rsidR="003D53E9" w:rsidRPr="00003391">
        <w:rPr>
          <w:rFonts w:ascii="Georgia" w:hAnsi="Georgia"/>
        </w:rPr>
        <w:t xml:space="preserve">  </w:t>
      </w:r>
    </w:p>
    <w:p w14:paraId="20F0A2CF" w14:textId="4AA2A76F" w:rsidR="003A48A7" w:rsidRPr="00003391" w:rsidRDefault="003A48A7" w:rsidP="00A935CF">
      <w:pPr>
        <w:rPr>
          <w:rFonts w:ascii="Georgia" w:hAnsi="Georgia"/>
        </w:rPr>
      </w:pPr>
    </w:p>
    <w:p w14:paraId="5CFE1BB3" w14:textId="41080117" w:rsidR="003A48A7" w:rsidRPr="00003391" w:rsidRDefault="003A48A7" w:rsidP="00A935CF">
      <w:pPr>
        <w:rPr>
          <w:rFonts w:ascii="Georgia" w:hAnsi="Georgia"/>
        </w:rPr>
      </w:pPr>
      <w:r w:rsidRPr="00003391">
        <w:rPr>
          <w:rFonts w:ascii="Georgia" w:hAnsi="Georgia"/>
        </w:rPr>
        <w:t xml:space="preserve">Rosenblatt </w:t>
      </w:r>
      <w:r w:rsidR="0050286D" w:rsidRPr="00003391">
        <w:rPr>
          <w:rFonts w:ascii="Georgia" w:hAnsi="Georgia"/>
        </w:rPr>
        <w:t xml:space="preserve">and </w:t>
      </w:r>
      <w:proofErr w:type="spellStart"/>
      <w:r w:rsidR="0050286D" w:rsidRPr="00003391">
        <w:rPr>
          <w:rFonts w:ascii="Georgia" w:hAnsi="Georgia"/>
        </w:rPr>
        <w:t>Digimarc</w:t>
      </w:r>
      <w:proofErr w:type="spellEnd"/>
      <w:r w:rsidR="0050286D" w:rsidRPr="00003391">
        <w:rPr>
          <w:rFonts w:ascii="Georgia" w:hAnsi="Georgia"/>
        </w:rPr>
        <w:t xml:space="preserve"> </w:t>
      </w:r>
      <w:r w:rsidRPr="00003391">
        <w:rPr>
          <w:rFonts w:ascii="Georgia" w:hAnsi="Georgia"/>
        </w:rPr>
        <w:t>determined that hashes provided identifier reliability</w:t>
      </w:r>
      <w:r w:rsidR="00943EB7" w:rsidRPr="00003391">
        <w:rPr>
          <w:rFonts w:ascii="Georgia" w:hAnsi="Georgia"/>
        </w:rPr>
        <w:t xml:space="preserve"> since hashes are generally </w:t>
      </w:r>
      <w:r w:rsidR="0050286D" w:rsidRPr="00003391">
        <w:rPr>
          <w:rFonts w:ascii="Georgia" w:hAnsi="Georgia"/>
        </w:rPr>
        <w:t>unique</w:t>
      </w:r>
      <w:r w:rsidR="00943EB7" w:rsidRPr="00003391">
        <w:rPr>
          <w:rFonts w:ascii="Georgia" w:hAnsi="Georgia"/>
        </w:rPr>
        <w:t xml:space="preserve"> for an individual file</w:t>
      </w:r>
      <w:r w:rsidRPr="00003391">
        <w:rPr>
          <w:rFonts w:ascii="Georgia" w:hAnsi="Georgia"/>
        </w:rPr>
        <w:t>, but lacked in robustness, security, and data flexibility because “they do not give the copyright owner or distributor any flexibility or control over identifiers</w:t>
      </w:r>
      <w:r w:rsidR="003E6CB2" w:rsidRPr="00003391">
        <w:rPr>
          <w:rFonts w:ascii="Georgia" w:hAnsi="Georgia"/>
        </w:rPr>
        <w:t>,</w:t>
      </w:r>
      <w:r w:rsidRPr="00003391">
        <w:rPr>
          <w:rFonts w:ascii="Georgia" w:hAnsi="Georgia"/>
        </w:rPr>
        <w:t>” and the hash can easily change if just a single bit of audio data is modified, such as by changing the file format.</w:t>
      </w:r>
      <w:r w:rsidRPr="00003391">
        <w:rPr>
          <w:rStyle w:val="FootnoteReference"/>
          <w:rFonts w:ascii="Georgia" w:hAnsi="Georgia"/>
        </w:rPr>
        <w:footnoteReference w:id="414"/>
      </w:r>
    </w:p>
    <w:p w14:paraId="352D047B" w14:textId="1B11A765" w:rsidR="0050286D" w:rsidRPr="00003391" w:rsidRDefault="0050286D" w:rsidP="00A935CF">
      <w:pPr>
        <w:rPr>
          <w:rFonts w:ascii="Georgia" w:hAnsi="Georgia"/>
        </w:rPr>
      </w:pPr>
    </w:p>
    <w:p w14:paraId="0F4F96D3" w14:textId="629C1545" w:rsidR="0050286D" w:rsidRPr="00003391" w:rsidRDefault="0050286D" w:rsidP="00A935CF">
      <w:pPr>
        <w:rPr>
          <w:rFonts w:ascii="Georgia" w:hAnsi="Georgia"/>
        </w:rPr>
      </w:pPr>
      <w:r w:rsidRPr="00003391">
        <w:rPr>
          <w:rFonts w:ascii="Georgia" w:hAnsi="Georgia"/>
        </w:rPr>
        <w:t xml:space="preserve">Rosenblatt and </w:t>
      </w:r>
      <w:proofErr w:type="spellStart"/>
      <w:r w:rsidRPr="00003391">
        <w:rPr>
          <w:rFonts w:ascii="Georgia" w:hAnsi="Georgia"/>
        </w:rPr>
        <w:t>Digimarc</w:t>
      </w:r>
      <w:proofErr w:type="spellEnd"/>
      <w:r w:rsidRPr="00003391">
        <w:rPr>
          <w:rFonts w:ascii="Georgia" w:hAnsi="Georgia"/>
        </w:rPr>
        <w:t xml:space="preserve"> determined that acoustic fingerprints</w:t>
      </w:r>
      <w:r w:rsidR="00C50536" w:rsidRPr="00003391">
        <w:rPr>
          <w:rStyle w:val="FootnoteReference"/>
          <w:rFonts w:ascii="Georgia" w:hAnsi="Georgia"/>
        </w:rPr>
        <w:footnoteReference w:id="415"/>
      </w:r>
      <w:r w:rsidRPr="00003391">
        <w:rPr>
          <w:rFonts w:ascii="Georgia" w:hAnsi="Georgia"/>
        </w:rPr>
        <w:t xml:space="preserve"> </w:t>
      </w:r>
      <w:r w:rsidR="00E35ADD" w:rsidRPr="00003391">
        <w:rPr>
          <w:rFonts w:ascii="Georgia" w:hAnsi="Georgia"/>
        </w:rPr>
        <w:t xml:space="preserve"> provided robustness and security</w:t>
      </w:r>
      <w:r w:rsidR="008333FB" w:rsidRPr="00003391">
        <w:rPr>
          <w:rFonts w:ascii="Georgia" w:hAnsi="Georgia"/>
        </w:rPr>
        <w:t xml:space="preserve"> because like </w:t>
      </w:r>
      <w:r w:rsidR="00B32C91" w:rsidRPr="00003391">
        <w:rPr>
          <w:rFonts w:ascii="Georgia" w:hAnsi="Georgia"/>
        </w:rPr>
        <w:t>“standard hashes, fingerprints are inherent in the data, so they can’t be removed or separated from it. But unlike standard hashes, it’s difficult (if not impossible) to alter a file’s fingerprint without perceptibly marring its sound to a listener.”</w:t>
      </w:r>
      <w:r w:rsidR="00CC40DB" w:rsidRPr="00003391">
        <w:rPr>
          <w:rStyle w:val="FootnoteReference"/>
          <w:rFonts w:ascii="Georgia" w:hAnsi="Georgia"/>
        </w:rPr>
        <w:footnoteReference w:id="416"/>
      </w:r>
      <w:r w:rsidR="00B32C91" w:rsidRPr="00003391">
        <w:rPr>
          <w:rFonts w:ascii="Georgia" w:hAnsi="Georgia"/>
        </w:rPr>
        <w:t xml:space="preserve"> However, acoustic fingerp</w:t>
      </w:r>
      <w:r w:rsidR="003E2D00" w:rsidRPr="00003391">
        <w:rPr>
          <w:rFonts w:ascii="Georgia" w:hAnsi="Georgia"/>
        </w:rPr>
        <w:t>r</w:t>
      </w:r>
      <w:r w:rsidR="00B32C91" w:rsidRPr="00003391">
        <w:rPr>
          <w:rFonts w:ascii="Georgia" w:hAnsi="Georgia"/>
        </w:rPr>
        <w:t>ints</w:t>
      </w:r>
      <w:r w:rsidR="003E2D00" w:rsidRPr="00003391">
        <w:rPr>
          <w:rFonts w:ascii="Georgia" w:hAnsi="Georgia"/>
        </w:rPr>
        <w:t xml:space="preserve"> </w:t>
      </w:r>
      <w:r w:rsidR="00E35ADD" w:rsidRPr="00003391">
        <w:rPr>
          <w:rFonts w:ascii="Georgia" w:hAnsi="Georgia"/>
        </w:rPr>
        <w:t>lacked in data flexibility and identifier reliability because</w:t>
      </w:r>
      <w:r w:rsidR="003E2D00" w:rsidRPr="00003391">
        <w:rPr>
          <w:rFonts w:ascii="Georgia" w:hAnsi="Georgia"/>
        </w:rPr>
        <w:t xml:space="preserve"> “fingerprinting is not very good at differentiating between certain versions of a given music track that might need to be distinguished for rights and royalty management purposes,” and</w:t>
      </w:r>
      <w:r w:rsidR="00E35ADD" w:rsidRPr="00003391">
        <w:rPr>
          <w:rFonts w:ascii="Georgia" w:hAnsi="Georgia"/>
        </w:rPr>
        <w:t xml:space="preserve"> </w:t>
      </w:r>
      <w:r w:rsidR="003E2D00" w:rsidRPr="00003391">
        <w:rPr>
          <w:rFonts w:ascii="Georgia" w:hAnsi="Georgia"/>
        </w:rPr>
        <w:t>“it is impossible to assign different identifiers to different files containing the same recording.”</w:t>
      </w:r>
      <w:r w:rsidR="003E2D00" w:rsidRPr="00003391">
        <w:rPr>
          <w:rStyle w:val="FootnoteReference"/>
          <w:rFonts w:ascii="Georgia" w:hAnsi="Georgia"/>
        </w:rPr>
        <w:footnoteReference w:id="417"/>
      </w:r>
    </w:p>
    <w:p w14:paraId="0A1498C1" w14:textId="77777777" w:rsidR="00943EB7" w:rsidRPr="00003391" w:rsidRDefault="00943EB7" w:rsidP="00A935CF">
      <w:pPr>
        <w:rPr>
          <w:rFonts w:ascii="Georgia" w:hAnsi="Georgia"/>
        </w:rPr>
      </w:pPr>
    </w:p>
    <w:p w14:paraId="54078D91" w14:textId="77777777" w:rsidR="00771568" w:rsidRPr="00003391" w:rsidRDefault="00771568" w:rsidP="00A935CF">
      <w:pPr>
        <w:rPr>
          <w:rFonts w:ascii="Georgia" w:hAnsi="Georgia"/>
        </w:rPr>
      </w:pPr>
    </w:p>
    <w:p w14:paraId="136D1C08" w14:textId="2A071C5B" w:rsidR="00A63B9B" w:rsidRPr="00003391" w:rsidRDefault="00EC722E" w:rsidP="00A935CF">
      <w:pPr>
        <w:rPr>
          <w:rFonts w:ascii="Georgia" w:hAnsi="Georgia"/>
        </w:rPr>
      </w:pPr>
      <w:r w:rsidRPr="00003391">
        <w:rPr>
          <w:rFonts w:ascii="Georgia" w:hAnsi="Georgia"/>
        </w:rPr>
        <w:lastRenderedPageBreak/>
        <w:t xml:space="preserve">Rosenblatt and </w:t>
      </w:r>
      <w:proofErr w:type="spellStart"/>
      <w:r w:rsidRPr="00003391">
        <w:rPr>
          <w:rFonts w:ascii="Georgia" w:hAnsi="Georgia"/>
        </w:rPr>
        <w:t>Digimarc</w:t>
      </w:r>
      <w:proofErr w:type="spellEnd"/>
      <w:r w:rsidRPr="00003391">
        <w:rPr>
          <w:rFonts w:ascii="Georgia" w:hAnsi="Georgia"/>
        </w:rPr>
        <w:t xml:space="preserve"> determined that digital watermarks</w:t>
      </w:r>
      <w:r w:rsidRPr="00003391">
        <w:rPr>
          <w:rStyle w:val="FootnoteReference"/>
          <w:rFonts w:ascii="Georgia" w:hAnsi="Georgia"/>
        </w:rPr>
        <w:footnoteReference w:id="418"/>
      </w:r>
      <w:r w:rsidR="0074698D" w:rsidRPr="00003391">
        <w:rPr>
          <w:rFonts w:ascii="Georgia" w:hAnsi="Georgia"/>
        </w:rPr>
        <w:t xml:space="preserve"> exceled in each category</w:t>
      </w:r>
      <w:r w:rsidR="00A63B9B" w:rsidRPr="00003391">
        <w:rPr>
          <w:rFonts w:ascii="Georgia" w:hAnsi="Georgia"/>
        </w:rPr>
        <w:t xml:space="preserve"> because “[a] well-designed watermarking scheme is robust to transformations …, can be used to associate any data desired …, can allow a level of certainty comparable to header metadata, ”</w:t>
      </w:r>
      <w:r w:rsidR="007D5BDA" w:rsidRPr="00003391">
        <w:rPr>
          <w:rFonts w:ascii="Georgia" w:hAnsi="Georgia"/>
        </w:rPr>
        <w:t xml:space="preserve"> and “can’t be altered without seriously disrupting the audio itself.”</w:t>
      </w:r>
      <w:r w:rsidR="00A63B9B" w:rsidRPr="00003391">
        <w:rPr>
          <w:rStyle w:val="FootnoteReference"/>
          <w:rFonts w:ascii="Georgia" w:hAnsi="Georgia"/>
        </w:rPr>
        <w:footnoteReference w:id="419"/>
      </w:r>
      <w:r w:rsidR="00A63B9B" w:rsidRPr="00003391">
        <w:rPr>
          <w:rFonts w:ascii="Georgia" w:hAnsi="Georgia"/>
        </w:rPr>
        <w:t xml:space="preserve"> The one disadvantage of watermarks is that they need to be inserted into legacy audio content.</w:t>
      </w:r>
    </w:p>
    <w:p w14:paraId="71F5FF0D" w14:textId="0CF933AC" w:rsidR="00F413F6" w:rsidRPr="00003391" w:rsidRDefault="00F413F6">
      <w:pPr>
        <w:ind w:firstLine="720"/>
        <w:rPr>
          <w:rFonts w:ascii="Georgia" w:hAnsi="Georgia"/>
        </w:rPr>
      </w:pPr>
    </w:p>
    <w:p w14:paraId="4F400874" w14:textId="3C963638" w:rsidR="00F413F6" w:rsidRPr="00003391" w:rsidRDefault="00F413F6">
      <w:pPr>
        <w:ind w:firstLine="720"/>
        <w:rPr>
          <w:rFonts w:ascii="Georgia" w:hAnsi="Georgia"/>
        </w:rPr>
      </w:pPr>
      <w:r w:rsidRPr="00003391">
        <w:rPr>
          <w:rFonts w:ascii="Georgia" w:hAnsi="Georgia"/>
        </w:rPr>
        <w:t xml:space="preserve">Rosenblatt and </w:t>
      </w:r>
      <w:proofErr w:type="spellStart"/>
      <w:r w:rsidRPr="00003391">
        <w:rPr>
          <w:rFonts w:ascii="Georgia" w:hAnsi="Georgia"/>
        </w:rPr>
        <w:t>Digimarc</w:t>
      </w:r>
      <w:proofErr w:type="spellEnd"/>
      <w:r w:rsidRPr="00003391">
        <w:rPr>
          <w:rFonts w:ascii="Georgia" w:hAnsi="Georgia"/>
        </w:rPr>
        <w:t xml:space="preserve"> also considered the application of blockchain technology with digital watermarks.</w:t>
      </w:r>
      <w:r w:rsidRPr="00003391">
        <w:rPr>
          <w:rStyle w:val="FootnoteReference"/>
          <w:rFonts w:ascii="Georgia" w:hAnsi="Georgia"/>
        </w:rPr>
        <w:footnoteReference w:id="420"/>
      </w:r>
      <w:r w:rsidRPr="00003391">
        <w:rPr>
          <w:rFonts w:ascii="Georgia" w:hAnsi="Georgia"/>
        </w:rPr>
        <w:t xml:space="preserve"> </w:t>
      </w:r>
    </w:p>
    <w:p w14:paraId="5BFFDF13" w14:textId="77777777" w:rsidR="00242758" w:rsidRPr="00003391" w:rsidRDefault="00242758">
      <w:pPr>
        <w:ind w:firstLine="720"/>
        <w:rPr>
          <w:rFonts w:ascii="Georgia" w:hAnsi="Georgia"/>
        </w:rPr>
      </w:pPr>
    </w:p>
    <w:p w14:paraId="4CBA5EB0" w14:textId="77777777" w:rsidR="00242758" w:rsidRPr="00003391" w:rsidRDefault="00242758">
      <w:pPr>
        <w:rPr>
          <w:rFonts w:ascii="Georgia" w:hAnsi="Georgia"/>
        </w:rPr>
      </w:pPr>
    </w:p>
    <w:p w14:paraId="24CF7702" w14:textId="595B3DAE" w:rsidR="00242758" w:rsidRPr="00003391" w:rsidRDefault="00701AC2">
      <w:pPr>
        <w:ind w:firstLine="720"/>
        <w:rPr>
          <w:rFonts w:ascii="Georgia" w:hAnsi="Georgia"/>
        </w:rPr>
      </w:pPr>
      <w:r w:rsidRPr="00003391">
        <w:rPr>
          <w:rFonts w:ascii="Georgia" w:hAnsi="Georgia"/>
        </w:rPr>
        <w:t xml:space="preserve">Concerning storing digital music files on a blockchain, Rosenblatt and </w:t>
      </w:r>
      <w:proofErr w:type="spellStart"/>
      <w:r w:rsidRPr="00003391">
        <w:rPr>
          <w:rFonts w:ascii="Georgia" w:hAnsi="Georgia"/>
        </w:rPr>
        <w:t>Digimarc</w:t>
      </w:r>
      <w:proofErr w:type="spellEnd"/>
      <w:r w:rsidRPr="00003391">
        <w:rPr>
          <w:rFonts w:ascii="Georgia" w:hAnsi="Georgia"/>
        </w:rPr>
        <w:t xml:space="preserve"> </w:t>
      </w:r>
      <w:r w:rsidR="00BA453D" w:rsidRPr="00003391">
        <w:rPr>
          <w:rFonts w:ascii="Georgia" w:hAnsi="Georgia"/>
        </w:rPr>
        <w:t>concluded that digital music files should not be stored on a blockchain because blockchains currently are not efficient enough to store files and transaction information.</w:t>
      </w:r>
      <w:r w:rsidR="00BA453D" w:rsidRPr="00003391">
        <w:rPr>
          <w:rStyle w:val="FootnoteReference"/>
          <w:rFonts w:ascii="Georgia" w:hAnsi="Georgia"/>
        </w:rPr>
        <w:footnoteReference w:id="421"/>
      </w:r>
      <w:r w:rsidR="00BA453D" w:rsidRPr="00003391">
        <w:rPr>
          <w:rFonts w:ascii="Georgia" w:hAnsi="Georgia"/>
        </w:rPr>
        <w:t xml:space="preserve"> Rather,</w:t>
      </w:r>
      <w:r w:rsidRPr="00003391">
        <w:rPr>
          <w:rFonts w:ascii="Georgia" w:hAnsi="Georgia"/>
        </w:rPr>
        <w:t xml:space="preserve"> the more appropriate use would be to store transaction information associated with digital music files on the blockchain, though with a loss of security.</w:t>
      </w:r>
      <w:r w:rsidRPr="00003391">
        <w:rPr>
          <w:rFonts w:ascii="Georgia" w:hAnsi="Georgia"/>
          <w:vertAlign w:val="superscript"/>
        </w:rPr>
        <w:footnoteReference w:id="422"/>
      </w:r>
      <w:r w:rsidRPr="00003391">
        <w:rPr>
          <w:rFonts w:ascii="Georgia" w:hAnsi="Georgia"/>
        </w:rPr>
        <w:t xml:space="preserve"> To remedy the loss of security, Rosenblatt and </w:t>
      </w:r>
      <w:proofErr w:type="spellStart"/>
      <w:r w:rsidRPr="00003391">
        <w:rPr>
          <w:rFonts w:ascii="Georgia" w:hAnsi="Georgia"/>
        </w:rPr>
        <w:t>Digimarc</w:t>
      </w:r>
      <w:proofErr w:type="spellEnd"/>
      <w:r w:rsidRPr="00003391">
        <w:rPr>
          <w:rFonts w:ascii="Georgia" w:hAnsi="Georgia"/>
        </w:rPr>
        <w:t xml:space="preserve"> recommend</w:t>
      </w:r>
      <w:r w:rsidR="00CF6AED" w:rsidRPr="00003391">
        <w:rPr>
          <w:rFonts w:ascii="Georgia" w:hAnsi="Georgia"/>
        </w:rPr>
        <w:t>ed</w:t>
      </w:r>
      <w:r w:rsidRPr="00003391">
        <w:rPr>
          <w:rFonts w:ascii="Georgia" w:hAnsi="Georgia"/>
        </w:rPr>
        <w:t xml:space="preserve"> creating links between trans</w:t>
      </w:r>
      <w:r w:rsidR="0033057C" w:rsidRPr="00003391">
        <w:rPr>
          <w:rFonts w:ascii="Georgia" w:hAnsi="Georgia"/>
        </w:rPr>
        <w:t>actions</w:t>
      </w:r>
      <w:r w:rsidRPr="00003391">
        <w:rPr>
          <w:rFonts w:ascii="Georgia" w:hAnsi="Georgia"/>
        </w:rPr>
        <w:t xml:space="preserve"> and digital music files, whereby a unique identifier stored in the transaction references or matches an identifier in a digital music file.</w:t>
      </w:r>
      <w:r w:rsidRPr="00003391">
        <w:rPr>
          <w:rFonts w:ascii="Georgia" w:hAnsi="Georgia"/>
          <w:vertAlign w:val="superscript"/>
        </w:rPr>
        <w:footnoteReference w:id="423"/>
      </w:r>
      <w:r w:rsidRPr="00003391">
        <w:rPr>
          <w:rFonts w:ascii="Georgia" w:hAnsi="Georgia"/>
        </w:rPr>
        <w:t xml:space="preserve"> Rosenblatt and </w:t>
      </w:r>
      <w:proofErr w:type="spellStart"/>
      <w:r w:rsidRPr="00003391">
        <w:rPr>
          <w:rFonts w:ascii="Georgia" w:hAnsi="Georgia"/>
        </w:rPr>
        <w:t>Digimarc</w:t>
      </w:r>
      <w:proofErr w:type="spellEnd"/>
      <w:r w:rsidRPr="00003391">
        <w:rPr>
          <w:rFonts w:ascii="Georgia" w:hAnsi="Georgia"/>
        </w:rPr>
        <w:t xml:space="preserve"> identified two secure methods for linkage: </w:t>
      </w:r>
      <w:r w:rsidR="0033057C" w:rsidRPr="00003391">
        <w:rPr>
          <w:rFonts w:ascii="Georgia" w:hAnsi="Georgia"/>
        </w:rPr>
        <w:t xml:space="preserve">1) </w:t>
      </w:r>
      <w:r w:rsidRPr="00003391">
        <w:rPr>
          <w:rFonts w:ascii="Georgia" w:hAnsi="Georgia"/>
        </w:rPr>
        <w:t xml:space="preserve">encryption and </w:t>
      </w:r>
      <w:r w:rsidR="0033057C" w:rsidRPr="00003391">
        <w:rPr>
          <w:rFonts w:ascii="Georgia" w:hAnsi="Georgia"/>
        </w:rPr>
        <w:t xml:space="preserve">2) </w:t>
      </w:r>
      <w:r w:rsidRPr="00003391">
        <w:rPr>
          <w:rFonts w:ascii="Georgia" w:hAnsi="Georgia"/>
        </w:rPr>
        <w:t>digital watermarks.</w:t>
      </w:r>
      <w:r w:rsidRPr="00003391">
        <w:rPr>
          <w:rFonts w:ascii="Georgia" w:hAnsi="Georgia"/>
          <w:vertAlign w:val="superscript"/>
        </w:rPr>
        <w:footnoteReference w:id="424"/>
      </w:r>
      <w:r w:rsidRPr="00003391">
        <w:rPr>
          <w:rFonts w:ascii="Georgia" w:hAnsi="Georgia"/>
        </w:rPr>
        <w:t xml:space="preserve"> Rosenblatt and </w:t>
      </w:r>
      <w:proofErr w:type="spellStart"/>
      <w:r w:rsidRPr="00003391">
        <w:rPr>
          <w:rFonts w:ascii="Georgia" w:hAnsi="Georgia"/>
        </w:rPr>
        <w:t>Digimarc</w:t>
      </w:r>
      <w:proofErr w:type="spellEnd"/>
      <w:r w:rsidRPr="00003391">
        <w:rPr>
          <w:rFonts w:ascii="Georgia" w:hAnsi="Georgia"/>
        </w:rPr>
        <w:t xml:space="preserve"> </w:t>
      </w:r>
      <w:r w:rsidR="0033057C" w:rsidRPr="00003391">
        <w:rPr>
          <w:rFonts w:ascii="Georgia" w:hAnsi="Georgia"/>
        </w:rPr>
        <w:t xml:space="preserve">assessed that </w:t>
      </w:r>
      <w:r w:rsidRPr="00003391">
        <w:rPr>
          <w:rFonts w:ascii="Georgia" w:hAnsi="Georgia"/>
        </w:rPr>
        <w:t xml:space="preserve">encryption </w:t>
      </w:r>
      <w:r w:rsidR="002A2775" w:rsidRPr="00003391">
        <w:rPr>
          <w:rFonts w:ascii="Georgia" w:hAnsi="Georgia"/>
        </w:rPr>
        <w:t>was</w:t>
      </w:r>
      <w:r w:rsidR="0090403E" w:rsidRPr="00003391">
        <w:rPr>
          <w:rFonts w:ascii="Georgia" w:hAnsi="Georgia"/>
        </w:rPr>
        <w:t xml:space="preserve"> a</w:t>
      </w:r>
      <w:r w:rsidRPr="00003391">
        <w:rPr>
          <w:rFonts w:ascii="Georgia" w:hAnsi="Georgia"/>
        </w:rPr>
        <w:t xml:space="preserve"> suitable</w:t>
      </w:r>
      <w:r w:rsidR="0090403E" w:rsidRPr="00003391">
        <w:rPr>
          <w:rFonts w:ascii="Georgia" w:hAnsi="Georgia"/>
        </w:rPr>
        <w:t xml:space="preserve"> method,</w:t>
      </w:r>
      <w:r w:rsidRPr="00003391">
        <w:rPr>
          <w:rFonts w:ascii="Georgia" w:hAnsi="Georgia"/>
        </w:rPr>
        <w:t xml:space="preserve"> but </w:t>
      </w:r>
      <w:r w:rsidR="0090403E" w:rsidRPr="00003391">
        <w:rPr>
          <w:rFonts w:ascii="Georgia" w:hAnsi="Georgia"/>
        </w:rPr>
        <w:t xml:space="preserve">would be too complex and </w:t>
      </w:r>
      <w:r w:rsidRPr="00003391">
        <w:rPr>
          <w:rFonts w:ascii="Georgia" w:hAnsi="Georgia"/>
        </w:rPr>
        <w:t xml:space="preserve">cumbersome for the user or service provider because the whole file (digital music and metadata) must be encrypted together, and if the user or service provider wants to process or </w:t>
      </w:r>
      <w:r w:rsidR="00CF6AED" w:rsidRPr="00003391">
        <w:rPr>
          <w:rFonts w:ascii="Georgia" w:hAnsi="Georgia"/>
        </w:rPr>
        <w:t>convert</w:t>
      </w:r>
      <w:r w:rsidRPr="00003391">
        <w:rPr>
          <w:rFonts w:ascii="Georgia" w:hAnsi="Georgia"/>
        </w:rPr>
        <w:t xml:space="preserve"> the </w:t>
      </w:r>
      <w:r w:rsidR="002A2775" w:rsidRPr="00003391">
        <w:rPr>
          <w:rFonts w:ascii="Georgia" w:hAnsi="Georgia"/>
        </w:rPr>
        <w:t xml:space="preserve">file’s </w:t>
      </w:r>
      <w:r w:rsidRPr="00003391">
        <w:rPr>
          <w:rFonts w:ascii="Georgia" w:hAnsi="Georgia"/>
        </w:rPr>
        <w:t>format, they will “have to use a special application that will decrypt the file, do the conversion, and preserve the integrity of the metadata.”</w:t>
      </w:r>
      <w:r w:rsidRPr="00003391">
        <w:rPr>
          <w:rFonts w:ascii="Georgia" w:hAnsi="Georgia"/>
          <w:vertAlign w:val="superscript"/>
        </w:rPr>
        <w:footnoteReference w:id="425"/>
      </w:r>
      <w:r w:rsidRPr="00003391">
        <w:rPr>
          <w:rFonts w:ascii="Georgia" w:hAnsi="Georgia"/>
        </w:rPr>
        <w:t xml:space="preserve"> In comparison with </w:t>
      </w:r>
      <w:r w:rsidR="00240CB8" w:rsidRPr="00003391">
        <w:rPr>
          <w:rFonts w:ascii="Georgia" w:hAnsi="Georgia"/>
        </w:rPr>
        <w:t xml:space="preserve">digital </w:t>
      </w:r>
      <w:r w:rsidRPr="00003391">
        <w:rPr>
          <w:rFonts w:ascii="Georgia" w:hAnsi="Georgia"/>
        </w:rPr>
        <w:t>watermarks</w:t>
      </w:r>
      <w:r w:rsidR="00240CB8" w:rsidRPr="00003391">
        <w:rPr>
          <w:rFonts w:ascii="Georgia" w:hAnsi="Georgia"/>
        </w:rPr>
        <w:t xml:space="preserve">, Rosenblatt and </w:t>
      </w:r>
      <w:proofErr w:type="spellStart"/>
      <w:r w:rsidR="00240CB8" w:rsidRPr="00003391">
        <w:rPr>
          <w:rFonts w:ascii="Georgia" w:hAnsi="Georgia"/>
        </w:rPr>
        <w:t>Digimarc</w:t>
      </w:r>
      <w:proofErr w:type="spellEnd"/>
      <w:r w:rsidR="00240CB8" w:rsidRPr="00003391">
        <w:rPr>
          <w:rFonts w:ascii="Georgia" w:hAnsi="Georgia"/>
        </w:rPr>
        <w:t xml:space="preserve"> assessed that digital </w:t>
      </w:r>
      <w:r w:rsidRPr="00003391">
        <w:rPr>
          <w:rFonts w:ascii="Georgia" w:hAnsi="Georgia"/>
        </w:rPr>
        <w:t xml:space="preserve">watermarks are easier to </w:t>
      </w:r>
      <w:r w:rsidRPr="00003391">
        <w:rPr>
          <w:rFonts w:ascii="Georgia" w:hAnsi="Georgia"/>
        </w:rPr>
        <w:lastRenderedPageBreak/>
        <w:t>deal with for users or service providers because they can process or c</w:t>
      </w:r>
      <w:r w:rsidR="00CF6AED" w:rsidRPr="00003391">
        <w:rPr>
          <w:rFonts w:ascii="Georgia" w:hAnsi="Georgia"/>
        </w:rPr>
        <w:t>onvert</w:t>
      </w:r>
      <w:r w:rsidRPr="00003391">
        <w:rPr>
          <w:rFonts w:ascii="Georgia" w:hAnsi="Georgia"/>
        </w:rPr>
        <w:t xml:space="preserve"> the</w:t>
      </w:r>
      <w:r w:rsidR="00345AEB" w:rsidRPr="00003391">
        <w:rPr>
          <w:rFonts w:ascii="Georgia" w:hAnsi="Georgia"/>
        </w:rPr>
        <w:t xml:space="preserve"> file’s</w:t>
      </w:r>
      <w:r w:rsidRPr="00003391">
        <w:rPr>
          <w:rFonts w:ascii="Georgia" w:hAnsi="Georgia"/>
        </w:rPr>
        <w:t xml:space="preserve"> format without any intermediary step </w:t>
      </w:r>
      <w:r w:rsidR="00CF6AED" w:rsidRPr="00003391">
        <w:rPr>
          <w:rFonts w:ascii="Georgia" w:hAnsi="Georgia"/>
        </w:rPr>
        <w:t>n</w:t>
      </w:r>
      <w:r w:rsidRPr="00003391">
        <w:rPr>
          <w:rFonts w:ascii="Georgia" w:hAnsi="Georgia"/>
        </w:rPr>
        <w:t>or without damaging the watermark</w:t>
      </w:r>
      <w:r w:rsidR="00682283" w:rsidRPr="00003391">
        <w:rPr>
          <w:rFonts w:ascii="Georgia" w:hAnsi="Georgia"/>
        </w:rPr>
        <w:t>’s</w:t>
      </w:r>
      <w:r w:rsidRPr="00003391">
        <w:rPr>
          <w:rFonts w:ascii="Georgia" w:hAnsi="Georgia"/>
        </w:rPr>
        <w:t xml:space="preserve"> integrity.</w:t>
      </w:r>
      <w:r w:rsidRPr="00003391">
        <w:rPr>
          <w:rFonts w:ascii="Georgia" w:hAnsi="Georgia"/>
          <w:vertAlign w:val="superscript"/>
        </w:rPr>
        <w:footnoteReference w:id="426"/>
      </w:r>
      <w:r w:rsidRPr="00003391">
        <w:rPr>
          <w:rFonts w:ascii="Georgia" w:hAnsi="Georgia"/>
        </w:rPr>
        <w:t xml:space="preserve">  </w:t>
      </w:r>
    </w:p>
    <w:p w14:paraId="461555E0" w14:textId="77777777" w:rsidR="00242758" w:rsidRPr="00003391" w:rsidRDefault="00242758">
      <w:pPr>
        <w:rPr>
          <w:rFonts w:ascii="Georgia" w:hAnsi="Georgia"/>
        </w:rPr>
      </w:pPr>
    </w:p>
    <w:p w14:paraId="51CC8EF3" w14:textId="2AFAC2B3" w:rsidR="003809A7" w:rsidRPr="00003391" w:rsidRDefault="00701AC2">
      <w:pPr>
        <w:ind w:firstLine="720"/>
        <w:rPr>
          <w:rFonts w:ascii="Georgia" w:hAnsi="Georgia"/>
        </w:rPr>
      </w:pPr>
      <w:r w:rsidRPr="00003391">
        <w:rPr>
          <w:rFonts w:ascii="Georgia" w:hAnsi="Georgia"/>
        </w:rPr>
        <w:t xml:space="preserve">Rosenblatt and </w:t>
      </w:r>
      <w:proofErr w:type="spellStart"/>
      <w:r w:rsidRPr="00003391">
        <w:rPr>
          <w:rFonts w:ascii="Georgia" w:hAnsi="Georgia"/>
        </w:rPr>
        <w:t>Digimarc</w:t>
      </w:r>
      <w:proofErr w:type="spellEnd"/>
      <w:r w:rsidRPr="00003391">
        <w:rPr>
          <w:rFonts w:ascii="Georgia" w:hAnsi="Georgia"/>
        </w:rPr>
        <w:t xml:space="preserve"> then </w:t>
      </w:r>
      <w:r w:rsidR="0011665D" w:rsidRPr="00003391">
        <w:rPr>
          <w:rFonts w:ascii="Georgia" w:hAnsi="Georgia"/>
        </w:rPr>
        <w:t xml:space="preserve">discussed </w:t>
      </w:r>
      <w:r w:rsidRPr="00003391">
        <w:rPr>
          <w:rFonts w:ascii="Georgia" w:hAnsi="Georgia"/>
        </w:rPr>
        <w:t xml:space="preserve">possible </w:t>
      </w:r>
      <w:r w:rsidR="004E0D47" w:rsidRPr="00003391">
        <w:rPr>
          <w:rFonts w:ascii="Georgia" w:hAnsi="Georgia"/>
        </w:rPr>
        <w:t xml:space="preserve">embedded identifier and blockchain </w:t>
      </w:r>
      <w:r w:rsidR="0011665D" w:rsidRPr="00003391">
        <w:rPr>
          <w:rFonts w:ascii="Georgia" w:hAnsi="Georgia"/>
        </w:rPr>
        <w:t>examples in</w:t>
      </w:r>
      <w:r w:rsidRPr="00003391">
        <w:rPr>
          <w:rFonts w:ascii="Georgia" w:hAnsi="Georgia"/>
        </w:rPr>
        <w:t xml:space="preserve"> the music industry</w:t>
      </w:r>
      <w:r w:rsidR="0011665D" w:rsidRPr="00003391">
        <w:rPr>
          <w:rFonts w:ascii="Georgia" w:hAnsi="Georgia"/>
        </w:rPr>
        <w:t xml:space="preserve"> </w:t>
      </w:r>
      <w:r w:rsidRPr="00003391">
        <w:rPr>
          <w:rFonts w:ascii="Georgia" w:hAnsi="Georgia"/>
        </w:rPr>
        <w:t>for licensing, found music</w:t>
      </w:r>
      <w:r w:rsidR="00FE5CCA" w:rsidRPr="00003391">
        <w:rPr>
          <w:rStyle w:val="FootnoteReference"/>
          <w:rFonts w:ascii="Georgia" w:hAnsi="Georgia"/>
        </w:rPr>
        <w:footnoteReference w:id="427"/>
      </w:r>
      <w:r w:rsidRPr="00003391">
        <w:rPr>
          <w:rFonts w:ascii="Georgia" w:hAnsi="Georgia"/>
        </w:rPr>
        <w:t xml:space="preserve"> and royalty payments.</w:t>
      </w:r>
      <w:r w:rsidRPr="00003391">
        <w:rPr>
          <w:rFonts w:ascii="Georgia" w:hAnsi="Georgia"/>
          <w:vertAlign w:val="superscript"/>
        </w:rPr>
        <w:footnoteReference w:id="428"/>
      </w:r>
      <w:r w:rsidRPr="00003391">
        <w:rPr>
          <w:rFonts w:ascii="Georgia" w:hAnsi="Georgia"/>
        </w:rPr>
        <w:t xml:space="preserve"> </w:t>
      </w:r>
    </w:p>
    <w:p w14:paraId="7DFBF17F" w14:textId="77777777" w:rsidR="003809A7" w:rsidRPr="00003391" w:rsidRDefault="003809A7">
      <w:pPr>
        <w:ind w:firstLine="720"/>
        <w:rPr>
          <w:rFonts w:ascii="Georgia" w:hAnsi="Georgia"/>
        </w:rPr>
      </w:pPr>
    </w:p>
    <w:p w14:paraId="2D6F7C4D" w14:textId="35D83B7D" w:rsidR="00205692" w:rsidRPr="00003391" w:rsidRDefault="00701AC2">
      <w:pPr>
        <w:ind w:firstLine="720"/>
        <w:rPr>
          <w:rFonts w:ascii="Georgia" w:hAnsi="Georgia"/>
        </w:rPr>
      </w:pPr>
      <w:r w:rsidRPr="00003391">
        <w:rPr>
          <w:rFonts w:ascii="Georgia" w:hAnsi="Georgia"/>
        </w:rPr>
        <w:t xml:space="preserve">Rosenblatt and </w:t>
      </w:r>
      <w:proofErr w:type="spellStart"/>
      <w:r w:rsidRPr="00003391">
        <w:rPr>
          <w:rFonts w:ascii="Georgia" w:hAnsi="Georgia"/>
        </w:rPr>
        <w:t>Digimarc</w:t>
      </w:r>
      <w:proofErr w:type="spellEnd"/>
      <w:r w:rsidRPr="00003391">
        <w:rPr>
          <w:rFonts w:ascii="Georgia" w:hAnsi="Georgia"/>
        </w:rPr>
        <w:t xml:space="preserve"> provide</w:t>
      </w:r>
      <w:r w:rsidR="00276FDF" w:rsidRPr="00003391">
        <w:rPr>
          <w:rFonts w:ascii="Georgia" w:hAnsi="Georgia"/>
        </w:rPr>
        <w:t>d</w:t>
      </w:r>
      <w:r w:rsidRPr="00003391">
        <w:rPr>
          <w:rFonts w:ascii="Georgia" w:hAnsi="Georgia"/>
        </w:rPr>
        <w:t xml:space="preserve"> an example of how Core Rights could use digital watermarking and blockchain for their venue licensing marketplace.</w:t>
      </w:r>
      <w:r w:rsidRPr="00003391">
        <w:rPr>
          <w:rFonts w:ascii="Georgia" w:hAnsi="Georgia"/>
          <w:vertAlign w:val="superscript"/>
        </w:rPr>
        <w:footnoteReference w:id="429"/>
      </w:r>
      <w:r w:rsidRPr="00003391">
        <w:rPr>
          <w:rFonts w:ascii="Georgia" w:hAnsi="Georgia"/>
        </w:rPr>
        <w:t xml:space="preserve"> Core Rights could embed </w:t>
      </w:r>
      <w:r w:rsidR="003809A7" w:rsidRPr="00003391">
        <w:rPr>
          <w:rFonts w:ascii="Georgia" w:hAnsi="Georgia"/>
        </w:rPr>
        <w:t xml:space="preserve">digital </w:t>
      </w:r>
      <w:r w:rsidRPr="00003391">
        <w:rPr>
          <w:rFonts w:ascii="Georgia" w:hAnsi="Georgia"/>
        </w:rPr>
        <w:t>watermarks in its digital music files</w:t>
      </w:r>
      <w:r w:rsidR="0011665D" w:rsidRPr="00003391">
        <w:rPr>
          <w:rFonts w:ascii="Georgia" w:hAnsi="Georgia"/>
        </w:rPr>
        <w:t xml:space="preserve"> to</w:t>
      </w:r>
      <w:r w:rsidRPr="00003391">
        <w:rPr>
          <w:rFonts w:ascii="Georgia" w:hAnsi="Georgia"/>
        </w:rPr>
        <w:t xml:space="preserve"> identify them as Core Rights files</w:t>
      </w:r>
      <w:r w:rsidR="00417404" w:rsidRPr="00003391">
        <w:rPr>
          <w:rFonts w:ascii="Georgia" w:hAnsi="Georgia"/>
        </w:rPr>
        <w:t xml:space="preserve"> </w:t>
      </w:r>
      <w:r w:rsidRPr="00003391">
        <w:rPr>
          <w:rFonts w:ascii="Georgia" w:hAnsi="Georgia"/>
        </w:rPr>
        <w:t>for its venue licensing marketplace, and store transactions on the blockchain that include information about the licensee, ISRC, and underlying composition and/or sound recording.</w:t>
      </w:r>
      <w:r w:rsidRPr="00003391">
        <w:rPr>
          <w:rFonts w:ascii="Georgia" w:hAnsi="Georgia"/>
          <w:vertAlign w:val="superscript"/>
        </w:rPr>
        <w:footnoteReference w:id="430"/>
      </w:r>
      <w:r w:rsidRPr="00003391">
        <w:rPr>
          <w:rFonts w:ascii="Georgia" w:hAnsi="Georgia"/>
        </w:rPr>
        <w:t xml:space="preserve"> Alternatively, this information can be stored in the </w:t>
      </w:r>
      <w:r w:rsidR="0011665D" w:rsidRPr="00003391">
        <w:rPr>
          <w:rFonts w:ascii="Georgia" w:hAnsi="Georgia"/>
        </w:rPr>
        <w:t xml:space="preserve">digital </w:t>
      </w:r>
      <w:r w:rsidRPr="00003391">
        <w:rPr>
          <w:rFonts w:ascii="Georgia" w:hAnsi="Georgia"/>
        </w:rPr>
        <w:t>watermark.</w:t>
      </w:r>
      <w:r w:rsidRPr="00003391">
        <w:rPr>
          <w:rFonts w:ascii="Georgia" w:hAnsi="Georgia"/>
          <w:vertAlign w:val="superscript"/>
        </w:rPr>
        <w:footnoteReference w:id="431"/>
      </w:r>
      <w:r w:rsidRPr="00003391">
        <w:rPr>
          <w:rFonts w:ascii="Georgia" w:hAnsi="Georgia"/>
        </w:rPr>
        <w:t xml:space="preserve"> A player application can then be used to read the </w:t>
      </w:r>
      <w:r w:rsidR="00417404" w:rsidRPr="00003391">
        <w:rPr>
          <w:rFonts w:ascii="Georgia" w:hAnsi="Georgia"/>
        </w:rPr>
        <w:t xml:space="preserve">digital </w:t>
      </w:r>
      <w:r w:rsidRPr="00003391">
        <w:rPr>
          <w:rFonts w:ascii="Georgia" w:hAnsi="Georgia"/>
        </w:rPr>
        <w:t>watermark and record acceptance of the license on Core Rights blockchain, or</w:t>
      </w:r>
      <w:r w:rsidR="00205692" w:rsidRPr="00003391">
        <w:rPr>
          <w:rFonts w:ascii="Georgia" w:hAnsi="Georgia"/>
        </w:rPr>
        <w:t xml:space="preserve"> alternatively,</w:t>
      </w:r>
      <w:r w:rsidRPr="00003391">
        <w:rPr>
          <w:rFonts w:ascii="Georgia" w:hAnsi="Georgia"/>
        </w:rPr>
        <w:t xml:space="preserve"> the </w:t>
      </w:r>
      <w:r w:rsidR="00205692" w:rsidRPr="00003391">
        <w:rPr>
          <w:rFonts w:ascii="Georgia" w:hAnsi="Georgia"/>
        </w:rPr>
        <w:t xml:space="preserve">digital </w:t>
      </w:r>
      <w:r w:rsidRPr="00003391">
        <w:rPr>
          <w:rFonts w:ascii="Georgia" w:hAnsi="Georgia"/>
        </w:rPr>
        <w:t xml:space="preserve">watermark can be used for auditing purposes by tracing the </w:t>
      </w:r>
      <w:r w:rsidR="00205692" w:rsidRPr="00003391">
        <w:rPr>
          <w:rFonts w:ascii="Georgia" w:hAnsi="Georgia"/>
        </w:rPr>
        <w:t xml:space="preserve">digital </w:t>
      </w:r>
      <w:r w:rsidRPr="00003391">
        <w:rPr>
          <w:rFonts w:ascii="Georgia" w:hAnsi="Georgia"/>
        </w:rPr>
        <w:t>watermark to transactions on the blockchain.</w:t>
      </w:r>
      <w:r w:rsidRPr="00003391">
        <w:rPr>
          <w:rFonts w:ascii="Georgia" w:hAnsi="Georgia"/>
          <w:vertAlign w:val="superscript"/>
        </w:rPr>
        <w:footnoteReference w:id="432"/>
      </w:r>
      <w:r w:rsidRPr="00003391">
        <w:rPr>
          <w:rFonts w:ascii="Georgia" w:hAnsi="Georgia"/>
        </w:rPr>
        <w:t xml:space="preserve"> </w:t>
      </w:r>
    </w:p>
    <w:p w14:paraId="0EC327C6" w14:textId="77777777" w:rsidR="00205692" w:rsidRPr="00003391" w:rsidRDefault="00205692">
      <w:pPr>
        <w:ind w:firstLine="720"/>
        <w:rPr>
          <w:rFonts w:ascii="Georgia" w:hAnsi="Georgia"/>
        </w:rPr>
      </w:pPr>
    </w:p>
    <w:p w14:paraId="3B8C5D86" w14:textId="7A6C3921" w:rsidR="00242758" w:rsidRPr="00003391" w:rsidRDefault="00205692">
      <w:pPr>
        <w:ind w:firstLine="720"/>
        <w:rPr>
          <w:rFonts w:ascii="Georgia" w:hAnsi="Georgia"/>
        </w:rPr>
      </w:pPr>
      <w:r w:rsidRPr="00003391">
        <w:rPr>
          <w:rFonts w:ascii="Georgia" w:hAnsi="Georgia"/>
        </w:rPr>
        <w:t xml:space="preserve">Rosenblatt and </w:t>
      </w:r>
      <w:proofErr w:type="spellStart"/>
      <w:r w:rsidRPr="00003391">
        <w:rPr>
          <w:rFonts w:ascii="Georgia" w:hAnsi="Georgia"/>
        </w:rPr>
        <w:t>Digimarc</w:t>
      </w:r>
      <w:proofErr w:type="spellEnd"/>
      <w:r w:rsidRPr="00003391">
        <w:rPr>
          <w:rFonts w:ascii="Georgia" w:hAnsi="Georgia"/>
        </w:rPr>
        <w:t xml:space="preserve"> provided an example of how producers could use embedded </w:t>
      </w:r>
      <w:r w:rsidR="000F7795" w:rsidRPr="00003391">
        <w:rPr>
          <w:rFonts w:ascii="Georgia" w:hAnsi="Georgia"/>
        </w:rPr>
        <w:t>identifiers</w:t>
      </w:r>
      <w:r w:rsidRPr="00003391">
        <w:rPr>
          <w:rFonts w:ascii="Georgia" w:hAnsi="Georgia"/>
        </w:rPr>
        <w:t xml:space="preserve"> and blockchain for found music.</w:t>
      </w:r>
      <w:r w:rsidRPr="00003391">
        <w:rPr>
          <w:rStyle w:val="FootnoteReference"/>
          <w:rFonts w:ascii="Georgia" w:hAnsi="Georgia"/>
        </w:rPr>
        <w:footnoteReference w:id="433"/>
      </w:r>
      <w:r w:rsidRPr="00003391">
        <w:rPr>
          <w:rFonts w:ascii="Georgia" w:hAnsi="Georgia"/>
        </w:rPr>
        <w:t xml:space="preserve"> </w:t>
      </w:r>
      <w:r w:rsidR="00701AC2" w:rsidRPr="00003391">
        <w:rPr>
          <w:rFonts w:ascii="Georgia" w:hAnsi="Georgia"/>
        </w:rPr>
        <w:t xml:space="preserve">For </w:t>
      </w:r>
      <w:r w:rsidRPr="00003391">
        <w:rPr>
          <w:rFonts w:ascii="Georgia" w:hAnsi="Georgia"/>
        </w:rPr>
        <w:t xml:space="preserve">found </w:t>
      </w:r>
      <w:r w:rsidR="00701AC2" w:rsidRPr="00003391">
        <w:rPr>
          <w:rFonts w:ascii="Georgia" w:hAnsi="Georgia"/>
        </w:rPr>
        <w:t>music in remixes, “producer[s] could use an app that reads the watermark in a [digital] music file, deposits a licensing transaction on a blockchain, and then [the blockchain or the smart-contract will or the transaction will] provide[-s] stems (individual tracks) to the producer for remixing.”</w:t>
      </w:r>
      <w:r w:rsidR="00701AC2" w:rsidRPr="00003391">
        <w:rPr>
          <w:rFonts w:ascii="Georgia" w:hAnsi="Georgia"/>
          <w:vertAlign w:val="superscript"/>
        </w:rPr>
        <w:footnoteReference w:id="434"/>
      </w:r>
      <w:r w:rsidR="00701AC2" w:rsidRPr="00003391">
        <w:rPr>
          <w:rFonts w:ascii="Georgia" w:hAnsi="Georgia"/>
        </w:rPr>
        <w:t xml:space="preserve"> Once the producer has created remixes based on the individual stems, the producer will “submit the remix through the app to the service provider,” which will give the remix its own unique </w:t>
      </w:r>
      <w:r w:rsidR="009E46E2" w:rsidRPr="00003391">
        <w:rPr>
          <w:rFonts w:ascii="Georgia" w:hAnsi="Georgia"/>
        </w:rPr>
        <w:t xml:space="preserve">digital </w:t>
      </w:r>
      <w:r w:rsidR="00701AC2" w:rsidRPr="00003391">
        <w:rPr>
          <w:rFonts w:ascii="Georgia" w:hAnsi="Georgia"/>
        </w:rPr>
        <w:t xml:space="preserve">watermark </w:t>
      </w:r>
      <w:r w:rsidR="009E46E2" w:rsidRPr="00003391">
        <w:rPr>
          <w:rFonts w:ascii="Georgia" w:hAnsi="Georgia"/>
        </w:rPr>
        <w:t>and</w:t>
      </w:r>
      <w:r w:rsidR="00701AC2" w:rsidRPr="00003391">
        <w:rPr>
          <w:rFonts w:ascii="Georgia" w:hAnsi="Georgia"/>
        </w:rPr>
        <w:t xml:space="preserve"> </w:t>
      </w:r>
      <w:r w:rsidR="00701AC2" w:rsidRPr="00003391">
        <w:rPr>
          <w:rFonts w:ascii="Georgia" w:hAnsi="Georgia"/>
        </w:rPr>
        <w:lastRenderedPageBreak/>
        <w:t xml:space="preserve">associating </w:t>
      </w:r>
      <w:r w:rsidR="009E46E2" w:rsidRPr="00003391">
        <w:rPr>
          <w:rFonts w:ascii="Georgia" w:hAnsi="Georgia"/>
        </w:rPr>
        <w:t xml:space="preserve">the remix’s digital watermark </w:t>
      </w:r>
      <w:r w:rsidR="00701AC2" w:rsidRPr="00003391">
        <w:rPr>
          <w:rFonts w:ascii="Georgia" w:hAnsi="Georgia"/>
        </w:rPr>
        <w:t xml:space="preserve">with the </w:t>
      </w:r>
      <w:r w:rsidR="009E46E2" w:rsidRPr="00003391">
        <w:rPr>
          <w:rFonts w:ascii="Georgia" w:hAnsi="Georgia"/>
        </w:rPr>
        <w:t xml:space="preserve">digital </w:t>
      </w:r>
      <w:r w:rsidR="00701AC2" w:rsidRPr="00003391">
        <w:rPr>
          <w:rFonts w:ascii="Georgia" w:hAnsi="Georgia"/>
        </w:rPr>
        <w:t>watermark</w:t>
      </w:r>
      <w:r w:rsidR="009E46E2" w:rsidRPr="00003391">
        <w:rPr>
          <w:rFonts w:ascii="Georgia" w:hAnsi="Georgia"/>
        </w:rPr>
        <w:t>s</w:t>
      </w:r>
      <w:r w:rsidR="00701AC2" w:rsidRPr="00003391">
        <w:rPr>
          <w:rFonts w:ascii="Georgia" w:hAnsi="Georgia"/>
        </w:rPr>
        <w:t xml:space="preserve"> </w:t>
      </w:r>
      <w:r w:rsidR="009E46E2" w:rsidRPr="00003391">
        <w:rPr>
          <w:rFonts w:ascii="Georgia" w:hAnsi="Georgia"/>
        </w:rPr>
        <w:t>associated with</w:t>
      </w:r>
      <w:r w:rsidR="00701AC2" w:rsidRPr="00003391">
        <w:rPr>
          <w:rFonts w:ascii="Georgia" w:hAnsi="Georgia"/>
        </w:rPr>
        <w:t xml:space="preserve"> the stems.</w:t>
      </w:r>
      <w:r w:rsidR="00701AC2" w:rsidRPr="00003391">
        <w:rPr>
          <w:rFonts w:ascii="Georgia" w:hAnsi="Georgia"/>
          <w:vertAlign w:val="superscript"/>
        </w:rPr>
        <w:footnoteReference w:id="435"/>
      </w:r>
      <w:r w:rsidR="00701AC2" w:rsidRPr="00003391">
        <w:rPr>
          <w:rFonts w:ascii="Georgia" w:hAnsi="Georgia"/>
        </w:rPr>
        <w:t xml:space="preserve"> This will allow the service provider to easily process rights and royalty management for anyone who wants to use the remix, as well as the owner(s) of the stems.</w:t>
      </w:r>
      <w:r w:rsidR="00701AC2" w:rsidRPr="00003391">
        <w:rPr>
          <w:rFonts w:ascii="Georgia" w:hAnsi="Georgia"/>
          <w:vertAlign w:val="superscript"/>
        </w:rPr>
        <w:footnoteReference w:id="436"/>
      </w:r>
      <w:r w:rsidR="00701AC2" w:rsidRPr="00003391">
        <w:rPr>
          <w:rFonts w:ascii="Georgia" w:hAnsi="Georgia"/>
        </w:rPr>
        <w:t xml:space="preserve">  </w:t>
      </w:r>
    </w:p>
    <w:p w14:paraId="12ECADC8" w14:textId="77777777" w:rsidR="00242758" w:rsidRPr="00003391" w:rsidRDefault="00242758">
      <w:pPr>
        <w:rPr>
          <w:rFonts w:ascii="Georgia" w:hAnsi="Georgia"/>
        </w:rPr>
      </w:pPr>
    </w:p>
    <w:p w14:paraId="1CD38BCE" w14:textId="63E2CE73" w:rsidR="00242758" w:rsidRPr="00003391" w:rsidRDefault="00701AC2">
      <w:pPr>
        <w:ind w:firstLine="720"/>
        <w:rPr>
          <w:rFonts w:ascii="Georgia" w:hAnsi="Georgia"/>
        </w:rPr>
      </w:pPr>
      <w:r w:rsidRPr="00003391">
        <w:rPr>
          <w:rFonts w:ascii="Georgia" w:hAnsi="Georgia"/>
        </w:rPr>
        <w:t xml:space="preserve">Rosenblatt and </w:t>
      </w:r>
      <w:proofErr w:type="spellStart"/>
      <w:r w:rsidRPr="00003391">
        <w:rPr>
          <w:rFonts w:ascii="Georgia" w:hAnsi="Georgia"/>
        </w:rPr>
        <w:t>Digimarc</w:t>
      </w:r>
      <w:proofErr w:type="spellEnd"/>
      <w:r w:rsidR="005B7D19" w:rsidRPr="00003391">
        <w:rPr>
          <w:rFonts w:ascii="Georgia" w:hAnsi="Georgia"/>
        </w:rPr>
        <w:t xml:space="preserve"> provided an example of how embedded identifiers and blockchain could be used for royalty payments.</w:t>
      </w:r>
      <w:r w:rsidR="005B7D19" w:rsidRPr="00003391">
        <w:rPr>
          <w:rStyle w:val="FootnoteReference"/>
          <w:rFonts w:ascii="Georgia" w:hAnsi="Georgia"/>
        </w:rPr>
        <w:footnoteReference w:id="437"/>
      </w:r>
      <w:r w:rsidRPr="00003391">
        <w:rPr>
          <w:rFonts w:ascii="Georgia" w:hAnsi="Georgia"/>
        </w:rPr>
        <w:t xml:space="preserve"> </w:t>
      </w:r>
      <w:r w:rsidR="000F7795" w:rsidRPr="00003391">
        <w:rPr>
          <w:rFonts w:ascii="Georgia" w:hAnsi="Georgia"/>
        </w:rPr>
        <w:t>For royalty payments, digital</w:t>
      </w:r>
      <w:r w:rsidRPr="00003391">
        <w:rPr>
          <w:rFonts w:ascii="Georgia" w:hAnsi="Georgia"/>
        </w:rPr>
        <w:t xml:space="preserve"> watermarks </w:t>
      </w:r>
      <w:r w:rsidR="000F7795" w:rsidRPr="00003391">
        <w:rPr>
          <w:rFonts w:ascii="Georgia" w:hAnsi="Georgia"/>
        </w:rPr>
        <w:t>could be used for</w:t>
      </w:r>
      <w:r w:rsidRPr="00003391">
        <w:rPr>
          <w:rFonts w:ascii="Georgia" w:hAnsi="Georgia"/>
        </w:rPr>
        <w:t xml:space="preserve"> interactive streaming services because each time a music file is played, a transaction can be recorded on the blockchain with the applicable royalties due to rights holders.</w:t>
      </w:r>
      <w:r w:rsidRPr="00003391">
        <w:rPr>
          <w:rFonts w:ascii="Georgia" w:hAnsi="Georgia"/>
          <w:vertAlign w:val="superscript"/>
        </w:rPr>
        <w:footnoteReference w:id="438"/>
      </w:r>
      <w:r w:rsidRPr="00003391">
        <w:rPr>
          <w:rFonts w:ascii="Georgia" w:hAnsi="Georgia"/>
        </w:rPr>
        <w:t xml:space="preserve"> These transactions can be traced to the digital watermark in the digital music file because the identifiers used would be the same, thereby allowing rights holders to access transaction information from extracting identifiers “without any need to contact the [digital music service providers</w:t>
      </w:r>
      <w:r w:rsidR="00E935E3" w:rsidRPr="00003391">
        <w:rPr>
          <w:rFonts w:ascii="Georgia" w:hAnsi="Georgia"/>
        </w:rPr>
        <w:t xml:space="preserve"> (DSPs)</w:t>
      </w:r>
      <w:r w:rsidRPr="00003391">
        <w:rPr>
          <w:rFonts w:ascii="Georgia" w:hAnsi="Georgia"/>
        </w:rPr>
        <w:t>] directly.”</w:t>
      </w:r>
      <w:r w:rsidRPr="00003391">
        <w:rPr>
          <w:rFonts w:ascii="Georgia" w:hAnsi="Georgia"/>
          <w:vertAlign w:val="superscript"/>
        </w:rPr>
        <w:footnoteReference w:id="439"/>
      </w:r>
      <w:r w:rsidRPr="00003391">
        <w:rPr>
          <w:rFonts w:ascii="Georgia" w:hAnsi="Georgia"/>
        </w:rPr>
        <w:t xml:space="preserve"> Lastly, Rosenblatt and </w:t>
      </w:r>
      <w:proofErr w:type="spellStart"/>
      <w:r w:rsidRPr="00003391">
        <w:rPr>
          <w:rFonts w:ascii="Georgia" w:hAnsi="Georgia"/>
        </w:rPr>
        <w:t>Digimarc</w:t>
      </w:r>
      <w:proofErr w:type="spellEnd"/>
      <w:r w:rsidRPr="00003391">
        <w:rPr>
          <w:rFonts w:ascii="Georgia" w:hAnsi="Georgia"/>
        </w:rPr>
        <w:t xml:space="preserve"> found this royalty scheme applicable with </w:t>
      </w:r>
      <w:proofErr w:type="spellStart"/>
      <w:r w:rsidRPr="00003391">
        <w:rPr>
          <w:rFonts w:ascii="Georgia" w:hAnsi="Georgia"/>
        </w:rPr>
        <w:t>dotBlockchain</w:t>
      </w:r>
      <w:proofErr w:type="spellEnd"/>
      <w:r w:rsidRPr="00003391">
        <w:rPr>
          <w:rFonts w:ascii="Georgia" w:hAnsi="Georgia"/>
        </w:rPr>
        <w:t xml:space="preserve"> </w:t>
      </w:r>
      <w:r w:rsidR="006547B5" w:rsidRPr="00003391">
        <w:rPr>
          <w:rFonts w:ascii="Georgia" w:hAnsi="Georgia"/>
        </w:rPr>
        <w:t>Media’s (</w:t>
      </w:r>
      <w:proofErr w:type="spellStart"/>
      <w:r w:rsidR="006547B5" w:rsidRPr="00003391">
        <w:rPr>
          <w:rFonts w:ascii="Georgia" w:hAnsi="Georgia"/>
        </w:rPr>
        <w:t>dotBlockchain</w:t>
      </w:r>
      <w:proofErr w:type="spellEnd"/>
      <w:r w:rsidR="006547B5" w:rsidRPr="00003391">
        <w:rPr>
          <w:rFonts w:ascii="Georgia" w:hAnsi="Georgia"/>
        </w:rPr>
        <w:t>)</w:t>
      </w:r>
      <w:r w:rsidR="00810C34" w:rsidRPr="00003391">
        <w:rPr>
          <w:rStyle w:val="FootnoteReference"/>
          <w:rFonts w:ascii="Georgia" w:hAnsi="Georgia"/>
        </w:rPr>
        <w:footnoteReference w:id="440"/>
      </w:r>
      <w:r w:rsidR="006547B5" w:rsidRPr="00003391">
        <w:rPr>
          <w:rFonts w:ascii="Georgia" w:hAnsi="Georgia"/>
        </w:rPr>
        <w:t xml:space="preserve"> </w:t>
      </w:r>
      <w:r w:rsidRPr="00003391">
        <w:rPr>
          <w:rFonts w:ascii="Georgia" w:hAnsi="Georgia"/>
        </w:rPr>
        <w:t>architecture and Open Music Initiative’s vision.</w:t>
      </w:r>
      <w:r w:rsidRPr="00003391">
        <w:rPr>
          <w:rFonts w:ascii="Georgia" w:hAnsi="Georgia"/>
          <w:vertAlign w:val="superscript"/>
        </w:rPr>
        <w:footnoteReference w:id="441"/>
      </w:r>
      <w:r w:rsidRPr="00003391">
        <w:rPr>
          <w:rFonts w:ascii="Georgia" w:hAnsi="Georgia"/>
        </w:rPr>
        <w:t xml:space="preserve"> </w:t>
      </w:r>
    </w:p>
    <w:p w14:paraId="7AA70F83" w14:textId="77777777" w:rsidR="00242758" w:rsidRPr="00003391" w:rsidRDefault="00701AC2">
      <w:pPr>
        <w:rPr>
          <w:rFonts w:ascii="Georgia" w:hAnsi="Georgia"/>
        </w:rPr>
      </w:pPr>
      <w:r w:rsidRPr="00003391">
        <w:rPr>
          <w:rFonts w:ascii="Georgia" w:hAnsi="Georgia"/>
        </w:rPr>
        <w:t xml:space="preserve"> </w:t>
      </w:r>
    </w:p>
    <w:p w14:paraId="760AFED6" w14:textId="4B05F31A" w:rsidR="00242758" w:rsidRPr="00003391" w:rsidRDefault="00701AC2">
      <w:pPr>
        <w:ind w:firstLine="720"/>
        <w:rPr>
          <w:rFonts w:ascii="Georgia" w:hAnsi="Georgia"/>
        </w:rPr>
      </w:pPr>
      <w:r w:rsidRPr="00003391">
        <w:rPr>
          <w:rFonts w:ascii="Georgia" w:hAnsi="Georgia"/>
        </w:rPr>
        <w:t xml:space="preserve">Benji Rogers approach for </w:t>
      </w:r>
      <w:proofErr w:type="spellStart"/>
      <w:r w:rsidRPr="00003391">
        <w:rPr>
          <w:rFonts w:ascii="Georgia" w:hAnsi="Georgia"/>
        </w:rPr>
        <w:t>dotBlockchain</w:t>
      </w:r>
      <w:proofErr w:type="spellEnd"/>
      <w:r w:rsidRPr="00003391">
        <w:rPr>
          <w:rFonts w:ascii="Georgia" w:hAnsi="Georgia"/>
        </w:rPr>
        <w:t xml:space="preserve"> is to create an open-source technology for a file format (ending in “.</w:t>
      </w:r>
      <w:proofErr w:type="spellStart"/>
      <w:r w:rsidRPr="00003391">
        <w:rPr>
          <w:rFonts w:ascii="Georgia" w:hAnsi="Georgia"/>
        </w:rPr>
        <w:t>bc</w:t>
      </w:r>
      <w:proofErr w:type="spellEnd"/>
      <w:r w:rsidRPr="00003391">
        <w:rPr>
          <w:rFonts w:ascii="Georgia" w:hAnsi="Georgia"/>
        </w:rPr>
        <w:t xml:space="preserve">”) which will contain metadata </w:t>
      </w:r>
      <w:r w:rsidR="006547B5" w:rsidRPr="00003391">
        <w:rPr>
          <w:rFonts w:ascii="Georgia" w:hAnsi="Georgia"/>
        </w:rPr>
        <w:t>referencing</w:t>
      </w:r>
      <w:r w:rsidRPr="00003391">
        <w:rPr>
          <w:rFonts w:ascii="Georgia" w:hAnsi="Georgia"/>
        </w:rPr>
        <w:t xml:space="preserve"> blockchain transactions, ownership information, and licensing information in addition to the digital music file.</w:t>
      </w:r>
      <w:r w:rsidRPr="00003391">
        <w:rPr>
          <w:rFonts w:ascii="Georgia" w:hAnsi="Georgia"/>
          <w:vertAlign w:val="superscript"/>
        </w:rPr>
        <w:footnoteReference w:id="442"/>
      </w:r>
      <w:r w:rsidRPr="00003391">
        <w:rPr>
          <w:rFonts w:ascii="Georgia" w:hAnsi="Georgia"/>
        </w:rPr>
        <w:t xml:space="preserve"> </w:t>
      </w:r>
      <w:proofErr w:type="spellStart"/>
      <w:r w:rsidRPr="00003391">
        <w:rPr>
          <w:rFonts w:ascii="Georgia" w:hAnsi="Georgia"/>
        </w:rPr>
        <w:t>dotBlockchain</w:t>
      </w:r>
      <w:proofErr w:type="spellEnd"/>
      <w:r w:rsidRPr="00003391">
        <w:rPr>
          <w:rFonts w:ascii="Georgia" w:hAnsi="Georgia"/>
        </w:rPr>
        <w:t xml:space="preserve"> is being developed to be interoperable with any blockchain (i.e., blockchain </w:t>
      </w:r>
      <w:r w:rsidRPr="00003391">
        <w:rPr>
          <w:rFonts w:ascii="Georgia" w:hAnsi="Georgia"/>
        </w:rPr>
        <w:lastRenderedPageBreak/>
        <w:t>agnostic) and existing music rights databases.</w:t>
      </w:r>
      <w:r w:rsidRPr="00003391">
        <w:rPr>
          <w:rFonts w:ascii="Georgia" w:hAnsi="Georgia"/>
          <w:vertAlign w:val="superscript"/>
        </w:rPr>
        <w:footnoteReference w:id="443"/>
      </w:r>
      <w:r w:rsidRPr="00003391">
        <w:rPr>
          <w:rFonts w:ascii="Georgia" w:hAnsi="Georgia"/>
        </w:rPr>
        <w:t xml:space="preserve"> </w:t>
      </w:r>
      <w:proofErr w:type="spellStart"/>
      <w:r w:rsidRPr="00003391">
        <w:rPr>
          <w:rFonts w:ascii="Georgia" w:hAnsi="Georgia"/>
        </w:rPr>
        <w:t>dotBlockchain’s</w:t>
      </w:r>
      <w:proofErr w:type="spellEnd"/>
      <w:r w:rsidRPr="00003391">
        <w:rPr>
          <w:rFonts w:ascii="Georgia" w:hAnsi="Georgia"/>
        </w:rPr>
        <w:t xml:space="preserve"> founders believe the file format’s interoperability will depend on a </w:t>
      </w:r>
      <w:r w:rsidR="006547B5" w:rsidRPr="00003391">
        <w:rPr>
          <w:rFonts w:ascii="Georgia" w:hAnsi="Georgia"/>
        </w:rPr>
        <w:t>M</w:t>
      </w:r>
      <w:r w:rsidRPr="00003391">
        <w:rPr>
          <w:rFonts w:ascii="Georgia" w:hAnsi="Georgia"/>
        </w:rPr>
        <w:t xml:space="preserve">inimum </w:t>
      </w:r>
      <w:r w:rsidR="006547B5" w:rsidRPr="00003391">
        <w:rPr>
          <w:rFonts w:ascii="Georgia" w:hAnsi="Georgia"/>
        </w:rPr>
        <w:t>V</w:t>
      </w:r>
      <w:r w:rsidRPr="00003391">
        <w:rPr>
          <w:rFonts w:ascii="Georgia" w:hAnsi="Georgia"/>
        </w:rPr>
        <w:t xml:space="preserve">iable </w:t>
      </w:r>
      <w:r w:rsidR="006547B5" w:rsidRPr="00003391">
        <w:rPr>
          <w:rFonts w:ascii="Georgia" w:hAnsi="Georgia"/>
        </w:rPr>
        <w:t>D</w:t>
      </w:r>
      <w:r w:rsidRPr="00003391">
        <w:rPr>
          <w:rFonts w:ascii="Georgia" w:hAnsi="Georgia"/>
        </w:rPr>
        <w:t>ata (MVD) standard.</w:t>
      </w:r>
      <w:r w:rsidRPr="00003391">
        <w:rPr>
          <w:rFonts w:ascii="Georgia" w:hAnsi="Georgia"/>
          <w:vertAlign w:val="superscript"/>
        </w:rPr>
        <w:footnoteReference w:id="444"/>
      </w:r>
      <w:r w:rsidRPr="00003391">
        <w:rPr>
          <w:rFonts w:ascii="Georgia" w:hAnsi="Georgia"/>
        </w:rPr>
        <w:t xml:space="preserve"> </w:t>
      </w:r>
      <w:r w:rsidR="00984939" w:rsidRPr="00003391">
        <w:rPr>
          <w:rFonts w:ascii="Georgia" w:hAnsi="Georgia"/>
        </w:rPr>
        <w:t xml:space="preserve">The </w:t>
      </w:r>
      <w:r w:rsidRPr="00003391">
        <w:rPr>
          <w:rFonts w:ascii="Georgia" w:hAnsi="Georgia"/>
        </w:rPr>
        <w:t xml:space="preserve">MVD </w:t>
      </w:r>
      <w:r w:rsidR="00984939" w:rsidRPr="00003391">
        <w:rPr>
          <w:rFonts w:ascii="Georgia" w:hAnsi="Georgia"/>
        </w:rPr>
        <w:t>standard</w:t>
      </w:r>
      <w:r w:rsidR="0017424F" w:rsidRPr="00003391">
        <w:rPr>
          <w:rFonts w:ascii="Georgia" w:hAnsi="Georgia"/>
        </w:rPr>
        <w:t>’s approach is to</w:t>
      </w:r>
      <w:r w:rsidR="00984939" w:rsidRPr="00003391">
        <w:rPr>
          <w:rFonts w:ascii="Georgia" w:hAnsi="Georgia"/>
        </w:rPr>
        <w:t xml:space="preserve"> require</w:t>
      </w:r>
      <w:r w:rsidRPr="00003391">
        <w:rPr>
          <w:rFonts w:ascii="Georgia" w:hAnsi="Georgia"/>
        </w:rPr>
        <w:t xml:space="preserve"> the least amount of essential information needed to discern a musical recording and associated rights holders from another musical recording.</w:t>
      </w:r>
      <w:r w:rsidRPr="00003391">
        <w:rPr>
          <w:rFonts w:ascii="Georgia" w:hAnsi="Georgia"/>
          <w:vertAlign w:val="superscript"/>
        </w:rPr>
        <w:footnoteReference w:id="445"/>
      </w:r>
      <w:r w:rsidRPr="00003391">
        <w:rPr>
          <w:rFonts w:ascii="Georgia" w:hAnsi="Georgia"/>
        </w:rPr>
        <w:t xml:space="preserve"> With this model, musicians can easily upload their musical works and associated information, with changes tracked by a blockchain.</w:t>
      </w:r>
      <w:r w:rsidRPr="00003391">
        <w:rPr>
          <w:rFonts w:ascii="Georgia" w:hAnsi="Georgia"/>
          <w:vertAlign w:val="superscript"/>
        </w:rPr>
        <w:footnoteReference w:id="446"/>
      </w:r>
      <w:r w:rsidRPr="00003391">
        <w:rPr>
          <w:rFonts w:ascii="Georgia" w:hAnsi="Georgia"/>
        </w:rPr>
        <w:t xml:space="preserve"> Additional information can also be provided for commercial uses and then tailored to external databases.</w:t>
      </w:r>
      <w:r w:rsidRPr="00003391">
        <w:rPr>
          <w:rFonts w:ascii="Georgia" w:hAnsi="Georgia"/>
          <w:vertAlign w:val="superscript"/>
        </w:rPr>
        <w:footnoteReference w:id="447"/>
      </w:r>
      <w:r w:rsidRPr="00003391">
        <w:rPr>
          <w:rFonts w:ascii="Georgia" w:hAnsi="Georgia"/>
        </w:rPr>
        <w:t xml:space="preserve"> </w:t>
      </w:r>
    </w:p>
    <w:p w14:paraId="5A7E43C7" w14:textId="77777777" w:rsidR="00242758" w:rsidRPr="00003391" w:rsidRDefault="00242758">
      <w:pPr>
        <w:rPr>
          <w:rFonts w:ascii="Georgia" w:hAnsi="Georgia"/>
        </w:rPr>
      </w:pPr>
    </w:p>
    <w:p w14:paraId="38FB0036" w14:textId="4560053C" w:rsidR="00242758" w:rsidRPr="00003391" w:rsidRDefault="00701AC2">
      <w:pPr>
        <w:ind w:firstLine="720"/>
        <w:rPr>
          <w:rFonts w:ascii="Georgia" w:hAnsi="Georgia"/>
        </w:rPr>
      </w:pPr>
      <w:r w:rsidRPr="00003391">
        <w:rPr>
          <w:rFonts w:ascii="Georgia" w:hAnsi="Georgia"/>
        </w:rPr>
        <w:t xml:space="preserve">Another initiative worth mentioning is the Open Music Initiative, described as “a non-profit initiative </w:t>
      </w:r>
      <w:r w:rsidR="00FF7953" w:rsidRPr="00003391">
        <w:rPr>
          <w:rFonts w:ascii="Georgia" w:hAnsi="Georgia"/>
        </w:rPr>
        <w:t>…</w:t>
      </w:r>
      <w:r w:rsidRPr="00003391">
        <w:rPr>
          <w:rFonts w:ascii="Georgia" w:hAnsi="Georgia"/>
        </w:rPr>
        <w:t xml:space="preserve"> creating an open-source protocol for the uniform identification of music rights holders and creators</w:t>
      </w:r>
      <w:r w:rsidR="00FF7953" w:rsidRPr="00003391">
        <w:rPr>
          <w:rFonts w:ascii="Georgia" w:hAnsi="Georgia"/>
        </w:rPr>
        <w:t>.</w:t>
      </w:r>
      <w:r w:rsidRPr="00003391">
        <w:rPr>
          <w:rFonts w:ascii="Georgia" w:hAnsi="Georgia"/>
        </w:rPr>
        <w:t>”</w:t>
      </w:r>
      <w:r w:rsidRPr="00003391">
        <w:rPr>
          <w:rFonts w:ascii="Georgia" w:hAnsi="Georgia"/>
          <w:vertAlign w:val="superscript"/>
        </w:rPr>
        <w:footnoteReference w:id="448"/>
      </w:r>
      <w:r w:rsidR="00FF7953" w:rsidRPr="00003391">
        <w:rPr>
          <w:rFonts w:ascii="Georgia" w:hAnsi="Georgia"/>
        </w:rPr>
        <w:t xml:space="preserve"> </w:t>
      </w:r>
      <w:r w:rsidRPr="00003391">
        <w:rPr>
          <w:rFonts w:ascii="Georgia" w:hAnsi="Georgia"/>
        </w:rPr>
        <w:t>The aim of the initiative is to facilitate platform interoperability. Presence of patrons such as Berklee and MIT Connection Science gives hope that the approach taken may produce noticeable results, amid the myriad of solutions present in the digital music industry.</w:t>
      </w:r>
      <w:r w:rsidRPr="00003391">
        <w:rPr>
          <w:rFonts w:ascii="Georgia" w:hAnsi="Georgia"/>
          <w:vertAlign w:val="superscript"/>
        </w:rPr>
        <w:footnoteReference w:id="449"/>
      </w:r>
      <w:r w:rsidRPr="00003391">
        <w:rPr>
          <w:rFonts w:ascii="Georgia" w:hAnsi="Georgia"/>
        </w:rPr>
        <w:t xml:space="preserve"> </w:t>
      </w:r>
    </w:p>
    <w:p w14:paraId="159E92B5" w14:textId="7D4ACD36" w:rsidR="00242758" w:rsidRPr="00003391" w:rsidRDefault="006B7646" w:rsidP="00A7584E">
      <w:pPr>
        <w:pStyle w:val="Heading3"/>
        <w:rPr>
          <w:rFonts w:ascii="Georgia" w:hAnsi="Georgia"/>
          <w:color w:val="auto"/>
        </w:rPr>
      </w:pPr>
      <w:bookmarkStart w:id="24" w:name="_z47j6m8wn55s" w:colFirst="0" w:colLast="0"/>
      <w:bookmarkStart w:id="25" w:name="_Toc22305951"/>
      <w:bookmarkEnd w:id="24"/>
      <w:r w:rsidRPr="00003391">
        <w:rPr>
          <w:rFonts w:ascii="Georgia" w:hAnsi="Georgia"/>
          <w:color w:val="auto"/>
        </w:rPr>
        <w:t>2.8.</w:t>
      </w:r>
      <w:r w:rsidR="00F51EB0" w:rsidRPr="00003391">
        <w:rPr>
          <w:rFonts w:ascii="Georgia" w:hAnsi="Georgia"/>
          <w:color w:val="auto"/>
        </w:rPr>
        <w:t>3</w:t>
      </w:r>
      <w:r w:rsidRPr="00003391">
        <w:rPr>
          <w:rFonts w:ascii="Georgia" w:hAnsi="Georgia"/>
          <w:color w:val="auto"/>
        </w:rPr>
        <w:t xml:space="preserve">. </w:t>
      </w:r>
      <w:r w:rsidR="00701AC2" w:rsidRPr="00003391">
        <w:rPr>
          <w:rFonts w:ascii="Georgia" w:hAnsi="Georgia"/>
          <w:color w:val="auto"/>
        </w:rPr>
        <w:t xml:space="preserve">Semantic Web </w:t>
      </w:r>
      <w:r w:rsidR="00272D1C" w:rsidRPr="00003391">
        <w:rPr>
          <w:rFonts w:ascii="Georgia" w:hAnsi="Georgia"/>
          <w:color w:val="auto"/>
        </w:rPr>
        <w:t>Automation Approach</w:t>
      </w:r>
      <w:bookmarkEnd w:id="25"/>
    </w:p>
    <w:p w14:paraId="7F6ED74F" w14:textId="77777777" w:rsidR="00242758" w:rsidRPr="00003391" w:rsidRDefault="00242758">
      <w:pPr>
        <w:rPr>
          <w:rFonts w:ascii="Georgia" w:hAnsi="Georgia"/>
        </w:rPr>
      </w:pPr>
    </w:p>
    <w:p w14:paraId="5A46DC52" w14:textId="75498077" w:rsidR="00242758" w:rsidRPr="00003391" w:rsidRDefault="00701AC2">
      <w:pPr>
        <w:ind w:firstLine="720"/>
        <w:rPr>
          <w:rFonts w:ascii="Georgia" w:hAnsi="Georgia"/>
        </w:rPr>
      </w:pPr>
      <w:r w:rsidRPr="00003391">
        <w:rPr>
          <w:rFonts w:ascii="Georgia" w:hAnsi="Georgia"/>
        </w:rPr>
        <w:t xml:space="preserve">Primavera De </w:t>
      </w:r>
      <w:proofErr w:type="spellStart"/>
      <w:r w:rsidRPr="00003391">
        <w:rPr>
          <w:rFonts w:ascii="Georgia" w:hAnsi="Georgia"/>
        </w:rPr>
        <w:t>Filippi</w:t>
      </w:r>
      <w:proofErr w:type="spellEnd"/>
      <w:r w:rsidRPr="00003391">
        <w:rPr>
          <w:rFonts w:ascii="Georgia" w:hAnsi="Georgia"/>
        </w:rPr>
        <w:t xml:space="preserve">, Greg McMullen, Trent </w:t>
      </w:r>
      <w:proofErr w:type="spellStart"/>
      <w:r w:rsidRPr="00003391">
        <w:rPr>
          <w:rFonts w:ascii="Georgia" w:hAnsi="Georgia"/>
        </w:rPr>
        <w:t>McConaghy</w:t>
      </w:r>
      <w:proofErr w:type="spellEnd"/>
      <w:r w:rsidRPr="00003391">
        <w:rPr>
          <w:rFonts w:ascii="Georgia" w:hAnsi="Georgia"/>
        </w:rPr>
        <w:t xml:space="preserve">, Constance Choi, Simon de la </w:t>
      </w:r>
      <w:proofErr w:type="spellStart"/>
      <w:r w:rsidRPr="00003391">
        <w:rPr>
          <w:rFonts w:ascii="Georgia" w:hAnsi="Georgia"/>
        </w:rPr>
        <w:t>Rouvière</w:t>
      </w:r>
      <w:proofErr w:type="spellEnd"/>
      <w:r w:rsidRPr="00003391">
        <w:rPr>
          <w:rFonts w:ascii="Georgia" w:hAnsi="Georgia"/>
        </w:rPr>
        <w:t xml:space="preserve">, Juan Benet, and Diana J. Stern, </w:t>
      </w:r>
      <w:r w:rsidR="00442B2B" w:rsidRPr="00003391">
        <w:rPr>
          <w:rFonts w:ascii="Georgia" w:hAnsi="Georgia"/>
        </w:rPr>
        <w:t xml:space="preserve">in </w:t>
      </w:r>
      <w:r w:rsidR="00442B2B" w:rsidRPr="00003391">
        <w:rPr>
          <w:rFonts w:ascii="Georgia" w:hAnsi="Georgia"/>
          <w:i/>
        </w:rPr>
        <w:t>How Blockchains Can Support, Complement, or Supplement Intellectual Property</w:t>
      </w:r>
      <w:r w:rsidR="00674577" w:rsidRPr="00003391">
        <w:rPr>
          <w:rFonts w:ascii="Georgia" w:hAnsi="Georgia"/>
          <w:iCs/>
        </w:rPr>
        <w:t>,</w:t>
      </w:r>
      <w:r w:rsidR="00442B2B" w:rsidRPr="00003391">
        <w:rPr>
          <w:rFonts w:ascii="Georgia" w:hAnsi="Georgia"/>
        </w:rPr>
        <w:t xml:space="preserve"> </w:t>
      </w:r>
      <w:r w:rsidRPr="00003391">
        <w:rPr>
          <w:rFonts w:ascii="Georgia" w:hAnsi="Georgia"/>
        </w:rPr>
        <w:t>discussed the benefits of blockchain for intellectual property (patents, trademarks, copyright, trade secrets), with a particular discussion of copyright.</w:t>
      </w:r>
      <w:r w:rsidRPr="00003391">
        <w:rPr>
          <w:rFonts w:ascii="Georgia" w:hAnsi="Georgia"/>
          <w:vertAlign w:val="superscript"/>
        </w:rPr>
        <w:footnoteReference w:id="450"/>
      </w:r>
      <w:r w:rsidRPr="00003391">
        <w:rPr>
          <w:rFonts w:ascii="Georgia" w:hAnsi="Georgia"/>
        </w:rPr>
        <w:t xml:space="preserve"> </w:t>
      </w:r>
    </w:p>
    <w:p w14:paraId="6B7F21E9" w14:textId="77777777" w:rsidR="00242758" w:rsidRPr="00003391" w:rsidRDefault="00242758">
      <w:pPr>
        <w:ind w:firstLine="720"/>
        <w:rPr>
          <w:rFonts w:ascii="Georgia" w:hAnsi="Georgia"/>
        </w:rPr>
      </w:pPr>
    </w:p>
    <w:p w14:paraId="0744C59C" w14:textId="23D14353" w:rsidR="00242758" w:rsidRPr="00003391" w:rsidRDefault="00802C8C">
      <w:pPr>
        <w:ind w:firstLine="720"/>
        <w:rPr>
          <w:rFonts w:ascii="Georgia" w:hAnsi="Georgia"/>
        </w:rPr>
      </w:pPr>
      <w:r w:rsidRPr="00003391">
        <w:rPr>
          <w:rFonts w:ascii="Georgia" w:hAnsi="Georgia"/>
        </w:rPr>
        <w:t>For our research topic</w:t>
      </w:r>
      <w:r w:rsidR="00701AC2" w:rsidRPr="00003391">
        <w:rPr>
          <w:rFonts w:ascii="Georgia" w:hAnsi="Georgia"/>
        </w:rPr>
        <w:t xml:space="preserve">, </w:t>
      </w:r>
      <w:r w:rsidRPr="00003391">
        <w:rPr>
          <w:rFonts w:ascii="Georgia" w:hAnsi="Georgia"/>
        </w:rPr>
        <w:t xml:space="preserve">we focused on </w:t>
      </w:r>
      <w:proofErr w:type="spellStart"/>
      <w:r w:rsidR="00701AC2" w:rsidRPr="00003391">
        <w:rPr>
          <w:rFonts w:ascii="Georgia" w:hAnsi="Georgia"/>
        </w:rPr>
        <w:t>Filippi</w:t>
      </w:r>
      <w:proofErr w:type="spellEnd"/>
      <w:r w:rsidR="00701AC2" w:rsidRPr="00003391">
        <w:rPr>
          <w:rFonts w:ascii="Georgia" w:hAnsi="Georgia"/>
        </w:rPr>
        <w:t xml:space="preserve"> et al.</w:t>
      </w:r>
      <w:r w:rsidRPr="00003391">
        <w:rPr>
          <w:rFonts w:ascii="Georgia" w:hAnsi="Georgia"/>
        </w:rPr>
        <w:t>’s</w:t>
      </w:r>
      <w:r w:rsidR="00701AC2" w:rsidRPr="00003391">
        <w:rPr>
          <w:rFonts w:ascii="Georgia" w:hAnsi="Georgia"/>
        </w:rPr>
        <w:t xml:space="preserve"> discuss</w:t>
      </w:r>
      <w:r w:rsidRPr="00003391">
        <w:rPr>
          <w:rFonts w:ascii="Georgia" w:hAnsi="Georgia"/>
        </w:rPr>
        <w:t>ion of</w:t>
      </w:r>
      <w:r w:rsidR="00701AC2" w:rsidRPr="00003391">
        <w:rPr>
          <w:rFonts w:ascii="Georgia" w:hAnsi="Georgia"/>
        </w:rPr>
        <w:t xml:space="preserve"> how automated licensing can remove the complexity associated with</w:t>
      </w:r>
      <w:r w:rsidR="002E3922" w:rsidRPr="00003391">
        <w:rPr>
          <w:rFonts w:ascii="Georgia" w:hAnsi="Georgia"/>
        </w:rPr>
        <w:t xml:space="preserve"> </w:t>
      </w:r>
      <w:r w:rsidR="00AE1AC5" w:rsidRPr="00003391">
        <w:rPr>
          <w:rFonts w:ascii="Georgia" w:hAnsi="Georgia"/>
        </w:rPr>
        <w:t>finding the licensing terms</w:t>
      </w:r>
      <w:r w:rsidR="002E3922" w:rsidRPr="00003391">
        <w:rPr>
          <w:rFonts w:ascii="Georgia" w:hAnsi="Georgia"/>
        </w:rPr>
        <w:t xml:space="preserve"> of</w:t>
      </w:r>
      <w:r w:rsidR="00701AC2" w:rsidRPr="00003391">
        <w:rPr>
          <w:rFonts w:ascii="Georgia" w:hAnsi="Georgia"/>
        </w:rPr>
        <w:t xml:space="preserve"> a copyrighted </w:t>
      </w:r>
      <w:r w:rsidR="00701AC2" w:rsidRPr="00003391">
        <w:rPr>
          <w:rFonts w:ascii="Georgia" w:hAnsi="Georgia"/>
        </w:rPr>
        <w:lastRenderedPageBreak/>
        <w:t>work.</w:t>
      </w:r>
      <w:r w:rsidR="00701AC2" w:rsidRPr="00003391">
        <w:rPr>
          <w:rFonts w:ascii="Georgia" w:hAnsi="Georgia"/>
          <w:vertAlign w:val="superscript"/>
        </w:rPr>
        <w:footnoteReference w:id="451"/>
      </w:r>
      <w:r w:rsidR="00701AC2" w:rsidRPr="00003391">
        <w:rPr>
          <w:rFonts w:ascii="Georgia" w:hAnsi="Georgia"/>
        </w:rPr>
        <w:t xml:space="preserve"> Automated licensing, with the aid of a public registry for works, can help potential licensees,</w:t>
      </w:r>
      <w:r w:rsidR="00AE1AC5" w:rsidRPr="00003391">
        <w:rPr>
          <w:rFonts w:ascii="Georgia" w:hAnsi="Georgia"/>
        </w:rPr>
        <w:t xml:space="preserve"> find </w:t>
      </w:r>
      <w:r w:rsidR="00701AC2" w:rsidRPr="00003391">
        <w:rPr>
          <w:rFonts w:ascii="Georgia" w:hAnsi="Georgia"/>
        </w:rPr>
        <w:t>an appropriate license and the</w:t>
      </w:r>
      <w:r w:rsidR="008272D4" w:rsidRPr="00003391">
        <w:rPr>
          <w:rFonts w:ascii="Georgia" w:hAnsi="Georgia"/>
        </w:rPr>
        <w:t xml:space="preserve"> acceptable</w:t>
      </w:r>
      <w:r w:rsidR="00701AC2" w:rsidRPr="00003391">
        <w:rPr>
          <w:rFonts w:ascii="Georgia" w:hAnsi="Georgia"/>
        </w:rPr>
        <w:t xml:space="preserve"> method</w:t>
      </w:r>
      <w:r w:rsidR="008272D4" w:rsidRPr="00003391">
        <w:rPr>
          <w:rFonts w:ascii="Georgia" w:hAnsi="Georgia"/>
        </w:rPr>
        <w:t>s</w:t>
      </w:r>
      <w:r w:rsidR="00701AC2" w:rsidRPr="00003391">
        <w:rPr>
          <w:rFonts w:ascii="Georgia" w:hAnsi="Georgia"/>
        </w:rPr>
        <w:t xml:space="preserve"> of payment.</w:t>
      </w:r>
      <w:r w:rsidR="00701AC2" w:rsidRPr="00003391">
        <w:rPr>
          <w:rFonts w:ascii="Georgia" w:hAnsi="Georgia"/>
          <w:vertAlign w:val="superscript"/>
        </w:rPr>
        <w:footnoteReference w:id="452"/>
      </w:r>
      <w:r w:rsidR="00701AC2" w:rsidRPr="00003391">
        <w:rPr>
          <w:rFonts w:ascii="Georgia" w:hAnsi="Georgia"/>
        </w:rPr>
        <w:t xml:space="preserve"> By making it eas</w:t>
      </w:r>
      <w:r w:rsidR="005A41A4" w:rsidRPr="00003391">
        <w:rPr>
          <w:rFonts w:ascii="Georgia" w:hAnsi="Georgia"/>
        </w:rPr>
        <w:t>ier</w:t>
      </w:r>
      <w:r w:rsidR="00701AC2" w:rsidRPr="00003391">
        <w:rPr>
          <w:rFonts w:ascii="Georgia" w:hAnsi="Georgia"/>
        </w:rPr>
        <w:t xml:space="preserve"> for potential licensees to </w:t>
      </w:r>
      <w:r w:rsidR="005A41A4" w:rsidRPr="00003391">
        <w:rPr>
          <w:rFonts w:ascii="Georgia" w:hAnsi="Georgia"/>
        </w:rPr>
        <w:t>find appropriate licenses,</w:t>
      </w:r>
      <w:r w:rsidR="00701AC2" w:rsidRPr="00003391">
        <w:rPr>
          <w:rFonts w:ascii="Georgia" w:hAnsi="Georgia"/>
        </w:rPr>
        <w:t xml:space="preserve"> more people should be encouraged to follow the legal routes</w:t>
      </w:r>
      <w:r w:rsidR="005A41A4" w:rsidRPr="00003391">
        <w:rPr>
          <w:rFonts w:ascii="Georgia" w:hAnsi="Georgia"/>
        </w:rPr>
        <w:t xml:space="preserve"> for using a copyrighted work</w:t>
      </w:r>
      <w:r w:rsidR="00701AC2" w:rsidRPr="00003391">
        <w:rPr>
          <w:rFonts w:ascii="Georgia" w:hAnsi="Georgia"/>
        </w:rPr>
        <w:t>.</w:t>
      </w:r>
      <w:r w:rsidR="00701AC2" w:rsidRPr="00003391">
        <w:rPr>
          <w:rFonts w:ascii="Georgia" w:hAnsi="Georgia"/>
          <w:vertAlign w:val="superscript"/>
        </w:rPr>
        <w:footnoteReference w:id="453"/>
      </w:r>
    </w:p>
    <w:p w14:paraId="745D9CC1" w14:textId="77777777" w:rsidR="00242758" w:rsidRPr="00003391" w:rsidRDefault="00242758">
      <w:pPr>
        <w:ind w:firstLine="720"/>
        <w:rPr>
          <w:rFonts w:ascii="Georgia" w:hAnsi="Georgia"/>
        </w:rPr>
      </w:pPr>
    </w:p>
    <w:p w14:paraId="02CEE0F6" w14:textId="77777777" w:rsidR="00323993" w:rsidRPr="00003391" w:rsidRDefault="00323993">
      <w:pPr>
        <w:ind w:firstLine="720"/>
        <w:rPr>
          <w:rFonts w:ascii="Georgia" w:hAnsi="Georgia"/>
        </w:rPr>
      </w:pPr>
    </w:p>
    <w:p w14:paraId="649EFFB2" w14:textId="77777777" w:rsidR="00323993" w:rsidRPr="00003391" w:rsidRDefault="00323993">
      <w:pPr>
        <w:ind w:firstLine="720"/>
        <w:rPr>
          <w:rFonts w:ascii="Georgia" w:hAnsi="Georgia"/>
        </w:rPr>
      </w:pPr>
    </w:p>
    <w:p w14:paraId="7F10B6A3" w14:textId="55F8AF9D" w:rsidR="00323993" w:rsidRPr="00003391" w:rsidRDefault="00323993">
      <w:pPr>
        <w:ind w:firstLine="720"/>
        <w:rPr>
          <w:rFonts w:ascii="Georgia" w:hAnsi="Georgia"/>
        </w:rPr>
      </w:pPr>
      <w:r w:rsidRPr="00003391">
        <w:rPr>
          <w:rFonts w:ascii="Georgia" w:hAnsi="Georgia"/>
        </w:rPr>
        <w:t xml:space="preserve">In addition, we shall also discuss COALA-IP’s </w:t>
      </w:r>
      <w:r w:rsidR="003557F3" w:rsidRPr="00003391">
        <w:rPr>
          <w:rFonts w:ascii="Georgia" w:hAnsi="Georgia"/>
        </w:rPr>
        <w:t>development of an</w:t>
      </w:r>
      <w:r w:rsidRPr="00003391">
        <w:rPr>
          <w:rFonts w:ascii="Georgia" w:hAnsi="Georgia"/>
        </w:rPr>
        <w:t xml:space="preserve"> intellectual property licensing</w:t>
      </w:r>
      <w:r w:rsidR="003557F3" w:rsidRPr="00003391">
        <w:rPr>
          <w:rFonts w:ascii="Georgia" w:hAnsi="Georgia"/>
        </w:rPr>
        <w:t xml:space="preserve"> protocol</w:t>
      </w:r>
      <w:r w:rsidRPr="00003391">
        <w:rPr>
          <w:rFonts w:ascii="Georgia" w:hAnsi="Georgia"/>
        </w:rPr>
        <w:t xml:space="preserve"> that combines the semantic web </w:t>
      </w:r>
      <w:r w:rsidR="00C142DE" w:rsidRPr="00003391">
        <w:rPr>
          <w:rFonts w:ascii="Georgia" w:hAnsi="Georgia"/>
        </w:rPr>
        <w:t xml:space="preserve">with </w:t>
      </w:r>
      <w:r w:rsidRPr="00003391">
        <w:rPr>
          <w:rFonts w:ascii="Georgia" w:hAnsi="Georgia"/>
        </w:rPr>
        <w:t>blockchain.</w:t>
      </w:r>
      <w:r w:rsidR="00924BA8" w:rsidRPr="00003391">
        <w:rPr>
          <w:rStyle w:val="FootnoteReference"/>
          <w:rFonts w:ascii="Georgia" w:hAnsi="Georgia"/>
        </w:rPr>
        <w:footnoteReference w:id="454"/>
      </w:r>
    </w:p>
    <w:p w14:paraId="465382F6" w14:textId="0FC9E4C9" w:rsidR="00242758" w:rsidRPr="00003391" w:rsidRDefault="00701AC2">
      <w:pPr>
        <w:ind w:firstLine="720"/>
        <w:rPr>
          <w:rFonts w:ascii="Georgia" w:hAnsi="Georgia"/>
        </w:rPr>
      </w:pPr>
      <w:r w:rsidRPr="00003391">
        <w:rPr>
          <w:rFonts w:ascii="Georgia" w:hAnsi="Georgia"/>
        </w:rPr>
        <w:t>The two major goals of the licensing protocol are to develop a minimum viable data set for IP licensing (JSON-LD, RDF schemas) and a free and open messaging protocol for licensing transactions (ILP, IDPL, LCC).</w:t>
      </w:r>
      <w:r w:rsidRPr="00003391">
        <w:rPr>
          <w:rFonts w:ascii="Georgia" w:hAnsi="Georgia"/>
          <w:vertAlign w:val="superscript"/>
        </w:rPr>
        <w:footnoteReference w:id="455"/>
      </w:r>
    </w:p>
    <w:p w14:paraId="0CD3F21C" w14:textId="77777777" w:rsidR="00242758" w:rsidRPr="00003391" w:rsidRDefault="00242758">
      <w:pPr>
        <w:ind w:firstLine="720"/>
        <w:rPr>
          <w:rFonts w:ascii="Georgia" w:hAnsi="Georgia"/>
        </w:rPr>
      </w:pPr>
    </w:p>
    <w:p w14:paraId="39FBCE60" w14:textId="77777777" w:rsidR="00242758" w:rsidRPr="00003391" w:rsidRDefault="00701AC2" w:rsidP="00A7584E">
      <w:pPr>
        <w:rPr>
          <w:rFonts w:ascii="Georgia" w:hAnsi="Georgia"/>
        </w:rPr>
      </w:pPr>
      <w:r w:rsidRPr="00003391">
        <w:rPr>
          <w:rFonts w:ascii="Georgia" w:hAnsi="Georgia"/>
        </w:rPr>
        <w:t>COALA-IP’s licensing protocol is built on four building blocks:</w:t>
      </w:r>
    </w:p>
    <w:p w14:paraId="0C29072E" w14:textId="77777777" w:rsidR="00242758" w:rsidRPr="00003391" w:rsidRDefault="00242758">
      <w:pPr>
        <w:rPr>
          <w:rFonts w:ascii="Georgia" w:hAnsi="Georgia"/>
        </w:rPr>
      </w:pPr>
    </w:p>
    <w:p w14:paraId="6AFE6CD4" w14:textId="4483AEAA" w:rsidR="00242758" w:rsidRPr="00003391" w:rsidRDefault="00701AC2" w:rsidP="00A7584E">
      <w:pPr>
        <w:numPr>
          <w:ilvl w:val="0"/>
          <w:numId w:val="8"/>
        </w:numPr>
        <w:rPr>
          <w:rFonts w:ascii="Georgia" w:hAnsi="Georgia"/>
        </w:rPr>
      </w:pPr>
      <w:r w:rsidRPr="00003391">
        <w:rPr>
          <w:rFonts w:ascii="Georgia" w:hAnsi="Georgia"/>
        </w:rPr>
        <w:t>Linked Content Coalition (LCC) framework</w:t>
      </w:r>
      <w:r w:rsidR="003D6C27" w:rsidRPr="00003391">
        <w:rPr>
          <w:rFonts w:ascii="Georgia" w:hAnsi="Georgia"/>
        </w:rPr>
        <w:t>,</w:t>
      </w:r>
      <w:r w:rsidRPr="00003391">
        <w:rPr>
          <w:rFonts w:ascii="Georgia" w:hAnsi="Georgia"/>
        </w:rPr>
        <w:t xml:space="preserve"> </w:t>
      </w:r>
    </w:p>
    <w:p w14:paraId="3DA1F455" w14:textId="3C335F19" w:rsidR="00242758" w:rsidRPr="00003391" w:rsidRDefault="00701AC2">
      <w:pPr>
        <w:numPr>
          <w:ilvl w:val="0"/>
          <w:numId w:val="8"/>
        </w:numPr>
        <w:rPr>
          <w:rFonts w:ascii="Georgia" w:hAnsi="Georgia"/>
        </w:rPr>
      </w:pPr>
      <w:r w:rsidRPr="00003391">
        <w:rPr>
          <w:rFonts w:ascii="Georgia" w:hAnsi="Georgia"/>
        </w:rPr>
        <w:t>Linked Data (LD)</w:t>
      </w:r>
      <w:r w:rsidR="003D6C27" w:rsidRPr="00003391">
        <w:rPr>
          <w:rFonts w:ascii="Georgia" w:hAnsi="Georgia"/>
        </w:rPr>
        <w:t>,</w:t>
      </w:r>
    </w:p>
    <w:p w14:paraId="09272957" w14:textId="0AD07F8F" w:rsidR="00242758" w:rsidRPr="00003391" w:rsidRDefault="00701AC2">
      <w:pPr>
        <w:numPr>
          <w:ilvl w:val="0"/>
          <w:numId w:val="8"/>
        </w:numPr>
        <w:rPr>
          <w:rFonts w:ascii="Georgia" w:hAnsi="Georgia"/>
        </w:rPr>
      </w:pPr>
      <w:proofErr w:type="spellStart"/>
      <w:r w:rsidRPr="00003391">
        <w:rPr>
          <w:rFonts w:ascii="Georgia" w:hAnsi="Georgia"/>
        </w:rPr>
        <w:t>Inter</w:t>
      </w:r>
      <w:r w:rsidR="002840F6" w:rsidRPr="00003391">
        <w:rPr>
          <w:rFonts w:ascii="Georgia" w:hAnsi="Georgia"/>
        </w:rPr>
        <w:t>P</w:t>
      </w:r>
      <w:r w:rsidRPr="00003391">
        <w:rPr>
          <w:rFonts w:ascii="Georgia" w:hAnsi="Georgia"/>
        </w:rPr>
        <w:t>lanetary</w:t>
      </w:r>
      <w:proofErr w:type="spellEnd"/>
      <w:r w:rsidRPr="00003391">
        <w:rPr>
          <w:rFonts w:ascii="Georgia" w:hAnsi="Georgia"/>
        </w:rPr>
        <w:t xml:space="preserve"> Linked Data (IPLD)</w:t>
      </w:r>
      <w:r w:rsidR="003D6C27" w:rsidRPr="00003391">
        <w:rPr>
          <w:rFonts w:ascii="Georgia" w:hAnsi="Georgia"/>
        </w:rPr>
        <w:t>, and</w:t>
      </w:r>
    </w:p>
    <w:p w14:paraId="3E699485" w14:textId="77777777" w:rsidR="00242758" w:rsidRPr="00003391" w:rsidRDefault="00701AC2">
      <w:pPr>
        <w:numPr>
          <w:ilvl w:val="0"/>
          <w:numId w:val="8"/>
        </w:numPr>
        <w:rPr>
          <w:rFonts w:ascii="Georgia" w:hAnsi="Georgia"/>
        </w:rPr>
      </w:pPr>
      <w:proofErr w:type="spellStart"/>
      <w:r w:rsidRPr="00003391">
        <w:rPr>
          <w:rFonts w:ascii="Georgia" w:hAnsi="Georgia"/>
        </w:rPr>
        <w:t>InterLedger</w:t>
      </w:r>
      <w:proofErr w:type="spellEnd"/>
      <w:r w:rsidRPr="00003391">
        <w:rPr>
          <w:rFonts w:ascii="Georgia" w:hAnsi="Georgia"/>
        </w:rPr>
        <w:t xml:space="preserve"> Protocol (ILP).</w:t>
      </w:r>
      <w:r w:rsidRPr="00003391">
        <w:rPr>
          <w:rFonts w:ascii="Georgia" w:hAnsi="Georgia"/>
          <w:vertAlign w:val="superscript"/>
        </w:rPr>
        <w:footnoteReference w:id="456"/>
      </w:r>
    </w:p>
    <w:p w14:paraId="737388B5" w14:textId="77777777" w:rsidR="00242758" w:rsidRPr="00003391" w:rsidRDefault="00242758">
      <w:pPr>
        <w:rPr>
          <w:rFonts w:ascii="Georgia" w:hAnsi="Georgia"/>
        </w:rPr>
      </w:pPr>
    </w:p>
    <w:p w14:paraId="6F0EABBC" w14:textId="7BBA5595" w:rsidR="00BA1388" w:rsidRPr="00003391" w:rsidRDefault="00701AC2">
      <w:pPr>
        <w:rPr>
          <w:rFonts w:ascii="Georgia" w:hAnsi="Georgia"/>
        </w:rPr>
      </w:pPr>
      <w:r w:rsidRPr="00003391">
        <w:rPr>
          <w:rFonts w:ascii="Georgia" w:hAnsi="Georgia"/>
        </w:rPr>
        <w:t>The LCC framework is meant to unify data standards for IP works</w:t>
      </w:r>
      <w:r w:rsidR="00BA1388" w:rsidRPr="00003391">
        <w:rPr>
          <w:rFonts w:ascii="Georgia" w:hAnsi="Georgia"/>
        </w:rPr>
        <w:t xml:space="preserve"> through a Rights Reference Model (RRM) and Entity Model (EM)</w:t>
      </w:r>
      <w:r w:rsidRPr="00003391">
        <w:rPr>
          <w:rFonts w:ascii="Georgia" w:hAnsi="Georgia"/>
        </w:rPr>
        <w:t>.</w:t>
      </w:r>
      <w:r w:rsidRPr="00003391">
        <w:rPr>
          <w:rFonts w:ascii="Georgia" w:hAnsi="Georgia"/>
          <w:vertAlign w:val="superscript"/>
        </w:rPr>
        <w:footnoteReference w:id="457"/>
      </w:r>
      <w:r w:rsidRPr="00003391">
        <w:rPr>
          <w:rFonts w:ascii="Georgia" w:hAnsi="Georgia"/>
        </w:rPr>
        <w:t xml:space="preserve"> LCC RRM is meant to provide a “formal framework of representing intellectual property rights,” and is built on top of LCC EM.</w:t>
      </w:r>
      <w:r w:rsidRPr="00003391">
        <w:rPr>
          <w:rFonts w:ascii="Georgia" w:hAnsi="Georgia"/>
          <w:vertAlign w:val="superscript"/>
        </w:rPr>
        <w:footnoteReference w:id="458"/>
      </w:r>
      <w:r w:rsidRPr="00003391">
        <w:rPr>
          <w:rFonts w:ascii="Georgia" w:hAnsi="Georgia"/>
        </w:rPr>
        <w:t xml:space="preserve"> LCC EM is a meta-model for identifying entities who are IP </w:t>
      </w:r>
      <w:r w:rsidR="001274FE" w:rsidRPr="00003391">
        <w:rPr>
          <w:rFonts w:ascii="Georgia" w:hAnsi="Georgia"/>
        </w:rPr>
        <w:t>rightsholders</w:t>
      </w:r>
      <w:r w:rsidRPr="00003391">
        <w:rPr>
          <w:rFonts w:ascii="Georgia" w:hAnsi="Georgia"/>
        </w:rPr>
        <w:t>, and is the base model for LCC RRM.</w:t>
      </w:r>
      <w:r w:rsidRPr="00003391">
        <w:rPr>
          <w:rFonts w:ascii="Georgia" w:hAnsi="Georgia"/>
          <w:vertAlign w:val="superscript"/>
        </w:rPr>
        <w:footnoteReference w:id="459"/>
      </w:r>
      <w:r w:rsidRPr="00003391">
        <w:rPr>
          <w:rFonts w:ascii="Georgia" w:hAnsi="Georgia"/>
        </w:rPr>
        <w:t xml:space="preserve"> </w:t>
      </w:r>
    </w:p>
    <w:p w14:paraId="307A5522" w14:textId="2722BAE5" w:rsidR="00BA1388" w:rsidRPr="00003391" w:rsidRDefault="00BA1388">
      <w:pPr>
        <w:rPr>
          <w:rFonts w:ascii="Georgia" w:hAnsi="Georgia"/>
        </w:rPr>
      </w:pPr>
    </w:p>
    <w:p w14:paraId="7A68AF04" w14:textId="4432006B" w:rsidR="001274FE" w:rsidRPr="00003391" w:rsidRDefault="001274FE">
      <w:pPr>
        <w:rPr>
          <w:rFonts w:ascii="Georgia" w:hAnsi="Georgia"/>
        </w:rPr>
      </w:pPr>
      <w:r w:rsidRPr="00003391">
        <w:rPr>
          <w:rFonts w:ascii="Georgia" w:hAnsi="Georgia"/>
        </w:rPr>
        <w:lastRenderedPageBreak/>
        <w:t xml:space="preserve">Linked Data is a design approach to connect machine-readable, interlinked resources across the semantic web, i.e., the web of data, </w:t>
      </w:r>
      <w:proofErr w:type="gramStart"/>
      <w:r w:rsidRPr="00003391">
        <w:rPr>
          <w:rFonts w:ascii="Georgia" w:hAnsi="Georgia"/>
        </w:rPr>
        <w:t>through the use of</w:t>
      </w:r>
      <w:proofErr w:type="gramEnd"/>
      <w:r w:rsidRPr="00003391">
        <w:rPr>
          <w:rFonts w:ascii="Georgia" w:hAnsi="Georgia"/>
        </w:rPr>
        <w:t xml:space="preserve"> Semantic Web technologies such as Uniform Resource Identifiers (URIs) and Resource Description Framework (RDF).</w:t>
      </w:r>
      <w:r w:rsidRPr="00003391">
        <w:rPr>
          <w:rStyle w:val="FootnoteReference"/>
          <w:rFonts w:ascii="Georgia" w:hAnsi="Georgia"/>
        </w:rPr>
        <w:footnoteReference w:id="460"/>
      </w:r>
    </w:p>
    <w:p w14:paraId="32507227" w14:textId="499948A6" w:rsidR="00242758" w:rsidRPr="00003391" w:rsidRDefault="00701AC2">
      <w:pPr>
        <w:rPr>
          <w:rFonts w:ascii="Georgia" w:hAnsi="Georgia"/>
        </w:rPr>
      </w:pPr>
      <w:r w:rsidRPr="00003391">
        <w:rPr>
          <w:rFonts w:ascii="Georgia" w:hAnsi="Georgia"/>
        </w:rPr>
        <w:t xml:space="preserve"> “RDF's core data structure is a graph-based model that uses sets of triplets [(subject, predicate, and object)] to construct graph subsets.”</w:t>
      </w:r>
      <w:r w:rsidRPr="00003391">
        <w:rPr>
          <w:rFonts w:ascii="Georgia" w:hAnsi="Georgia"/>
          <w:vertAlign w:val="superscript"/>
        </w:rPr>
        <w:footnoteReference w:id="461"/>
      </w:r>
      <w:r w:rsidRPr="00003391">
        <w:rPr>
          <w:rFonts w:ascii="Georgia" w:hAnsi="Georgia"/>
        </w:rPr>
        <w:t xml:space="preserve"> COALA-IP employs JSON-LD</w:t>
      </w:r>
      <w:r w:rsidR="001274FE" w:rsidRPr="00003391">
        <w:rPr>
          <w:rFonts w:ascii="Georgia" w:hAnsi="Georgia"/>
        </w:rPr>
        <w:t xml:space="preserve"> to </w:t>
      </w:r>
      <w:r w:rsidR="0030512E" w:rsidRPr="00003391">
        <w:rPr>
          <w:rFonts w:ascii="Georgia" w:hAnsi="Georgia"/>
        </w:rPr>
        <w:t>link</w:t>
      </w:r>
      <w:r w:rsidR="001274FE" w:rsidRPr="00003391">
        <w:rPr>
          <w:rFonts w:ascii="Georgia" w:hAnsi="Georgia"/>
        </w:rPr>
        <w:t xml:space="preserve"> </w:t>
      </w:r>
      <w:r w:rsidR="001146AD" w:rsidRPr="00003391">
        <w:rPr>
          <w:rFonts w:ascii="Georgia" w:hAnsi="Georgia"/>
        </w:rPr>
        <w:t xml:space="preserve">JSON </w:t>
      </w:r>
      <w:r w:rsidR="008004F9" w:rsidRPr="00003391">
        <w:rPr>
          <w:rFonts w:ascii="Georgia" w:hAnsi="Georgia"/>
        </w:rPr>
        <w:t>object’s “properties</w:t>
      </w:r>
      <w:r w:rsidRPr="00003391">
        <w:rPr>
          <w:rFonts w:ascii="Georgia" w:hAnsi="Georgia"/>
        </w:rPr>
        <w:t xml:space="preserve"> to a corresponding RDF schema through the concept of a context.”</w:t>
      </w:r>
      <w:r w:rsidRPr="00003391">
        <w:rPr>
          <w:rFonts w:ascii="Georgia" w:hAnsi="Georgia"/>
          <w:vertAlign w:val="superscript"/>
        </w:rPr>
        <w:footnoteReference w:id="462"/>
      </w:r>
      <w:r w:rsidRPr="00003391">
        <w:rPr>
          <w:rFonts w:ascii="Georgia" w:hAnsi="Georgia"/>
        </w:rPr>
        <w:t xml:space="preserve"> COALA-IP uses JSON-LD in conjunction with schemas from Schema.org, “a collaborative initiative with the mission to create, maintain and promote schemata for structured data on the internet.”</w:t>
      </w:r>
      <w:r w:rsidRPr="00003391">
        <w:rPr>
          <w:rFonts w:ascii="Georgia" w:hAnsi="Georgia"/>
          <w:vertAlign w:val="superscript"/>
        </w:rPr>
        <w:footnoteReference w:id="463"/>
      </w:r>
      <w:r w:rsidRPr="00003391">
        <w:rPr>
          <w:rFonts w:ascii="Georgia" w:hAnsi="Georgia"/>
        </w:rPr>
        <w:t xml:space="preserve"> </w:t>
      </w:r>
    </w:p>
    <w:p w14:paraId="5338194F" w14:textId="77777777" w:rsidR="00242758" w:rsidRPr="00003391" w:rsidRDefault="00242758">
      <w:pPr>
        <w:rPr>
          <w:rFonts w:ascii="Georgia" w:hAnsi="Georgia"/>
        </w:rPr>
      </w:pPr>
    </w:p>
    <w:p w14:paraId="2A2FCF0E" w14:textId="1884DF73" w:rsidR="00242758" w:rsidRPr="00003391" w:rsidRDefault="00701AC2">
      <w:pPr>
        <w:rPr>
          <w:rFonts w:ascii="Georgia" w:hAnsi="Georgia"/>
        </w:rPr>
      </w:pPr>
      <w:r w:rsidRPr="00003391">
        <w:rPr>
          <w:rFonts w:ascii="Georgia" w:hAnsi="Georgia"/>
        </w:rPr>
        <w:t>IPLD is “an attempt to put Linked Data on distributed ledgers by using hashes as content-addressed links, a technique referred to as "Merkle Links."</w:t>
      </w:r>
      <w:r w:rsidR="002840F6" w:rsidRPr="00003391">
        <w:rPr>
          <w:rStyle w:val="FootnoteReference"/>
          <w:rFonts w:ascii="Georgia" w:hAnsi="Georgia"/>
        </w:rPr>
        <w:footnoteReference w:id="464"/>
      </w:r>
      <w:r w:rsidRPr="00003391">
        <w:rPr>
          <w:rFonts w:ascii="Georgia" w:hAnsi="Georgia"/>
        </w:rPr>
        <w:t xml:space="preserve"> Merkle </w:t>
      </w:r>
      <w:r w:rsidR="00C24C79" w:rsidRPr="00003391">
        <w:rPr>
          <w:rFonts w:ascii="Georgia" w:hAnsi="Georgia"/>
        </w:rPr>
        <w:t>L</w:t>
      </w:r>
      <w:r w:rsidRPr="00003391">
        <w:rPr>
          <w:rFonts w:ascii="Georgia" w:hAnsi="Georgia"/>
        </w:rPr>
        <w:t xml:space="preserve">inks provide </w:t>
      </w:r>
      <w:r w:rsidR="00C24C79" w:rsidRPr="00003391">
        <w:rPr>
          <w:rFonts w:ascii="Georgia" w:hAnsi="Georgia"/>
        </w:rPr>
        <w:t>“</w:t>
      </w:r>
      <w:r w:rsidRPr="00003391">
        <w:rPr>
          <w:rFonts w:ascii="Georgia" w:hAnsi="Georgia"/>
        </w:rPr>
        <w:t>the ability to cryptographically check the data referred to by a link.”</w:t>
      </w:r>
      <w:r w:rsidRPr="00003391">
        <w:rPr>
          <w:rFonts w:ascii="Georgia" w:hAnsi="Georgia"/>
          <w:vertAlign w:val="superscript"/>
        </w:rPr>
        <w:footnoteReference w:id="465"/>
      </w:r>
      <w:r w:rsidRPr="00003391">
        <w:rPr>
          <w:rFonts w:ascii="Georgia" w:hAnsi="Georgia"/>
        </w:rPr>
        <w:t xml:space="preserve"> Through IPLD, IP data stored on different blockchains can reference the existence of related IP data on other blockchains.</w:t>
      </w:r>
      <w:r w:rsidRPr="00003391">
        <w:rPr>
          <w:rFonts w:ascii="Georgia" w:hAnsi="Georgia"/>
          <w:vertAlign w:val="superscript"/>
        </w:rPr>
        <w:footnoteReference w:id="466"/>
      </w:r>
    </w:p>
    <w:p w14:paraId="07272062" w14:textId="77777777" w:rsidR="00242758" w:rsidRPr="00003391" w:rsidRDefault="00242758">
      <w:pPr>
        <w:rPr>
          <w:rFonts w:ascii="Georgia" w:hAnsi="Georgia"/>
        </w:rPr>
      </w:pPr>
    </w:p>
    <w:p w14:paraId="03121058" w14:textId="7C4F889E" w:rsidR="00242758" w:rsidRPr="00003391" w:rsidRDefault="00701AC2">
      <w:pPr>
        <w:rPr>
          <w:rFonts w:ascii="Georgia" w:hAnsi="Georgia"/>
        </w:rPr>
      </w:pPr>
      <w:r w:rsidRPr="00003391">
        <w:rPr>
          <w:rFonts w:ascii="Georgia" w:hAnsi="Georgia"/>
        </w:rPr>
        <w:t>ILP is an open source protocol</w:t>
      </w:r>
      <w:r w:rsidR="00DB1E5E" w:rsidRPr="00003391">
        <w:rPr>
          <w:rFonts w:ascii="Georgia" w:hAnsi="Georgia"/>
        </w:rPr>
        <w:t xml:space="preserve"> being </w:t>
      </w:r>
      <w:r w:rsidR="008004F9" w:rsidRPr="00003391">
        <w:rPr>
          <w:rFonts w:ascii="Georgia" w:hAnsi="Georgia"/>
        </w:rPr>
        <w:t>developed in</w:t>
      </w:r>
      <w:r w:rsidRPr="00003391">
        <w:rPr>
          <w:rFonts w:ascii="Georgia" w:hAnsi="Georgia"/>
        </w:rPr>
        <w:t xml:space="preserve"> a W3C Community Group “for sending payments across different ledgers” over the web.</w:t>
      </w:r>
      <w:r w:rsidRPr="00003391">
        <w:rPr>
          <w:rFonts w:ascii="Georgia" w:hAnsi="Georgia"/>
          <w:vertAlign w:val="superscript"/>
        </w:rPr>
        <w:footnoteReference w:id="467"/>
      </w:r>
      <w:r w:rsidRPr="00003391">
        <w:rPr>
          <w:rFonts w:ascii="Georgia" w:hAnsi="Georgia"/>
        </w:rPr>
        <w:t xml:space="preserve"> COALA-IP may use ILP to conduct IP licensing transactions on multiple blockchains.</w:t>
      </w:r>
      <w:r w:rsidRPr="00003391">
        <w:rPr>
          <w:rFonts w:ascii="Georgia" w:hAnsi="Georgia"/>
          <w:vertAlign w:val="superscript"/>
        </w:rPr>
        <w:footnoteReference w:id="468"/>
      </w:r>
    </w:p>
    <w:p w14:paraId="37C8B27F" w14:textId="77777777" w:rsidR="00242758" w:rsidRPr="00003391" w:rsidRDefault="00242758">
      <w:pPr>
        <w:rPr>
          <w:rFonts w:ascii="Georgia" w:hAnsi="Georgia"/>
        </w:rPr>
      </w:pPr>
    </w:p>
    <w:p w14:paraId="79A51B45" w14:textId="77777777" w:rsidR="00242758" w:rsidRPr="00003391" w:rsidRDefault="00242758">
      <w:pPr>
        <w:rPr>
          <w:rFonts w:ascii="Georgia" w:hAnsi="Georgia"/>
        </w:rPr>
      </w:pPr>
      <w:bookmarkStart w:id="26" w:name="_wperge3pbya0" w:colFirst="0" w:colLast="0"/>
      <w:bookmarkEnd w:id="26"/>
    </w:p>
    <w:p w14:paraId="49E953BB" w14:textId="1C3A3DBB" w:rsidR="00242758" w:rsidRPr="00003391" w:rsidRDefault="00A1375A" w:rsidP="00A7584E">
      <w:pPr>
        <w:pStyle w:val="Heading3"/>
        <w:rPr>
          <w:rFonts w:ascii="Georgia" w:hAnsi="Georgia"/>
          <w:color w:val="auto"/>
          <w:u w:val="single"/>
        </w:rPr>
      </w:pPr>
      <w:bookmarkStart w:id="27" w:name="_wf8nwj6x2zhr" w:colFirst="0" w:colLast="0"/>
      <w:bookmarkStart w:id="28" w:name="_Toc22305952"/>
      <w:bookmarkEnd w:id="27"/>
      <w:r w:rsidRPr="00003391">
        <w:rPr>
          <w:rFonts w:ascii="Georgia" w:hAnsi="Georgia"/>
          <w:color w:val="auto"/>
        </w:rPr>
        <w:t>2.</w:t>
      </w:r>
      <w:r w:rsidR="00F6147F" w:rsidRPr="00003391">
        <w:rPr>
          <w:rFonts w:ascii="Georgia" w:hAnsi="Georgia"/>
          <w:color w:val="auto"/>
        </w:rPr>
        <w:t>8</w:t>
      </w:r>
      <w:r w:rsidRPr="00003391">
        <w:rPr>
          <w:rFonts w:ascii="Georgia" w:hAnsi="Georgia"/>
          <w:color w:val="auto"/>
        </w:rPr>
        <w:t>.</w:t>
      </w:r>
      <w:r w:rsidR="00F51EB0" w:rsidRPr="00003391">
        <w:rPr>
          <w:rFonts w:ascii="Georgia" w:hAnsi="Georgia"/>
          <w:color w:val="auto"/>
        </w:rPr>
        <w:t>4</w:t>
      </w:r>
      <w:r w:rsidR="00F6147F" w:rsidRPr="00003391">
        <w:rPr>
          <w:rFonts w:ascii="Georgia" w:hAnsi="Georgia"/>
          <w:color w:val="auto"/>
        </w:rPr>
        <w:t>.</w:t>
      </w:r>
      <w:r w:rsidRPr="00003391">
        <w:rPr>
          <w:rFonts w:ascii="Georgia" w:hAnsi="Georgia"/>
          <w:color w:val="auto"/>
        </w:rPr>
        <w:t xml:space="preserve"> </w:t>
      </w:r>
      <w:r w:rsidRPr="00003391">
        <w:rPr>
          <w:rFonts w:ascii="Georgia" w:hAnsi="Georgia"/>
          <w:color w:val="auto"/>
          <w:u w:val="single"/>
        </w:rPr>
        <w:t>Ricardian Contract</w:t>
      </w:r>
      <w:r w:rsidR="009D6B4B" w:rsidRPr="00003391">
        <w:rPr>
          <w:rFonts w:ascii="Georgia" w:hAnsi="Georgia"/>
          <w:color w:val="auto"/>
          <w:u w:val="single"/>
        </w:rPr>
        <w:t xml:space="preserve"> Automation</w:t>
      </w:r>
      <w:r w:rsidR="009233E4" w:rsidRPr="00003391">
        <w:rPr>
          <w:rFonts w:ascii="Georgia" w:hAnsi="Georgia"/>
          <w:color w:val="auto"/>
          <w:u w:val="single"/>
        </w:rPr>
        <w:t xml:space="preserve"> Approach</w:t>
      </w:r>
      <w:bookmarkEnd w:id="28"/>
    </w:p>
    <w:p w14:paraId="173E15D6" w14:textId="77777777" w:rsidR="00242758" w:rsidRPr="00003391" w:rsidRDefault="00242758">
      <w:pPr>
        <w:ind w:firstLine="720"/>
        <w:rPr>
          <w:rFonts w:ascii="Georgia" w:hAnsi="Georgia"/>
        </w:rPr>
      </w:pPr>
    </w:p>
    <w:p w14:paraId="478FCE69" w14:textId="77777777" w:rsidR="006259AB" w:rsidRPr="00003391" w:rsidRDefault="006259AB" w:rsidP="006259AB">
      <w:pPr>
        <w:autoSpaceDE w:val="0"/>
        <w:autoSpaceDN w:val="0"/>
        <w:adjustRightInd w:val="0"/>
        <w:spacing w:line="240" w:lineRule="auto"/>
        <w:ind w:firstLine="720"/>
        <w:rPr>
          <w:rFonts w:ascii="Georgia" w:hAnsi="Georgia"/>
          <w:lang w:val="en-US"/>
        </w:rPr>
      </w:pPr>
      <w:r w:rsidRPr="00003391">
        <w:rPr>
          <w:rFonts w:ascii="Georgia" w:hAnsi="Georgia"/>
        </w:rPr>
        <w:t xml:space="preserve">Usman W. Chohan in </w:t>
      </w:r>
      <w:r w:rsidRPr="00003391">
        <w:rPr>
          <w:rFonts w:ascii="Georgia" w:hAnsi="Georgia"/>
          <w:i/>
          <w:iCs/>
        </w:rPr>
        <w:t>What Is a Ricardian Contract?</w:t>
      </w:r>
      <w:r w:rsidRPr="00003391">
        <w:rPr>
          <w:rFonts w:ascii="Georgia" w:hAnsi="Georgia"/>
        </w:rPr>
        <w:t>, discussed how recent technological innovations have made Ricardian Contracts viable and considered their wider implementations and uses given their benefits.</w:t>
      </w:r>
      <w:r w:rsidRPr="00003391">
        <w:rPr>
          <w:rStyle w:val="FootnoteReference"/>
          <w:rFonts w:ascii="Georgia" w:hAnsi="Georgia"/>
        </w:rPr>
        <w:footnoteReference w:id="469"/>
      </w:r>
      <w:r w:rsidRPr="00003391">
        <w:rPr>
          <w:rFonts w:ascii="Georgia" w:hAnsi="Georgia"/>
        </w:rPr>
        <w:t xml:space="preserve"> Chohan defines a Ricardian contract as a “</w:t>
      </w:r>
      <w:r w:rsidRPr="00003391">
        <w:rPr>
          <w:rFonts w:ascii="Georgia" w:hAnsi="Georgia"/>
          <w:lang w:val="en-US"/>
        </w:rPr>
        <w:t>method of expressing, encoding, and executing a contractual document through software, which means that it represents the recording of documents as contractually lawful, and then securely linking them to other ambits/systems, such as of accounting, for the contract to serve as an issuance of value.”</w:t>
      </w:r>
      <w:r w:rsidRPr="00003391">
        <w:rPr>
          <w:rStyle w:val="FootnoteReference"/>
          <w:rFonts w:ascii="Georgia" w:hAnsi="Georgia"/>
          <w:lang w:val="en-US"/>
        </w:rPr>
        <w:footnoteReference w:id="470"/>
      </w:r>
      <w:r w:rsidRPr="00003391">
        <w:rPr>
          <w:rFonts w:ascii="Georgia" w:hAnsi="Georgia"/>
          <w:lang w:val="en-US"/>
        </w:rPr>
        <w:t xml:space="preserve"> Ricardian contracts have three primary advantages: “[1] robust, [2] </w:t>
      </w:r>
      <w:r w:rsidRPr="00003391">
        <w:rPr>
          <w:rFonts w:ascii="Georgia" w:hAnsi="Georgia"/>
          <w:lang w:val="en-US"/>
        </w:rPr>
        <w:lastRenderedPageBreak/>
        <w:t>transparent, and [3] efficient.”</w:t>
      </w:r>
      <w:r w:rsidRPr="00003391">
        <w:rPr>
          <w:rStyle w:val="FootnoteReference"/>
          <w:rFonts w:ascii="Georgia" w:hAnsi="Georgia"/>
          <w:lang w:val="en-US"/>
        </w:rPr>
        <w:footnoteReference w:id="471"/>
      </w:r>
      <w:r w:rsidRPr="00003391">
        <w:rPr>
          <w:rFonts w:ascii="Georgia" w:hAnsi="Georgia"/>
          <w:lang w:val="en-US"/>
        </w:rPr>
        <w:t xml:space="preserve"> Ricardian contracts are robust because they utilize cryptographic hashes.</w:t>
      </w:r>
      <w:r w:rsidRPr="00003391">
        <w:rPr>
          <w:rStyle w:val="FootnoteReference"/>
          <w:rFonts w:ascii="Georgia" w:hAnsi="Georgia"/>
          <w:lang w:val="en-US"/>
        </w:rPr>
        <w:footnoteReference w:id="472"/>
      </w:r>
      <w:r w:rsidRPr="00003391">
        <w:rPr>
          <w:rFonts w:ascii="Georgia" w:hAnsi="Georgia"/>
          <w:lang w:val="en-US"/>
        </w:rPr>
        <w:t xml:space="preserve"> Ricardian contracts are transparent because the legal prose is human-readable.</w:t>
      </w:r>
      <w:r w:rsidRPr="00003391">
        <w:rPr>
          <w:rStyle w:val="FootnoteReference"/>
          <w:rFonts w:ascii="Georgia" w:hAnsi="Georgia"/>
          <w:lang w:val="en-US"/>
        </w:rPr>
        <w:footnoteReference w:id="473"/>
      </w:r>
      <w:r w:rsidRPr="00003391">
        <w:rPr>
          <w:rFonts w:ascii="Georgia" w:hAnsi="Georgia"/>
          <w:lang w:val="en-US"/>
        </w:rPr>
        <w:t xml:space="preserve"> Ricardian contracts are efficient because the markup language extracts essential information as machine-readable tags.</w:t>
      </w:r>
      <w:r w:rsidRPr="00003391">
        <w:rPr>
          <w:rStyle w:val="FootnoteReference"/>
          <w:rFonts w:ascii="Georgia" w:hAnsi="Georgia"/>
          <w:lang w:val="en-US"/>
        </w:rPr>
        <w:footnoteReference w:id="474"/>
      </w:r>
      <w:r w:rsidRPr="00003391">
        <w:rPr>
          <w:rFonts w:ascii="Georgia" w:hAnsi="Georgia"/>
          <w:lang w:val="en-US"/>
        </w:rPr>
        <w:t xml:space="preserve"> Chohan describes the advantages of Ricardian contracts from a legal perspective and a computing perspective.</w:t>
      </w:r>
      <w:r w:rsidRPr="00003391">
        <w:rPr>
          <w:rStyle w:val="FootnoteReference"/>
          <w:rFonts w:ascii="Georgia" w:hAnsi="Georgia"/>
          <w:lang w:val="en-US"/>
        </w:rPr>
        <w:footnoteReference w:id="475"/>
      </w:r>
    </w:p>
    <w:p w14:paraId="72EE7100" w14:textId="77777777" w:rsidR="006259AB" w:rsidRPr="00003391" w:rsidRDefault="006259AB" w:rsidP="006259AB">
      <w:pPr>
        <w:rPr>
          <w:rFonts w:ascii="Georgia" w:hAnsi="Georgia"/>
        </w:rPr>
      </w:pPr>
    </w:p>
    <w:p w14:paraId="40720B8E" w14:textId="77777777" w:rsidR="006259AB" w:rsidRPr="00003391" w:rsidRDefault="006259AB" w:rsidP="006259AB">
      <w:pPr>
        <w:autoSpaceDE w:val="0"/>
        <w:autoSpaceDN w:val="0"/>
        <w:adjustRightInd w:val="0"/>
        <w:spacing w:line="240" w:lineRule="auto"/>
        <w:rPr>
          <w:rFonts w:ascii="Georgia" w:hAnsi="Georgia"/>
          <w:lang w:val="en-US"/>
        </w:rPr>
      </w:pPr>
      <w:r w:rsidRPr="00003391">
        <w:rPr>
          <w:rFonts w:ascii="Georgia" w:hAnsi="Georgia"/>
        </w:rPr>
        <w:t xml:space="preserve">From a legal perspective, the markup language “leads to </w:t>
      </w:r>
      <w:r w:rsidRPr="00003391">
        <w:rPr>
          <w:rFonts w:ascii="Georgia" w:hAnsi="Georgia"/>
          <w:lang w:val="en-US"/>
        </w:rPr>
        <w:t>reduced transaction costs, faster dispute resolution, better contract enforcement and enhanced transparency.”</w:t>
      </w:r>
      <w:r w:rsidRPr="00003391">
        <w:rPr>
          <w:rStyle w:val="FootnoteReference"/>
          <w:rFonts w:ascii="Georgia" w:hAnsi="Georgia"/>
          <w:lang w:val="en-US"/>
        </w:rPr>
        <w:footnoteReference w:id="476"/>
      </w:r>
      <w:r w:rsidRPr="00003391">
        <w:rPr>
          <w:rFonts w:ascii="Georgia" w:hAnsi="Georgia"/>
          <w:lang w:val="en-US"/>
        </w:rPr>
        <w:t xml:space="preserve"> From a computing perspective, “the software design pattern [] digitizes documents … without losing any of the richness of the contracting tradition.”</w:t>
      </w:r>
      <w:r w:rsidRPr="00003391">
        <w:rPr>
          <w:rStyle w:val="FootnoteReference"/>
          <w:rFonts w:ascii="Georgia" w:hAnsi="Georgia"/>
          <w:lang w:val="en-US"/>
        </w:rPr>
        <w:footnoteReference w:id="477"/>
      </w:r>
    </w:p>
    <w:p w14:paraId="7232187B" w14:textId="77777777" w:rsidR="006259AB" w:rsidRPr="00003391" w:rsidRDefault="006259AB" w:rsidP="006259AB">
      <w:pPr>
        <w:autoSpaceDE w:val="0"/>
        <w:autoSpaceDN w:val="0"/>
        <w:adjustRightInd w:val="0"/>
        <w:spacing w:line="240" w:lineRule="auto"/>
        <w:rPr>
          <w:rFonts w:ascii="Georgia" w:hAnsi="Georgia"/>
          <w:lang w:val="en-US"/>
        </w:rPr>
      </w:pPr>
    </w:p>
    <w:p w14:paraId="06E214FB" w14:textId="77777777" w:rsidR="006259AB" w:rsidRPr="00003391" w:rsidRDefault="006259AB" w:rsidP="006259AB">
      <w:pPr>
        <w:autoSpaceDE w:val="0"/>
        <w:autoSpaceDN w:val="0"/>
        <w:adjustRightInd w:val="0"/>
        <w:spacing w:line="240" w:lineRule="auto"/>
        <w:rPr>
          <w:rFonts w:ascii="Georgia" w:hAnsi="Georgia"/>
          <w:lang w:val="en-US"/>
        </w:rPr>
      </w:pPr>
      <w:r w:rsidRPr="00003391">
        <w:rPr>
          <w:rFonts w:ascii="Georgia" w:hAnsi="Georgia"/>
          <w:lang w:val="en-US"/>
        </w:rPr>
        <w:t>An additional benefit for both perspectives is that cryptographic hash functions mitigate against fraud because there is a cryptographic hash function that refers to the agreement, and the parties both sign the agreement with a cryptographic signature (similar to signing a transaction with a private key in a cryptocurrency transaction).</w:t>
      </w:r>
      <w:r w:rsidRPr="00003391">
        <w:rPr>
          <w:rStyle w:val="FootnoteReference"/>
          <w:rFonts w:ascii="Georgia" w:hAnsi="Georgia"/>
          <w:lang w:val="en-US"/>
        </w:rPr>
        <w:footnoteReference w:id="478"/>
      </w:r>
    </w:p>
    <w:p w14:paraId="2A4BA30C" w14:textId="77777777" w:rsidR="006259AB" w:rsidRPr="00003391" w:rsidRDefault="006259AB" w:rsidP="006259AB">
      <w:pPr>
        <w:autoSpaceDE w:val="0"/>
        <w:autoSpaceDN w:val="0"/>
        <w:adjustRightInd w:val="0"/>
        <w:spacing w:line="240" w:lineRule="auto"/>
        <w:rPr>
          <w:rFonts w:ascii="Georgia" w:hAnsi="Georgia"/>
          <w:lang w:val="en-US"/>
        </w:rPr>
      </w:pPr>
    </w:p>
    <w:p w14:paraId="32BAD03D" w14:textId="77777777" w:rsidR="006259AB" w:rsidRPr="00003391" w:rsidRDefault="006259AB" w:rsidP="006259AB">
      <w:pPr>
        <w:rPr>
          <w:rFonts w:ascii="Georgia" w:hAnsi="Georgia"/>
        </w:rPr>
      </w:pPr>
      <w:r w:rsidRPr="00003391">
        <w:rPr>
          <w:rFonts w:ascii="Georgia" w:hAnsi="Georgia"/>
        </w:rPr>
        <w:t>Chohan describes the four components of a Ricardian contract as follows:</w:t>
      </w:r>
    </w:p>
    <w:p w14:paraId="43D37593" w14:textId="77777777" w:rsidR="006259AB" w:rsidRPr="00003391" w:rsidRDefault="006259AB" w:rsidP="006259AB">
      <w:pPr>
        <w:rPr>
          <w:rFonts w:ascii="Georgia" w:hAnsi="Georgia"/>
        </w:rPr>
      </w:pPr>
    </w:p>
    <w:p w14:paraId="225251D6" w14:textId="77777777" w:rsidR="006259AB" w:rsidRPr="00003391" w:rsidRDefault="006259AB" w:rsidP="006259AB">
      <w:pPr>
        <w:pStyle w:val="ListParagraph"/>
        <w:numPr>
          <w:ilvl w:val="0"/>
          <w:numId w:val="86"/>
        </w:numPr>
        <w:rPr>
          <w:rFonts w:ascii="Georgia" w:hAnsi="Georgia"/>
        </w:rPr>
      </w:pPr>
      <w:r w:rsidRPr="00003391">
        <w:rPr>
          <w:rFonts w:ascii="Georgia" w:hAnsi="Georgia"/>
          <w:lang w:val="en-US"/>
        </w:rPr>
        <w:t>“a contract is offered by an issuer to contract holders”;</w:t>
      </w:r>
    </w:p>
    <w:p w14:paraId="4B1A3284" w14:textId="77777777" w:rsidR="006259AB" w:rsidRPr="00003391" w:rsidRDefault="006259AB" w:rsidP="006259AB">
      <w:pPr>
        <w:pStyle w:val="ListParagraph"/>
        <w:numPr>
          <w:ilvl w:val="0"/>
          <w:numId w:val="86"/>
        </w:numPr>
        <w:autoSpaceDE w:val="0"/>
        <w:autoSpaceDN w:val="0"/>
        <w:adjustRightInd w:val="0"/>
        <w:spacing w:line="240" w:lineRule="auto"/>
        <w:rPr>
          <w:rFonts w:ascii="Georgia" w:hAnsi="Georgia"/>
          <w:lang w:val="en-US"/>
        </w:rPr>
      </w:pPr>
      <w:r w:rsidRPr="00003391">
        <w:rPr>
          <w:rFonts w:ascii="Georgia" w:hAnsi="Georgia"/>
          <w:lang w:val="en-US"/>
        </w:rPr>
        <w:t>“[</w:t>
      </w:r>
      <w:proofErr w:type="spellStart"/>
      <w:r w:rsidRPr="00003391">
        <w:rPr>
          <w:rFonts w:ascii="Georgia" w:hAnsi="Georgia"/>
          <w:lang w:val="en-US"/>
        </w:rPr>
        <w:t>i</w:t>
      </w:r>
      <w:proofErr w:type="spellEnd"/>
      <w:r w:rsidRPr="00003391">
        <w:rPr>
          <w:rFonts w:ascii="Georgia" w:hAnsi="Georgia"/>
          <w:lang w:val="en-US"/>
        </w:rPr>
        <w:t>]t is held for a valuable right by holders and managed by the issuer”;</w:t>
      </w:r>
    </w:p>
    <w:p w14:paraId="4710DF80" w14:textId="77777777" w:rsidR="006259AB" w:rsidRPr="00003391" w:rsidRDefault="006259AB" w:rsidP="006259AB">
      <w:pPr>
        <w:pStyle w:val="ListParagraph"/>
        <w:numPr>
          <w:ilvl w:val="0"/>
          <w:numId w:val="86"/>
        </w:numPr>
        <w:autoSpaceDE w:val="0"/>
        <w:autoSpaceDN w:val="0"/>
        <w:adjustRightInd w:val="0"/>
        <w:spacing w:line="240" w:lineRule="auto"/>
        <w:rPr>
          <w:rFonts w:ascii="Georgia" w:hAnsi="Georgia"/>
          <w:lang w:val="en-US"/>
        </w:rPr>
      </w:pPr>
      <w:r w:rsidRPr="00003391">
        <w:rPr>
          <w:rFonts w:ascii="Georgia" w:hAnsi="Georgia"/>
          <w:lang w:val="en-US"/>
        </w:rPr>
        <w:t>“[</w:t>
      </w:r>
      <w:proofErr w:type="spellStart"/>
      <w:r w:rsidRPr="00003391">
        <w:rPr>
          <w:rFonts w:ascii="Georgia" w:hAnsi="Georgia"/>
          <w:lang w:val="en-US"/>
        </w:rPr>
        <w:t>i</w:t>
      </w:r>
      <w:proofErr w:type="spellEnd"/>
      <w:r w:rsidRPr="00003391">
        <w:rPr>
          <w:rFonts w:ascii="Georgia" w:hAnsi="Georgia"/>
          <w:lang w:val="en-US"/>
        </w:rPr>
        <w:t>]t is easily readable on paper and by programs”; and</w:t>
      </w:r>
    </w:p>
    <w:p w14:paraId="6D5AFA67" w14:textId="77777777" w:rsidR="006259AB" w:rsidRPr="00003391" w:rsidRDefault="006259AB" w:rsidP="006259AB">
      <w:pPr>
        <w:pStyle w:val="ListParagraph"/>
        <w:numPr>
          <w:ilvl w:val="0"/>
          <w:numId w:val="86"/>
        </w:numPr>
        <w:autoSpaceDE w:val="0"/>
        <w:autoSpaceDN w:val="0"/>
        <w:adjustRightInd w:val="0"/>
        <w:spacing w:line="240" w:lineRule="auto"/>
        <w:rPr>
          <w:rFonts w:ascii="Georgia" w:hAnsi="Georgia"/>
          <w:lang w:val="en-US"/>
        </w:rPr>
      </w:pPr>
      <w:r w:rsidRPr="00003391">
        <w:rPr>
          <w:rFonts w:ascii="Georgia" w:hAnsi="Georgia"/>
          <w:lang w:val="en-US"/>
        </w:rPr>
        <w:t>“[</w:t>
      </w:r>
      <w:proofErr w:type="spellStart"/>
      <w:r w:rsidRPr="00003391">
        <w:rPr>
          <w:rFonts w:ascii="Georgia" w:hAnsi="Georgia"/>
          <w:lang w:val="en-US"/>
        </w:rPr>
        <w:t>i</w:t>
      </w:r>
      <w:proofErr w:type="spellEnd"/>
      <w:r w:rsidRPr="00003391">
        <w:rPr>
          <w:rFonts w:ascii="Georgia" w:hAnsi="Georgia"/>
          <w:lang w:val="en-US"/>
        </w:rPr>
        <w:t>]t is digitally signed, carrying the keys and server information, and is allied with a unique, secure identifier.”</w:t>
      </w:r>
      <w:r w:rsidRPr="00003391">
        <w:rPr>
          <w:rStyle w:val="FootnoteReference"/>
          <w:rFonts w:ascii="Georgia" w:hAnsi="Georgia"/>
          <w:lang w:val="en-US"/>
        </w:rPr>
        <w:footnoteReference w:id="479"/>
      </w:r>
    </w:p>
    <w:p w14:paraId="56453781" w14:textId="77777777" w:rsidR="006259AB" w:rsidRPr="00003391" w:rsidRDefault="006259AB" w:rsidP="006259AB">
      <w:pPr>
        <w:rPr>
          <w:rFonts w:ascii="Georgia" w:hAnsi="Georgia"/>
        </w:rPr>
      </w:pPr>
    </w:p>
    <w:p w14:paraId="386F33E5" w14:textId="77777777" w:rsidR="006259AB" w:rsidRPr="00003391" w:rsidRDefault="006259AB" w:rsidP="006259AB">
      <w:pPr>
        <w:rPr>
          <w:rFonts w:ascii="Georgia" w:hAnsi="Georgia"/>
        </w:rPr>
      </w:pPr>
      <w:r w:rsidRPr="00003391">
        <w:rPr>
          <w:rFonts w:ascii="Georgia" w:hAnsi="Georgia"/>
        </w:rPr>
        <w:t>Chohan describes the characteristics of a Ricardian contract as follows:</w:t>
      </w:r>
    </w:p>
    <w:p w14:paraId="1D269E7A" w14:textId="77777777" w:rsidR="006259AB" w:rsidRPr="00003391" w:rsidRDefault="006259AB" w:rsidP="006259AB">
      <w:pPr>
        <w:rPr>
          <w:rFonts w:ascii="Georgia" w:hAnsi="Georgia"/>
        </w:rPr>
      </w:pPr>
    </w:p>
    <w:p w14:paraId="6D9A7054" w14:textId="77777777" w:rsidR="006259AB" w:rsidRPr="00003391" w:rsidRDefault="006259AB" w:rsidP="006259AB">
      <w:pPr>
        <w:pStyle w:val="ListParagraph"/>
        <w:numPr>
          <w:ilvl w:val="0"/>
          <w:numId w:val="81"/>
        </w:numPr>
        <w:rPr>
          <w:rFonts w:ascii="Georgia" w:hAnsi="Georgia"/>
        </w:rPr>
      </w:pPr>
      <w:r w:rsidRPr="00003391">
        <w:rPr>
          <w:rFonts w:ascii="Georgia" w:hAnsi="Georgia"/>
        </w:rPr>
        <w:t>“</w:t>
      </w:r>
      <w:proofErr w:type="spellStart"/>
      <w:r w:rsidRPr="00003391">
        <w:rPr>
          <w:rFonts w:ascii="Georgia" w:hAnsi="Georgia"/>
        </w:rPr>
        <w:t>dislocalization</w:t>
      </w:r>
      <w:proofErr w:type="spellEnd"/>
      <w:r w:rsidRPr="00003391">
        <w:rPr>
          <w:rFonts w:ascii="Georgia" w:hAnsi="Georgia"/>
        </w:rPr>
        <w:t xml:space="preserve"> of parties across time and domain,”;</w:t>
      </w:r>
    </w:p>
    <w:p w14:paraId="58D447B1" w14:textId="77777777" w:rsidR="006259AB" w:rsidRPr="00003391" w:rsidRDefault="006259AB" w:rsidP="006259AB">
      <w:pPr>
        <w:pStyle w:val="ListParagraph"/>
        <w:numPr>
          <w:ilvl w:val="0"/>
          <w:numId w:val="81"/>
        </w:numPr>
        <w:rPr>
          <w:rFonts w:ascii="Georgia" w:hAnsi="Georgia"/>
        </w:rPr>
      </w:pPr>
      <w:r w:rsidRPr="00003391">
        <w:rPr>
          <w:rFonts w:ascii="Georgia" w:hAnsi="Georgia"/>
        </w:rPr>
        <w:t>cryptographic hashes to bind the parties for “legal and accounting aspects”;</w:t>
      </w:r>
    </w:p>
    <w:p w14:paraId="62CF30D5" w14:textId="77777777" w:rsidR="006259AB" w:rsidRPr="00003391" w:rsidRDefault="006259AB" w:rsidP="006259AB">
      <w:pPr>
        <w:pStyle w:val="ListParagraph"/>
        <w:numPr>
          <w:ilvl w:val="0"/>
          <w:numId w:val="81"/>
        </w:numPr>
        <w:rPr>
          <w:rFonts w:ascii="Georgia" w:hAnsi="Georgia"/>
        </w:rPr>
      </w:pPr>
      <w:r w:rsidRPr="00003391">
        <w:rPr>
          <w:rFonts w:ascii="Georgia" w:hAnsi="Georgia"/>
        </w:rPr>
        <w:t>each subsequent transaction references the hash of the Ricardian contract;</w:t>
      </w:r>
    </w:p>
    <w:p w14:paraId="41914BEC" w14:textId="77777777" w:rsidR="006259AB" w:rsidRPr="00003391" w:rsidRDefault="006259AB" w:rsidP="006259AB">
      <w:pPr>
        <w:pStyle w:val="ListParagraph"/>
        <w:numPr>
          <w:ilvl w:val="0"/>
          <w:numId w:val="81"/>
        </w:numPr>
        <w:rPr>
          <w:rFonts w:ascii="Georgia" w:hAnsi="Georgia"/>
        </w:rPr>
      </w:pPr>
      <w:r w:rsidRPr="00003391">
        <w:rPr>
          <w:rFonts w:ascii="Georgia" w:hAnsi="Georgia"/>
        </w:rPr>
        <w:t>“operations of [] transactions and the issuance of the contract are cleanly separated”; and</w:t>
      </w:r>
    </w:p>
    <w:p w14:paraId="7E1A6FD4" w14:textId="77777777" w:rsidR="006259AB" w:rsidRPr="00003391" w:rsidRDefault="006259AB" w:rsidP="006259AB">
      <w:pPr>
        <w:pStyle w:val="ListParagraph"/>
        <w:numPr>
          <w:ilvl w:val="0"/>
          <w:numId w:val="81"/>
        </w:numPr>
        <w:rPr>
          <w:rFonts w:ascii="Georgia" w:hAnsi="Georgia"/>
        </w:rPr>
      </w:pPr>
      <w:r w:rsidRPr="00003391">
        <w:rPr>
          <w:rFonts w:ascii="Georgia" w:hAnsi="Georgia"/>
        </w:rPr>
        <w:lastRenderedPageBreak/>
        <w:t>agreements may be done in counterparts and/or in smaller sub-agreements that are combined to form one single agreement.</w:t>
      </w:r>
      <w:r w:rsidRPr="00003391">
        <w:rPr>
          <w:rStyle w:val="FootnoteReference"/>
          <w:rFonts w:ascii="Georgia" w:hAnsi="Georgia"/>
        </w:rPr>
        <w:footnoteReference w:id="480"/>
      </w:r>
    </w:p>
    <w:p w14:paraId="574102B6" w14:textId="77777777" w:rsidR="006259AB" w:rsidRPr="00003391" w:rsidRDefault="006259AB" w:rsidP="006259AB">
      <w:pPr>
        <w:rPr>
          <w:rFonts w:ascii="Georgia" w:hAnsi="Georgia"/>
        </w:rPr>
      </w:pPr>
    </w:p>
    <w:p w14:paraId="0EBA9985" w14:textId="17F0109A" w:rsidR="00242758" w:rsidRPr="00003391" w:rsidRDefault="006259AB" w:rsidP="006259AB">
      <w:pPr>
        <w:autoSpaceDE w:val="0"/>
        <w:autoSpaceDN w:val="0"/>
        <w:adjustRightInd w:val="0"/>
        <w:spacing w:line="240" w:lineRule="auto"/>
        <w:rPr>
          <w:rFonts w:ascii="Georgia" w:hAnsi="Georgia"/>
          <w:lang w:val="en-US"/>
        </w:rPr>
      </w:pPr>
      <w:r w:rsidRPr="00003391">
        <w:rPr>
          <w:rFonts w:ascii="Georgia" w:hAnsi="Georgia"/>
        </w:rPr>
        <w:t>Chohan reflects that the concept of Ricardian contracts is similar to the concept of smart contracts.</w:t>
      </w:r>
      <w:r w:rsidRPr="00003391">
        <w:rPr>
          <w:rStyle w:val="FootnoteReference"/>
          <w:rFonts w:ascii="Georgia" w:hAnsi="Georgia"/>
        </w:rPr>
        <w:footnoteReference w:id="481"/>
      </w:r>
      <w:r w:rsidRPr="00003391">
        <w:rPr>
          <w:rFonts w:ascii="Georgia" w:hAnsi="Georgia"/>
        </w:rPr>
        <w:t xml:space="preserve"> However, Chohan discusses that the difference between Ricardian contracts and smart contracts is that “</w:t>
      </w:r>
      <w:r w:rsidRPr="00003391">
        <w:rPr>
          <w:rFonts w:ascii="Georgia" w:hAnsi="Georgia"/>
          <w:lang w:val="en-US"/>
        </w:rPr>
        <w:t>smart contracts [relate] to the automated execution of already agreed contracts, while Ricardian contracts represent a design pattern that captures the intent of agreeing parties.”</w:t>
      </w:r>
      <w:r w:rsidRPr="00003391">
        <w:rPr>
          <w:rStyle w:val="FootnoteReference"/>
          <w:rFonts w:ascii="Georgia" w:hAnsi="Georgia"/>
          <w:lang w:val="en-US"/>
        </w:rPr>
        <w:footnoteReference w:id="482"/>
      </w:r>
      <w:r w:rsidRPr="00003391">
        <w:rPr>
          <w:rFonts w:ascii="Georgia" w:hAnsi="Georgia"/>
          <w:lang w:val="en-US"/>
        </w:rPr>
        <w:t xml:space="preserve"> Thus, this difference leads to the realization that “Ricardian contracts are a vehicle for [implementing] smart contracts.”</w:t>
      </w:r>
      <w:r w:rsidRPr="00003391">
        <w:rPr>
          <w:rStyle w:val="FootnoteReference"/>
          <w:rFonts w:ascii="Georgia" w:hAnsi="Georgia"/>
          <w:lang w:val="en-US"/>
        </w:rPr>
        <w:footnoteReference w:id="483"/>
      </w:r>
    </w:p>
    <w:p w14:paraId="27A02A81" w14:textId="6D6A80CD" w:rsidR="00242758" w:rsidRPr="00003391" w:rsidRDefault="00A1375A">
      <w:pPr>
        <w:pStyle w:val="Heading2"/>
        <w:ind w:firstLine="720"/>
        <w:rPr>
          <w:rFonts w:ascii="Georgia" w:hAnsi="Georgia"/>
          <w:u w:val="single"/>
        </w:rPr>
      </w:pPr>
      <w:bookmarkStart w:id="29" w:name="_l20xia4n5cmt" w:colFirst="0" w:colLast="0"/>
      <w:bookmarkStart w:id="30" w:name="_Toc22305953"/>
      <w:bookmarkEnd w:id="29"/>
      <w:r w:rsidRPr="00003391">
        <w:rPr>
          <w:rFonts w:ascii="Georgia" w:hAnsi="Georgia"/>
          <w:u w:val="single"/>
        </w:rPr>
        <w:t>2.</w:t>
      </w:r>
      <w:r w:rsidR="003448E6" w:rsidRPr="00003391">
        <w:rPr>
          <w:rFonts w:ascii="Georgia" w:hAnsi="Georgia"/>
          <w:u w:val="single"/>
        </w:rPr>
        <w:t>9</w:t>
      </w:r>
      <w:r w:rsidRPr="00003391">
        <w:rPr>
          <w:rFonts w:ascii="Georgia" w:hAnsi="Georgia"/>
          <w:u w:val="single"/>
        </w:rPr>
        <w:t xml:space="preserve">. </w:t>
      </w:r>
      <w:r w:rsidR="00B51326" w:rsidRPr="00003391">
        <w:rPr>
          <w:rFonts w:ascii="Georgia" w:hAnsi="Georgia"/>
          <w:u w:val="single"/>
        </w:rPr>
        <w:t>Value Web Perspective</w:t>
      </w:r>
      <w:bookmarkEnd w:id="30"/>
    </w:p>
    <w:p w14:paraId="468B70A1" w14:textId="6AFA9EB6" w:rsidR="00242758" w:rsidRPr="00003391" w:rsidRDefault="00242758">
      <w:pPr>
        <w:rPr>
          <w:rFonts w:ascii="Georgia" w:hAnsi="Georgia"/>
        </w:rPr>
      </w:pPr>
    </w:p>
    <w:p w14:paraId="5A511A1F" w14:textId="42BD43AC" w:rsidR="0038109E" w:rsidRPr="00003391" w:rsidRDefault="0038109E" w:rsidP="00A7584E">
      <w:pPr>
        <w:pStyle w:val="Heading3"/>
        <w:rPr>
          <w:rFonts w:ascii="Georgia" w:hAnsi="Georgia"/>
          <w:color w:val="auto"/>
        </w:rPr>
      </w:pPr>
      <w:bookmarkStart w:id="31" w:name="_Toc22305954"/>
      <w:r w:rsidRPr="00003391">
        <w:rPr>
          <w:rFonts w:ascii="Georgia" w:hAnsi="Georgia"/>
          <w:color w:val="auto"/>
        </w:rPr>
        <w:t>2.</w:t>
      </w:r>
      <w:r w:rsidR="003448E6" w:rsidRPr="00003391">
        <w:rPr>
          <w:rFonts w:ascii="Georgia" w:hAnsi="Georgia"/>
          <w:color w:val="auto"/>
        </w:rPr>
        <w:t>9</w:t>
      </w:r>
      <w:r w:rsidRPr="00003391">
        <w:rPr>
          <w:rFonts w:ascii="Georgia" w:hAnsi="Georgia"/>
          <w:color w:val="auto"/>
        </w:rPr>
        <w:t>.1. Music Industry Value Web</w:t>
      </w:r>
      <w:bookmarkEnd w:id="31"/>
    </w:p>
    <w:p w14:paraId="2BA7AAD3" w14:textId="77777777" w:rsidR="0038109E" w:rsidRPr="00003391" w:rsidRDefault="0038109E">
      <w:pPr>
        <w:rPr>
          <w:rFonts w:ascii="Georgia" w:hAnsi="Georgia"/>
        </w:rPr>
      </w:pPr>
    </w:p>
    <w:p w14:paraId="33A376EE" w14:textId="77777777" w:rsidR="0038109E" w:rsidRPr="00003391" w:rsidRDefault="00701AC2">
      <w:pPr>
        <w:rPr>
          <w:rFonts w:ascii="Georgia" w:hAnsi="Georgia"/>
        </w:rPr>
      </w:pPr>
      <w:r w:rsidRPr="00003391">
        <w:rPr>
          <w:rFonts w:ascii="Georgia" w:hAnsi="Georgia"/>
        </w:rPr>
        <w:tab/>
      </w:r>
    </w:p>
    <w:p w14:paraId="302A62CB" w14:textId="6BB49DDE" w:rsidR="00480F96" w:rsidRPr="00003391" w:rsidRDefault="00701AC2">
      <w:pPr>
        <w:rPr>
          <w:rFonts w:ascii="Georgia" w:hAnsi="Georgia"/>
        </w:rPr>
      </w:pPr>
      <w:r w:rsidRPr="00003391">
        <w:rPr>
          <w:rFonts w:ascii="Georgia" w:hAnsi="Georgia"/>
        </w:rPr>
        <w:t xml:space="preserve">Derek </w:t>
      </w:r>
      <w:proofErr w:type="spellStart"/>
      <w:r w:rsidRPr="00003391">
        <w:rPr>
          <w:rFonts w:ascii="Georgia" w:hAnsi="Georgia"/>
        </w:rPr>
        <w:t>Sellin</w:t>
      </w:r>
      <w:proofErr w:type="spellEnd"/>
      <w:r w:rsidRPr="00003391">
        <w:rPr>
          <w:rFonts w:ascii="Georgia" w:hAnsi="Georgia"/>
        </w:rPr>
        <w:t xml:space="preserve"> and Timo </w:t>
      </w:r>
      <w:proofErr w:type="spellStart"/>
      <w:r w:rsidRPr="00003391">
        <w:rPr>
          <w:rFonts w:ascii="Georgia" w:hAnsi="Georgia"/>
        </w:rPr>
        <w:t>Seppälä</w:t>
      </w:r>
      <w:proofErr w:type="spellEnd"/>
      <w:r w:rsidRPr="00003391">
        <w:rPr>
          <w:rFonts w:ascii="Georgia" w:hAnsi="Georgia"/>
          <w:sz w:val="20"/>
          <w:szCs w:val="20"/>
        </w:rPr>
        <w:t xml:space="preserve"> </w:t>
      </w:r>
      <w:r w:rsidR="00CA7DBF" w:rsidRPr="00003391">
        <w:rPr>
          <w:rFonts w:ascii="Georgia" w:hAnsi="Georgia"/>
        </w:rPr>
        <w:t xml:space="preserve">in </w:t>
      </w:r>
      <w:r w:rsidR="00CA7DBF" w:rsidRPr="00003391">
        <w:rPr>
          <w:rFonts w:ascii="Georgia" w:hAnsi="Georgia"/>
          <w:i/>
          <w:iCs/>
        </w:rPr>
        <w:t>Digital Music Industry – Background Synthesis</w:t>
      </w:r>
      <w:r w:rsidR="00CA7DBF" w:rsidRPr="00003391">
        <w:rPr>
          <w:rFonts w:ascii="Georgia" w:hAnsi="Georgia"/>
          <w:sz w:val="20"/>
          <w:szCs w:val="20"/>
        </w:rPr>
        <w:t xml:space="preserve"> </w:t>
      </w:r>
      <w:r w:rsidRPr="00003391">
        <w:rPr>
          <w:rFonts w:ascii="Georgia" w:hAnsi="Georgia"/>
        </w:rPr>
        <w:t>synthesized the current state of the music industry</w:t>
      </w:r>
      <w:r w:rsidR="00F23B7A" w:rsidRPr="00003391">
        <w:rPr>
          <w:rFonts w:ascii="Georgia" w:hAnsi="Georgia"/>
        </w:rPr>
        <w:t xml:space="preserve"> with</w:t>
      </w:r>
      <w:r w:rsidRPr="00003391">
        <w:rPr>
          <w:rFonts w:ascii="Georgia" w:hAnsi="Georgia"/>
        </w:rPr>
        <w:t xml:space="preserve"> the factors that have led to a lack of transparency and complexity in the industry.</w:t>
      </w:r>
      <w:r w:rsidRPr="00003391">
        <w:rPr>
          <w:rFonts w:ascii="Georgia" w:hAnsi="Georgia"/>
          <w:vertAlign w:val="superscript"/>
        </w:rPr>
        <w:footnoteReference w:id="484"/>
      </w:r>
      <w:r w:rsidRPr="00003391">
        <w:rPr>
          <w:rFonts w:ascii="Georgia" w:hAnsi="Georgia"/>
        </w:rPr>
        <w:t xml:space="preserve"> </w:t>
      </w:r>
    </w:p>
    <w:p w14:paraId="1D6FE98D" w14:textId="77777777" w:rsidR="00480F96" w:rsidRPr="00003391" w:rsidRDefault="00480F96">
      <w:pPr>
        <w:rPr>
          <w:rFonts w:ascii="Georgia" w:hAnsi="Georgia"/>
        </w:rPr>
      </w:pPr>
    </w:p>
    <w:p w14:paraId="3AA0BC25" w14:textId="45D00816" w:rsidR="0023146C" w:rsidRPr="00003391" w:rsidRDefault="00701AC2">
      <w:pPr>
        <w:rPr>
          <w:rFonts w:ascii="Georgia" w:hAnsi="Georgia"/>
        </w:rPr>
      </w:pPr>
      <w:proofErr w:type="spellStart"/>
      <w:r w:rsidRPr="00003391">
        <w:rPr>
          <w:rFonts w:ascii="Georgia" w:hAnsi="Georgia"/>
        </w:rPr>
        <w:t>Sellin</w:t>
      </w:r>
      <w:proofErr w:type="spellEnd"/>
      <w:r w:rsidRPr="00003391">
        <w:rPr>
          <w:rFonts w:ascii="Georgia" w:hAnsi="Georgia"/>
        </w:rPr>
        <w:t xml:space="preserve"> and </w:t>
      </w:r>
      <w:proofErr w:type="spellStart"/>
      <w:r w:rsidRPr="00003391">
        <w:rPr>
          <w:rFonts w:ascii="Georgia" w:hAnsi="Georgia"/>
        </w:rPr>
        <w:t>Seppälä</w:t>
      </w:r>
      <w:proofErr w:type="spellEnd"/>
      <w:r w:rsidRPr="00003391">
        <w:rPr>
          <w:rFonts w:ascii="Georgia" w:hAnsi="Georgia"/>
        </w:rPr>
        <w:t xml:space="preserve"> frame their synthesis </w:t>
      </w:r>
      <w:r w:rsidR="00F56DA2" w:rsidRPr="00003391">
        <w:rPr>
          <w:rFonts w:ascii="Georgia" w:hAnsi="Georgia"/>
        </w:rPr>
        <w:t xml:space="preserve">from the viewpoint of </w:t>
      </w:r>
      <w:r w:rsidR="007C19D3" w:rsidRPr="00003391">
        <w:rPr>
          <w:rFonts w:ascii="Georgia" w:hAnsi="Georgia"/>
        </w:rPr>
        <w:t>musicians</w:t>
      </w:r>
      <w:r w:rsidR="009843E0" w:rsidRPr="00003391">
        <w:rPr>
          <w:rFonts w:ascii="Georgia" w:hAnsi="Georgia"/>
        </w:rPr>
        <w:t>, a central stakeholder</w:t>
      </w:r>
      <w:r w:rsidR="00072777" w:rsidRPr="00003391">
        <w:rPr>
          <w:rFonts w:ascii="Georgia" w:hAnsi="Georgia"/>
        </w:rPr>
        <w:t xml:space="preserve"> that is concerned with inadequate royalt</w:t>
      </w:r>
      <w:r w:rsidR="000C401D" w:rsidRPr="00003391">
        <w:rPr>
          <w:rFonts w:ascii="Georgia" w:hAnsi="Georgia"/>
        </w:rPr>
        <w:t>y rates</w:t>
      </w:r>
      <w:r w:rsidR="00072777" w:rsidRPr="00003391">
        <w:rPr>
          <w:rFonts w:ascii="Georgia" w:hAnsi="Georgia"/>
        </w:rPr>
        <w:t xml:space="preserve"> </w:t>
      </w:r>
      <w:r w:rsidR="00952F92" w:rsidRPr="00003391">
        <w:rPr>
          <w:rFonts w:ascii="Georgia" w:hAnsi="Georgia"/>
        </w:rPr>
        <w:t xml:space="preserve">and a lack of transparency </w:t>
      </w:r>
      <w:r w:rsidR="000C401D" w:rsidRPr="00003391">
        <w:rPr>
          <w:rFonts w:ascii="Georgia" w:hAnsi="Georgia"/>
        </w:rPr>
        <w:t>from</w:t>
      </w:r>
      <w:r w:rsidR="00952F92" w:rsidRPr="00003391">
        <w:rPr>
          <w:rFonts w:ascii="Georgia" w:hAnsi="Georgia"/>
        </w:rPr>
        <w:t xml:space="preserve"> </w:t>
      </w:r>
      <w:r w:rsidR="00072777" w:rsidRPr="00003391">
        <w:rPr>
          <w:rFonts w:ascii="Georgia" w:hAnsi="Georgia"/>
        </w:rPr>
        <w:t>streamin</w:t>
      </w:r>
      <w:r w:rsidR="00952F92" w:rsidRPr="00003391">
        <w:rPr>
          <w:rFonts w:ascii="Georgia" w:hAnsi="Georgia"/>
        </w:rPr>
        <w:t xml:space="preserve">g services </w:t>
      </w:r>
      <w:r w:rsidR="000C401D" w:rsidRPr="00003391">
        <w:rPr>
          <w:rFonts w:ascii="Georgia" w:hAnsi="Georgia"/>
        </w:rPr>
        <w:t>as streaming services</w:t>
      </w:r>
      <w:r w:rsidR="00264E4B" w:rsidRPr="00003391">
        <w:rPr>
          <w:rFonts w:ascii="Georgia" w:hAnsi="Georgia"/>
        </w:rPr>
        <w:t xml:space="preserve"> have finally raised</w:t>
      </w:r>
      <w:r w:rsidR="00952F92" w:rsidRPr="00003391">
        <w:rPr>
          <w:rFonts w:ascii="Georgia" w:hAnsi="Georgia"/>
        </w:rPr>
        <w:t xml:space="preserve"> revenue for the digital music industry</w:t>
      </w:r>
      <w:r w:rsidR="00264E4B" w:rsidRPr="00003391">
        <w:rPr>
          <w:rFonts w:ascii="Georgia" w:hAnsi="Georgia"/>
        </w:rPr>
        <w:t xml:space="preserve"> for the first time since the 1990s</w:t>
      </w:r>
      <w:r w:rsidR="00F56DA2" w:rsidRPr="00003391">
        <w:rPr>
          <w:rFonts w:ascii="Georgia" w:hAnsi="Georgia"/>
        </w:rPr>
        <w:t>.</w:t>
      </w:r>
      <w:r w:rsidR="00F56DA2" w:rsidRPr="00003391">
        <w:rPr>
          <w:rStyle w:val="FootnoteReference"/>
          <w:rFonts w:ascii="Georgia" w:hAnsi="Georgia"/>
        </w:rPr>
        <w:footnoteReference w:id="485"/>
      </w:r>
      <w:r w:rsidR="00B1674A" w:rsidRPr="00003391">
        <w:rPr>
          <w:rFonts w:ascii="Georgia" w:hAnsi="Georgia"/>
        </w:rPr>
        <w:t xml:space="preserve"> </w:t>
      </w:r>
      <w:r w:rsidR="000D21A8" w:rsidRPr="00003391">
        <w:rPr>
          <w:rFonts w:ascii="Georgia" w:hAnsi="Georgia"/>
        </w:rPr>
        <w:t xml:space="preserve">The ire over royalties is very </w:t>
      </w:r>
      <w:r w:rsidR="00861102" w:rsidRPr="00003391">
        <w:rPr>
          <w:rFonts w:ascii="Georgia" w:hAnsi="Georgia"/>
        </w:rPr>
        <w:t xml:space="preserve">apparent for musicians, especially </w:t>
      </w:r>
      <w:r w:rsidR="006A6A9A" w:rsidRPr="00003391">
        <w:rPr>
          <w:rFonts w:ascii="Georgia" w:hAnsi="Georgia"/>
        </w:rPr>
        <w:t xml:space="preserve">for </w:t>
      </w:r>
      <w:r w:rsidR="00861102" w:rsidRPr="00003391">
        <w:rPr>
          <w:rFonts w:ascii="Georgia" w:hAnsi="Georgia"/>
        </w:rPr>
        <w:t>composers</w:t>
      </w:r>
      <w:r w:rsidR="006A6A9A" w:rsidRPr="00003391">
        <w:rPr>
          <w:rFonts w:ascii="Georgia" w:hAnsi="Georgia"/>
        </w:rPr>
        <w:t xml:space="preserve"> because musicians </w:t>
      </w:r>
      <w:r w:rsidR="00861102" w:rsidRPr="00003391">
        <w:rPr>
          <w:rFonts w:ascii="Georgia" w:hAnsi="Georgia"/>
        </w:rPr>
        <w:t xml:space="preserve">do not receive </w:t>
      </w:r>
      <w:r w:rsidR="000F6CC4" w:rsidRPr="00003391">
        <w:rPr>
          <w:rFonts w:ascii="Georgia" w:hAnsi="Georgia"/>
        </w:rPr>
        <w:t>royalties</w:t>
      </w:r>
      <w:r w:rsidR="00861102" w:rsidRPr="00003391">
        <w:rPr>
          <w:rFonts w:ascii="Georgia" w:hAnsi="Georgia"/>
        </w:rPr>
        <w:t xml:space="preserve"> until the end of the following year, or even late</w:t>
      </w:r>
      <w:r w:rsidR="003517FB" w:rsidRPr="00003391">
        <w:rPr>
          <w:rFonts w:ascii="Georgia" w:hAnsi="Georgia"/>
        </w:rPr>
        <w:t>r.</w:t>
      </w:r>
      <w:r w:rsidR="003517FB" w:rsidRPr="00003391">
        <w:rPr>
          <w:rFonts w:ascii="Georgia" w:hAnsi="Georgia"/>
          <w:vertAlign w:val="superscript"/>
        </w:rPr>
        <w:footnoteReference w:id="486"/>
      </w:r>
    </w:p>
    <w:p w14:paraId="7A60B8D2" w14:textId="6B9F4147" w:rsidR="00B1674A" w:rsidRPr="00003391" w:rsidRDefault="00B1674A">
      <w:pPr>
        <w:rPr>
          <w:rFonts w:ascii="Georgia" w:hAnsi="Georgia"/>
        </w:rPr>
      </w:pPr>
    </w:p>
    <w:p w14:paraId="521EAB8C" w14:textId="6B3B801D" w:rsidR="009843E0" w:rsidRPr="00003391" w:rsidRDefault="00B1674A" w:rsidP="009843E0">
      <w:pPr>
        <w:rPr>
          <w:rFonts w:ascii="Georgia" w:hAnsi="Georgia"/>
        </w:rPr>
      </w:pPr>
      <w:r w:rsidRPr="00003391">
        <w:rPr>
          <w:rFonts w:ascii="Georgia" w:hAnsi="Georgia"/>
        </w:rPr>
        <w:t xml:space="preserve">Other than delayed payment, there is also the issue of </w:t>
      </w:r>
      <w:r w:rsidRPr="00003391">
        <w:rPr>
          <w:rFonts w:ascii="Georgia" w:hAnsi="Georgia"/>
          <w:i/>
          <w:iCs/>
        </w:rPr>
        <w:t>black box royalties</w:t>
      </w:r>
      <w:r w:rsidRPr="00003391">
        <w:rPr>
          <w:rFonts w:ascii="Georgia" w:hAnsi="Georgia"/>
        </w:rPr>
        <w:t>, royalties held by entities on behalf of an unidentified rightsholder,</w:t>
      </w:r>
      <w:r w:rsidR="009843E0" w:rsidRPr="00003391">
        <w:rPr>
          <w:rFonts w:ascii="Georgia" w:hAnsi="Georgia"/>
        </w:rPr>
        <w:t xml:space="preserve"> that are “distributed arbitrarily, according to the market share of known rights holders.”</w:t>
      </w:r>
      <w:r w:rsidR="009843E0" w:rsidRPr="00003391">
        <w:rPr>
          <w:rFonts w:ascii="Georgia" w:hAnsi="Georgia"/>
          <w:vertAlign w:val="superscript"/>
        </w:rPr>
        <w:footnoteReference w:id="487"/>
      </w:r>
      <w:r w:rsidR="009843E0" w:rsidRPr="00003391">
        <w:rPr>
          <w:rFonts w:ascii="Georgia" w:hAnsi="Georgia"/>
        </w:rPr>
        <w:t xml:space="preserve"> </w:t>
      </w:r>
    </w:p>
    <w:p w14:paraId="57983DB3" w14:textId="4488E0A3" w:rsidR="00B1674A" w:rsidRPr="00003391" w:rsidRDefault="00B1674A">
      <w:pPr>
        <w:rPr>
          <w:rFonts w:ascii="Georgia" w:hAnsi="Georgia"/>
        </w:rPr>
      </w:pPr>
    </w:p>
    <w:p w14:paraId="227DD232" w14:textId="01E9C37E" w:rsidR="0023146C" w:rsidRPr="00003391" w:rsidRDefault="0023146C">
      <w:pPr>
        <w:rPr>
          <w:rFonts w:ascii="Georgia" w:hAnsi="Georgia"/>
        </w:rPr>
      </w:pPr>
    </w:p>
    <w:p w14:paraId="578A844F" w14:textId="77777777" w:rsidR="00242758" w:rsidRPr="00003391" w:rsidRDefault="00242758">
      <w:pPr>
        <w:rPr>
          <w:rFonts w:ascii="Georgia" w:hAnsi="Georgia"/>
        </w:rPr>
      </w:pPr>
    </w:p>
    <w:p w14:paraId="7802BEE9" w14:textId="119A1C1E" w:rsidR="00242758" w:rsidRPr="00003391" w:rsidRDefault="00701AC2">
      <w:pPr>
        <w:rPr>
          <w:rFonts w:ascii="Georgia" w:hAnsi="Georgia"/>
        </w:rPr>
      </w:pPr>
      <w:proofErr w:type="spellStart"/>
      <w:r w:rsidRPr="00003391">
        <w:rPr>
          <w:rFonts w:ascii="Georgia" w:hAnsi="Georgia"/>
        </w:rPr>
        <w:t>Sellin</w:t>
      </w:r>
      <w:proofErr w:type="spellEnd"/>
      <w:r w:rsidRPr="00003391">
        <w:rPr>
          <w:rFonts w:ascii="Georgia" w:hAnsi="Georgia"/>
        </w:rPr>
        <w:t xml:space="preserve"> and </w:t>
      </w:r>
      <w:proofErr w:type="spellStart"/>
      <w:r w:rsidRPr="00003391">
        <w:rPr>
          <w:rFonts w:ascii="Georgia" w:hAnsi="Georgia"/>
        </w:rPr>
        <w:t>Seppälä</w:t>
      </w:r>
      <w:proofErr w:type="spellEnd"/>
      <w:r w:rsidRPr="00003391">
        <w:rPr>
          <w:rFonts w:ascii="Georgia" w:hAnsi="Georgia"/>
        </w:rPr>
        <w:t xml:space="preserve"> articulated</w:t>
      </w:r>
      <w:r w:rsidR="00EB7374" w:rsidRPr="00003391">
        <w:rPr>
          <w:rFonts w:ascii="Georgia" w:hAnsi="Georgia"/>
        </w:rPr>
        <w:t xml:space="preserve"> </w:t>
      </w:r>
      <w:r w:rsidRPr="00003391">
        <w:rPr>
          <w:rFonts w:ascii="Georgia" w:hAnsi="Georgia"/>
        </w:rPr>
        <w:t>a non-exhaustive list of reasons why black boxes may occur:</w:t>
      </w:r>
    </w:p>
    <w:p w14:paraId="1C62E649" w14:textId="77777777" w:rsidR="00242758" w:rsidRPr="00003391" w:rsidRDefault="00242758">
      <w:pPr>
        <w:rPr>
          <w:rFonts w:ascii="Georgia" w:hAnsi="Georgia"/>
        </w:rPr>
      </w:pPr>
    </w:p>
    <w:p w14:paraId="192938E4" w14:textId="77777777" w:rsidR="00242758" w:rsidRPr="00003391" w:rsidRDefault="00701AC2">
      <w:pPr>
        <w:numPr>
          <w:ilvl w:val="0"/>
          <w:numId w:val="18"/>
        </w:numPr>
        <w:rPr>
          <w:rFonts w:ascii="Georgia" w:hAnsi="Georgia"/>
          <w:sz w:val="16"/>
          <w:szCs w:val="16"/>
        </w:rPr>
      </w:pPr>
      <w:r w:rsidRPr="00003391">
        <w:rPr>
          <w:rFonts w:ascii="Georgia" w:hAnsi="Georgia"/>
          <w:sz w:val="16"/>
          <w:szCs w:val="16"/>
        </w:rPr>
        <w:t>“</w:t>
      </w:r>
      <w:proofErr w:type="gramStart"/>
      <w:r w:rsidRPr="00003391">
        <w:rPr>
          <w:rFonts w:ascii="Georgia" w:hAnsi="Georgia"/>
          <w:sz w:val="16"/>
          <w:szCs w:val="16"/>
        </w:rPr>
        <w:t>the  inability</w:t>
      </w:r>
      <w:proofErr w:type="gramEnd"/>
      <w:r w:rsidRPr="00003391">
        <w:rPr>
          <w:rFonts w:ascii="Georgia" w:hAnsi="Georgia"/>
          <w:sz w:val="16"/>
          <w:szCs w:val="16"/>
        </w:rPr>
        <w:t xml:space="preserve">  to  identify  rights  holders  despite  payments  made  for the  use  of  their  compositions;  </w:t>
      </w:r>
    </w:p>
    <w:p w14:paraId="5D784969" w14:textId="0DA75408" w:rsidR="00242758" w:rsidRPr="00003391" w:rsidRDefault="007C19D3">
      <w:pPr>
        <w:numPr>
          <w:ilvl w:val="0"/>
          <w:numId w:val="18"/>
        </w:numPr>
        <w:rPr>
          <w:rFonts w:ascii="Georgia" w:hAnsi="Georgia"/>
          <w:sz w:val="16"/>
          <w:szCs w:val="16"/>
        </w:rPr>
      </w:pPr>
      <w:r w:rsidRPr="00003391">
        <w:rPr>
          <w:rFonts w:ascii="Georgia" w:hAnsi="Georgia"/>
          <w:sz w:val="16"/>
          <w:szCs w:val="16"/>
        </w:rPr>
        <w:t>“</w:t>
      </w:r>
      <w:proofErr w:type="gramStart"/>
      <w:r w:rsidR="00701AC2" w:rsidRPr="00003391">
        <w:rPr>
          <w:rFonts w:ascii="Georgia" w:hAnsi="Georgia"/>
          <w:sz w:val="16"/>
          <w:szCs w:val="16"/>
        </w:rPr>
        <w:t>the  lengthy</w:t>
      </w:r>
      <w:proofErr w:type="gramEnd"/>
      <w:r w:rsidR="00701AC2" w:rsidRPr="00003391">
        <w:rPr>
          <w:rFonts w:ascii="Georgia" w:hAnsi="Georgia"/>
          <w:sz w:val="16"/>
          <w:szCs w:val="16"/>
        </w:rPr>
        <w:t xml:space="preserve"> time required for filing domestic and ultimately international copyrights, often begun only  when  a  recording  is  actually  released</w:t>
      </w:r>
      <w:r w:rsidRPr="00003391">
        <w:rPr>
          <w:rFonts w:ascii="Georgia" w:hAnsi="Georgia"/>
          <w:sz w:val="16"/>
          <w:szCs w:val="16"/>
        </w:rPr>
        <w:t>”</w:t>
      </w:r>
      <w:r w:rsidR="00701AC2" w:rsidRPr="00003391">
        <w:rPr>
          <w:rFonts w:ascii="Georgia" w:hAnsi="Georgia"/>
          <w:sz w:val="16"/>
          <w:szCs w:val="16"/>
        </w:rPr>
        <w:t xml:space="preserve">; </w:t>
      </w:r>
    </w:p>
    <w:p w14:paraId="6AA51F07" w14:textId="52C28D2B" w:rsidR="00242758" w:rsidRPr="00003391" w:rsidRDefault="007C19D3">
      <w:pPr>
        <w:numPr>
          <w:ilvl w:val="0"/>
          <w:numId w:val="18"/>
        </w:numPr>
        <w:rPr>
          <w:rFonts w:ascii="Georgia" w:hAnsi="Georgia"/>
          <w:sz w:val="16"/>
          <w:szCs w:val="16"/>
        </w:rPr>
      </w:pPr>
      <w:r w:rsidRPr="00003391">
        <w:rPr>
          <w:rFonts w:ascii="Georgia" w:hAnsi="Georgia"/>
          <w:sz w:val="16"/>
          <w:szCs w:val="16"/>
        </w:rPr>
        <w:t>“</w:t>
      </w:r>
      <w:proofErr w:type="gramStart"/>
      <w:r w:rsidR="00701AC2" w:rsidRPr="00003391">
        <w:rPr>
          <w:rFonts w:ascii="Georgia" w:hAnsi="Georgia"/>
          <w:sz w:val="16"/>
          <w:szCs w:val="16"/>
        </w:rPr>
        <w:t>multiple  claims</w:t>
      </w:r>
      <w:proofErr w:type="gramEnd"/>
      <w:r w:rsidR="00701AC2" w:rsidRPr="00003391">
        <w:rPr>
          <w:rFonts w:ascii="Georgia" w:hAnsi="Georgia"/>
          <w:sz w:val="16"/>
          <w:szCs w:val="16"/>
        </w:rPr>
        <w:t xml:space="preserve">  for  the  same  rights exceeding   100%   of   ownership,   resulting   in   indefinite   disputes</w:t>
      </w:r>
      <w:r w:rsidRPr="00003391">
        <w:rPr>
          <w:rFonts w:ascii="Georgia" w:hAnsi="Georgia"/>
          <w:sz w:val="16"/>
          <w:szCs w:val="16"/>
        </w:rPr>
        <w:t>”</w:t>
      </w:r>
      <w:r w:rsidR="00701AC2" w:rsidRPr="00003391">
        <w:rPr>
          <w:rFonts w:ascii="Georgia" w:hAnsi="Georgia"/>
          <w:sz w:val="16"/>
          <w:szCs w:val="16"/>
        </w:rPr>
        <w:t xml:space="preserve">;   </w:t>
      </w:r>
    </w:p>
    <w:p w14:paraId="5BA4403C" w14:textId="086D7B76" w:rsidR="00242758" w:rsidRPr="00003391" w:rsidRDefault="007C19D3">
      <w:pPr>
        <w:numPr>
          <w:ilvl w:val="0"/>
          <w:numId w:val="18"/>
        </w:numPr>
        <w:rPr>
          <w:rFonts w:ascii="Georgia" w:hAnsi="Georgia"/>
          <w:sz w:val="16"/>
          <w:szCs w:val="16"/>
        </w:rPr>
      </w:pPr>
      <w:r w:rsidRPr="00003391">
        <w:rPr>
          <w:rFonts w:ascii="Georgia" w:hAnsi="Georgia"/>
          <w:sz w:val="16"/>
          <w:szCs w:val="16"/>
        </w:rPr>
        <w:t>“</w:t>
      </w:r>
      <w:r w:rsidR="00701AC2" w:rsidRPr="00003391">
        <w:rPr>
          <w:rFonts w:ascii="Georgia" w:hAnsi="Georgia"/>
          <w:sz w:val="16"/>
          <w:szCs w:val="16"/>
        </w:rPr>
        <w:t xml:space="preserve">international </w:t>
      </w:r>
      <w:proofErr w:type="gramStart"/>
      <w:r w:rsidR="00701AC2" w:rsidRPr="00003391">
        <w:rPr>
          <w:rFonts w:ascii="Georgia" w:hAnsi="Georgia"/>
          <w:sz w:val="16"/>
          <w:szCs w:val="16"/>
        </w:rPr>
        <w:t>collaborations  with</w:t>
      </w:r>
      <w:proofErr w:type="gramEnd"/>
      <w:r w:rsidR="00701AC2" w:rsidRPr="00003391">
        <w:rPr>
          <w:rFonts w:ascii="Georgia" w:hAnsi="Georgia"/>
          <w:sz w:val="16"/>
          <w:szCs w:val="16"/>
        </w:rPr>
        <w:t xml:space="preserve">  less  than  all  creators asserting  their  rights</w:t>
      </w:r>
      <w:r w:rsidRPr="00003391">
        <w:rPr>
          <w:rFonts w:ascii="Georgia" w:hAnsi="Georgia"/>
          <w:sz w:val="16"/>
          <w:szCs w:val="16"/>
        </w:rPr>
        <w:t>”</w:t>
      </w:r>
      <w:r w:rsidR="00701AC2" w:rsidRPr="00003391">
        <w:rPr>
          <w:rFonts w:ascii="Georgia" w:hAnsi="Georgia"/>
          <w:sz w:val="16"/>
          <w:szCs w:val="16"/>
        </w:rPr>
        <w:t xml:space="preserve">;  </w:t>
      </w:r>
    </w:p>
    <w:p w14:paraId="28488D79" w14:textId="603563C4" w:rsidR="00242758" w:rsidRPr="00003391" w:rsidRDefault="007C19D3" w:rsidP="00A7584E">
      <w:pPr>
        <w:numPr>
          <w:ilvl w:val="0"/>
          <w:numId w:val="18"/>
        </w:numPr>
        <w:rPr>
          <w:rFonts w:ascii="Georgia" w:hAnsi="Georgia"/>
          <w:sz w:val="16"/>
          <w:szCs w:val="16"/>
        </w:rPr>
      </w:pPr>
      <w:r w:rsidRPr="00003391">
        <w:rPr>
          <w:rFonts w:ascii="Georgia" w:hAnsi="Georgia"/>
          <w:sz w:val="16"/>
          <w:szCs w:val="16"/>
        </w:rPr>
        <w:t>“</w:t>
      </w:r>
      <w:proofErr w:type="gramStart"/>
      <w:r w:rsidR="00701AC2" w:rsidRPr="00003391">
        <w:rPr>
          <w:rFonts w:ascii="Georgia" w:hAnsi="Georgia"/>
          <w:sz w:val="16"/>
          <w:szCs w:val="16"/>
        </w:rPr>
        <w:t>international  legal</w:t>
      </w:r>
      <w:proofErr w:type="gramEnd"/>
      <w:r w:rsidR="00701AC2" w:rsidRPr="00003391">
        <w:rPr>
          <w:rFonts w:ascii="Georgia" w:hAnsi="Georgia"/>
          <w:sz w:val="16"/>
          <w:szCs w:val="16"/>
        </w:rPr>
        <w:t xml:space="preserve"> inconsistencies  regarding  what  type  of  performances  result  in  payments  (most  visible in  the  fact  that  radio  play  does  not  generate  royalties  for  recording  artists  in  the United  States)</w:t>
      </w:r>
      <w:r w:rsidRPr="00003391">
        <w:rPr>
          <w:rFonts w:ascii="Georgia" w:hAnsi="Georgia"/>
          <w:sz w:val="16"/>
          <w:szCs w:val="16"/>
        </w:rPr>
        <w:t>”</w:t>
      </w:r>
      <w:r w:rsidR="00701AC2" w:rsidRPr="00003391">
        <w:rPr>
          <w:rFonts w:ascii="Georgia" w:hAnsi="Georgia"/>
          <w:sz w:val="16"/>
          <w:szCs w:val="16"/>
        </w:rPr>
        <w:t xml:space="preserve">; and </w:t>
      </w:r>
    </w:p>
    <w:p w14:paraId="0268285D" w14:textId="3773F2DA" w:rsidR="00242758" w:rsidRPr="00003391" w:rsidRDefault="007C19D3">
      <w:pPr>
        <w:numPr>
          <w:ilvl w:val="0"/>
          <w:numId w:val="37"/>
        </w:numPr>
        <w:rPr>
          <w:rFonts w:ascii="Georgia" w:hAnsi="Georgia"/>
          <w:sz w:val="16"/>
          <w:szCs w:val="16"/>
        </w:rPr>
      </w:pPr>
      <w:r w:rsidRPr="00003391">
        <w:rPr>
          <w:rFonts w:ascii="Georgia" w:hAnsi="Georgia"/>
          <w:sz w:val="16"/>
          <w:szCs w:val="16"/>
        </w:rPr>
        <w:t>“</w:t>
      </w:r>
      <w:proofErr w:type="gramStart"/>
      <w:r w:rsidR="00701AC2" w:rsidRPr="00003391">
        <w:rPr>
          <w:rFonts w:ascii="Georgia" w:hAnsi="Georgia"/>
          <w:sz w:val="16"/>
          <w:szCs w:val="16"/>
        </w:rPr>
        <w:t>the  slow</w:t>
      </w:r>
      <w:proofErr w:type="gramEnd"/>
      <w:r w:rsidR="00701AC2" w:rsidRPr="00003391">
        <w:rPr>
          <w:rFonts w:ascii="Georgia" w:hAnsi="Georgia"/>
          <w:sz w:val="16"/>
          <w:szCs w:val="16"/>
        </w:rPr>
        <w:t xml:space="preserve">  and  often  manual  processes  to  report  usage  and  clear payments  under  international  reciprocal  agreements.”</w:t>
      </w:r>
      <w:r w:rsidR="00701AC2" w:rsidRPr="00003391">
        <w:rPr>
          <w:rFonts w:ascii="Georgia" w:hAnsi="Georgia"/>
          <w:sz w:val="16"/>
          <w:szCs w:val="16"/>
          <w:vertAlign w:val="superscript"/>
        </w:rPr>
        <w:footnoteReference w:id="488"/>
      </w:r>
    </w:p>
    <w:p w14:paraId="70E11D3F" w14:textId="77777777" w:rsidR="00242758" w:rsidRPr="00003391" w:rsidRDefault="00242758">
      <w:pPr>
        <w:rPr>
          <w:rFonts w:ascii="Georgia" w:hAnsi="Georgia"/>
          <w:sz w:val="16"/>
          <w:szCs w:val="16"/>
        </w:rPr>
      </w:pPr>
    </w:p>
    <w:p w14:paraId="072BF334" w14:textId="697CE50F" w:rsidR="00242758" w:rsidRPr="00003391" w:rsidRDefault="00701AC2">
      <w:pPr>
        <w:rPr>
          <w:rFonts w:ascii="Georgia" w:hAnsi="Georgia"/>
        </w:rPr>
      </w:pPr>
      <w:proofErr w:type="spellStart"/>
      <w:r w:rsidRPr="00003391">
        <w:rPr>
          <w:rFonts w:ascii="Georgia" w:hAnsi="Georgia"/>
        </w:rPr>
        <w:t>Sellin</w:t>
      </w:r>
      <w:proofErr w:type="spellEnd"/>
      <w:r w:rsidRPr="00003391">
        <w:rPr>
          <w:rFonts w:ascii="Georgia" w:hAnsi="Georgia"/>
        </w:rPr>
        <w:t xml:space="preserve"> and </w:t>
      </w:r>
      <w:proofErr w:type="spellStart"/>
      <w:r w:rsidRPr="00003391">
        <w:rPr>
          <w:rFonts w:ascii="Georgia" w:hAnsi="Georgia"/>
        </w:rPr>
        <w:t>Seppälä</w:t>
      </w:r>
      <w:proofErr w:type="spellEnd"/>
      <w:r w:rsidRPr="00003391">
        <w:rPr>
          <w:rFonts w:ascii="Georgia" w:hAnsi="Georgia"/>
        </w:rPr>
        <w:t xml:space="preserve"> </w:t>
      </w:r>
      <w:r w:rsidR="002A586A" w:rsidRPr="00003391">
        <w:rPr>
          <w:rFonts w:ascii="Georgia" w:hAnsi="Georgia"/>
        </w:rPr>
        <w:t>discussed</w:t>
      </w:r>
      <w:r w:rsidRPr="00003391">
        <w:rPr>
          <w:rFonts w:ascii="Georgia" w:hAnsi="Georgia"/>
        </w:rPr>
        <w:t xml:space="preserve"> that </w:t>
      </w:r>
      <w:r w:rsidR="002A586A" w:rsidRPr="00003391">
        <w:rPr>
          <w:rFonts w:ascii="Georgia" w:hAnsi="Georgia"/>
        </w:rPr>
        <w:t>the</w:t>
      </w:r>
      <w:r w:rsidRPr="00003391">
        <w:rPr>
          <w:rFonts w:ascii="Georgia" w:hAnsi="Georgia"/>
        </w:rPr>
        <w:t xml:space="preserve"> issues </w:t>
      </w:r>
      <w:r w:rsidR="002A586A" w:rsidRPr="00003391">
        <w:rPr>
          <w:rFonts w:ascii="Georgia" w:hAnsi="Georgia"/>
        </w:rPr>
        <w:t xml:space="preserve">described </w:t>
      </w:r>
      <w:r w:rsidRPr="00003391">
        <w:rPr>
          <w:rFonts w:ascii="Georgia" w:hAnsi="Georgia"/>
        </w:rPr>
        <w:t>above cannot be</w:t>
      </w:r>
      <w:r w:rsidR="002A586A" w:rsidRPr="00003391">
        <w:rPr>
          <w:rFonts w:ascii="Georgia" w:hAnsi="Georgia"/>
        </w:rPr>
        <w:t xml:space="preserve"> </w:t>
      </w:r>
      <w:r w:rsidR="00EB4D1D" w:rsidRPr="00003391">
        <w:rPr>
          <w:rFonts w:ascii="Georgia" w:hAnsi="Georgia"/>
        </w:rPr>
        <w:t>remedied</w:t>
      </w:r>
      <w:r w:rsidR="002A586A" w:rsidRPr="00003391">
        <w:rPr>
          <w:rFonts w:ascii="Georgia" w:hAnsi="Georgia"/>
        </w:rPr>
        <w:t xml:space="preserve"> by</w:t>
      </w:r>
      <w:r w:rsidR="00EB4D1D" w:rsidRPr="00003391">
        <w:rPr>
          <w:rFonts w:ascii="Georgia" w:hAnsi="Georgia"/>
        </w:rPr>
        <w:t xml:space="preserve"> </w:t>
      </w:r>
      <w:r w:rsidR="002A586A" w:rsidRPr="00003391">
        <w:rPr>
          <w:rFonts w:ascii="Georgia" w:hAnsi="Georgia"/>
        </w:rPr>
        <w:t xml:space="preserve">technology yet, </w:t>
      </w:r>
      <w:r w:rsidRPr="00003391">
        <w:rPr>
          <w:rFonts w:ascii="Georgia" w:hAnsi="Georgia"/>
        </w:rPr>
        <w:t xml:space="preserve">but </w:t>
      </w:r>
      <w:r w:rsidR="00CA5C8A" w:rsidRPr="00003391">
        <w:rPr>
          <w:rFonts w:ascii="Georgia" w:hAnsi="Georgia"/>
        </w:rPr>
        <w:t xml:space="preserve">applying </w:t>
      </w:r>
      <w:r w:rsidRPr="00003391">
        <w:rPr>
          <w:rFonts w:ascii="Georgia" w:hAnsi="Georgia"/>
        </w:rPr>
        <w:t xml:space="preserve">better record keeping and rights data sharing methods with real-time consumption data among stakeholders would greatly improve the speed and completeness of royalty payments to </w:t>
      </w:r>
      <w:r w:rsidR="002A586A" w:rsidRPr="00003391">
        <w:rPr>
          <w:rFonts w:ascii="Georgia" w:hAnsi="Georgia"/>
        </w:rPr>
        <w:t>musicians</w:t>
      </w:r>
      <w:r w:rsidRPr="00003391">
        <w:rPr>
          <w:rFonts w:ascii="Georgia" w:hAnsi="Georgia"/>
        </w:rPr>
        <w:t>.</w:t>
      </w:r>
      <w:r w:rsidRPr="00003391">
        <w:rPr>
          <w:rFonts w:ascii="Georgia" w:hAnsi="Georgia"/>
          <w:vertAlign w:val="superscript"/>
        </w:rPr>
        <w:footnoteReference w:id="489"/>
      </w:r>
    </w:p>
    <w:p w14:paraId="3C1DB8EE" w14:textId="77777777" w:rsidR="00242758" w:rsidRPr="00003391" w:rsidRDefault="00242758">
      <w:pPr>
        <w:rPr>
          <w:rFonts w:ascii="Georgia" w:hAnsi="Georgia"/>
        </w:rPr>
      </w:pPr>
    </w:p>
    <w:p w14:paraId="0A0D70B4" w14:textId="09906C96" w:rsidR="002B78E6" w:rsidRPr="00003391" w:rsidRDefault="00701AC2">
      <w:pPr>
        <w:rPr>
          <w:rFonts w:ascii="Georgia" w:hAnsi="Georgia"/>
        </w:rPr>
      </w:pPr>
      <w:proofErr w:type="spellStart"/>
      <w:r w:rsidRPr="00003391">
        <w:rPr>
          <w:rFonts w:ascii="Georgia" w:hAnsi="Georgia"/>
        </w:rPr>
        <w:t>Sellin</w:t>
      </w:r>
      <w:proofErr w:type="spellEnd"/>
      <w:r w:rsidRPr="00003391">
        <w:rPr>
          <w:rFonts w:ascii="Georgia" w:hAnsi="Georgia"/>
        </w:rPr>
        <w:t xml:space="preserve"> and </w:t>
      </w:r>
      <w:proofErr w:type="spellStart"/>
      <w:r w:rsidRPr="00003391">
        <w:rPr>
          <w:rFonts w:ascii="Georgia" w:hAnsi="Georgia"/>
        </w:rPr>
        <w:t>Seppälä</w:t>
      </w:r>
      <w:proofErr w:type="spellEnd"/>
      <w:r w:rsidRPr="00003391">
        <w:rPr>
          <w:rFonts w:ascii="Georgia" w:hAnsi="Georgia"/>
        </w:rPr>
        <w:t xml:space="preserve"> </w:t>
      </w:r>
      <w:r w:rsidR="005D65C3" w:rsidRPr="00003391">
        <w:rPr>
          <w:rFonts w:ascii="Georgia" w:hAnsi="Georgia"/>
        </w:rPr>
        <w:t xml:space="preserve">outlined </w:t>
      </w:r>
      <w:r w:rsidRPr="00003391">
        <w:rPr>
          <w:rFonts w:ascii="Georgia" w:hAnsi="Georgia"/>
        </w:rPr>
        <w:t xml:space="preserve">the </w:t>
      </w:r>
      <w:r w:rsidR="005D65C3" w:rsidRPr="00003391">
        <w:rPr>
          <w:rFonts w:ascii="Georgia" w:hAnsi="Georgia"/>
        </w:rPr>
        <w:t xml:space="preserve">music </w:t>
      </w:r>
      <w:r w:rsidR="00CA78C8" w:rsidRPr="00003391">
        <w:rPr>
          <w:rFonts w:ascii="Georgia" w:hAnsi="Georgia"/>
        </w:rPr>
        <w:t>industry</w:t>
      </w:r>
      <w:r w:rsidR="005D65C3" w:rsidRPr="00003391">
        <w:rPr>
          <w:rFonts w:ascii="Georgia" w:hAnsi="Georgia"/>
        </w:rPr>
        <w:t xml:space="preserve"> in a layered approach to weave through the</w:t>
      </w:r>
      <w:r w:rsidRPr="00003391">
        <w:rPr>
          <w:rFonts w:ascii="Georgia" w:hAnsi="Georgia"/>
        </w:rPr>
        <w:t xml:space="preserve"> </w:t>
      </w:r>
      <w:r w:rsidR="005D65C3" w:rsidRPr="00003391">
        <w:rPr>
          <w:rFonts w:ascii="Georgia" w:hAnsi="Georgia"/>
        </w:rPr>
        <w:t>industry’s complexity</w:t>
      </w:r>
      <w:r w:rsidRPr="00003391">
        <w:rPr>
          <w:rFonts w:ascii="Georgia" w:hAnsi="Georgia"/>
        </w:rPr>
        <w:t>.</w:t>
      </w:r>
      <w:r w:rsidRPr="00003391">
        <w:rPr>
          <w:rFonts w:ascii="Georgia" w:hAnsi="Georgia"/>
          <w:vertAlign w:val="superscript"/>
        </w:rPr>
        <w:footnoteReference w:id="490"/>
      </w:r>
      <w:r w:rsidRPr="00003391">
        <w:rPr>
          <w:rFonts w:ascii="Georgia" w:hAnsi="Georgia"/>
        </w:rPr>
        <w:t xml:space="preserve"> </w:t>
      </w:r>
      <w:proofErr w:type="spellStart"/>
      <w:r w:rsidRPr="00003391">
        <w:rPr>
          <w:rFonts w:ascii="Georgia" w:hAnsi="Georgia"/>
        </w:rPr>
        <w:t>Sellin</w:t>
      </w:r>
      <w:proofErr w:type="spellEnd"/>
      <w:r w:rsidRPr="00003391">
        <w:rPr>
          <w:rFonts w:ascii="Georgia" w:hAnsi="Georgia"/>
        </w:rPr>
        <w:t xml:space="preserve"> and </w:t>
      </w:r>
      <w:proofErr w:type="spellStart"/>
      <w:r w:rsidRPr="00003391">
        <w:rPr>
          <w:rFonts w:ascii="Georgia" w:hAnsi="Georgia"/>
        </w:rPr>
        <w:t>Seppälä</w:t>
      </w:r>
      <w:proofErr w:type="spellEnd"/>
      <w:r w:rsidRPr="00003391">
        <w:rPr>
          <w:rFonts w:ascii="Georgia" w:hAnsi="Georgia"/>
        </w:rPr>
        <w:t xml:space="preserve"> divided the music industry into three layers: </w:t>
      </w:r>
    </w:p>
    <w:p w14:paraId="3D90147C" w14:textId="77777777" w:rsidR="002B78E6" w:rsidRPr="00003391" w:rsidRDefault="002B78E6">
      <w:pPr>
        <w:rPr>
          <w:rFonts w:ascii="Georgia" w:hAnsi="Georgia"/>
        </w:rPr>
      </w:pPr>
    </w:p>
    <w:p w14:paraId="0C315762" w14:textId="04A26840" w:rsidR="002B78E6" w:rsidRPr="00003391" w:rsidRDefault="00701AC2" w:rsidP="002B78E6">
      <w:pPr>
        <w:pStyle w:val="ListParagraph"/>
        <w:numPr>
          <w:ilvl w:val="0"/>
          <w:numId w:val="58"/>
        </w:numPr>
        <w:rPr>
          <w:rFonts w:ascii="Georgia" w:hAnsi="Georgia"/>
          <w:sz w:val="18"/>
          <w:szCs w:val="18"/>
        </w:rPr>
      </w:pPr>
      <w:r w:rsidRPr="00003391">
        <w:rPr>
          <w:rFonts w:ascii="Georgia" w:hAnsi="Georgia"/>
          <w:sz w:val="18"/>
          <w:szCs w:val="18"/>
        </w:rPr>
        <w:t>Ownership Data</w:t>
      </w:r>
      <w:r w:rsidR="00D24975" w:rsidRPr="00003391">
        <w:rPr>
          <w:rFonts w:ascii="Georgia" w:hAnsi="Georgia"/>
          <w:sz w:val="18"/>
          <w:szCs w:val="18"/>
        </w:rPr>
        <w:t xml:space="preserve"> (Layer 1)</w:t>
      </w:r>
      <w:r w:rsidRPr="00003391">
        <w:rPr>
          <w:rFonts w:ascii="Georgia" w:hAnsi="Georgia"/>
          <w:sz w:val="18"/>
          <w:szCs w:val="18"/>
        </w:rPr>
        <w:t xml:space="preserve">, </w:t>
      </w:r>
    </w:p>
    <w:p w14:paraId="6CCCE106" w14:textId="658603BD" w:rsidR="002B78E6" w:rsidRPr="00003391" w:rsidRDefault="00701AC2" w:rsidP="002B78E6">
      <w:pPr>
        <w:pStyle w:val="ListParagraph"/>
        <w:numPr>
          <w:ilvl w:val="0"/>
          <w:numId w:val="58"/>
        </w:numPr>
        <w:rPr>
          <w:rFonts w:ascii="Georgia" w:hAnsi="Georgia"/>
          <w:sz w:val="18"/>
          <w:szCs w:val="18"/>
        </w:rPr>
      </w:pPr>
      <w:r w:rsidRPr="00003391">
        <w:rPr>
          <w:rFonts w:ascii="Georgia" w:hAnsi="Georgia"/>
          <w:sz w:val="18"/>
          <w:szCs w:val="18"/>
        </w:rPr>
        <w:t>Consumption Data</w:t>
      </w:r>
      <w:r w:rsidR="00D24975" w:rsidRPr="00003391">
        <w:rPr>
          <w:rFonts w:ascii="Georgia" w:hAnsi="Georgia"/>
          <w:sz w:val="18"/>
          <w:szCs w:val="18"/>
        </w:rPr>
        <w:t xml:space="preserve"> (Layer 2)</w:t>
      </w:r>
      <w:r w:rsidRPr="00003391">
        <w:rPr>
          <w:rFonts w:ascii="Georgia" w:hAnsi="Georgia"/>
          <w:sz w:val="18"/>
          <w:szCs w:val="18"/>
        </w:rPr>
        <w:t xml:space="preserve">, and </w:t>
      </w:r>
    </w:p>
    <w:p w14:paraId="09A26241" w14:textId="7BAFD8C7" w:rsidR="002B78E6" w:rsidRPr="00003391" w:rsidRDefault="00701AC2" w:rsidP="002B78E6">
      <w:pPr>
        <w:pStyle w:val="ListParagraph"/>
        <w:numPr>
          <w:ilvl w:val="0"/>
          <w:numId w:val="58"/>
        </w:numPr>
        <w:rPr>
          <w:rFonts w:ascii="Georgia" w:hAnsi="Georgia"/>
          <w:sz w:val="18"/>
          <w:szCs w:val="18"/>
        </w:rPr>
      </w:pPr>
      <w:r w:rsidRPr="00003391">
        <w:rPr>
          <w:rFonts w:ascii="Georgia" w:hAnsi="Georgia"/>
          <w:sz w:val="18"/>
          <w:szCs w:val="18"/>
        </w:rPr>
        <w:t>Payment Systems</w:t>
      </w:r>
      <w:r w:rsidR="00D24975" w:rsidRPr="00003391">
        <w:rPr>
          <w:rFonts w:ascii="Georgia" w:hAnsi="Georgia"/>
          <w:sz w:val="18"/>
          <w:szCs w:val="18"/>
        </w:rPr>
        <w:t xml:space="preserve"> (Layer 3)</w:t>
      </w:r>
      <w:r w:rsidR="002B78E6" w:rsidRPr="00003391">
        <w:rPr>
          <w:rFonts w:ascii="Georgia" w:hAnsi="Georgia"/>
          <w:sz w:val="18"/>
          <w:szCs w:val="18"/>
        </w:rPr>
        <w:t>.</w:t>
      </w:r>
      <w:r w:rsidR="002B78E6" w:rsidRPr="00003391">
        <w:rPr>
          <w:rStyle w:val="FootnoteReference"/>
          <w:rFonts w:ascii="Georgia" w:hAnsi="Georgia"/>
          <w:sz w:val="18"/>
          <w:szCs w:val="18"/>
        </w:rPr>
        <w:footnoteReference w:id="491"/>
      </w:r>
    </w:p>
    <w:p w14:paraId="4CA205AE" w14:textId="77777777" w:rsidR="00D24975" w:rsidRPr="00003391" w:rsidRDefault="00D24975" w:rsidP="002B78E6">
      <w:pPr>
        <w:rPr>
          <w:rFonts w:ascii="Georgia" w:hAnsi="Georgia"/>
        </w:rPr>
      </w:pPr>
    </w:p>
    <w:p w14:paraId="5B4C4E49" w14:textId="631AB497" w:rsidR="00242758" w:rsidRPr="00003391" w:rsidRDefault="00D24975">
      <w:pPr>
        <w:rPr>
          <w:rFonts w:ascii="Georgia" w:hAnsi="Georgia"/>
        </w:rPr>
      </w:pPr>
      <w:proofErr w:type="spellStart"/>
      <w:r w:rsidRPr="00003391">
        <w:rPr>
          <w:rFonts w:ascii="Georgia" w:hAnsi="Georgia"/>
        </w:rPr>
        <w:t>Sellin</w:t>
      </w:r>
      <w:proofErr w:type="spellEnd"/>
      <w:r w:rsidRPr="00003391">
        <w:rPr>
          <w:rFonts w:ascii="Georgia" w:hAnsi="Georgia"/>
        </w:rPr>
        <w:t xml:space="preserve"> and </w:t>
      </w:r>
      <w:proofErr w:type="spellStart"/>
      <w:r w:rsidRPr="00003391">
        <w:rPr>
          <w:rFonts w:ascii="Georgia" w:hAnsi="Georgia"/>
        </w:rPr>
        <w:t>Seppälä</w:t>
      </w:r>
      <w:proofErr w:type="spellEnd"/>
      <w:r w:rsidRPr="00003391">
        <w:rPr>
          <w:rFonts w:ascii="Georgia" w:hAnsi="Georgia"/>
        </w:rPr>
        <w:t xml:space="preserve"> describe the current state of the music </w:t>
      </w:r>
      <w:r w:rsidR="00435E22" w:rsidRPr="00003391">
        <w:rPr>
          <w:rFonts w:ascii="Georgia" w:hAnsi="Georgia"/>
        </w:rPr>
        <w:t>industry</w:t>
      </w:r>
      <w:r w:rsidRPr="00003391">
        <w:rPr>
          <w:rFonts w:ascii="Georgia" w:hAnsi="Georgia"/>
        </w:rPr>
        <w:t xml:space="preserve"> in </w:t>
      </w:r>
      <w:r w:rsidR="00701AC2" w:rsidRPr="00003391">
        <w:rPr>
          <w:rFonts w:ascii="Georgia" w:hAnsi="Georgia"/>
        </w:rPr>
        <w:t>Layer 1.</w:t>
      </w:r>
      <w:r w:rsidR="00701AC2" w:rsidRPr="00003391">
        <w:rPr>
          <w:rFonts w:ascii="Georgia" w:hAnsi="Georgia"/>
          <w:vertAlign w:val="superscript"/>
        </w:rPr>
        <w:footnoteReference w:id="492"/>
      </w:r>
      <w:r w:rsidR="00701AC2" w:rsidRPr="00003391">
        <w:rPr>
          <w:rFonts w:ascii="Georgia" w:hAnsi="Georgia"/>
        </w:rPr>
        <w:t xml:space="preserve"> </w:t>
      </w:r>
      <w:proofErr w:type="spellStart"/>
      <w:r w:rsidR="00701AC2" w:rsidRPr="00003391">
        <w:rPr>
          <w:rFonts w:ascii="Georgia" w:hAnsi="Georgia"/>
        </w:rPr>
        <w:t>Sellin</w:t>
      </w:r>
      <w:proofErr w:type="spellEnd"/>
      <w:r w:rsidR="00701AC2" w:rsidRPr="00003391">
        <w:rPr>
          <w:rFonts w:ascii="Georgia" w:hAnsi="Georgia"/>
        </w:rPr>
        <w:t xml:space="preserve"> and </w:t>
      </w:r>
      <w:proofErr w:type="spellStart"/>
      <w:r w:rsidR="00701AC2" w:rsidRPr="00003391">
        <w:rPr>
          <w:rFonts w:ascii="Georgia" w:hAnsi="Georgia"/>
        </w:rPr>
        <w:t>Seppälä</w:t>
      </w:r>
      <w:proofErr w:type="spellEnd"/>
      <w:r w:rsidR="00701AC2" w:rsidRPr="00003391">
        <w:rPr>
          <w:rFonts w:ascii="Georgia" w:hAnsi="Georgia"/>
        </w:rPr>
        <w:t xml:space="preserve"> further </w:t>
      </w:r>
      <w:r w:rsidR="00AE0181" w:rsidRPr="00003391">
        <w:rPr>
          <w:rFonts w:ascii="Georgia" w:hAnsi="Georgia"/>
        </w:rPr>
        <w:t>delineated</w:t>
      </w:r>
      <w:r w:rsidR="00435E22" w:rsidRPr="00003391">
        <w:rPr>
          <w:rFonts w:ascii="Georgia" w:hAnsi="Georgia"/>
        </w:rPr>
        <w:t xml:space="preserve"> </w:t>
      </w:r>
      <w:r w:rsidR="00701AC2" w:rsidRPr="00003391">
        <w:rPr>
          <w:rFonts w:ascii="Georgia" w:hAnsi="Georgia"/>
        </w:rPr>
        <w:t>the scope of Layer 1</w:t>
      </w:r>
      <w:r w:rsidR="00435E22" w:rsidRPr="00003391">
        <w:rPr>
          <w:rFonts w:ascii="Georgia" w:hAnsi="Georgia"/>
        </w:rPr>
        <w:t xml:space="preserve"> into three sublayers</w:t>
      </w:r>
      <w:r w:rsidR="00701AC2" w:rsidRPr="00003391">
        <w:rPr>
          <w:rFonts w:ascii="Georgia" w:hAnsi="Georgia"/>
        </w:rPr>
        <w:t>:</w:t>
      </w:r>
    </w:p>
    <w:p w14:paraId="19643FD5" w14:textId="77777777" w:rsidR="00242758" w:rsidRPr="00003391" w:rsidRDefault="00242758">
      <w:pPr>
        <w:rPr>
          <w:rFonts w:ascii="Georgia" w:hAnsi="Georgia"/>
        </w:rPr>
      </w:pPr>
    </w:p>
    <w:p w14:paraId="35F184C7" w14:textId="71BF64F6" w:rsidR="00242758" w:rsidRPr="00003391" w:rsidRDefault="00701AC2">
      <w:pPr>
        <w:numPr>
          <w:ilvl w:val="0"/>
          <w:numId w:val="25"/>
        </w:numPr>
        <w:rPr>
          <w:rFonts w:ascii="Georgia" w:hAnsi="Georgia"/>
          <w:sz w:val="18"/>
          <w:szCs w:val="18"/>
        </w:rPr>
      </w:pPr>
      <w:r w:rsidRPr="00003391">
        <w:rPr>
          <w:rFonts w:ascii="Georgia" w:hAnsi="Georgia"/>
          <w:sz w:val="18"/>
          <w:szCs w:val="18"/>
        </w:rPr>
        <w:t>Future Music</w:t>
      </w:r>
      <w:r w:rsidR="00435E22" w:rsidRPr="00003391">
        <w:rPr>
          <w:rFonts w:ascii="Georgia" w:hAnsi="Georgia"/>
          <w:sz w:val="18"/>
          <w:szCs w:val="18"/>
        </w:rPr>
        <w:t>,</w:t>
      </w:r>
    </w:p>
    <w:p w14:paraId="0D7F9B31" w14:textId="47A259A6" w:rsidR="00242758" w:rsidRPr="00003391" w:rsidRDefault="00701AC2">
      <w:pPr>
        <w:numPr>
          <w:ilvl w:val="0"/>
          <w:numId w:val="25"/>
        </w:numPr>
        <w:rPr>
          <w:rFonts w:ascii="Georgia" w:hAnsi="Georgia"/>
          <w:sz w:val="18"/>
          <w:szCs w:val="18"/>
        </w:rPr>
      </w:pPr>
      <w:r w:rsidRPr="00003391">
        <w:rPr>
          <w:rFonts w:ascii="Georgia" w:hAnsi="Georgia"/>
          <w:sz w:val="18"/>
          <w:szCs w:val="18"/>
        </w:rPr>
        <w:t>All Formats</w:t>
      </w:r>
      <w:r w:rsidR="00435E22" w:rsidRPr="00003391">
        <w:rPr>
          <w:rFonts w:ascii="Georgia" w:hAnsi="Georgia"/>
          <w:sz w:val="18"/>
          <w:szCs w:val="18"/>
        </w:rPr>
        <w:t>, and</w:t>
      </w:r>
    </w:p>
    <w:p w14:paraId="7371528E" w14:textId="77777777" w:rsidR="00242758" w:rsidRPr="00003391" w:rsidRDefault="00701AC2">
      <w:pPr>
        <w:numPr>
          <w:ilvl w:val="0"/>
          <w:numId w:val="25"/>
        </w:numPr>
        <w:rPr>
          <w:rFonts w:ascii="Georgia" w:hAnsi="Georgia"/>
          <w:sz w:val="18"/>
          <w:szCs w:val="18"/>
        </w:rPr>
      </w:pPr>
      <w:r w:rsidRPr="00003391">
        <w:rPr>
          <w:rFonts w:ascii="Georgia" w:hAnsi="Georgia"/>
          <w:sz w:val="18"/>
          <w:szCs w:val="18"/>
        </w:rPr>
        <w:t>Royalty Rates.</w:t>
      </w:r>
      <w:r w:rsidRPr="00003391">
        <w:rPr>
          <w:rFonts w:ascii="Georgia" w:hAnsi="Georgia"/>
          <w:sz w:val="18"/>
          <w:szCs w:val="18"/>
          <w:vertAlign w:val="superscript"/>
        </w:rPr>
        <w:footnoteReference w:id="493"/>
      </w:r>
    </w:p>
    <w:p w14:paraId="5D7914C9" w14:textId="77777777" w:rsidR="00242758" w:rsidRPr="00003391" w:rsidRDefault="00242758">
      <w:pPr>
        <w:rPr>
          <w:rFonts w:ascii="Georgia" w:hAnsi="Georgia"/>
        </w:rPr>
      </w:pPr>
    </w:p>
    <w:p w14:paraId="091F3EF6" w14:textId="4B8C96CD" w:rsidR="00242758" w:rsidRPr="00003391" w:rsidRDefault="00701AC2">
      <w:pPr>
        <w:rPr>
          <w:rFonts w:ascii="Georgia" w:hAnsi="Georgia"/>
        </w:rPr>
      </w:pPr>
      <w:r w:rsidRPr="00003391">
        <w:rPr>
          <w:rFonts w:ascii="Georgia" w:hAnsi="Georgia"/>
        </w:rPr>
        <w:t xml:space="preserve">Future Music </w:t>
      </w:r>
      <w:r w:rsidR="00AE0181" w:rsidRPr="00003391">
        <w:rPr>
          <w:rFonts w:ascii="Georgia" w:hAnsi="Georgia"/>
        </w:rPr>
        <w:t>covers</w:t>
      </w:r>
      <w:r w:rsidRPr="00003391">
        <w:rPr>
          <w:rFonts w:ascii="Georgia" w:hAnsi="Georgia"/>
        </w:rPr>
        <w:t xml:space="preserve"> the creation of new music and systems built for new music.</w:t>
      </w:r>
      <w:r w:rsidRPr="00003391">
        <w:rPr>
          <w:rFonts w:ascii="Georgia" w:hAnsi="Georgia"/>
          <w:vertAlign w:val="superscript"/>
        </w:rPr>
        <w:footnoteReference w:id="494"/>
      </w:r>
      <w:r w:rsidRPr="00003391">
        <w:rPr>
          <w:rFonts w:ascii="Georgia" w:hAnsi="Georgia"/>
        </w:rPr>
        <w:t xml:space="preserve"> All Formats </w:t>
      </w:r>
      <w:r w:rsidR="00812681" w:rsidRPr="00003391">
        <w:rPr>
          <w:rFonts w:ascii="Georgia" w:hAnsi="Georgia"/>
        </w:rPr>
        <w:t>covers</w:t>
      </w:r>
      <w:r w:rsidRPr="00003391">
        <w:rPr>
          <w:rFonts w:ascii="Georgia" w:hAnsi="Georgia"/>
        </w:rPr>
        <w:t xml:space="preserve"> underlying ownership, consumption and payment issues for physical and digital </w:t>
      </w:r>
      <w:r w:rsidRPr="00003391">
        <w:rPr>
          <w:rFonts w:ascii="Georgia" w:hAnsi="Georgia"/>
        </w:rPr>
        <w:lastRenderedPageBreak/>
        <w:t>formats.</w:t>
      </w:r>
      <w:r w:rsidRPr="00003391">
        <w:rPr>
          <w:rFonts w:ascii="Georgia" w:hAnsi="Georgia"/>
          <w:vertAlign w:val="superscript"/>
        </w:rPr>
        <w:footnoteReference w:id="495"/>
      </w:r>
      <w:r w:rsidRPr="00003391">
        <w:rPr>
          <w:rFonts w:ascii="Georgia" w:hAnsi="Georgia"/>
        </w:rPr>
        <w:t xml:space="preserve"> Royalty Rates</w:t>
      </w:r>
      <w:r w:rsidR="002B2C0E" w:rsidRPr="00003391">
        <w:rPr>
          <w:rFonts w:ascii="Georgia" w:hAnsi="Georgia"/>
        </w:rPr>
        <w:t xml:space="preserve"> covers </w:t>
      </w:r>
      <w:r w:rsidRPr="00003391">
        <w:rPr>
          <w:rFonts w:ascii="Georgia" w:hAnsi="Georgia"/>
        </w:rPr>
        <w:t xml:space="preserve">solutions that increase the efficiency of royalty payments </w:t>
      </w:r>
      <w:r w:rsidR="006875EA" w:rsidRPr="00003391">
        <w:rPr>
          <w:rFonts w:ascii="Georgia" w:hAnsi="Georgia"/>
        </w:rPr>
        <w:t xml:space="preserve">and </w:t>
      </w:r>
      <w:r w:rsidRPr="00003391">
        <w:rPr>
          <w:rFonts w:ascii="Georgia" w:hAnsi="Georgia"/>
        </w:rPr>
        <w:t>enable direct licensing schemes.</w:t>
      </w:r>
      <w:r w:rsidRPr="00003391">
        <w:rPr>
          <w:rFonts w:ascii="Georgia" w:hAnsi="Georgia"/>
          <w:vertAlign w:val="superscript"/>
        </w:rPr>
        <w:footnoteReference w:id="496"/>
      </w:r>
      <w:r w:rsidRPr="00003391">
        <w:rPr>
          <w:rFonts w:ascii="Georgia" w:hAnsi="Georgia"/>
        </w:rPr>
        <w:t xml:space="preserve"> </w:t>
      </w:r>
    </w:p>
    <w:p w14:paraId="0EBF11FA" w14:textId="77777777" w:rsidR="00242758" w:rsidRPr="00003391" w:rsidRDefault="00242758">
      <w:pPr>
        <w:rPr>
          <w:rFonts w:ascii="Georgia" w:hAnsi="Georgia"/>
        </w:rPr>
      </w:pPr>
    </w:p>
    <w:p w14:paraId="5321568C" w14:textId="3807939E" w:rsidR="00242758" w:rsidRPr="00003391" w:rsidRDefault="00701AC2">
      <w:pPr>
        <w:rPr>
          <w:rFonts w:ascii="Georgia" w:hAnsi="Georgia"/>
        </w:rPr>
      </w:pPr>
      <w:proofErr w:type="spellStart"/>
      <w:r w:rsidRPr="00003391">
        <w:rPr>
          <w:rFonts w:ascii="Georgia" w:hAnsi="Georgia"/>
        </w:rPr>
        <w:t>Sellin</w:t>
      </w:r>
      <w:proofErr w:type="spellEnd"/>
      <w:r w:rsidRPr="00003391">
        <w:rPr>
          <w:rFonts w:ascii="Georgia" w:hAnsi="Georgia"/>
        </w:rPr>
        <w:t xml:space="preserve"> and </w:t>
      </w:r>
      <w:proofErr w:type="spellStart"/>
      <w:r w:rsidRPr="00003391">
        <w:rPr>
          <w:rFonts w:ascii="Georgia" w:hAnsi="Georgia"/>
        </w:rPr>
        <w:t>Seppälä</w:t>
      </w:r>
      <w:proofErr w:type="spellEnd"/>
      <w:r w:rsidRPr="00003391">
        <w:rPr>
          <w:rFonts w:ascii="Georgia" w:hAnsi="Georgia"/>
        </w:rPr>
        <w:t xml:space="preserve"> </w:t>
      </w:r>
      <w:r w:rsidR="00214529" w:rsidRPr="00003391">
        <w:rPr>
          <w:rFonts w:ascii="Georgia" w:hAnsi="Georgia"/>
        </w:rPr>
        <w:t>also discussed sources</w:t>
      </w:r>
      <w:r w:rsidRPr="00003391">
        <w:rPr>
          <w:rFonts w:ascii="Georgia" w:hAnsi="Georgia"/>
        </w:rPr>
        <w:t xml:space="preserve"> of complexity in the music industry.</w:t>
      </w:r>
      <w:r w:rsidRPr="00003391">
        <w:rPr>
          <w:rFonts w:ascii="Georgia" w:hAnsi="Georgia"/>
          <w:vertAlign w:val="superscript"/>
        </w:rPr>
        <w:footnoteReference w:id="497"/>
      </w:r>
      <w:r w:rsidRPr="00003391">
        <w:rPr>
          <w:rFonts w:ascii="Georgia" w:hAnsi="Georgia"/>
        </w:rPr>
        <w:t xml:space="preserve"> A major source of complexity in the music industry is the </w:t>
      </w:r>
      <w:r w:rsidR="00214529" w:rsidRPr="00003391">
        <w:rPr>
          <w:rFonts w:ascii="Georgia" w:hAnsi="Georgia"/>
        </w:rPr>
        <w:t>constant</w:t>
      </w:r>
      <w:r w:rsidRPr="00003391">
        <w:rPr>
          <w:rFonts w:ascii="Georgia" w:hAnsi="Georgia"/>
        </w:rPr>
        <w:t xml:space="preserve"> reaction to technological innovations, and correcting for perceived market abuses.</w:t>
      </w:r>
      <w:r w:rsidRPr="00003391">
        <w:rPr>
          <w:rFonts w:ascii="Georgia" w:hAnsi="Georgia"/>
          <w:vertAlign w:val="superscript"/>
        </w:rPr>
        <w:footnoteReference w:id="498"/>
      </w:r>
      <w:r w:rsidRPr="00003391">
        <w:rPr>
          <w:rFonts w:ascii="Georgia" w:hAnsi="Georgia"/>
        </w:rPr>
        <w:t xml:space="preserve"> The reaction to technological innovations and perceived market abuses led to the rise of Collective Management Organizations</w:t>
      </w:r>
      <w:r w:rsidR="00214529" w:rsidRPr="00003391">
        <w:rPr>
          <w:rFonts w:ascii="Georgia" w:hAnsi="Georgia"/>
        </w:rPr>
        <w:t xml:space="preserve"> (CMOs)</w:t>
      </w:r>
      <w:r w:rsidRPr="00003391">
        <w:rPr>
          <w:rFonts w:ascii="Georgia" w:hAnsi="Georgia"/>
        </w:rPr>
        <w:t>, and subsequent legislation and regulation to protect copyright holders.</w:t>
      </w:r>
      <w:r w:rsidRPr="00003391">
        <w:rPr>
          <w:rFonts w:ascii="Georgia" w:hAnsi="Georgia"/>
          <w:vertAlign w:val="superscript"/>
        </w:rPr>
        <w:footnoteReference w:id="499"/>
      </w:r>
      <w:r w:rsidRPr="00003391">
        <w:rPr>
          <w:rFonts w:ascii="Georgia" w:hAnsi="Georgia"/>
        </w:rPr>
        <w:t xml:space="preserve"> The complexity is evident in the United States, and even more so when considering the global music.</w:t>
      </w:r>
      <w:r w:rsidRPr="00003391">
        <w:rPr>
          <w:rFonts w:ascii="Georgia" w:hAnsi="Georgia"/>
          <w:vertAlign w:val="superscript"/>
        </w:rPr>
        <w:footnoteReference w:id="500"/>
      </w:r>
      <w:r w:rsidRPr="00003391">
        <w:rPr>
          <w:rFonts w:ascii="Georgia" w:hAnsi="Georgia"/>
        </w:rPr>
        <w:t xml:space="preserve"> </w:t>
      </w:r>
    </w:p>
    <w:p w14:paraId="41021193" w14:textId="77777777" w:rsidR="00242758" w:rsidRPr="00003391" w:rsidRDefault="00242758">
      <w:pPr>
        <w:rPr>
          <w:rFonts w:ascii="Georgia" w:hAnsi="Georgia"/>
        </w:rPr>
      </w:pPr>
    </w:p>
    <w:p w14:paraId="076910A5" w14:textId="03C6722D" w:rsidR="00242758" w:rsidRPr="00003391" w:rsidRDefault="00701AC2">
      <w:pPr>
        <w:rPr>
          <w:rFonts w:ascii="Georgia" w:hAnsi="Georgia"/>
        </w:rPr>
      </w:pPr>
      <w:r w:rsidRPr="00003391">
        <w:rPr>
          <w:rFonts w:ascii="Georgia" w:hAnsi="Georgia"/>
        </w:rPr>
        <w:t>In describing the global music industry</w:t>
      </w:r>
      <w:r w:rsidR="00874184" w:rsidRPr="00003391">
        <w:rPr>
          <w:rFonts w:ascii="Georgia" w:hAnsi="Georgia"/>
        </w:rPr>
        <w:t xml:space="preserve"> value </w:t>
      </w:r>
      <w:r w:rsidR="003F00ED" w:rsidRPr="00003391">
        <w:rPr>
          <w:rFonts w:ascii="Georgia" w:hAnsi="Georgia"/>
        </w:rPr>
        <w:t>web</w:t>
      </w:r>
      <w:r w:rsidRPr="00003391">
        <w:rPr>
          <w:rFonts w:ascii="Georgia" w:hAnsi="Georgia"/>
        </w:rPr>
        <w:t xml:space="preserve">, </w:t>
      </w:r>
      <w:proofErr w:type="spellStart"/>
      <w:r w:rsidRPr="00003391">
        <w:rPr>
          <w:rFonts w:ascii="Georgia" w:hAnsi="Georgia"/>
        </w:rPr>
        <w:t>Sellin</w:t>
      </w:r>
      <w:proofErr w:type="spellEnd"/>
      <w:r w:rsidRPr="00003391">
        <w:rPr>
          <w:rFonts w:ascii="Georgia" w:hAnsi="Georgia"/>
        </w:rPr>
        <w:t xml:space="preserve"> and </w:t>
      </w:r>
      <w:proofErr w:type="spellStart"/>
      <w:r w:rsidRPr="00003391">
        <w:rPr>
          <w:rFonts w:ascii="Georgia" w:hAnsi="Georgia"/>
        </w:rPr>
        <w:t>Seppälä</w:t>
      </w:r>
      <w:proofErr w:type="spellEnd"/>
      <w:r w:rsidRPr="00003391">
        <w:rPr>
          <w:rFonts w:ascii="Georgia" w:hAnsi="Georgia"/>
        </w:rPr>
        <w:t xml:space="preserve"> created a generalized model describing two</w:t>
      </w:r>
      <w:r w:rsidR="003F00ED" w:rsidRPr="00003391">
        <w:rPr>
          <w:rFonts w:ascii="Georgia" w:hAnsi="Georgia"/>
        </w:rPr>
        <w:t xml:space="preserve"> (2)</w:t>
      </w:r>
      <w:r w:rsidRPr="00003391">
        <w:rPr>
          <w:rFonts w:ascii="Georgia" w:hAnsi="Georgia"/>
        </w:rPr>
        <w:t xml:space="preserve"> copyrights (musical composition and sound recording), three</w:t>
      </w:r>
      <w:r w:rsidR="003F00ED" w:rsidRPr="00003391">
        <w:rPr>
          <w:rFonts w:ascii="Georgia" w:hAnsi="Georgia"/>
        </w:rPr>
        <w:t xml:space="preserve"> (3)</w:t>
      </w:r>
      <w:r w:rsidRPr="00003391">
        <w:rPr>
          <w:rFonts w:ascii="Georgia" w:hAnsi="Georgia"/>
        </w:rPr>
        <w:t xml:space="preserve"> licenses (performance, mechanical, sound recording/neighboring rights), and their functional roles.</w:t>
      </w:r>
      <w:r w:rsidRPr="00003391">
        <w:rPr>
          <w:rFonts w:ascii="Georgia" w:hAnsi="Georgia"/>
          <w:vertAlign w:val="superscript"/>
        </w:rPr>
        <w:footnoteReference w:id="501"/>
      </w:r>
      <w:r w:rsidRPr="00003391">
        <w:rPr>
          <w:rFonts w:ascii="Georgia" w:hAnsi="Georgia"/>
        </w:rPr>
        <w:t xml:space="preserve"> </w:t>
      </w:r>
      <w:proofErr w:type="spellStart"/>
      <w:r w:rsidRPr="00003391">
        <w:rPr>
          <w:rFonts w:ascii="Georgia" w:hAnsi="Georgia"/>
        </w:rPr>
        <w:t>Sellin</w:t>
      </w:r>
      <w:proofErr w:type="spellEnd"/>
      <w:r w:rsidRPr="00003391">
        <w:rPr>
          <w:rFonts w:ascii="Georgia" w:hAnsi="Georgia"/>
        </w:rPr>
        <w:t xml:space="preserve"> and </w:t>
      </w:r>
      <w:proofErr w:type="spellStart"/>
      <w:r w:rsidRPr="00003391">
        <w:rPr>
          <w:rFonts w:ascii="Georgia" w:hAnsi="Georgia"/>
        </w:rPr>
        <w:t>Seppälä</w:t>
      </w:r>
      <w:proofErr w:type="spellEnd"/>
      <w:r w:rsidRPr="00003391">
        <w:rPr>
          <w:rFonts w:ascii="Georgia" w:hAnsi="Georgia"/>
        </w:rPr>
        <w:t xml:space="preserve"> discussed the general functions of each copyright in its lifecycle from creation-to-consum</w:t>
      </w:r>
      <w:r w:rsidR="003F00ED" w:rsidRPr="00003391">
        <w:rPr>
          <w:rFonts w:ascii="Georgia" w:hAnsi="Georgia"/>
        </w:rPr>
        <w:t>ption</w:t>
      </w:r>
      <w:r w:rsidRPr="00003391">
        <w:rPr>
          <w:rFonts w:ascii="Georgia" w:hAnsi="Georgia"/>
        </w:rPr>
        <w:t>.</w:t>
      </w:r>
      <w:r w:rsidRPr="00003391">
        <w:rPr>
          <w:rFonts w:ascii="Georgia" w:hAnsi="Georgia"/>
          <w:vertAlign w:val="superscript"/>
        </w:rPr>
        <w:footnoteReference w:id="502"/>
      </w:r>
    </w:p>
    <w:p w14:paraId="64B02E0E" w14:textId="77777777" w:rsidR="00242758" w:rsidRPr="00003391" w:rsidRDefault="00242758">
      <w:pPr>
        <w:rPr>
          <w:rFonts w:ascii="Georgia" w:hAnsi="Georgia"/>
        </w:rPr>
      </w:pPr>
    </w:p>
    <w:p w14:paraId="55E3BE0E" w14:textId="5D0727C9" w:rsidR="00242758" w:rsidRPr="00003391" w:rsidRDefault="00701AC2">
      <w:pPr>
        <w:rPr>
          <w:rFonts w:ascii="Georgia" w:hAnsi="Georgia"/>
        </w:rPr>
      </w:pPr>
      <w:r w:rsidRPr="00003391">
        <w:rPr>
          <w:rFonts w:ascii="Georgia" w:hAnsi="Georgia"/>
        </w:rPr>
        <w:t>In the Musical Composition</w:t>
      </w:r>
      <w:r w:rsidR="00395C9C" w:rsidRPr="00003391">
        <w:rPr>
          <w:rStyle w:val="FootnoteReference"/>
          <w:rFonts w:ascii="Georgia" w:hAnsi="Georgia"/>
        </w:rPr>
        <w:footnoteReference w:id="503"/>
      </w:r>
      <w:r w:rsidRPr="00003391">
        <w:rPr>
          <w:rFonts w:ascii="Georgia" w:hAnsi="Georgia"/>
        </w:rPr>
        <w:t xml:space="preserve"> Copyright</w:t>
      </w:r>
      <w:r w:rsidR="00F77B7B" w:rsidRPr="00003391">
        <w:rPr>
          <w:rFonts w:ascii="Georgia" w:hAnsi="Georgia"/>
        </w:rPr>
        <w:t xml:space="preserve"> section of the value web</w:t>
      </w:r>
      <w:r w:rsidR="003F00ED" w:rsidRPr="00003391">
        <w:rPr>
          <w:rFonts w:ascii="Georgia" w:hAnsi="Georgia"/>
        </w:rPr>
        <w:t xml:space="preserve">, </w:t>
      </w:r>
      <w:proofErr w:type="spellStart"/>
      <w:r w:rsidR="003F00ED" w:rsidRPr="00003391">
        <w:rPr>
          <w:rFonts w:ascii="Georgia" w:hAnsi="Georgia"/>
        </w:rPr>
        <w:t>Sellin</w:t>
      </w:r>
      <w:proofErr w:type="spellEnd"/>
      <w:r w:rsidR="003F00ED" w:rsidRPr="00003391">
        <w:rPr>
          <w:rFonts w:ascii="Georgia" w:hAnsi="Georgia"/>
        </w:rPr>
        <w:t xml:space="preserve"> and </w:t>
      </w:r>
      <w:proofErr w:type="spellStart"/>
      <w:r w:rsidR="003F00ED" w:rsidRPr="00003391">
        <w:rPr>
          <w:rFonts w:ascii="Georgia" w:hAnsi="Georgia"/>
        </w:rPr>
        <w:t>Seppälä</w:t>
      </w:r>
      <w:proofErr w:type="spellEnd"/>
      <w:r w:rsidR="003F00ED" w:rsidRPr="00003391">
        <w:rPr>
          <w:rFonts w:ascii="Georgia" w:hAnsi="Georgia"/>
        </w:rPr>
        <w:t xml:space="preserve"> described the </w:t>
      </w:r>
      <w:r w:rsidRPr="00003391">
        <w:rPr>
          <w:rFonts w:ascii="Georgia" w:hAnsi="Georgia"/>
        </w:rPr>
        <w:t>functions as follows:</w:t>
      </w:r>
    </w:p>
    <w:p w14:paraId="1CFEF94D" w14:textId="77777777" w:rsidR="00242758" w:rsidRPr="00003391" w:rsidRDefault="00242758">
      <w:pPr>
        <w:rPr>
          <w:rFonts w:ascii="Georgia" w:hAnsi="Georgia"/>
        </w:rPr>
      </w:pPr>
    </w:p>
    <w:p w14:paraId="7CAECD1F" w14:textId="768E34A4" w:rsidR="00242758" w:rsidRPr="00003391" w:rsidRDefault="00701AC2">
      <w:pPr>
        <w:numPr>
          <w:ilvl w:val="0"/>
          <w:numId w:val="47"/>
        </w:numPr>
        <w:rPr>
          <w:rFonts w:ascii="Georgia" w:hAnsi="Georgia"/>
        </w:rPr>
      </w:pPr>
      <w:r w:rsidRPr="00003391">
        <w:rPr>
          <w:rFonts w:ascii="Georgia" w:hAnsi="Georgia"/>
        </w:rPr>
        <w:t>Songwriters create and copyright original musical works</w:t>
      </w:r>
      <w:r w:rsidR="00911108" w:rsidRPr="00003391">
        <w:rPr>
          <w:rFonts w:ascii="Georgia" w:hAnsi="Georgia"/>
        </w:rPr>
        <w:t>;</w:t>
      </w:r>
    </w:p>
    <w:p w14:paraId="59000968" w14:textId="7133D4E4" w:rsidR="00242758" w:rsidRPr="00003391" w:rsidRDefault="00701AC2">
      <w:pPr>
        <w:numPr>
          <w:ilvl w:val="0"/>
          <w:numId w:val="47"/>
        </w:numPr>
        <w:rPr>
          <w:rFonts w:ascii="Georgia" w:hAnsi="Georgia"/>
        </w:rPr>
      </w:pPr>
      <w:r w:rsidRPr="00003391">
        <w:rPr>
          <w:rFonts w:ascii="Georgia" w:hAnsi="Georgia"/>
        </w:rPr>
        <w:t xml:space="preserve">Songwriters assign </w:t>
      </w:r>
      <w:r w:rsidR="001C0CCF" w:rsidRPr="00003391">
        <w:rPr>
          <w:rFonts w:ascii="Georgia" w:hAnsi="Georgia"/>
        </w:rPr>
        <w:t xml:space="preserve">the </w:t>
      </w:r>
      <w:r w:rsidRPr="00003391">
        <w:rPr>
          <w:rFonts w:ascii="Georgia" w:hAnsi="Georgia"/>
        </w:rPr>
        <w:t xml:space="preserve">copyright in </w:t>
      </w:r>
      <w:r w:rsidR="001C0CCF" w:rsidRPr="00003391">
        <w:rPr>
          <w:rFonts w:ascii="Georgia" w:hAnsi="Georgia"/>
        </w:rPr>
        <w:t xml:space="preserve">the </w:t>
      </w:r>
      <w:r w:rsidRPr="00003391">
        <w:rPr>
          <w:rFonts w:ascii="Georgia" w:hAnsi="Georgia"/>
        </w:rPr>
        <w:t>original musical work to Publishers</w:t>
      </w:r>
      <w:r w:rsidR="00911108" w:rsidRPr="00003391">
        <w:rPr>
          <w:rFonts w:ascii="Georgia" w:hAnsi="Georgia"/>
        </w:rPr>
        <w:t>;</w:t>
      </w:r>
      <w:r w:rsidRPr="00003391">
        <w:rPr>
          <w:rFonts w:ascii="Georgia" w:hAnsi="Georgia"/>
        </w:rPr>
        <w:t xml:space="preserve"> </w:t>
      </w:r>
    </w:p>
    <w:p w14:paraId="7175D164" w14:textId="6C7B2A3C" w:rsidR="00242758" w:rsidRPr="00003391" w:rsidRDefault="00701AC2">
      <w:pPr>
        <w:numPr>
          <w:ilvl w:val="0"/>
          <w:numId w:val="47"/>
        </w:numPr>
        <w:rPr>
          <w:rFonts w:ascii="Georgia" w:hAnsi="Georgia"/>
        </w:rPr>
      </w:pPr>
      <w:r w:rsidRPr="00003391">
        <w:rPr>
          <w:rFonts w:ascii="Georgia" w:hAnsi="Georgia"/>
        </w:rPr>
        <w:t>Publishers promote the use of Songwriters’ musical works in exchange for fifty percent (50%) of licensing revenue</w:t>
      </w:r>
      <w:r w:rsidR="00911108" w:rsidRPr="00003391">
        <w:rPr>
          <w:rFonts w:ascii="Georgia" w:hAnsi="Georgia"/>
        </w:rPr>
        <w:t>;</w:t>
      </w:r>
    </w:p>
    <w:p w14:paraId="4FEED7C6" w14:textId="1CE3E334" w:rsidR="00242758" w:rsidRPr="00003391" w:rsidRDefault="008B1F6A">
      <w:pPr>
        <w:numPr>
          <w:ilvl w:val="0"/>
          <w:numId w:val="47"/>
        </w:numPr>
        <w:rPr>
          <w:rFonts w:ascii="Georgia" w:hAnsi="Georgia"/>
        </w:rPr>
      </w:pPr>
      <w:r w:rsidRPr="00003391">
        <w:rPr>
          <w:rFonts w:ascii="Georgia" w:hAnsi="Georgia"/>
        </w:rPr>
        <w:t xml:space="preserve">Rights Societies (aka </w:t>
      </w:r>
      <w:r w:rsidR="00701AC2" w:rsidRPr="00003391">
        <w:rPr>
          <w:rFonts w:ascii="Georgia" w:hAnsi="Georgia"/>
        </w:rPr>
        <w:t>CMO</w:t>
      </w:r>
      <w:r w:rsidR="00911108" w:rsidRPr="00003391">
        <w:rPr>
          <w:rFonts w:ascii="Georgia" w:hAnsi="Georgia"/>
        </w:rPr>
        <w:t>s</w:t>
      </w:r>
      <w:r w:rsidRPr="00003391">
        <w:rPr>
          <w:rFonts w:ascii="Georgia" w:hAnsi="Georgia"/>
        </w:rPr>
        <w:t>)</w:t>
      </w:r>
      <w:r w:rsidR="00701AC2" w:rsidRPr="00003391">
        <w:rPr>
          <w:rFonts w:ascii="Georgia" w:hAnsi="Georgia"/>
        </w:rPr>
        <w:t xml:space="preserve"> track and estimate public performances of Songwriter’s musical works</w:t>
      </w:r>
      <w:r w:rsidR="00911108" w:rsidRPr="00003391">
        <w:rPr>
          <w:rFonts w:ascii="Georgia" w:hAnsi="Georgia"/>
        </w:rPr>
        <w:t xml:space="preserve"> to </w:t>
      </w:r>
      <w:r w:rsidR="00701AC2" w:rsidRPr="00003391">
        <w:rPr>
          <w:rFonts w:ascii="Georgia" w:hAnsi="Georgia"/>
        </w:rPr>
        <w:t>collect and distribute royalties to Songwriters and Publishers.</w:t>
      </w:r>
      <w:r w:rsidR="00701AC2" w:rsidRPr="00003391">
        <w:rPr>
          <w:rFonts w:ascii="Georgia" w:hAnsi="Georgia"/>
          <w:vertAlign w:val="superscript"/>
        </w:rPr>
        <w:footnoteReference w:id="504"/>
      </w:r>
    </w:p>
    <w:p w14:paraId="18D896E2" w14:textId="77777777" w:rsidR="00242758" w:rsidRPr="00003391" w:rsidRDefault="00242758">
      <w:pPr>
        <w:rPr>
          <w:rFonts w:ascii="Georgia" w:hAnsi="Georgia"/>
        </w:rPr>
      </w:pPr>
    </w:p>
    <w:p w14:paraId="4821084F" w14:textId="477440EE" w:rsidR="00242758" w:rsidRPr="00003391" w:rsidRDefault="00701AC2">
      <w:pPr>
        <w:rPr>
          <w:rFonts w:ascii="Georgia" w:hAnsi="Georgia"/>
        </w:rPr>
      </w:pPr>
      <w:r w:rsidRPr="00003391">
        <w:rPr>
          <w:rFonts w:ascii="Georgia" w:hAnsi="Georgia"/>
        </w:rPr>
        <w:lastRenderedPageBreak/>
        <w:t xml:space="preserve">In the Sound Recording Copyright </w:t>
      </w:r>
      <w:r w:rsidR="00F77B7B" w:rsidRPr="00003391">
        <w:rPr>
          <w:rFonts w:ascii="Georgia" w:hAnsi="Georgia"/>
        </w:rPr>
        <w:t xml:space="preserve">section of the value web, </w:t>
      </w:r>
      <w:proofErr w:type="spellStart"/>
      <w:r w:rsidR="00F77B7B" w:rsidRPr="00003391">
        <w:rPr>
          <w:rFonts w:ascii="Georgia" w:hAnsi="Georgia"/>
        </w:rPr>
        <w:t>Sellin</w:t>
      </w:r>
      <w:proofErr w:type="spellEnd"/>
      <w:r w:rsidR="00F77B7B" w:rsidRPr="00003391">
        <w:rPr>
          <w:rFonts w:ascii="Georgia" w:hAnsi="Georgia"/>
        </w:rPr>
        <w:t xml:space="preserve"> and </w:t>
      </w:r>
      <w:proofErr w:type="spellStart"/>
      <w:r w:rsidR="00F77B7B" w:rsidRPr="00003391">
        <w:rPr>
          <w:rFonts w:ascii="Georgia" w:hAnsi="Georgia"/>
        </w:rPr>
        <w:t>Seppälä</w:t>
      </w:r>
      <w:proofErr w:type="spellEnd"/>
      <w:r w:rsidR="00F77B7B" w:rsidRPr="00003391">
        <w:rPr>
          <w:rFonts w:ascii="Georgia" w:hAnsi="Georgia"/>
        </w:rPr>
        <w:t xml:space="preserve"> described the functions as follows:</w:t>
      </w:r>
    </w:p>
    <w:p w14:paraId="36489EFC" w14:textId="77777777" w:rsidR="00242758" w:rsidRPr="00003391" w:rsidRDefault="00242758">
      <w:pPr>
        <w:rPr>
          <w:rFonts w:ascii="Georgia" w:hAnsi="Georgia"/>
        </w:rPr>
      </w:pPr>
    </w:p>
    <w:p w14:paraId="1B07ECAF" w14:textId="51EBD515" w:rsidR="00242758" w:rsidRPr="00003391" w:rsidRDefault="00701AC2">
      <w:pPr>
        <w:numPr>
          <w:ilvl w:val="0"/>
          <w:numId w:val="34"/>
        </w:numPr>
        <w:rPr>
          <w:rFonts w:ascii="Georgia" w:hAnsi="Georgia"/>
        </w:rPr>
      </w:pPr>
      <w:r w:rsidRPr="00003391">
        <w:rPr>
          <w:rFonts w:ascii="Georgia" w:hAnsi="Georgia"/>
        </w:rPr>
        <w:t>Recording Artists (includ</w:t>
      </w:r>
      <w:r w:rsidR="00377CFB" w:rsidRPr="00003391">
        <w:rPr>
          <w:rFonts w:ascii="Georgia" w:hAnsi="Georgia"/>
        </w:rPr>
        <w:t>ing</w:t>
      </w:r>
      <w:r w:rsidRPr="00003391">
        <w:rPr>
          <w:rFonts w:ascii="Georgia" w:hAnsi="Georgia"/>
        </w:rPr>
        <w:t xml:space="preserve"> performer and producers) create a recording of a performance of a musical work, generally on behalf of a record label, in exchange for royalties on sales</w:t>
      </w:r>
      <w:r w:rsidR="003D51D2" w:rsidRPr="00003391">
        <w:rPr>
          <w:rFonts w:ascii="Georgia" w:hAnsi="Georgia"/>
        </w:rPr>
        <w:t>;</w:t>
      </w:r>
      <w:r w:rsidRPr="00003391">
        <w:rPr>
          <w:rFonts w:ascii="Georgia" w:hAnsi="Georgia"/>
        </w:rPr>
        <w:t xml:space="preserve"> </w:t>
      </w:r>
    </w:p>
    <w:p w14:paraId="1A0FC5D3" w14:textId="2B99C769" w:rsidR="00242758" w:rsidRPr="00003391" w:rsidRDefault="00701AC2">
      <w:pPr>
        <w:numPr>
          <w:ilvl w:val="0"/>
          <w:numId w:val="34"/>
        </w:numPr>
        <w:rPr>
          <w:rFonts w:ascii="Georgia" w:hAnsi="Georgia"/>
        </w:rPr>
      </w:pPr>
      <w:r w:rsidRPr="00003391">
        <w:rPr>
          <w:rFonts w:ascii="Georgia" w:hAnsi="Georgia"/>
        </w:rPr>
        <w:t>Label</w:t>
      </w:r>
      <w:r w:rsidR="003D51D2" w:rsidRPr="00003391">
        <w:rPr>
          <w:rFonts w:ascii="Georgia" w:hAnsi="Georgia"/>
        </w:rPr>
        <w:t>s</w:t>
      </w:r>
      <w:r w:rsidRPr="00003391">
        <w:rPr>
          <w:rFonts w:ascii="Georgia" w:hAnsi="Georgia"/>
        </w:rPr>
        <w:t xml:space="preserve"> fund the recording of a performance of a musical work, promote and distribute the sound recording through sales channels, and pay sound recording royalties to Recording Artists</w:t>
      </w:r>
      <w:r w:rsidR="003D51D2" w:rsidRPr="00003391">
        <w:rPr>
          <w:rFonts w:ascii="Georgia" w:hAnsi="Georgia"/>
        </w:rPr>
        <w:t xml:space="preserve"> </w:t>
      </w:r>
      <w:r w:rsidRPr="00003391">
        <w:rPr>
          <w:rFonts w:ascii="Georgia" w:hAnsi="Georgia"/>
        </w:rPr>
        <w:t>and composition royalties to CMOs</w:t>
      </w:r>
      <w:r w:rsidR="003D51D2" w:rsidRPr="00003391">
        <w:rPr>
          <w:rFonts w:ascii="Georgia" w:hAnsi="Georgia"/>
        </w:rPr>
        <w:t>; and</w:t>
      </w:r>
    </w:p>
    <w:p w14:paraId="6A24F7BB" w14:textId="05B8B333" w:rsidR="00242758" w:rsidRPr="00003391" w:rsidRDefault="00701AC2">
      <w:pPr>
        <w:numPr>
          <w:ilvl w:val="0"/>
          <w:numId w:val="34"/>
        </w:numPr>
        <w:rPr>
          <w:rFonts w:ascii="Georgia" w:hAnsi="Georgia"/>
        </w:rPr>
      </w:pPr>
      <w:r w:rsidRPr="00003391">
        <w:rPr>
          <w:rFonts w:ascii="Georgia" w:hAnsi="Georgia"/>
        </w:rPr>
        <w:t>Distributor/Aggregator distributes sound recordings through physical and/or digital distribution channels on</w:t>
      </w:r>
      <w:r w:rsidR="00E00450" w:rsidRPr="00003391">
        <w:rPr>
          <w:rFonts w:ascii="Georgia" w:hAnsi="Georgia"/>
        </w:rPr>
        <w:t xml:space="preserve"> the</w:t>
      </w:r>
      <w:r w:rsidRPr="00003391">
        <w:rPr>
          <w:rFonts w:ascii="Georgia" w:hAnsi="Georgia"/>
        </w:rPr>
        <w:t xml:space="preserve"> behalf of Labels.</w:t>
      </w:r>
      <w:r w:rsidRPr="00003391">
        <w:rPr>
          <w:rFonts w:ascii="Georgia" w:hAnsi="Georgia"/>
          <w:vertAlign w:val="superscript"/>
        </w:rPr>
        <w:footnoteReference w:id="505"/>
      </w:r>
    </w:p>
    <w:p w14:paraId="2740B719" w14:textId="77777777" w:rsidR="00242758" w:rsidRPr="00003391" w:rsidRDefault="00242758">
      <w:pPr>
        <w:rPr>
          <w:rFonts w:ascii="Georgia" w:hAnsi="Georgia"/>
        </w:rPr>
      </w:pPr>
    </w:p>
    <w:p w14:paraId="0F5D6FCA" w14:textId="4583C63C" w:rsidR="004356BE" w:rsidRPr="00003391" w:rsidRDefault="00701AC2" w:rsidP="004356BE">
      <w:pPr>
        <w:rPr>
          <w:rFonts w:ascii="Georgia" w:hAnsi="Georgia"/>
        </w:rPr>
      </w:pPr>
      <w:r w:rsidRPr="00003391">
        <w:rPr>
          <w:rFonts w:ascii="Georgia" w:hAnsi="Georgia"/>
        </w:rPr>
        <w:t xml:space="preserve">In the Consumption </w:t>
      </w:r>
      <w:r w:rsidR="004356BE" w:rsidRPr="00003391">
        <w:rPr>
          <w:rFonts w:ascii="Georgia" w:hAnsi="Georgia"/>
        </w:rPr>
        <w:t>section of the value web</w:t>
      </w:r>
      <w:r w:rsidRPr="00003391">
        <w:rPr>
          <w:rFonts w:ascii="Georgia" w:hAnsi="Georgia"/>
        </w:rPr>
        <w:t xml:space="preserve">, </w:t>
      </w:r>
      <w:proofErr w:type="spellStart"/>
      <w:r w:rsidR="004356BE" w:rsidRPr="00003391">
        <w:rPr>
          <w:rFonts w:ascii="Georgia" w:hAnsi="Georgia"/>
        </w:rPr>
        <w:t>Sellin</w:t>
      </w:r>
      <w:proofErr w:type="spellEnd"/>
      <w:r w:rsidR="004356BE" w:rsidRPr="00003391">
        <w:rPr>
          <w:rFonts w:ascii="Georgia" w:hAnsi="Georgia"/>
        </w:rPr>
        <w:t xml:space="preserve"> and </w:t>
      </w:r>
      <w:proofErr w:type="spellStart"/>
      <w:r w:rsidR="004356BE" w:rsidRPr="00003391">
        <w:rPr>
          <w:rFonts w:ascii="Georgia" w:hAnsi="Georgia"/>
        </w:rPr>
        <w:t>Seppälä</w:t>
      </w:r>
      <w:proofErr w:type="spellEnd"/>
      <w:r w:rsidR="004356BE" w:rsidRPr="00003391">
        <w:rPr>
          <w:rFonts w:ascii="Georgia" w:hAnsi="Georgia"/>
        </w:rPr>
        <w:t xml:space="preserve"> described the functions as follows:</w:t>
      </w:r>
    </w:p>
    <w:p w14:paraId="05849B02" w14:textId="77777777" w:rsidR="00242758" w:rsidRPr="00003391" w:rsidRDefault="00242758">
      <w:pPr>
        <w:rPr>
          <w:rFonts w:ascii="Georgia" w:hAnsi="Georgia"/>
        </w:rPr>
      </w:pPr>
    </w:p>
    <w:p w14:paraId="4B3B5E30" w14:textId="7D34F06A" w:rsidR="00242758" w:rsidRPr="00003391" w:rsidRDefault="00701AC2">
      <w:pPr>
        <w:numPr>
          <w:ilvl w:val="0"/>
          <w:numId w:val="11"/>
        </w:numPr>
        <w:rPr>
          <w:rFonts w:ascii="Georgia" w:hAnsi="Georgia"/>
        </w:rPr>
      </w:pPr>
      <w:r w:rsidRPr="00003391">
        <w:rPr>
          <w:rFonts w:ascii="Georgia" w:hAnsi="Georgia"/>
        </w:rPr>
        <w:t>Performance Use of a musical composition requires a license from a Songwriter (or Publisher or CMO) where music is broadcasted or consumed in a public forum</w:t>
      </w:r>
      <w:r w:rsidR="00E11F07" w:rsidRPr="00003391">
        <w:rPr>
          <w:rFonts w:ascii="Georgia" w:hAnsi="Georgia"/>
        </w:rPr>
        <w:t>;</w:t>
      </w:r>
    </w:p>
    <w:p w14:paraId="3F9935B3" w14:textId="64D7767D" w:rsidR="00242758" w:rsidRPr="00003391" w:rsidRDefault="00701AC2">
      <w:pPr>
        <w:numPr>
          <w:ilvl w:val="0"/>
          <w:numId w:val="11"/>
        </w:numPr>
        <w:rPr>
          <w:rFonts w:ascii="Georgia" w:hAnsi="Georgia"/>
        </w:rPr>
      </w:pPr>
      <w:r w:rsidRPr="00003391">
        <w:rPr>
          <w:rFonts w:ascii="Georgia" w:hAnsi="Georgia"/>
        </w:rPr>
        <w:t>Mechanical Use of a musical composition requires a license from a Songwriter (or Publisher or CMO) when a music recording is available for purchase</w:t>
      </w:r>
      <w:r w:rsidR="00E11F07" w:rsidRPr="00003391">
        <w:rPr>
          <w:rFonts w:ascii="Georgia" w:hAnsi="Georgia"/>
        </w:rPr>
        <w:t>; and</w:t>
      </w:r>
    </w:p>
    <w:p w14:paraId="73ADDAD5" w14:textId="474C93C4" w:rsidR="00242758" w:rsidRPr="00003391" w:rsidRDefault="00701AC2">
      <w:pPr>
        <w:numPr>
          <w:ilvl w:val="0"/>
          <w:numId w:val="11"/>
        </w:numPr>
        <w:rPr>
          <w:rFonts w:ascii="Georgia" w:hAnsi="Georgia"/>
        </w:rPr>
      </w:pPr>
      <w:r w:rsidRPr="00003391">
        <w:rPr>
          <w:rFonts w:ascii="Georgia" w:hAnsi="Georgia"/>
        </w:rPr>
        <w:t xml:space="preserve">Sound Recording/Neighboring Rights requires a license whenever a sound recording is used for commercial purposes. Neighboring </w:t>
      </w:r>
      <w:r w:rsidR="00E40258" w:rsidRPr="00003391">
        <w:rPr>
          <w:rFonts w:ascii="Georgia" w:hAnsi="Georgia"/>
        </w:rPr>
        <w:t>R</w:t>
      </w:r>
      <w:r w:rsidRPr="00003391">
        <w:rPr>
          <w:rFonts w:ascii="Georgia" w:hAnsi="Georgia"/>
        </w:rPr>
        <w:t xml:space="preserve">ights are rights distinct from the Songwriter of the </w:t>
      </w:r>
      <w:r w:rsidR="00E21898" w:rsidRPr="00003391">
        <w:rPr>
          <w:rFonts w:ascii="Georgia" w:hAnsi="Georgia"/>
        </w:rPr>
        <w:t xml:space="preserve">musical </w:t>
      </w:r>
      <w:r w:rsidRPr="00003391">
        <w:rPr>
          <w:rFonts w:ascii="Georgia" w:hAnsi="Georgia"/>
        </w:rPr>
        <w:t>work, and generally also requires a license.</w:t>
      </w:r>
      <w:r w:rsidRPr="00003391">
        <w:rPr>
          <w:rFonts w:ascii="Georgia" w:hAnsi="Georgia"/>
          <w:vertAlign w:val="superscript"/>
        </w:rPr>
        <w:footnoteReference w:id="506"/>
      </w:r>
    </w:p>
    <w:p w14:paraId="6FB1102B" w14:textId="77777777" w:rsidR="00242758" w:rsidRPr="00003391" w:rsidRDefault="00242758">
      <w:pPr>
        <w:rPr>
          <w:rFonts w:ascii="Georgia" w:hAnsi="Georgia"/>
        </w:rPr>
      </w:pPr>
    </w:p>
    <w:p w14:paraId="76C625F2" w14:textId="7D94ABF9" w:rsidR="00242758" w:rsidRPr="00003391" w:rsidRDefault="00701AC2">
      <w:pPr>
        <w:rPr>
          <w:rFonts w:ascii="Georgia" w:hAnsi="Georgia"/>
        </w:rPr>
      </w:pPr>
      <w:proofErr w:type="spellStart"/>
      <w:r w:rsidRPr="00003391">
        <w:rPr>
          <w:rFonts w:ascii="Georgia" w:hAnsi="Georgia"/>
        </w:rPr>
        <w:t>Sellin</w:t>
      </w:r>
      <w:proofErr w:type="spellEnd"/>
      <w:r w:rsidRPr="00003391">
        <w:rPr>
          <w:rFonts w:ascii="Georgia" w:hAnsi="Georgia"/>
        </w:rPr>
        <w:t xml:space="preserve"> and </w:t>
      </w:r>
      <w:proofErr w:type="spellStart"/>
      <w:r w:rsidRPr="00003391">
        <w:rPr>
          <w:rFonts w:ascii="Georgia" w:hAnsi="Georgia"/>
        </w:rPr>
        <w:t>Seppälä</w:t>
      </w:r>
      <w:proofErr w:type="spellEnd"/>
      <w:r w:rsidRPr="00003391">
        <w:rPr>
          <w:rFonts w:ascii="Georgia" w:hAnsi="Georgia"/>
        </w:rPr>
        <w:t xml:space="preserve"> </w:t>
      </w:r>
      <w:r w:rsidR="007222B7" w:rsidRPr="00003391">
        <w:rPr>
          <w:rFonts w:ascii="Georgia" w:hAnsi="Georgia"/>
        </w:rPr>
        <w:t>shortly discussed</w:t>
      </w:r>
      <w:r w:rsidRPr="00003391">
        <w:rPr>
          <w:rFonts w:ascii="Georgia" w:hAnsi="Georgia"/>
        </w:rPr>
        <w:t xml:space="preserve"> the payment flows from </w:t>
      </w:r>
      <w:r w:rsidR="007222B7" w:rsidRPr="00003391">
        <w:rPr>
          <w:rFonts w:ascii="Georgia" w:hAnsi="Georgia"/>
        </w:rPr>
        <w:t xml:space="preserve">the </w:t>
      </w:r>
      <w:r w:rsidRPr="00003391">
        <w:rPr>
          <w:rFonts w:ascii="Georgia" w:hAnsi="Georgia"/>
        </w:rPr>
        <w:t>end user to rightsholder</w:t>
      </w:r>
      <w:r w:rsidR="007222B7" w:rsidRPr="00003391">
        <w:rPr>
          <w:rFonts w:ascii="Georgia" w:hAnsi="Georgia"/>
        </w:rPr>
        <w:t>s</w:t>
      </w:r>
      <w:r w:rsidRPr="00003391">
        <w:rPr>
          <w:rFonts w:ascii="Georgia" w:hAnsi="Georgia"/>
        </w:rPr>
        <w:t xml:space="preserve"> in the music industry.</w:t>
      </w:r>
      <w:r w:rsidRPr="00003391">
        <w:rPr>
          <w:rFonts w:ascii="Georgia" w:hAnsi="Georgia"/>
          <w:vertAlign w:val="superscript"/>
        </w:rPr>
        <w:footnoteReference w:id="507"/>
      </w:r>
      <w:r w:rsidRPr="00003391">
        <w:rPr>
          <w:rFonts w:ascii="Georgia" w:hAnsi="Georgia"/>
        </w:rPr>
        <w:t xml:space="preserve"> Citing to Berklee College of Music’s Rethink Music project, </w:t>
      </w:r>
      <w:proofErr w:type="spellStart"/>
      <w:r w:rsidRPr="00003391">
        <w:rPr>
          <w:rFonts w:ascii="Georgia" w:hAnsi="Georgia"/>
        </w:rPr>
        <w:t>Sellin</w:t>
      </w:r>
      <w:proofErr w:type="spellEnd"/>
      <w:r w:rsidRPr="00003391">
        <w:rPr>
          <w:rFonts w:ascii="Georgia" w:hAnsi="Georgia"/>
        </w:rPr>
        <w:t xml:space="preserve"> and </w:t>
      </w:r>
      <w:proofErr w:type="spellStart"/>
      <w:r w:rsidRPr="00003391">
        <w:rPr>
          <w:rFonts w:ascii="Georgia" w:hAnsi="Georgia"/>
        </w:rPr>
        <w:t>Seppälä</w:t>
      </w:r>
      <w:proofErr w:type="spellEnd"/>
      <w:r w:rsidRPr="00003391">
        <w:rPr>
          <w:rFonts w:ascii="Georgia" w:hAnsi="Georgia"/>
        </w:rPr>
        <w:t xml:space="preserve"> mentioned eight (8) unique scenarios for payment flows in the United States, each with “its own delays, its own information &amp; reporting standards,  and its own commissions.”</w:t>
      </w:r>
      <w:r w:rsidRPr="00003391">
        <w:rPr>
          <w:rFonts w:ascii="Georgia" w:hAnsi="Georgia"/>
          <w:vertAlign w:val="superscript"/>
        </w:rPr>
        <w:footnoteReference w:id="508"/>
      </w:r>
    </w:p>
    <w:p w14:paraId="2F0DD994" w14:textId="4160DEED" w:rsidR="0099079B" w:rsidRPr="00003391" w:rsidRDefault="0099079B">
      <w:pPr>
        <w:rPr>
          <w:rFonts w:ascii="Georgia" w:hAnsi="Georgia"/>
        </w:rPr>
      </w:pPr>
    </w:p>
    <w:p w14:paraId="26EC042F" w14:textId="0CBA6EC5" w:rsidR="0099079B" w:rsidRPr="00003391" w:rsidRDefault="0099079B" w:rsidP="0099079B">
      <w:pPr>
        <w:rPr>
          <w:rFonts w:ascii="Georgia" w:hAnsi="Georgia"/>
        </w:rPr>
      </w:pPr>
      <w:r w:rsidRPr="00003391">
        <w:rPr>
          <w:rFonts w:ascii="Georgia" w:hAnsi="Georgia"/>
        </w:rPr>
        <w:t xml:space="preserve">Additional factors that amplify the complexity of the value web are: </w:t>
      </w:r>
    </w:p>
    <w:p w14:paraId="476958EA" w14:textId="77777777" w:rsidR="0099079B" w:rsidRPr="00003391" w:rsidRDefault="0099079B" w:rsidP="0099079B">
      <w:pPr>
        <w:rPr>
          <w:rFonts w:ascii="Georgia" w:hAnsi="Georgia"/>
        </w:rPr>
      </w:pPr>
    </w:p>
    <w:p w14:paraId="2F84DAAE" w14:textId="77777777" w:rsidR="0099079B" w:rsidRPr="00003391" w:rsidRDefault="0099079B" w:rsidP="0099079B">
      <w:pPr>
        <w:numPr>
          <w:ilvl w:val="0"/>
          <w:numId w:val="16"/>
        </w:numPr>
        <w:rPr>
          <w:rFonts w:ascii="Georgia" w:hAnsi="Georgia"/>
        </w:rPr>
      </w:pPr>
      <w:r w:rsidRPr="00003391">
        <w:rPr>
          <w:rFonts w:ascii="Georgia" w:hAnsi="Georgia"/>
        </w:rPr>
        <w:t>poor metadata identifier and transmission standards;</w:t>
      </w:r>
    </w:p>
    <w:p w14:paraId="16C61E9A" w14:textId="68846ECC" w:rsidR="0099079B" w:rsidRPr="00003391" w:rsidRDefault="004B4FCF" w:rsidP="0099079B">
      <w:pPr>
        <w:numPr>
          <w:ilvl w:val="0"/>
          <w:numId w:val="16"/>
        </w:numPr>
        <w:rPr>
          <w:rFonts w:ascii="Georgia" w:hAnsi="Georgia"/>
        </w:rPr>
      </w:pPr>
      <w:r w:rsidRPr="00003391">
        <w:rPr>
          <w:rFonts w:ascii="Georgia" w:hAnsi="Georgia"/>
        </w:rPr>
        <w:t>incompatible</w:t>
      </w:r>
      <w:r w:rsidR="0099079B" w:rsidRPr="00003391">
        <w:rPr>
          <w:rFonts w:ascii="Georgia" w:hAnsi="Georgia"/>
        </w:rPr>
        <w:t xml:space="preserve"> rights databases among stakeholders;</w:t>
      </w:r>
    </w:p>
    <w:p w14:paraId="4990C82C" w14:textId="19905F5F" w:rsidR="0099079B" w:rsidRPr="00003391" w:rsidRDefault="0099079B" w:rsidP="0099079B">
      <w:pPr>
        <w:numPr>
          <w:ilvl w:val="0"/>
          <w:numId w:val="16"/>
        </w:numPr>
        <w:rPr>
          <w:rFonts w:ascii="Georgia" w:hAnsi="Georgia"/>
        </w:rPr>
      </w:pPr>
      <w:r w:rsidRPr="00003391">
        <w:rPr>
          <w:rFonts w:ascii="Georgia" w:hAnsi="Georgia"/>
        </w:rPr>
        <w:t>“error-prone and labor-intensive human processes”; and</w:t>
      </w:r>
    </w:p>
    <w:p w14:paraId="525C0BBC" w14:textId="77777777" w:rsidR="0099079B" w:rsidRPr="00003391" w:rsidRDefault="0099079B" w:rsidP="0099079B">
      <w:pPr>
        <w:numPr>
          <w:ilvl w:val="0"/>
          <w:numId w:val="16"/>
        </w:numPr>
        <w:rPr>
          <w:rFonts w:ascii="Georgia" w:hAnsi="Georgia"/>
        </w:rPr>
      </w:pPr>
      <w:r w:rsidRPr="00003391">
        <w:rPr>
          <w:rFonts w:ascii="Georgia" w:hAnsi="Georgia"/>
        </w:rPr>
        <w:t>the numerous relationships between musical compositions and sound recordings (multiple parties involved).</w:t>
      </w:r>
      <w:r w:rsidRPr="00003391">
        <w:rPr>
          <w:rFonts w:ascii="Georgia" w:hAnsi="Georgia"/>
          <w:vertAlign w:val="superscript"/>
        </w:rPr>
        <w:footnoteReference w:id="509"/>
      </w:r>
    </w:p>
    <w:p w14:paraId="303B1DA4" w14:textId="77777777" w:rsidR="0099079B" w:rsidRPr="00003391" w:rsidRDefault="0099079B" w:rsidP="0099079B">
      <w:pPr>
        <w:rPr>
          <w:rFonts w:ascii="Georgia" w:hAnsi="Georgia"/>
        </w:rPr>
      </w:pPr>
    </w:p>
    <w:p w14:paraId="64683A60" w14:textId="69666957" w:rsidR="00FB16FE" w:rsidRPr="00003391" w:rsidRDefault="00FB16FE" w:rsidP="0099079B">
      <w:pPr>
        <w:rPr>
          <w:rFonts w:ascii="Georgia" w:hAnsi="Georgia"/>
        </w:rPr>
      </w:pPr>
      <w:proofErr w:type="spellStart"/>
      <w:r w:rsidRPr="00003391">
        <w:rPr>
          <w:rFonts w:ascii="Georgia" w:hAnsi="Georgia"/>
        </w:rPr>
        <w:t>Sellin</w:t>
      </w:r>
      <w:proofErr w:type="spellEnd"/>
      <w:r w:rsidRPr="00003391">
        <w:rPr>
          <w:rFonts w:ascii="Georgia" w:hAnsi="Georgia"/>
        </w:rPr>
        <w:t xml:space="preserve"> and </w:t>
      </w:r>
      <w:proofErr w:type="spellStart"/>
      <w:r w:rsidRPr="00003391">
        <w:rPr>
          <w:rFonts w:ascii="Georgia" w:hAnsi="Georgia"/>
        </w:rPr>
        <w:t>Seppälä</w:t>
      </w:r>
      <w:proofErr w:type="spellEnd"/>
      <w:r w:rsidRPr="00003391">
        <w:rPr>
          <w:rFonts w:ascii="Georgia" w:hAnsi="Georgia"/>
        </w:rPr>
        <w:t xml:space="preserve"> then identified the following </w:t>
      </w:r>
      <w:r w:rsidR="00316427" w:rsidRPr="00003391">
        <w:rPr>
          <w:rFonts w:ascii="Georgia" w:hAnsi="Georgia"/>
        </w:rPr>
        <w:t>inefficiencies</w:t>
      </w:r>
      <w:r w:rsidRPr="00003391">
        <w:rPr>
          <w:rFonts w:ascii="Georgia" w:hAnsi="Georgia"/>
        </w:rPr>
        <w:t xml:space="preserve"> in the current </w:t>
      </w:r>
      <w:r w:rsidR="00316427" w:rsidRPr="00003391">
        <w:rPr>
          <w:rFonts w:ascii="Georgia" w:hAnsi="Georgia"/>
        </w:rPr>
        <w:t>infrastructure</w:t>
      </w:r>
      <w:r w:rsidRPr="00003391">
        <w:rPr>
          <w:rFonts w:ascii="Georgia" w:hAnsi="Georgia"/>
        </w:rPr>
        <w:t xml:space="preserve"> that </w:t>
      </w:r>
      <w:r w:rsidR="00316427" w:rsidRPr="00003391">
        <w:rPr>
          <w:rFonts w:ascii="Georgia" w:hAnsi="Georgia"/>
        </w:rPr>
        <w:t>contribute to</w:t>
      </w:r>
      <w:r w:rsidRPr="00003391">
        <w:rPr>
          <w:rFonts w:ascii="Georgia" w:hAnsi="Georgia"/>
        </w:rPr>
        <w:t xml:space="preserve"> black boxes and slow royalty payments</w:t>
      </w:r>
      <w:r w:rsidR="004B4FCF" w:rsidRPr="00003391">
        <w:rPr>
          <w:rFonts w:ascii="Georgia" w:hAnsi="Georgia"/>
        </w:rPr>
        <w:t>:</w:t>
      </w:r>
    </w:p>
    <w:p w14:paraId="2704AE9A" w14:textId="77777777" w:rsidR="0099079B" w:rsidRPr="00003391" w:rsidRDefault="0099079B" w:rsidP="0099079B">
      <w:pPr>
        <w:rPr>
          <w:rFonts w:ascii="Georgia" w:hAnsi="Georgia"/>
        </w:rPr>
      </w:pPr>
    </w:p>
    <w:p w14:paraId="79AB1F96" w14:textId="009D9706" w:rsidR="0099079B" w:rsidRPr="00003391" w:rsidRDefault="0099079B" w:rsidP="0099079B">
      <w:pPr>
        <w:numPr>
          <w:ilvl w:val="0"/>
          <w:numId w:val="28"/>
        </w:numPr>
        <w:rPr>
          <w:rFonts w:ascii="Georgia" w:hAnsi="Georgia"/>
        </w:rPr>
      </w:pPr>
      <w:r w:rsidRPr="00003391">
        <w:rPr>
          <w:rFonts w:ascii="Georgia" w:hAnsi="Georgia"/>
        </w:rPr>
        <w:t>database replication</w:t>
      </w:r>
      <w:r w:rsidR="004B4FCF" w:rsidRPr="00003391">
        <w:rPr>
          <w:rFonts w:ascii="Georgia" w:hAnsi="Georgia"/>
        </w:rPr>
        <w:t xml:space="preserve">: </w:t>
      </w:r>
      <w:r w:rsidRPr="00003391">
        <w:rPr>
          <w:rFonts w:ascii="Georgia" w:hAnsi="Georgia"/>
        </w:rPr>
        <w:t xml:space="preserve">stakeholders do not share one common database for rights </w:t>
      </w:r>
      <w:proofErr w:type="gramStart"/>
      <w:r w:rsidRPr="00003391">
        <w:rPr>
          <w:rFonts w:ascii="Georgia" w:hAnsi="Georgia"/>
        </w:rPr>
        <w:t>data</w:t>
      </w:r>
      <w:r w:rsidR="00EF4C42" w:rsidRPr="00003391">
        <w:rPr>
          <w:rFonts w:ascii="Georgia" w:hAnsi="Georgia"/>
        </w:rPr>
        <w:t xml:space="preserve">, </w:t>
      </w:r>
      <w:r w:rsidRPr="00003391">
        <w:rPr>
          <w:rFonts w:ascii="Georgia" w:hAnsi="Georgia"/>
        </w:rPr>
        <w:t xml:space="preserve"> thus</w:t>
      </w:r>
      <w:proofErr w:type="gramEnd"/>
      <w:r w:rsidRPr="00003391">
        <w:rPr>
          <w:rFonts w:ascii="Georgia" w:hAnsi="Georgia"/>
        </w:rPr>
        <w:t xml:space="preserve"> </w:t>
      </w:r>
      <w:r w:rsidR="00EF4C42" w:rsidRPr="00003391">
        <w:rPr>
          <w:rFonts w:ascii="Georgia" w:hAnsi="Georgia"/>
        </w:rPr>
        <w:t>stakeholders must</w:t>
      </w:r>
      <w:r w:rsidRPr="00003391">
        <w:rPr>
          <w:rFonts w:ascii="Georgia" w:hAnsi="Georgia"/>
        </w:rPr>
        <w:t xml:space="preserve"> replicate the same rights data in each of their private databases</w:t>
      </w:r>
      <w:r w:rsidR="004B4FCF" w:rsidRPr="00003391">
        <w:rPr>
          <w:rFonts w:ascii="Georgia" w:hAnsi="Georgia"/>
        </w:rPr>
        <w:t>;</w:t>
      </w:r>
    </w:p>
    <w:p w14:paraId="34E7AEEF" w14:textId="084A01F4" w:rsidR="0099079B" w:rsidRPr="00003391" w:rsidRDefault="0099079B" w:rsidP="0099079B">
      <w:pPr>
        <w:numPr>
          <w:ilvl w:val="0"/>
          <w:numId w:val="28"/>
        </w:numPr>
        <w:rPr>
          <w:rFonts w:ascii="Georgia" w:hAnsi="Georgia"/>
        </w:rPr>
      </w:pPr>
      <w:r w:rsidRPr="00003391">
        <w:rPr>
          <w:rFonts w:ascii="Georgia" w:hAnsi="Georgia"/>
        </w:rPr>
        <w:t>manual matching</w:t>
      </w:r>
      <w:r w:rsidR="004B4FCF" w:rsidRPr="00003391">
        <w:rPr>
          <w:rFonts w:ascii="Georgia" w:hAnsi="Georgia"/>
        </w:rPr>
        <w:t xml:space="preserve">: </w:t>
      </w:r>
      <w:r w:rsidRPr="00003391">
        <w:rPr>
          <w:rFonts w:ascii="Georgia" w:hAnsi="Georgia"/>
        </w:rPr>
        <w:t>CMOs needing to identify relevant foreign CMO to collect royalties from, and manually synchroniz</w:t>
      </w:r>
      <w:r w:rsidR="00980502" w:rsidRPr="00003391">
        <w:rPr>
          <w:rFonts w:ascii="Georgia" w:hAnsi="Georgia"/>
        </w:rPr>
        <w:t xml:space="preserve">e </w:t>
      </w:r>
      <w:r w:rsidRPr="00003391">
        <w:rPr>
          <w:rFonts w:ascii="Georgia" w:hAnsi="Georgia"/>
        </w:rPr>
        <w:t>their databases</w:t>
      </w:r>
      <w:r w:rsidR="004B4FCF" w:rsidRPr="00003391">
        <w:rPr>
          <w:rFonts w:ascii="Georgia" w:hAnsi="Georgia"/>
        </w:rPr>
        <w:t>;</w:t>
      </w:r>
    </w:p>
    <w:p w14:paraId="372EE0F7" w14:textId="1EDA06AA" w:rsidR="0099079B" w:rsidRPr="00003391" w:rsidRDefault="004B4FCF" w:rsidP="0099079B">
      <w:pPr>
        <w:numPr>
          <w:ilvl w:val="0"/>
          <w:numId w:val="28"/>
        </w:numPr>
        <w:rPr>
          <w:rFonts w:ascii="Georgia" w:hAnsi="Georgia"/>
        </w:rPr>
      </w:pPr>
      <w:r w:rsidRPr="00003391">
        <w:rPr>
          <w:rFonts w:ascii="Georgia" w:hAnsi="Georgia"/>
        </w:rPr>
        <w:t>i</w:t>
      </w:r>
      <w:r w:rsidR="0099079B" w:rsidRPr="00003391">
        <w:rPr>
          <w:rFonts w:ascii="Georgia" w:hAnsi="Georgia"/>
        </w:rPr>
        <w:t>dentification codes</w:t>
      </w:r>
      <w:r w:rsidRPr="00003391">
        <w:rPr>
          <w:rFonts w:ascii="Georgia" w:hAnsi="Georgia"/>
        </w:rPr>
        <w:t>:</w:t>
      </w:r>
      <w:r w:rsidR="0099079B" w:rsidRPr="00003391">
        <w:rPr>
          <w:rFonts w:ascii="Georgia" w:hAnsi="Georgia"/>
        </w:rPr>
        <w:t xml:space="preserve"> multiple standards that may or may not be applicable to identify </w:t>
      </w:r>
      <w:r w:rsidR="008B43C2" w:rsidRPr="00003391">
        <w:rPr>
          <w:rFonts w:ascii="Georgia" w:hAnsi="Georgia"/>
        </w:rPr>
        <w:t>a musician</w:t>
      </w:r>
      <w:r w:rsidRPr="00003391">
        <w:rPr>
          <w:rFonts w:ascii="Georgia" w:hAnsi="Georgia"/>
        </w:rPr>
        <w:t>; and</w:t>
      </w:r>
    </w:p>
    <w:p w14:paraId="1C792AEA" w14:textId="611E0B62" w:rsidR="0099079B" w:rsidRPr="00003391" w:rsidRDefault="00B35DA5" w:rsidP="0099079B">
      <w:pPr>
        <w:numPr>
          <w:ilvl w:val="0"/>
          <w:numId w:val="28"/>
        </w:numPr>
        <w:rPr>
          <w:rFonts w:ascii="Georgia" w:hAnsi="Georgia"/>
        </w:rPr>
      </w:pPr>
      <w:r w:rsidRPr="00003391">
        <w:rPr>
          <w:rFonts w:ascii="Georgia" w:hAnsi="Georgia"/>
        </w:rPr>
        <w:t>m</w:t>
      </w:r>
      <w:r w:rsidR="0099079B" w:rsidRPr="00003391">
        <w:rPr>
          <w:rFonts w:ascii="Georgia" w:hAnsi="Georgia"/>
        </w:rPr>
        <w:t>etadata</w:t>
      </w:r>
      <w:r w:rsidRPr="00003391">
        <w:rPr>
          <w:rFonts w:ascii="Georgia" w:hAnsi="Georgia"/>
        </w:rPr>
        <w:t>:</w:t>
      </w:r>
      <w:r w:rsidR="0099079B" w:rsidRPr="00003391">
        <w:rPr>
          <w:rFonts w:ascii="Georgia" w:hAnsi="Georgia"/>
        </w:rPr>
        <w:t xml:space="preserve"> commercial databases for mapping artists to works does not exist, commercial </w:t>
      </w:r>
      <w:r w:rsidR="00D306A5" w:rsidRPr="00003391">
        <w:rPr>
          <w:rFonts w:ascii="Georgia" w:hAnsi="Georgia"/>
        </w:rPr>
        <w:t>databases</w:t>
      </w:r>
      <w:r w:rsidR="0099079B" w:rsidRPr="00003391">
        <w:rPr>
          <w:rFonts w:ascii="Georgia" w:hAnsi="Georgia"/>
        </w:rPr>
        <w:t xml:space="preserve"> are </w:t>
      </w:r>
      <w:r w:rsidR="00DA4A41" w:rsidRPr="00003391">
        <w:rPr>
          <w:rFonts w:ascii="Georgia" w:hAnsi="Georgia"/>
        </w:rPr>
        <w:t>“</w:t>
      </w:r>
      <w:r w:rsidR="0099079B" w:rsidRPr="00003391">
        <w:rPr>
          <w:rFonts w:ascii="Georgia" w:hAnsi="Georgia"/>
        </w:rPr>
        <w:t>voluntary, incomplete and centralized</w:t>
      </w:r>
      <w:r w:rsidR="00DA4A41" w:rsidRPr="00003391">
        <w:rPr>
          <w:rFonts w:ascii="Georgia" w:hAnsi="Georgia"/>
        </w:rPr>
        <w:t xml:space="preserve"> by a single commercial entity</w:t>
      </w:r>
      <w:r w:rsidR="0099079B" w:rsidRPr="00003391">
        <w:rPr>
          <w:rFonts w:ascii="Georgia" w:hAnsi="Georgia"/>
        </w:rPr>
        <w:t>,</w:t>
      </w:r>
      <w:r w:rsidR="00DA4A41" w:rsidRPr="00003391">
        <w:rPr>
          <w:rFonts w:ascii="Georgia" w:hAnsi="Georgia"/>
        </w:rPr>
        <w:t>”</w:t>
      </w:r>
      <w:r w:rsidR="0099079B" w:rsidRPr="00003391">
        <w:rPr>
          <w:rFonts w:ascii="Georgia" w:hAnsi="Georgia"/>
        </w:rPr>
        <w:t xml:space="preserve"> and </w:t>
      </w:r>
      <w:r w:rsidR="0014762A" w:rsidRPr="00003391">
        <w:rPr>
          <w:rFonts w:ascii="Georgia" w:hAnsi="Georgia"/>
        </w:rPr>
        <w:t xml:space="preserve">the </w:t>
      </w:r>
      <w:r w:rsidR="0099079B" w:rsidRPr="00003391">
        <w:rPr>
          <w:rFonts w:ascii="Georgia" w:hAnsi="Georgia"/>
        </w:rPr>
        <w:t xml:space="preserve">metadata in the music file </w:t>
      </w:r>
      <w:r w:rsidR="003A6089" w:rsidRPr="00003391">
        <w:rPr>
          <w:rFonts w:ascii="Georgia" w:hAnsi="Georgia"/>
        </w:rPr>
        <w:t xml:space="preserve">can be modified </w:t>
      </w:r>
      <w:proofErr w:type="gramStart"/>
      <w:r w:rsidR="003A6089" w:rsidRPr="00003391">
        <w:rPr>
          <w:rFonts w:ascii="Georgia" w:hAnsi="Georgia"/>
        </w:rPr>
        <w:t>at a later time</w:t>
      </w:r>
      <w:proofErr w:type="gramEnd"/>
      <w:r w:rsidR="0099079B" w:rsidRPr="00003391">
        <w:rPr>
          <w:rFonts w:ascii="Georgia" w:hAnsi="Georgia"/>
        </w:rPr>
        <w:t>.</w:t>
      </w:r>
      <w:r w:rsidR="0099079B" w:rsidRPr="00003391">
        <w:rPr>
          <w:rFonts w:ascii="Georgia" w:hAnsi="Georgia"/>
          <w:vertAlign w:val="superscript"/>
        </w:rPr>
        <w:footnoteReference w:id="510"/>
      </w:r>
    </w:p>
    <w:p w14:paraId="6F701BE9" w14:textId="77777777" w:rsidR="0099079B" w:rsidRPr="00003391" w:rsidRDefault="0099079B" w:rsidP="0099079B">
      <w:pPr>
        <w:rPr>
          <w:rFonts w:ascii="Georgia" w:hAnsi="Georgia"/>
        </w:rPr>
      </w:pPr>
    </w:p>
    <w:p w14:paraId="3AEBAFBB" w14:textId="65F11039" w:rsidR="0099079B" w:rsidRPr="00003391" w:rsidRDefault="0099079B" w:rsidP="0099079B">
      <w:pPr>
        <w:rPr>
          <w:rFonts w:ascii="Georgia" w:hAnsi="Georgia"/>
        </w:rPr>
      </w:pPr>
      <w:proofErr w:type="spellStart"/>
      <w:r w:rsidRPr="00003391">
        <w:rPr>
          <w:rFonts w:ascii="Georgia" w:hAnsi="Georgia"/>
        </w:rPr>
        <w:t>Sellin</w:t>
      </w:r>
      <w:proofErr w:type="spellEnd"/>
      <w:r w:rsidRPr="00003391">
        <w:rPr>
          <w:rFonts w:ascii="Georgia" w:hAnsi="Georgia"/>
        </w:rPr>
        <w:t xml:space="preserve"> and </w:t>
      </w:r>
      <w:proofErr w:type="spellStart"/>
      <w:r w:rsidRPr="00003391">
        <w:rPr>
          <w:rFonts w:ascii="Georgia" w:hAnsi="Georgia"/>
        </w:rPr>
        <w:t>Seppälä</w:t>
      </w:r>
      <w:proofErr w:type="spellEnd"/>
      <w:r w:rsidRPr="00003391">
        <w:rPr>
          <w:rFonts w:ascii="Georgia" w:hAnsi="Georgia"/>
        </w:rPr>
        <w:t xml:space="preserve"> summarized </w:t>
      </w:r>
      <w:r w:rsidR="003A6089" w:rsidRPr="00003391">
        <w:rPr>
          <w:rFonts w:ascii="Georgia" w:hAnsi="Georgia"/>
        </w:rPr>
        <w:t>the features the music industry lacks as the following:</w:t>
      </w:r>
    </w:p>
    <w:p w14:paraId="7EC17CF6" w14:textId="77777777" w:rsidR="0099079B" w:rsidRPr="00003391" w:rsidRDefault="0099079B" w:rsidP="0099079B">
      <w:pPr>
        <w:rPr>
          <w:rFonts w:ascii="Georgia" w:hAnsi="Georgia"/>
        </w:rPr>
      </w:pPr>
    </w:p>
    <w:p w14:paraId="5FE3D603" w14:textId="2EE317A7" w:rsidR="0099079B" w:rsidRPr="00003391" w:rsidRDefault="0099079B" w:rsidP="0099079B">
      <w:pPr>
        <w:numPr>
          <w:ilvl w:val="0"/>
          <w:numId w:val="15"/>
        </w:numPr>
        <w:rPr>
          <w:rFonts w:ascii="Georgia" w:hAnsi="Georgia"/>
        </w:rPr>
      </w:pPr>
      <w:r w:rsidRPr="00003391">
        <w:rPr>
          <w:rFonts w:ascii="Georgia" w:hAnsi="Georgia"/>
        </w:rPr>
        <w:t>“</w:t>
      </w:r>
      <w:r w:rsidR="003459AB" w:rsidRPr="00003391">
        <w:rPr>
          <w:rFonts w:ascii="Georgia" w:hAnsi="Georgia"/>
        </w:rPr>
        <w:t>[e]</w:t>
      </w:r>
      <w:proofErr w:type="spellStart"/>
      <w:r w:rsidRPr="00003391">
        <w:rPr>
          <w:rFonts w:ascii="Georgia" w:hAnsi="Georgia"/>
        </w:rPr>
        <w:t>fficient</w:t>
      </w:r>
      <w:proofErr w:type="spellEnd"/>
      <w:r w:rsidRPr="00003391">
        <w:rPr>
          <w:rFonts w:ascii="Georgia" w:hAnsi="Georgia"/>
        </w:rPr>
        <w:t xml:space="preserve"> processes for sharing comprehensive rights data</w:t>
      </w:r>
      <w:r w:rsidR="003459AB" w:rsidRPr="00003391">
        <w:rPr>
          <w:rFonts w:ascii="Georgia" w:hAnsi="Georgia"/>
        </w:rPr>
        <w:t>”;</w:t>
      </w:r>
    </w:p>
    <w:p w14:paraId="4296199D" w14:textId="6730AD8E" w:rsidR="0099079B" w:rsidRPr="00003391" w:rsidRDefault="003459AB" w:rsidP="0099079B">
      <w:pPr>
        <w:numPr>
          <w:ilvl w:val="0"/>
          <w:numId w:val="15"/>
        </w:numPr>
        <w:rPr>
          <w:rFonts w:ascii="Georgia" w:hAnsi="Georgia"/>
        </w:rPr>
      </w:pPr>
      <w:r w:rsidRPr="00003391">
        <w:rPr>
          <w:rFonts w:ascii="Georgia" w:hAnsi="Georgia"/>
        </w:rPr>
        <w:t>“[s]</w:t>
      </w:r>
      <w:proofErr w:type="spellStart"/>
      <w:r w:rsidR="0099079B" w:rsidRPr="00003391">
        <w:rPr>
          <w:rFonts w:ascii="Georgia" w:hAnsi="Georgia"/>
        </w:rPr>
        <w:t>ystematic</w:t>
      </w:r>
      <w:proofErr w:type="spellEnd"/>
      <w:r w:rsidR="0099079B" w:rsidRPr="00003391">
        <w:rPr>
          <w:rFonts w:ascii="Georgia" w:hAnsi="Georgia"/>
        </w:rPr>
        <w:t xml:space="preserve"> adherence to rich metadata standards</w:t>
      </w:r>
      <w:r w:rsidRPr="00003391">
        <w:rPr>
          <w:rFonts w:ascii="Georgia" w:hAnsi="Georgia"/>
        </w:rPr>
        <w:t>”;</w:t>
      </w:r>
    </w:p>
    <w:p w14:paraId="136184CA" w14:textId="06FA400E" w:rsidR="0099079B" w:rsidRPr="00003391" w:rsidRDefault="003459AB" w:rsidP="0099079B">
      <w:pPr>
        <w:numPr>
          <w:ilvl w:val="0"/>
          <w:numId w:val="15"/>
        </w:numPr>
        <w:rPr>
          <w:rFonts w:ascii="Georgia" w:hAnsi="Georgia"/>
        </w:rPr>
      </w:pPr>
      <w:r w:rsidRPr="00003391">
        <w:rPr>
          <w:rFonts w:ascii="Georgia" w:hAnsi="Georgia"/>
        </w:rPr>
        <w:t>“[s]</w:t>
      </w:r>
      <w:proofErr w:type="spellStart"/>
      <w:r w:rsidR="0099079B" w:rsidRPr="00003391">
        <w:rPr>
          <w:rFonts w:ascii="Georgia" w:hAnsi="Georgia"/>
        </w:rPr>
        <w:t>calable</w:t>
      </w:r>
      <w:proofErr w:type="spellEnd"/>
      <w:r w:rsidR="0099079B" w:rsidRPr="00003391">
        <w:rPr>
          <w:rFonts w:ascii="Georgia" w:hAnsi="Georgia"/>
        </w:rPr>
        <w:t xml:space="preserve"> systems for the growing pace of digital music releases and detailed per-stream reporting</w:t>
      </w:r>
      <w:r w:rsidRPr="00003391">
        <w:rPr>
          <w:rFonts w:ascii="Georgia" w:hAnsi="Georgia"/>
        </w:rPr>
        <w:t>”; and</w:t>
      </w:r>
    </w:p>
    <w:p w14:paraId="1F2FEA50" w14:textId="18BEF1BA" w:rsidR="0099079B" w:rsidRPr="00003391" w:rsidRDefault="003459AB" w:rsidP="0099079B">
      <w:pPr>
        <w:numPr>
          <w:ilvl w:val="0"/>
          <w:numId w:val="15"/>
        </w:numPr>
        <w:rPr>
          <w:rFonts w:ascii="Georgia" w:hAnsi="Georgia"/>
        </w:rPr>
      </w:pPr>
      <w:r w:rsidRPr="00003391">
        <w:rPr>
          <w:rFonts w:ascii="Georgia" w:hAnsi="Georgia"/>
        </w:rPr>
        <w:t>“[w]</w:t>
      </w:r>
      <w:proofErr w:type="spellStart"/>
      <w:r w:rsidR="0099079B" w:rsidRPr="00003391">
        <w:rPr>
          <w:rFonts w:ascii="Georgia" w:hAnsi="Georgia"/>
        </w:rPr>
        <w:t>illingness</w:t>
      </w:r>
      <w:proofErr w:type="spellEnd"/>
      <w:r w:rsidR="0099079B" w:rsidRPr="00003391">
        <w:rPr>
          <w:rFonts w:ascii="Georgia" w:hAnsi="Georgia"/>
        </w:rPr>
        <w:t xml:space="preserve"> to share rights and reporting data openly with others in the industry.”</w:t>
      </w:r>
      <w:r w:rsidR="0099079B" w:rsidRPr="00003391">
        <w:rPr>
          <w:rFonts w:ascii="Georgia" w:hAnsi="Georgia"/>
          <w:vertAlign w:val="superscript"/>
        </w:rPr>
        <w:footnoteReference w:id="511"/>
      </w:r>
    </w:p>
    <w:p w14:paraId="3C5513F9" w14:textId="77777777" w:rsidR="0099079B" w:rsidRPr="00003391" w:rsidRDefault="0099079B">
      <w:pPr>
        <w:rPr>
          <w:rFonts w:ascii="Georgia" w:hAnsi="Georgia"/>
        </w:rPr>
      </w:pPr>
    </w:p>
    <w:p w14:paraId="196E908B" w14:textId="696D697F" w:rsidR="00242758" w:rsidRPr="00003391" w:rsidRDefault="00701AC2">
      <w:pPr>
        <w:rPr>
          <w:rFonts w:ascii="Georgia" w:hAnsi="Georgia"/>
        </w:rPr>
      </w:pPr>
      <w:r w:rsidRPr="00003391">
        <w:rPr>
          <w:rFonts w:ascii="Georgia" w:hAnsi="Georgia"/>
        </w:rPr>
        <w:t xml:space="preserve">Lastly, </w:t>
      </w:r>
      <w:proofErr w:type="spellStart"/>
      <w:r w:rsidRPr="00003391">
        <w:rPr>
          <w:rFonts w:ascii="Georgia" w:hAnsi="Georgia"/>
        </w:rPr>
        <w:t>Sellin</w:t>
      </w:r>
      <w:proofErr w:type="spellEnd"/>
      <w:r w:rsidRPr="00003391">
        <w:rPr>
          <w:rFonts w:ascii="Georgia" w:hAnsi="Georgia"/>
        </w:rPr>
        <w:t xml:space="preserve"> and </w:t>
      </w:r>
      <w:proofErr w:type="spellStart"/>
      <w:r w:rsidRPr="00003391">
        <w:rPr>
          <w:rFonts w:ascii="Georgia" w:hAnsi="Georgia"/>
        </w:rPr>
        <w:t>Seppälä</w:t>
      </w:r>
      <w:proofErr w:type="spellEnd"/>
      <w:r w:rsidRPr="00003391">
        <w:rPr>
          <w:rFonts w:ascii="Georgia" w:hAnsi="Georgia"/>
        </w:rPr>
        <w:t xml:space="preserve"> recommend that any proffered solution to the </w:t>
      </w:r>
      <w:r w:rsidR="00491E0D" w:rsidRPr="00003391">
        <w:rPr>
          <w:rFonts w:ascii="Georgia" w:hAnsi="Georgia"/>
        </w:rPr>
        <w:t xml:space="preserve">issues </w:t>
      </w:r>
      <w:r w:rsidRPr="00003391">
        <w:rPr>
          <w:rFonts w:ascii="Georgia" w:hAnsi="Georgia"/>
        </w:rPr>
        <w:t xml:space="preserve">in the music industry </w:t>
      </w:r>
      <w:r w:rsidR="008E1A62" w:rsidRPr="00003391">
        <w:rPr>
          <w:rFonts w:ascii="Georgia" w:hAnsi="Georgia"/>
        </w:rPr>
        <w:t>meet</w:t>
      </w:r>
      <w:r w:rsidRPr="00003391">
        <w:rPr>
          <w:rFonts w:ascii="Georgia" w:hAnsi="Georgia"/>
        </w:rPr>
        <w:t xml:space="preserve"> the four following requirements:</w:t>
      </w:r>
    </w:p>
    <w:p w14:paraId="41ABE8FB" w14:textId="77777777" w:rsidR="00242758" w:rsidRPr="00003391" w:rsidRDefault="00242758">
      <w:pPr>
        <w:rPr>
          <w:rFonts w:ascii="Georgia" w:hAnsi="Georgia"/>
        </w:rPr>
      </w:pPr>
    </w:p>
    <w:p w14:paraId="7A38DC8C" w14:textId="5786C2DA" w:rsidR="00E2338F" w:rsidRPr="00003391" w:rsidRDefault="00701AC2" w:rsidP="00A7584E">
      <w:pPr>
        <w:pStyle w:val="ListParagraph"/>
        <w:numPr>
          <w:ilvl w:val="0"/>
          <w:numId w:val="59"/>
        </w:numPr>
        <w:rPr>
          <w:rFonts w:ascii="Georgia" w:hAnsi="Georgia"/>
        </w:rPr>
      </w:pPr>
      <w:r w:rsidRPr="00003391">
        <w:rPr>
          <w:rFonts w:ascii="Georgia" w:hAnsi="Georgia"/>
        </w:rPr>
        <w:t>“</w:t>
      </w:r>
      <w:r w:rsidR="00E2338F" w:rsidRPr="00003391">
        <w:rPr>
          <w:rFonts w:ascii="Georgia" w:hAnsi="Georgia"/>
        </w:rPr>
        <w:t>[</w:t>
      </w:r>
      <w:proofErr w:type="spellStart"/>
      <w:r w:rsidR="00E2338F" w:rsidRPr="00003391">
        <w:rPr>
          <w:rFonts w:ascii="Georgia" w:hAnsi="Georgia"/>
        </w:rPr>
        <w:t>i</w:t>
      </w:r>
      <w:proofErr w:type="spellEnd"/>
      <w:r w:rsidR="00E2338F" w:rsidRPr="00003391">
        <w:rPr>
          <w:rFonts w:ascii="Georgia" w:hAnsi="Georgia"/>
        </w:rPr>
        <w:t>]</w:t>
      </w:r>
      <w:r w:rsidRPr="00003391">
        <w:rPr>
          <w:rFonts w:ascii="Georgia" w:hAnsi="Georgia"/>
        </w:rPr>
        <w:t>t must be proven to be more efficient than the current system, or else payments</w:t>
      </w:r>
      <w:r w:rsidR="00E2338F" w:rsidRPr="00003391">
        <w:rPr>
          <w:rFonts w:ascii="Georgia" w:hAnsi="Georgia"/>
        </w:rPr>
        <w:t xml:space="preserve"> </w:t>
      </w:r>
      <w:r w:rsidRPr="00003391">
        <w:rPr>
          <w:rFonts w:ascii="Georgia" w:hAnsi="Georgia"/>
        </w:rPr>
        <w:t>to creators will, by necessity, decrease</w:t>
      </w:r>
      <w:r w:rsidR="00E2338F" w:rsidRPr="00003391">
        <w:rPr>
          <w:rFonts w:ascii="Georgia" w:hAnsi="Georgia"/>
        </w:rPr>
        <w:t>”;</w:t>
      </w:r>
    </w:p>
    <w:p w14:paraId="0A98CADE" w14:textId="2D33CD02" w:rsidR="00E2338F" w:rsidRPr="00003391" w:rsidRDefault="00E2338F" w:rsidP="00E2338F">
      <w:pPr>
        <w:pStyle w:val="ListParagraph"/>
        <w:numPr>
          <w:ilvl w:val="0"/>
          <w:numId w:val="59"/>
        </w:numPr>
        <w:rPr>
          <w:rFonts w:ascii="Georgia" w:hAnsi="Georgia"/>
        </w:rPr>
      </w:pPr>
      <w:r w:rsidRPr="00003391">
        <w:rPr>
          <w:rFonts w:ascii="Georgia" w:hAnsi="Georgia"/>
        </w:rPr>
        <w:t>“[</w:t>
      </w:r>
      <w:proofErr w:type="spellStart"/>
      <w:r w:rsidRPr="00003391">
        <w:rPr>
          <w:rFonts w:ascii="Georgia" w:hAnsi="Georgia"/>
        </w:rPr>
        <w:t>i</w:t>
      </w:r>
      <w:proofErr w:type="spellEnd"/>
      <w:r w:rsidRPr="00003391">
        <w:rPr>
          <w:rFonts w:ascii="Georgia" w:hAnsi="Georgia"/>
        </w:rPr>
        <w:t>]</w:t>
      </w:r>
      <w:r w:rsidR="00701AC2" w:rsidRPr="00003391">
        <w:rPr>
          <w:rFonts w:ascii="Georgia" w:hAnsi="Georgia"/>
        </w:rPr>
        <w:t>t must be scalable to handle the demands of both the pace of digital music releases and the growth of global per-stream consumption data</w:t>
      </w:r>
      <w:r w:rsidRPr="00003391">
        <w:rPr>
          <w:rFonts w:ascii="Georgia" w:hAnsi="Georgia"/>
        </w:rPr>
        <w:t>”;</w:t>
      </w:r>
    </w:p>
    <w:p w14:paraId="794E5FFB" w14:textId="450BCEFB" w:rsidR="00EC1F94" w:rsidRPr="00003391" w:rsidRDefault="00E2338F" w:rsidP="00A7584E">
      <w:pPr>
        <w:pStyle w:val="ListParagraph"/>
        <w:numPr>
          <w:ilvl w:val="0"/>
          <w:numId w:val="59"/>
        </w:numPr>
        <w:rPr>
          <w:rFonts w:ascii="Georgia" w:hAnsi="Georgia"/>
        </w:rPr>
      </w:pPr>
      <w:r w:rsidRPr="00003391">
        <w:rPr>
          <w:rFonts w:ascii="Georgia" w:hAnsi="Georgia"/>
        </w:rPr>
        <w:t>“[</w:t>
      </w:r>
      <w:proofErr w:type="spellStart"/>
      <w:r w:rsidRPr="00003391">
        <w:rPr>
          <w:rFonts w:ascii="Georgia" w:hAnsi="Georgia"/>
        </w:rPr>
        <w:t>i</w:t>
      </w:r>
      <w:proofErr w:type="spellEnd"/>
      <w:r w:rsidRPr="00003391">
        <w:rPr>
          <w:rFonts w:ascii="Georgia" w:hAnsi="Georgia"/>
        </w:rPr>
        <w:t>]</w:t>
      </w:r>
      <w:r w:rsidR="00701AC2" w:rsidRPr="00003391">
        <w:rPr>
          <w:rFonts w:ascii="Georgia" w:hAnsi="Georgia"/>
        </w:rPr>
        <w:t>t must embrace common standards, enabling interoperability and selective sharing of data</w:t>
      </w:r>
      <w:r w:rsidRPr="00003391">
        <w:rPr>
          <w:rFonts w:ascii="Georgia" w:hAnsi="Georgia"/>
        </w:rPr>
        <w:t>”;</w:t>
      </w:r>
      <w:r w:rsidR="00EC1F94" w:rsidRPr="00003391">
        <w:rPr>
          <w:rFonts w:ascii="Georgia" w:hAnsi="Georgia"/>
        </w:rPr>
        <w:t xml:space="preserve"> and</w:t>
      </w:r>
    </w:p>
    <w:p w14:paraId="5672B7D5" w14:textId="33A6250B" w:rsidR="00242758" w:rsidRPr="00003391" w:rsidRDefault="00EC1F94" w:rsidP="00A7584E">
      <w:pPr>
        <w:pStyle w:val="ListParagraph"/>
        <w:numPr>
          <w:ilvl w:val="0"/>
          <w:numId w:val="59"/>
        </w:numPr>
        <w:rPr>
          <w:rFonts w:ascii="Georgia" w:hAnsi="Georgia"/>
        </w:rPr>
      </w:pPr>
      <w:r w:rsidRPr="00003391">
        <w:rPr>
          <w:rFonts w:ascii="Georgia" w:hAnsi="Georgia"/>
        </w:rPr>
        <w:t>“[</w:t>
      </w:r>
      <w:proofErr w:type="spellStart"/>
      <w:r w:rsidRPr="00003391">
        <w:rPr>
          <w:rFonts w:ascii="Georgia" w:hAnsi="Georgia"/>
        </w:rPr>
        <w:t>i</w:t>
      </w:r>
      <w:proofErr w:type="spellEnd"/>
      <w:r w:rsidRPr="00003391">
        <w:rPr>
          <w:rFonts w:ascii="Georgia" w:hAnsi="Georgia"/>
        </w:rPr>
        <w:t>]</w:t>
      </w:r>
      <w:r w:rsidR="00701AC2" w:rsidRPr="00003391">
        <w:rPr>
          <w:rFonts w:ascii="Georgia" w:hAnsi="Georgia"/>
        </w:rPr>
        <w:t>t must recognize the reality of a fundamental lack of trust within the industry, or the resistance by many to reveal data, even that which simply represents factual “musical historical events.”</w:t>
      </w:r>
      <w:r w:rsidR="00701AC2" w:rsidRPr="00003391">
        <w:rPr>
          <w:rFonts w:ascii="Georgia" w:hAnsi="Georgia"/>
          <w:vertAlign w:val="superscript"/>
        </w:rPr>
        <w:footnoteReference w:id="512"/>
      </w:r>
      <w:bookmarkStart w:id="32" w:name="_4ftanyr7s6bj" w:colFirst="0" w:colLast="0"/>
      <w:bookmarkEnd w:id="32"/>
    </w:p>
    <w:p w14:paraId="0A034BB0" w14:textId="0ECB733F" w:rsidR="00242758" w:rsidRPr="00003391" w:rsidRDefault="00242758">
      <w:pPr>
        <w:rPr>
          <w:rFonts w:ascii="Georgia" w:hAnsi="Georgia"/>
        </w:rPr>
      </w:pPr>
    </w:p>
    <w:p w14:paraId="2E10FA80" w14:textId="5C66C655" w:rsidR="00EE62CC" w:rsidRPr="00003391" w:rsidRDefault="00EE62CC">
      <w:pPr>
        <w:rPr>
          <w:rFonts w:ascii="Georgia" w:hAnsi="Georgia"/>
        </w:rPr>
      </w:pPr>
    </w:p>
    <w:p w14:paraId="6DD38FCE" w14:textId="6840C560" w:rsidR="00EE62CC" w:rsidRPr="00003391" w:rsidRDefault="00EE62CC">
      <w:pPr>
        <w:rPr>
          <w:rFonts w:ascii="Georgia" w:hAnsi="Georgia"/>
        </w:rPr>
      </w:pPr>
    </w:p>
    <w:p w14:paraId="26CAB0F2" w14:textId="1EFB7658" w:rsidR="00EE62CC" w:rsidRPr="00003391" w:rsidRDefault="00EE62CC" w:rsidP="00A7584E">
      <w:pPr>
        <w:pStyle w:val="Heading2"/>
        <w:rPr>
          <w:rFonts w:ascii="Georgia" w:hAnsi="Georgia"/>
        </w:rPr>
      </w:pPr>
      <w:bookmarkStart w:id="33" w:name="_Toc22305955"/>
      <w:r w:rsidRPr="00003391">
        <w:rPr>
          <w:rFonts w:ascii="Georgia" w:hAnsi="Georgia"/>
          <w:u w:val="single"/>
        </w:rPr>
        <w:lastRenderedPageBreak/>
        <w:t>2.</w:t>
      </w:r>
      <w:r w:rsidR="00F55818" w:rsidRPr="00003391">
        <w:rPr>
          <w:rFonts w:ascii="Georgia" w:hAnsi="Georgia"/>
          <w:u w:val="single"/>
        </w:rPr>
        <w:t>10</w:t>
      </w:r>
      <w:r w:rsidRPr="00003391">
        <w:rPr>
          <w:rFonts w:ascii="Georgia" w:hAnsi="Georgia"/>
          <w:u w:val="single"/>
        </w:rPr>
        <w:t xml:space="preserve">. </w:t>
      </w:r>
      <w:r w:rsidR="0038109E" w:rsidRPr="00003391">
        <w:rPr>
          <w:rFonts w:ascii="Georgia" w:hAnsi="Georgia"/>
          <w:u w:val="single"/>
        </w:rPr>
        <w:t>Relevant Standards</w:t>
      </w:r>
      <w:bookmarkEnd w:id="33"/>
    </w:p>
    <w:p w14:paraId="48F3074F" w14:textId="77777777" w:rsidR="00EE62CC" w:rsidRPr="00003391" w:rsidRDefault="00EE62CC" w:rsidP="00EE62CC">
      <w:pPr>
        <w:rPr>
          <w:rFonts w:ascii="Georgia" w:hAnsi="Georgia"/>
        </w:rPr>
      </w:pPr>
    </w:p>
    <w:p w14:paraId="2E6C41E9" w14:textId="47B0294D" w:rsidR="00EE62CC" w:rsidRPr="00003391" w:rsidRDefault="00EE62CC" w:rsidP="00EE62CC">
      <w:pPr>
        <w:ind w:firstLine="720"/>
        <w:rPr>
          <w:rFonts w:ascii="Georgia" w:hAnsi="Georgia"/>
        </w:rPr>
      </w:pPr>
      <w:r w:rsidRPr="00003391">
        <w:rPr>
          <w:rFonts w:ascii="Georgia" w:hAnsi="Georgia"/>
        </w:rPr>
        <w:t>DDEX, formed in 2006 as “Digital Data Exchange,” is a consortium of media-related companies developing digital supply chain standards for use among music industry stakeholders.</w:t>
      </w:r>
      <w:r w:rsidRPr="00003391">
        <w:rPr>
          <w:rFonts w:ascii="Georgia" w:hAnsi="Georgia"/>
          <w:vertAlign w:val="superscript"/>
        </w:rPr>
        <w:footnoteReference w:id="513"/>
      </w:r>
      <w:r w:rsidRPr="00003391">
        <w:rPr>
          <w:rFonts w:ascii="Georgia" w:hAnsi="Georgia"/>
        </w:rPr>
        <w:t xml:space="preserve"> In 2008, DDEX developed and released its digital supply chain standard, a </w:t>
      </w:r>
      <w:r w:rsidR="002F06C4" w:rsidRPr="00003391">
        <w:rPr>
          <w:rFonts w:ascii="Georgia" w:hAnsi="Georgia"/>
        </w:rPr>
        <w:t>standardized</w:t>
      </w:r>
      <w:r w:rsidRPr="00003391">
        <w:rPr>
          <w:rFonts w:ascii="Georgia" w:hAnsi="Georgia"/>
        </w:rPr>
        <w:t xml:space="preserve"> extensible markup language (XML) format for </w:t>
      </w:r>
      <w:r w:rsidR="002F06C4" w:rsidRPr="00003391">
        <w:rPr>
          <w:rFonts w:ascii="Georgia" w:hAnsi="Georgia"/>
        </w:rPr>
        <w:t xml:space="preserve">transmitting information </w:t>
      </w:r>
      <w:r w:rsidRPr="00003391">
        <w:rPr>
          <w:rFonts w:ascii="Georgia" w:hAnsi="Georgia"/>
        </w:rPr>
        <w:t>between parties (generally business-to-business).</w:t>
      </w:r>
      <w:r w:rsidRPr="00003391">
        <w:rPr>
          <w:rFonts w:ascii="Georgia" w:hAnsi="Georgia"/>
          <w:vertAlign w:val="superscript"/>
        </w:rPr>
        <w:footnoteReference w:id="514"/>
      </w:r>
      <w:r w:rsidRPr="00003391">
        <w:rPr>
          <w:rFonts w:ascii="Georgia" w:hAnsi="Georgia"/>
        </w:rPr>
        <w:t xml:space="preserve"> DDEX’s supply chain standard has been adopted all across the music industry (“digital retailers, digital distributors and aggregators, record companies, music rights societies and various technical service providers”), with “more than 3,500 implementation </w:t>
      </w:r>
      <w:proofErr w:type="spellStart"/>
      <w:r w:rsidRPr="00003391">
        <w:rPr>
          <w:rFonts w:ascii="Georgia" w:hAnsi="Georgia"/>
        </w:rPr>
        <w:t>licences</w:t>
      </w:r>
      <w:proofErr w:type="spellEnd"/>
      <w:r w:rsidRPr="00003391">
        <w:rPr>
          <w:rFonts w:ascii="Georgia" w:hAnsi="Georgia"/>
        </w:rPr>
        <w:t xml:space="preserve"> [] issued.”</w:t>
      </w:r>
      <w:r w:rsidRPr="00003391">
        <w:rPr>
          <w:rFonts w:ascii="Georgia" w:hAnsi="Georgia"/>
          <w:vertAlign w:val="superscript"/>
        </w:rPr>
        <w:footnoteReference w:id="515"/>
      </w:r>
      <w:r w:rsidRPr="00003391">
        <w:rPr>
          <w:rFonts w:ascii="Georgia" w:hAnsi="Georgia"/>
        </w:rPr>
        <w:t xml:space="preserve"> DDEX’s </w:t>
      </w:r>
      <w:r w:rsidR="001805A5" w:rsidRPr="00003391">
        <w:rPr>
          <w:rFonts w:ascii="Georgia" w:hAnsi="Georgia"/>
        </w:rPr>
        <w:t xml:space="preserve">supply chain </w:t>
      </w:r>
      <w:r w:rsidRPr="00003391">
        <w:rPr>
          <w:rFonts w:ascii="Georgia" w:hAnsi="Georgia"/>
        </w:rPr>
        <w:t>standard</w:t>
      </w:r>
      <w:r w:rsidR="001805A5" w:rsidRPr="00003391">
        <w:rPr>
          <w:rFonts w:ascii="Georgia" w:hAnsi="Georgia"/>
        </w:rPr>
        <w:t>s</w:t>
      </w:r>
      <w:r w:rsidRPr="00003391">
        <w:rPr>
          <w:rFonts w:ascii="Georgia" w:hAnsi="Georgia"/>
        </w:rPr>
        <w:t xml:space="preserve"> </w:t>
      </w:r>
      <w:r w:rsidR="001805A5" w:rsidRPr="00003391">
        <w:rPr>
          <w:rFonts w:ascii="Georgia" w:hAnsi="Georgia"/>
        </w:rPr>
        <w:t>generic enough so that</w:t>
      </w:r>
      <w:r w:rsidRPr="00003391">
        <w:rPr>
          <w:rFonts w:ascii="Georgia" w:hAnsi="Georgia"/>
        </w:rPr>
        <w:t xml:space="preserve"> it can be adapted to other digital supply chains.</w:t>
      </w:r>
      <w:r w:rsidRPr="00003391">
        <w:rPr>
          <w:rFonts w:ascii="Georgia" w:hAnsi="Georgia"/>
          <w:vertAlign w:val="superscript"/>
        </w:rPr>
        <w:footnoteReference w:id="516"/>
      </w:r>
      <w:r w:rsidR="00B15009" w:rsidRPr="00003391">
        <w:rPr>
          <w:rFonts w:ascii="Georgia" w:hAnsi="Georgia"/>
        </w:rPr>
        <w:t xml:space="preserve"> </w:t>
      </w:r>
      <w:r w:rsidR="00126FFC" w:rsidRPr="00003391">
        <w:rPr>
          <w:rFonts w:ascii="Georgia" w:hAnsi="Georgia"/>
        </w:rPr>
        <w:t>DDEX offers an</w:t>
      </w:r>
      <w:r w:rsidRPr="00003391">
        <w:rPr>
          <w:rFonts w:ascii="Georgia" w:hAnsi="Georgia"/>
        </w:rPr>
        <w:t xml:space="preserve"> implementation license </w:t>
      </w:r>
      <w:r w:rsidR="00126FFC" w:rsidRPr="00003391">
        <w:rPr>
          <w:rFonts w:ascii="Georgia" w:hAnsi="Georgia"/>
        </w:rPr>
        <w:t xml:space="preserve">that </w:t>
      </w:r>
      <w:r w:rsidRPr="00003391">
        <w:rPr>
          <w:rFonts w:ascii="Georgia" w:hAnsi="Georgia"/>
        </w:rPr>
        <w:t xml:space="preserve">allows the implementation of the </w:t>
      </w:r>
      <w:r w:rsidR="00126FFC" w:rsidRPr="00003391">
        <w:rPr>
          <w:rFonts w:ascii="Georgia" w:hAnsi="Georgia"/>
        </w:rPr>
        <w:t xml:space="preserve">DDEX supply chain </w:t>
      </w:r>
      <w:r w:rsidRPr="00003391">
        <w:rPr>
          <w:rFonts w:ascii="Georgia" w:hAnsi="Georgia"/>
        </w:rPr>
        <w:t>standard</w:t>
      </w:r>
      <w:r w:rsidR="00126FFC" w:rsidRPr="00003391">
        <w:rPr>
          <w:rFonts w:ascii="Georgia" w:hAnsi="Georgia"/>
        </w:rPr>
        <w:t>s</w:t>
      </w:r>
      <w:r w:rsidRPr="00003391">
        <w:rPr>
          <w:rFonts w:ascii="Georgia" w:hAnsi="Georgia"/>
        </w:rPr>
        <w:t xml:space="preserve"> via an application programming interface (API).</w:t>
      </w:r>
      <w:r w:rsidRPr="00003391">
        <w:rPr>
          <w:rFonts w:ascii="Georgia" w:hAnsi="Georgia"/>
          <w:vertAlign w:val="superscript"/>
        </w:rPr>
        <w:footnoteReference w:id="517"/>
      </w:r>
      <w:r w:rsidRPr="00003391">
        <w:rPr>
          <w:rFonts w:ascii="Georgia" w:hAnsi="Georgia"/>
        </w:rPr>
        <w:t xml:space="preserve"> DDEX implements its standards similar to W3C, such that anyone may become a contributor to the standards by joining as a member, but differs from W3C in that its standards are not publicly available.</w:t>
      </w:r>
      <w:r w:rsidRPr="00003391">
        <w:rPr>
          <w:rFonts w:ascii="Georgia" w:hAnsi="Georgia"/>
          <w:vertAlign w:val="superscript"/>
        </w:rPr>
        <w:footnoteReference w:id="518"/>
      </w:r>
    </w:p>
    <w:p w14:paraId="6A5E847D" w14:textId="77777777" w:rsidR="00EE62CC" w:rsidRPr="00003391" w:rsidRDefault="00EE62CC" w:rsidP="00EE62CC">
      <w:pPr>
        <w:rPr>
          <w:rFonts w:ascii="Georgia" w:hAnsi="Georgia"/>
        </w:rPr>
      </w:pPr>
    </w:p>
    <w:p w14:paraId="470DA5F2" w14:textId="15AD8BD3" w:rsidR="00EE62CC" w:rsidRPr="00003391" w:rsidRDefault="00BF3691" w:rsidP="00A7584E">
      <w:pPr>
        <w:ind w:firstLine="720"/>
        <w:rPr>
          <w:rFonts w:ascii="Georgia" w:hAnsi="Georgia"/>
        </w:rPr>
      </w:pPr>
      <w:r w:rsidRPr="00003391">
        <w:rPr>
          <w:rFonts w:ascii="Georgia" w:hAnsi="Georgia"/>
        </w:rPr>
        <w:t>The C</w:t>
      </w:r>
      <w:r w:rsidR="00EE62CC" w:rsidRPr="00003391">
        <w:rPr>
          <w:rFonts w:ascii="Georgia" w:hAnsi="Georgia"/>
        </w:rPr>
        <w:t xml:space="preserve">ommon </w:t>
      </w:r>
      <w:r w:rsidRPr="00003391">
        <w:rPr>
          <w:rFonts w:ascii="Georgia" w:hAnsi="Georgia"/>
        </w:rPr>
        <w:t>W</w:t>
      </w:r>
      <w:r w:rsidR="00EE62CC" w:rsidRPr="00003391">
        <w:rPr>
          <w:rFonts w:ascii="Georgia" w:hAnsi="Georgia"/>
        </w:rPr>
        <w:t xml:space="preserve">orks </w:t>
      </w:r>
      <w:r w:rsidRPr="00003391">
        <w:rPr>
          <w:rFonts w:ascii="Georgia" w:hAnsi="Georgia"/>
        </w:rPr>
        <w:t>R</w:t>
      </w:r>
      <w:r w:rsidR="00EE62CC" w:rsidRPr="00003391">
        <w:rPr>
          <w:rFonts w:ascii="Georgia" w:hAnsi="Georgia"/>
        </w:rPr>
        <w:t>egistration (CWR) standard</w:t>
      </w:r>
      <w:r w:rsidRPr="00003391">
        <w:rPr>
          <w:rFonts w:ascii="Georgia" w:hAnsi="Georgia"/>
        </w:rPr>
        <w:t xml:space="preserve"> is a supply chain standard</w:t>
      </w:r>
      <w:r w:rsidR="00EE62CC" w:rsidRPr="00003391">
        <w:rPr>
          <w:rFonts w:ascii="Georgia" w:hAnsi="Georgia"/>
        </w:rPr>
        <w:t xml:space="preserve"> developed by  performance rights organizations and music publishers, and maintained by the I</w:t>
      </w:r>
      <w:r w:rsidR="00EE62CC" w:rsidRPr="00003391">
        <w:rPr>
          <w:rFonts w:ascii="Georgia" w:hAnsi="Georgia"/>
          <w:highlight w:val="white"/>
        </w:rPr>
        <w:t>nternational  Confederation of Societies of Authors and Composers (CI</w:t>
      </w:r>
      <w:r w:rsidR="00E96B09">
        <w:rPr>
          <w:rFonts w:ascii="Georgia" w:hAnsi="Georgia"/>
          <w:highlight w:val="white"/>
        </w:rPr>
        <w:t>SA</w:t>
      </w:r>
      <w:r w:rsidR="00EE62CC" w:rsidRPr="00003391">
        <w:rPr>
          <w:rFonts w:ascii="Georgia" w:hAnsi="Georgia"/>
          <w:highlight w:val="white"/>
        </w:rPr>
        <w:t>C)</w:t>
      </w:r>
      <w:r w:rsidR="00EE62CC" w:rsidRPr="00003391">
        <w:rPr>
          <w:rFonts w:ascii="Georgia" w:hAnsi="Georgia"/>
        </w:rPr>
        <w:t>.</w:t>
      </w:r>
      <w:r w:rsidR="00EE62CC" w:rsidRPr="00003391">
        <w:rPr>
          <w:rFonts w:ascii="Georgia" w:hAnsi="Georgia"/>
          <w:vertAlign w:val="superscript"/>
        </w:rPr>
        <w:footnoteReference w:id="519"/>
      </w:r>
      <w:r w:rsidR="00EE62CC" w:rsidRPr="00003391">
        <w:rPr>
          <w:rFonts w:ascii="Georgia" w:hAnsi="Georgia"/>
        </w:rPr>
        <w:t xml:space="preserve"> The CWR is a standard format, that provides the necessary data required for registering and re</w:t>
      </w:r>
      <w:r w:rsidR="005D652C" w:rsidRPr="00003391">
        <w:rPr>
          <w:rFonts w:ascii="Georgia" w:hAnsi="Georgia"/>
        </w:rPr>
        <w:t>v</w:t>
      </w:r>
      <w:r w:rsidR="00EE62CC" w:rsidRPr="00003391">
        <w:rPr>
          <w:rFonts w:ascii="Georgia" w:hAnsi="Georgia"/>
        </w:rPr>
        <w:t>ising works with performance rights organizations or mechanical rights organizations.</w:t>
      </w:r>
      <w:r w:rsidR="00EE62CC" w:rsidRPr="00003391">
        <w:rPr>
          <w:rFonts w:ascii="Georgia" w:hAnsi="Georgia"/>
          <w:vertAlign w:val="superscript"/>
        </w:rPr>
        <w:footnoteReference w:id="520"/>
      </w:r>
      <w:r w:rsidR="00EE62CC" w:rsidRPr="00003391">
        <w:rPr>
          <w:rFonts w:ascii="Georgia" w:hAnsi="Georgia"/>
        </w:rPr>
        <w:t xml:space="preserve"> Additionally, the standard allows for tracking and facilitating the transfer of musical works</w:t>
      </w:r>
      <w:r w:rsidR="00F622C1" w:rsidRPr="00003391">
        <w:rPr>
          <w:rFonts w:ascii="Georgia" w:hAnsi="Georgia"/>
        </w:rPr>
        <w:t xml:space="preserve"> “</w:t>
      </w:r>
      <w:r w:rsidR="00EE62CC" w:rsidRPr="00003391">
        <w:rPr>
          <w:rFonts w:ascii="Georgia" w:hAnsi="Georgia"/>
        </w:rPr>
        <w:t>between publishers and societies.”</w:t>
      </w:r>
      <w:r w:rsidR="00EE62CC" w:rsidRPr="00003391">
        <w:rPr>
          <w:rFonts w:ascii="Georgia" w:hAnsi="Georgia"/>
          <w:vertAlign w:val="superscript"/>
        </w:rPr>
        <w:footnoteReference w:id="521"/>
      </w:r>
    </w:p>
    <w:p w14:paraId="71A41C63" w14:textId="77777777" w:rsidR="00EE62CC" w:rsidRPr="00003391" w:rsidRDefault="00EE62CC" w:rsidP="00EE62CC">
      <w:pPr>
        <w:rPr>
          <w:rFonts w:ascii="Georgia" w:hAnsi="Georgia"/>
        </w:rPr>
      </w:pPr>
    </w:p>
    <w:p w14:paraId="3FE1FC40" w14:textId="4DEF0C44" w:rsidR="00EE62CC" w:rsidRPr="00003391" w:rsidRDefault="00EE62CC" w:rsidP="00602A72">
      <w:pPr>
        <w:ind w:firstLine="360"/>
        <w:rPr>
          <w:rFonts w:ascii="Georgia" w:hAnsi="Georgia"/>
        </w:rPr>
      </w:pPr>
      <w:r w:rsidRPr="00003391">
        <w:rPr>
          <w:rFonts w:ascii="Georgia" w:hAnsi="Georgia"/>
        </w:rPr>
        <w:t>CI</w:t>
      </w:r>
      <w:r w:rsidR="00E96B09">
        <w:rPr>
          <w:rFonts w:ascii="Georgia" w:hAnsi="Georgia"/>
        </w:rPr>
        <w:t>SA</w:t>
      </w:r>
      <w:r w:rsidRPr="00003391">
        <w:rPr>
          <w:rFonts w:ascii="Georgia" w:hAnsi="Georgia"/>
        </w:rPr>
        <w:t>C also maintains the International Standard Work Code (ISWC) for musical works in ISO 15707.</w:t>
      </w:r>
      <w:r w:rsidRPr="00003391">
        <w:rPr>
          <w:rFonts w:ascii="Georgia" w:hAnsi="Georgia"/>
          <w:vertAlign w:val="superscript"/>
        </w:rPr>
        <w:footnoteReference w:id="522"/>
      </w:r>
      <w:r w:rsidRPr="00003391">
        <w:rPr>
          <w:rFonts w:ascii="Georgia" w:hAnsi="Georgia"/>
        </w:rPr>
        <w:t xml:space="preserve"> ISWC is the international standard for identifying a musical work.</w:t>
      </w:r>
      <w:r w:rsidRPr="00003391">
        <w:rPr>
          <w:rFonts w:ascii="Georgia" w:hAnsi="Georgia"/>
          <w:vertAlign w:val="superscript"/>
        </w:rPr>
        <w:footnoteReference w:id="523"/>
      </w:r>
      <w:r w:rsidRPr="00003391">
        <w:rPr>
          <w:rFonts w:ascii="Georgia" w:hAnsi="Georgia"/>
        </w:rPr>
        <w:t xml:space="preserve"> </w:t>
      </w:r>
      <w:r w:rsidR="00F828C3" w:rsidRPr="00003391">
        <w:rPr>
          <w:rFonts w:ascii="Georgia" w:hAnsi="Georgia"/>
        </w:rPr>
        <w:t>T</w:t>
      </w:r>
      <w:r w:rsidRPr="00003391">
        <w:rPr>
          <w:rFonts w:ascii="Georgia" w:hAnsi="Georgia"/>
        </w:rPr>
        <w:t>he minimum descriptive metadata required for an ISWC is:</w:t>
      </w:r>
    </w:p>
    <w:p w14:paraId="5B96E782" w14:textId="77777777" w:rsidR="00EE62CC" w:rsidRPr="00003391" w:rsidRDefault="00EE62CC" w:rsidP="00EE62CC">
      <w:pPr>
        <w:rPr>
          <w:rFonts w:ascii="Georgia" w:hAnsi="Georgia"/>
          <w:sz w:val="18"/>
          <w:szCs w:val="18"/>
        </w:rPr>
      </w:pPr>
    </w:p>
    <w:p w14:paraId="473C5246" w14:textId="1A617098" w:rsidR="00EE62CC" w:rsidRPr="00003391" w:rsidRDefault="00EE62CC" w:rsidP="00EE62CC">
      <w:pPr>
        <w:numPr>
          <w:ilvl w:val="0"/>
          <w:numId w:val="9"/>
        </w:numPr>
        <w:rPr>
          <w:rFonts w:ascii="Georgia" w:hAnsi="Georgia"/>
        </w:rPr>
      </w:pPr>
      <w:r w:rsidRPr="00003391">
        <w:rPr>
          <w:rFonts w:ascii="Georgia" w:hAnsi="Georgia"/>
        </w:rPr>
        <w:lastRenderedPageBreak/>
        <w:t>“the title of the work</w:t>
      </w:r>
      <w:r w:rsidR="00FC6983" w:rsidRPr="00003391">
        <w:rPr>
          <w:rFonts w:ascii="Georgia" w:hAnsi="Georgia"/>
        </w:rPr>
        <w:t>,</w:t>
      </w:r>
    </w:p>
    <w:p w14:paraId="702D1E6B" w14:textId="27294598" w:rsidR="00EE62CC" w:rsidRPr="00003391" w:rsidRDefault="00EE62CC" w:rsidP="00EE62CC">
      <w:pPr>
        <w:numPr>
          <w:ilvl w:val="0"/>
          <w:numId w:val="9"/>
        </w:numPr>
        <w:rPr>
          <w:rFonts w:ascii="Georgia" w:hAnsi="Georgia"/>
        </w:rPr>
      </w:pPr>
      <w:r w:rsidRPr="00003391">
        <w:rPr>
          <w:rFonts w:ascii="Georgia" w:hAnsi="Georgia"/>
        </w:rPr>
        <w:t>all composers, authors and arrangers of the work identified by their IPI numbers and role codes</w:t>
      </w:r>
      <w:r w:rsidR="00FC6983" w:rsidRPr="00003391">
        <w:rPr>
          <w:rFonts w:ascii="Georgia" w:hAnsi="Georgia"/>
        </w:rPr>
        <w:t>,</w:t>
      </w:r>
    </w:p>
    <w:p w14:paraId="0DF4EAA8" w14:textId="540BD57E" w:rsidR="00EE62CC" w:rsidRPr="00003391" w:rsidRDefault="00EE62CC" w:rsidP="00EE62CC">
      <w:pPr>
        <w:numPr>
          <w:ilvl w:val="0"/>
          <w:numId w:val="9"/>
        </w:numPr>
        <w:rPr>
          <w:rFonts w:ascii="Georgia" w:hAnsi="Georgia"/>
        </w:rPr>
      </w:pPr>
      <w:r w:rsidRPr="00003391">
        <w:rPr>
          <w:rFonts w:ascii="Georgia" w:hAnsi="Georgia"/>
        </w:rPr>
        <w:t>the work classification code (from the CIS standards list)</w:t>
      </w:r>
      <w:r w:rsidR="00FC6983" w:rsidRPr="00003391">
        <w:rPr>
          <w:rFonts w:ascii="Georgia" w:hAnsi="Georgia"/>
        </w:rPr>
        <w:t>, [and]</w:t>
      </w:r>
    </w:p>
    <w:p w14:paraId="07DAE535" w14:textId="77777777" w:rsidR="00EE62CC" w:rsidRPr="00003391" w:rsidRDefault="00EE62CC" w:rsidP="00EE62CC">
      <w:pPr>
        <w:numPr>
          <w:ilvl w:val="0"/>
          <w:numId w:val="9"/>
        </w:numPr>
        <w:spacing w:after="180"/>
        <w:rPr>
          <w:rFonts w:ascii="Georgia" w:hAnsi="Georgia"/>
        </w:rPr>
      </w:pPr>
      <w:r w:rsidRPr="00003391">
        <w:rPr>
          <w:rFonts w:ascii="Georgia" w:hAnsi="Georgia"/>
        </w:rPr>
        <w:t>in the case of 'versions', for example arrangements, identification of the work from which the version was made.”</w:t>
      </w:r>
      <w:r w:rsidRPr="00003391">
        <w:rPr>
          <w:rFonts w:ascii="Georgia" w:hAnsi="Georgia"/>
          <w:vertAlign w:val="superscript"/>
        </w:rPr>
        <w:footnoteReference w:id="524"/>
      </w:r>
    </w:p>
    <w:p w14:paraId="24CF4303" w14:textId="4A31F943" w:rsidR="00EE62CC" w:rsidRPr="00003391" w:rsidRDefault="00EE62CC" w:rsidP="00EE62CC">
      <w:pPr>
        <w:rPr>
          <w:rFonts w:ascii="Georgia" w:hAnsi="Georgia"/>
        </w:rPr>
      </w:pPr>
      <w:r w:rsidRPr="00003391">
        <w:rPr>
          <w:rFonts w:ascii="Georgia" w:hAnsi="Georgia"/>
        </w:rPr>
        <w:t>The International Standard Recording Code (ISRC) is an international standard for identifying sound and music video recordings.</w:t>
      </w:r>
      <w:r w:rsidRPr="00003391">
        <w:rPr>
          <w:rFonts w:ascii="Georgia" w:hAnsi="Georgia"/>
          <w:vertAlign w:val="superscript"/>
        </w:rPr>
        <w:footnoteReference w:id="525"/>
      </w:r>
      <w:r w:rsidRPr="00003391">
        <w:rPr>
          <w:rFonts w:ascii="Georgia" w:hAnsi="Georgia"/>
        </w:rPr>
        <w:t xml:space="preserve"> </w:t>
      </w:r>
      <w:r w:rsidR="00FA1D95" w:rsidRPr="00003391">
        <w:rPr>
          <w:rFonts w:ascii="Georgia" w:hAnsi="Georgia"/>
        </w:rPr>
        <w:t>The ISRC is comprised of the following elements, in the following order:</w:t>
      </w:r>
    </w:p>
    <w:p w14:paraId="7A344B9D" w14:textId="4345C2CA" w:rsidR="00FA1D95" w:rsidRPr="00003391" w:rsidRDefault="00FA1D95" w:rsidP="00EE62CC">
      <w:pPr>
        <w:rPr>
          <w:rFonts w:ascii="Georgia" w:hAnsi="Georgia"/>
        </w:rPr>
      </w:pPr>
    </w:p>
    <w:p w14:paraId="338C9971" w14:textId="4C9E3CA0" w:rsidR="00FA1D95" w:rsidRPr="00003391" w:rsidRDefault="00FA1D95" w:rsidP="00FA1D95">
      <w:pPr>
        <w:pStyle w:val="ListParagraph"/>
        <w:numPr>
          <w:ilvl w:val="0"/>
          <w:numId w:val="28"/>
        </w:numPr>
        <w:rPr>
          <w:rFonts w:ascii="Georgia" w:hAnsi="Georgia"/>
        </w:rPr>
      </w:pPr>
      <w:r w:rsidRPr="00003391">
        <w:rPr>
          <w:rFonts w:ascii="Georgia" w:hAnsi="Georgia"/>
        </w:rPr>
        <w:t>“Country Code”,</w:t>
      </w:r>
    </w:p>
    <w:p w14:paraId="03C5BC93" w14:textId="7BF6C586" w:rsidR="00FA1D95" w:rsidRPr="00003391" w:rsidRDefault="00FA1D95" w:rsidP="00FA1D95">
      <w:pPr>
        <w:pStyle w:val="ListParagraph"/>
        <w:numPr>
          <w:ilvl w:val="0"/>
          <w:numId w:val="28"/>
        </w:numPr>
        <w:rPr>
          <w:rFonts w:ascii="Georgia" w:hAnsi="Georgia"/>
        </w:rPr>
      </w:pPr>
      <w:r w:rsidRPr="00003391">
        <w:rPr>
          <w:rFonts w:ascii="Georgia" w:hAnsi="Georgia"/>
        </w:rPr>
        <w:t xml:space="preserve">“Registrant Code”, </w:t>
      </w:r>
    </w:p>
    <w:p w14:paraId="023D6C28" w14:textId="71B8AF7E" w:rsidR="00FA1D95" w:rsidRPr="00003391" w:rsidRDefault="00FA1D95" w:rsidP="00FA1D95">
      <w:pPr>
        <w:pStyle w:val="ListParagraph"/>
        <w:numPr>
          <w:ilvl w:val="0"/>
          <w:numId w:val="28"/>
        </w:numPr>
        <w:rPr>
          <w:rFonts w:ascii="Georgia" w:hAnsi="Georgia"/>
        </w:rPr>
      </w:pPr>
      <w:r w:rsidRPr="00003391">
        <w:rPr>
          <w:rFonts w:ascii="Georgia" w:hAnsi="Georgia"/>
        </w:rPr>
        <w:t xml:space="preserve">“Year of Reference”, and </w:t>
      </w:r>
    </w:p>
    <w:p w14:paraId="664EA9DB" w14:textId="1486CB8E" w:rsidR="00FA1D95" w:rsidRPr="00003391" w:rsidRDefault="00FA1D95" w:rsidP="00A7584E">
      <w:pPr>
        <w:pStyle w:val="ListParagraph"/>
        <w:numPr>
          <w:ilvl w:val="0"/>
          <w:numId w:val="28"/>
        </w:numPr>
        <w:rPr>
          <w:rFonts w:ascii="Georgia" w:hAnsi="Georgia"/>
        </w:rPr>
      </w:pPr>
      <w:r w:rsidRPr="00003391">
        <w:rPr>
          <w:rFonts w:ascii="Georgia" w:hAnsi="Georgia"/>
        </w:rPr>
        <w:t>“Designation Code.”</w:t>
      </w:r>
      <w:r w:rsidRPr="00003391">
        <w:rPr>
          <w:rStyle w:val="FootnoteReference"/>
          <w:rFonts w:ascii="Georgia" w:hAnsi="Georgia"/>
        </w:rPr>
        <w:footnoteReference w:id="526"/>
      </w:r>
    </w:p>
    <w:p w14:paraId="4E8BF441" w14:textId="77777777" w:rsidR="0048051D" w:rsidRPr="00003391" w:rsidRDefault="0048051D" w:rsidP="00EE62CC">
      <w:pPr>
        <w:rPr>
          <w:rFonts w:ascii="Georgia" w:hAnsi="Georgia"/>
        </w:rPr>
      </w:pPr>
    </w:p>
    <w:p w14:paraId="3E4A7F84" w14:textId="580EE59F" w:rsidR="00EE62CC" w:rsidRPr="00003391" w:rsidRDefault="00FA1D95" w:rsidP="00EE62CC">
      <w:pPr>
        <w:rPr>
          <w:rFonts w:ascii="Georgia" w:hAnsi="Georgia"/>
        </w:rPr>
      </w:pPr>
      <w:r w:rsidRPr="00003391">
        <w:rPr>
          <w:rFonts w:ascii="Georgia" w:hAnsi="Georgia"/>
        </w:rPr>
        <w:t>“The Country Code identifies the country of residence of the registrant.”</w:t>
      </w:r>
      <w:r w:rsidRPr="00003391">
        <w:rPr>
          <w:rStyle w:val="FootnoteReference"/>
          <w:rFonts w:ascii="Georgia" w:hAnsi="Georgia"/>
        </w:rPr>
        <w:footnoteReference w:id="527"/>
      </w:r>
      <w:r w:rsidRPr="00003391">
        <w:rPr>
          <w:rFonts w:ascii="Georgia" w:hAnsi="Georgia"/>
        </w:rPr>
        <w:t xml:space="preserve"> “The Registrant Code identifies the entity assigning the Designation Code in an ISRC.”</w:t>
      </w:r>
      <w:r w:rsidRPr="00003391">
        <w:rPr>
          <w:rStyle w:val="FootnoteReference"/>
          <w:rFonts w:ascii="Georgia" w:hAnsi="Georgia"/>
        </w:rPr>
        <w:footnoteReference w:id="528"/>
      </w:r>
      <w:r w:rsidRPr="00003391">
        <w:rPr>
          <w:rFonts w:ascii="Georgia" w:hAnsi="Georgia"/>
        </w:rPr>
        <w:t xml:space="preserve"> “The Year of Reference Element identifies the year in which the ISRC is allocated to the recording.”</w:t>
      </w:r>
      <w:r w:rsidRPr="00003391">
        <w:rPr>
          <w:rStyle w:val="FootnoteReference"/>
          <w:rFonts w:ascii="Georgia" w:hAnsi="Georgia"/>
        </w:rPr>
        <w:footnoteReference w:id="529"/>
      </w:r>
      <w:r w:rsidRPr="00003391">
        <w:rPr>
          <w:rFonts w:ascii="Georgia" w:hAnsi="Georgia"/>
        </w:rPr>
        <w:t xml:space="preserve"> “The Designation Code consists of five digits assigned by the Registrant.”</w:t>
      </w:r>
      <w:r w:rsidRPr="00003391">
        <w:rPr>
          <w:rStyle w:val="FootnoteReference"/>
          <w:rFonts w:ascii="Georgia" w:hAnsi="Georgia"/>
        </w:rPr>
        <w:footnoteReference w:id="530"/>
      </w:r>
    </w:p>
    <w:p w14:paraId="01C75BA7" w14:textId="77777777" w:rsidR="00FA1D95" w:rsidRPr="00003391" w:rsidRDefault="00FA1D95" w:rsidP="00EE62CC">
      <w:pPr>
        <w:rPr>
          <w:rFonts w:ascii="Georgia" w:hAnsi="Georgia"/>
        </w:rPr>
      </w:pPr>
    </w:p>
    <w:p w14:paraId="5FFE1CB4" w14:textId="3856EDF8" w:rsidR="00EE62CC" w:rsidRPr="00003391" w:rsidRDefault="00EE62CC" w:rsidP="00EE62CC">
      <w:pPr>
        <w:rPr>
          <w:rFonts w:ascii="Georgia" w:hAnsi="Georgia"/>
        </w:rPr>
      </w:pPr>
      <w:r w:rsidRPr="00003391">
        <w:rPr>
          <w:rFonts w:ascii="Georgia" w:hAnsi="Georgia"/>
        </w:rPr>
        <w:t xml:space="preserve">The International </w:t>
      </w:r>
      <w:r w:rsidR="00C810EC" w:rsidRPr="00003391">
        <w:rPr>
          <w:rFonts w:ascii="Georgia" w:hAnsi="Georgia"/>
        </w:rPr>
        <w:t>Standard</w:t>
      </w:r>
      <w:r w:rsidRPr="00003391">
        <w:rPr>
          <w:rFonts w:ascii="Georgia" w:hAnsi="Georgia"/>
        </w:rPr>
        <w:t xml:space="preserve"> Name </w:t>
      </w:r>
      <w:r w:rsidR="00B25B56" w:rsidRPr="00003391">
        <w:rPr>
          <w:rFonts w:ascii="Georgia" w:hAnsi="Georgia"/>
        </w:rPr>
        <w:t>Identifier</w:t>
      </w:r>
      <w:r w:rsidRPr="00003391">
        <w:rPr>
          <w:rFonts w:ascii="Georgia" w:hAnsi="Georgia"/>
        </w:rPr>
        <w:t xml:space="preserve"> (ISNI</w:t>
      </w:r>
      <w:r w:rsidR="00B25B56" w:rsidRPr="00003391">
        <w:rPr>
          <w:rFonts w:ascii="Georgia" w:hAnsi="Georgia"/>
        </w:rPr>
        <w:t>)</w:t>
      </w:r>
      <w:r w:rsidRPr="00003391">
        <w:rPr>
          <w:rFonts w:ascii="Georgia" w:hAnsi="Georgia"/>
        </w:rPr>
        <w:t xml:space="preserve"> is an </w:t>
      </w:r>
      <w:r w:rsidR="000B5CE0" w:rsidRPr="00003391">
        <w:rPr>
          <w:rFonts w:ascii="Georgia" w:hAnsi="Georgia"/>
        </w:rPr>
        <w:t>international</w:t>
      </w:r>
      <w:r w:rsidRPr="00003391">
        <w:rPr>
          <w:rFonts w:ascii="Georgia" w:hAnsi="Georgia"/>
        </w:rPr>
        <w:t xml:space="preserve"> standard for public identification of </w:t>
      </w:r>
      <w:r w:rsidR="000B5CE0" w:rsidRPr="00003391">
        <w:rPr>
          <w:rFonts w:ascii="Georgia" w:hAnsi="Georgia"/>
        </w:rPr>
        <w:t>contributors</w:t>
      </w:r>
      <w:r w:rsidRPr="00003391">
        <w:rPr>
          <w:rFonts w:ascii="Georgia" w:hAnsi="Georgia"/>
        </w:rPr>
        <w:t xml:space="preserve"> to creative works.</w:t>
      </w:r>
      <w:r w:rsidRPr="00003391">
        <w:rPr>
          <w:rFonts w:ascii="Georgia" w:hAnsi="Georgia"/>
          <w:vertAlign w:val="superscript"/>
        </w:rPr>
        <w:footnoteReference w:id="531"/>
      </w:r>
      <w:r w:rsidRPr="00003391">
        <w:rPr>
          <w:rFonts w:ascii="Georgia" w:hAnsi="Georgia"/>
        </w:rPr>
        <w:t xml:space="preserve"> A creative seeking an ISNI will have to contact an ISNI Registration Agency to obtain an ISNI from the ISNI International Agency.</w:t>
      </w:r>
      <w:r w:rsidRPr="00003391">
        <w:rPr>
          <w:rFonts w:ascii="Georgia" w:hAnsi="Georgia"/>
          <w:vertAlign w:val="superscript"/>
        </w:rPr>
        <w:footnoteReference w:id="532"/>
      </w:r>
    </w:p>
    <w:p w14:paraId="17E0D150" w14:textId="5B4A52D2" w:rsidR="00EE62CC" w:rsidRPr="00003391" w:rsidRDefault="00EE62CC">
      <w:pPr>
        <w:rPr>
          <w:rFonts w:ascii="Georgia" w:hAnsi="Georgia"/>
        </w:rPr>
      </w:pPr>
    </w:p>
    <w:p w14:paraId="4D581D67" w14:textId="486CCD76" w:rsidR="009C1084" w:rsidRPr="00003391" w:rsidRDefault="009C1084">
      <w:pPr>
        <w:rPr>
          <w:rFonts w:ascii="Georgia" w:hAnsi="Georgia"/>
        </w:rPr>
      </w:pPr>
    </w:p>
    <w:p w14:paraId="79836D0A" w14:textId="4ACEF714" w:rsidR="009C1084" w:rsidRPr="00003391" w:rsidRDefault="009C1084" w:rsidP="00F33080">
      <w:pPr>
        <w:pStyle w:val="Heading1"/>
        <w:rPr>
          <w:rFonts w:ascii="Georgia" w:hAnsi="Georgia"/>
          <w:b/>
          <w:bCs/>
        </w:rPr>
      </w:pPr>
      <w:bookmarkStart w:id="34" w:name="_Toc22305956"/>
      <w:r w:rsidRPr="00003391">
        <w:rPr>
          <w:rFonts w:ascii="Georgia" w:hAnsi="Georgia"/>
          <w:b/>
          <w:bCs/>
        </w:rPr>
        <w:t xml:space="preserve">3. </w:t>
      </w:r>
      <w:r w:rsidR="008E7D17" w:rsidRPr="00003391">
        <w:rPr>
          <w:rFonts w:ascii="Georgia" w:hAnsi="Georgia"/>
          <w:b/>
          <w:bCs/>
        </w:rPr>
        <w:t>Legal Primer</w:t>
      </w:r>
      <w:bookmarkEnd w:id="34"/>
    </w:p>
    <w:p w14:paraId="00E997A1" w14:textId="7B26E6BB" w:rsidR="00EE2F2F" w:rsidRPr="00003391" w:rsidRDefault="00EE2F2F" w:rsidP="00EE2F2F">
      <w:pPr>
        <w:rPr>
          <w:rFonts w:ascii="Georgia" w:hAnsi="Georgia"/>
        </w:rPr>
      </w:pPr>
    </w:p>
    <w:p w14:paraId="1E6E9915" w14:textId="4D07FA7A" w:rsidR="00EE2F2F" w:rsidRPr="00003391" w:rsidRDefault="00EE2F2F" w:rsidP="00EE2F2F">
      <w:pPr>
        <w:rPr>
          <w:rFonts w:ascii="Georgia" w:hAnsi="Georgia"/>
        </w:rPr>
      </w:pPr>
      <w:r w:rsidRPr="00003391">
        <w:rPr>
          <w:rFonts w:ascii="Georgia" w:hAnsi="Georgia"/>
        </w:rPr>
        <w:t xml:space="preserve">In discussing the background on our research topic, we also decided </w:t>
      </w:r>
      <w:r w:rsidR="00882D26" w:rsidRPr="00003391">
        <w:rPr>
          <w:rFonts w:ascii="Georgia" w:hAnsi="Georgia"/>
        </w:rPr>
        <w:t>to</w:t>
      </w:r>
      <w:r w:rsidRPr="00003391">
        <w:rPr>
          <w:rFonts w:ascii="Georgia" w:hAnsi="Georgia"/>
        </w:rPr>
        <w:t xml:space="preserve"> include a legal primer on the major legal frameworks applicable to music licensing. The legal primer will provide basic background information on:</w:t>
      </w:r>
    </w:p>
    <w:p w14:paraId="4D6BB7AA" w14:textId="3871E560" w:rsidR="00EE2F2F" w:rsidRPr="00003391" w:rsidRDefault="00EE2F2F" w:rsidP="00EE2F2F">
      <w:pPr>
        <w:rPr>
          <w:rFonts w:ascii="Georgia" w:hAnsi="Georgia"/>
        </w:rPr>
      </w:pPr>
    </w:p>
    <w:p w14:paraId="04796DF1" w14:textId="5BD44318" w:rsidR="00EE2F2F" w:rsidRPr="00003391" w:rsidRDefault="00EE2F2F" w:rsidP="00EE2F2F">
      <w:pPr>
        <w:pStyle w:val="ListParagraph"/>
        <w:numPr>
          <w:ilvl w:val="0"/>
          <w:numId w:val="28"/>
        </w:numPr>
        <w:rPr>
          <w:rFonts w:ascii="Georgia" w:hAnsi="Georgia"/>
        </w:rPr>
      </w:pPr>
      <w:r w:rsidRPr="00003391">
        <w:rPr>
          <w:rFonts w:ascii="Georgia" w:hAnsi="Georgia"/>
        </w:rPr>
        <w:t>International copyright frameworks;</w:t>
      </w:r>
    </w:p>
    <w:p w14:paraId="09D87965" w14:textId="6D57AC6F" w:rsidR="00EE2F2F" w:rsidRPr="00003391" w:rsidRDefault="00EE2F2F" w:rsidP="00EE2F2F">
      <w:pPr>
        <w:pStyle w:val="ListParagraph"/>
        <w:numPr>
          <w:ilvl w:val="0"/>
          <w:numId w:val="28"/>
        </w:numPr>
        <w:rPr>
          <w:rFonts w:ascii="Georgia" w:hAnsi="Georgia"/>
        </w:rPr>
      </w:pPr>
      <w:r w:rsidRPr="00003391">
        <w:rPr>
          <w:rFonts w:ascii="Georgia" w:hAnsi="Georgia"/>
        </w:rPr>
        <w:t>USA legal frameworks; and</w:t>
      </w:r>
    </w:p>
    <w:p w14:paraId="24F06036" w14:textId="577EFE62" w:rsidR="00EE2F2F" w:rsidRPr="00003391" w:rsidRDefault="00EE2F2F" w:rsidP="00A7584E">
      <w:pPr>
        <w:pStyle w:val="ListParagraph"/>
        <w:numPr>
          <w:ilvl w:val="0"/>
          <w:numId w:val="28"/>
        </w:numPr>
        <w:rPr>
          <w:rFonts w:ascii="Georgia" w:hAnsi="Georgia"/>
        </w:rPr>
      </w:pPr>
      <w:r w:rsidRPr="00003391">
        <w:rPr>
          <w:rFonts w:ascii="Georgia" w:hAnsi="Georgia"/>
        </w:rPr>
        <w:lastRenderedPageBreak/>
        <w:t>EU legal frameworks.</w:t>
      </w:r>
    </w:p>
    <w:p w14:paraId="014BE003" w14:textId="791ECBBA" w:rsidR="00EE2F2F" w:rsidRPr="00003391" w:rsidRDefault="00EE2F2F" w:rsidP="00EE2F2F">
      <w:pPr>
        <w:rPr>
          <w:rFonts w:ascii="Georgia" w:hAnsi="Georgia"/>
        </w:rPr>
      </w:pPr>
    </w:p>
    <w:p w14:paraId="2D7AA0DF" w14:textId="1157BE71" w:rsidR="00EE2F2F" w:rsidRPr="00003391" w:rsidRDefault="00EE2F2F">
      <w:pPr>
        <w:rPr>
          <w:rFonts w:ascii="Georgia" w:hAnsi="Georgia"/>
        </w:rPr>
      </w:pPr>
      <w:r w:rsidRPr="00003391">
        <w:rPr>
          <w:rFonts w:ascii="Georgia" w:hAnsi="Georgia"/>
        </w:rPr>
        <w:t xml:space="preserve">This legal primer </w:t>
      </w:r>
      <w:r w:rsidR="00A419B4" w:rsidRPr="00003391">
        <w:rPr>
          <w:rFonts w:ascii="Georgia" w:hAnsi="Georgia"/>
        </w:rPr>
        <w:t xml:space="preserve">is intended to </w:t>
      </w:r>
      <w:r w:rsidRPr="00003391">
        <w:rPr>
          <w:rFonts w:ascii="Georgia" w:hAnsi="Georgia"/>
        </w:rPr>
        <w:t>provide further clarity on the applicable frameworks, and the extent of the complexity involved in dealing with music licensing</w:t>
      </w:r>
      <w:r w:rsidR="00A419B4" w:rsidRPr="00003391">
        <w:rPr>
          <w:rFonts w:ascii="Georgia" w:hAnsi="Georgia"/>
        </w:rPr>
        <w:t xml:space="preserve"> for non-legal audiences.</w:t>
      </w:r>
      <w:r w:rsidRPr="00003391">
        <w:rPr>
          <w:rFonts w:ascii="Georgia" w:hAnsi="Georgia"/>
        </w:rPr>
        <w:t xml:space="preserve"> </w:t>
      </w:r>
    </w:p>
    <w:p w14:paraId="6E31B03E" w14:textId="034332E6" w:rsidR="007C0139" w:rsidRPr="00003391" w:rsidRDefault="007C0139">
      <w:pPr>
        <w:rPr>
          <w:rFonts w:ascii="Georgia" w:hAnsi="Georgia"/>
        </w:rPr>
      </w:pPr>
    </w:p>
    <w:p w14:paraId="440460DF" w14:textId="6919CB35" w:rsidR="007C0139" w:rsidRPr="00003391" w:rsidRDefault="007C0139" w:rsidP="00A7584E">
      <w:pPr>
        <w:rPr>
          <w:rFonts w:ascii="Georgia" w:hAnsi="Georgia"/>
        </w:rPr>
      </w:pPr>
      <w:r w:rsidRPr="00003391">
        <w:rPr>
          <w:rFonts w:ascii="Georgia" w:hAnsi="Georgia"/>
        </w:rPr>
        <w:t>We chose the USA and EU as legal frameworks because the majority of automation approaches</w:t>
      </w:r>
      <w:r w:rsidR="00345914" w:rsidRPr="00003391">
        <w:rPr>
          <w:rFonts w:ascii="Georgia" w:hAnsi="Georgia"/>
        </w:rPr>
        <w:t xml:space="preserve"> (projects, organizations, technologies)</w:t>
      </w:r>
      <w:r w:rsidRPr="00003391">
        <w:rPr>
          <w:rFonts w:ascii="Georgia" w:hAnsi="Georgia"/>
        </w:rPr>
        <w:t xml:space="preserve"> are based in these two areas, and both the USA and</w:t>
      </w:r>
      <w:r w:rsidR="00CA490B" w:rsidRPr="00003391">
        <w:rPr>
          <w:rFonts w:ascii="Georgia" w:hAnsi="Georgia"/>
        </w:rPr>
        <w:t xml:space="preserve"> France and Germany</w:t>
      </w:r>
      <w:r w:rsidRPr="00003391">
        <w:rPr>
          <w:rFonts w:ascii="Georgia" w:hAnsi="Georgia"/>
        </w:rPr>
        <w:t xml:space="preserve"> </w:t>
      </w:r>
      <w:r w:rsidR="00CA490B" w:rsidRPr="00003391">
        <w:rPr>
          <w:rFonts w:ascii="Georgia" w:hAnsi="Georgia"/>
        </w:rPr>
        <w:t>(</w:t>
      </w:r>
      <w:r w:rsidRPr="00003391">
        <w:rPr>
          <w:rFonts w:ascii="Georgia" w:hAnsi="Georgia"/>
        </w:rPr>
        <w:t>EU</w:t>
      </w:r>
      <w:r w:rsidR="00CA490B" w:rsidRPr="00003391">
        <w:rPr>
          <w:rFonts w:ascii="Georgia" w:hAnsi="Georgia"/>
        </w:rPr>
        <w:t xml:space="preserve"> member-states) </w:t>
      </w:r>
      <w:r w:rsidRPr="00003391">
        <w:rPr>
          <w:rFonts w:ascii="Georgia" w:hAnsi="Georgia"/>
        </w:rPr>
        <w:t>are in the top five (5) largest music markets in the world</w:t>
      </w:r>
      <w:r w:rsidR="00AD6774" w:rsidRPr="00003391">
        <w:rPr>
          <w:rFonts w:ascii="Georgia" w:hAnsi="Georgia"/>
        </w:rPr>
        <w:t xml:space="preserve"> (as of 2018)</w:t>
      </w:r>
      <w:r w:rsidRPr="00003391">
        <w:rPr>
          <w:rFonts w:ascii="Georgia" w:hAnsi="Georgia"/>
        </w:rPr>
        <w:t>.</w:t>
      </w:r>
      <w:r w:rsidR="00CA490B" w:rsidRPr="00003391">
        <w:rPr>
          <w:rStyle w:val="FootnoteReference"/>
          <w:rFonts w:ascii="Georgia" w:hAnsi="Georgia"/>
        </w:rPr>
        <w:footnoteReference w:id="533"/>
      </w:r>
    </w:p>
    <w:p w14:paraId="41FB0474" w14:textId="38A01770" w:rsidR="009C1084" w:rsidRPr="00003391" w:rsidRDefault="009C1084" w:rsidP="009C1084">
      <w:pPr>
        <w:pStyle w:val="Heading2"/>
        <w:rPr>
          <w:rFonts w:ascii="Georgia" w:hAnsi="Georgia"/>
        </w:rPr>
      </w:pPr>
      <w:bookmarkStart w:id="35" w:name="_Toc22305957"/>
      <w:r w:rsidRPr="00003391">
        <w:rPr>
          <w:rFonts w:ascii="Georgia" w:hAnsi="Georgia"/>
        </w:rPr>
        <w:t xml:space="preserve">3.1. International Copyright </w:t>
      </w:r>
      <w:r w:rsidR="00917553" w:rsidRPr="00003391">
        <w:rPr>
          <w:rFonts w:ascii="Georgia" w:hAnsi="Georgia"/>
        </w:rPr>
        <w:t>Treaties</w:t>
      </w:r>
      <w:bookmarkEnd w:id="35"/>
    </w:p>
    <w:p w14:paraId="44D78DCA" w14:textId="1C675B12" w:rsidR="00B81E14" w:rsidRPr="00003391" w:rsidRDefault="00B81E14" w:rsidP="009C1084">
      <w:pPr>
        <w:pStyle w:val="NormalWeb"/>
        <w:spacing w:before="0" w:beforeAutospacing="0" w:after="0" w:afterAutospacing="0"/>
        <w:rPr>
          <w:rFonts w:ascii="Georgia" w:hAnsi="Georgia" w:cs="Arial"/>
          <w:sz w:val="22"/>
          <w:szCs w:val="22"/>
        </w:rPr>
      </w:pPr>
    </w:p>
    <w:p w14:paraId="441D8F77" w14:textId="1B15C6DC" w:rsidR="00B81E14" w:rsidRPr="00003391" w:rsidRDefault="00B81E14" w:rsidP="009C1084">
      <w:pPr>
        <w:pStyle w:val="NormalWeb"/>
        <w:spacing w:before="0" w:beforeAutospacing="0" w:after="0" w:afterAutospacing="0"/>
        <w:rPr>
          <w:rFonts w:ascii="Georgia" w:hAnsi="Georgia" w:cs="Arial"/>
          <w:sz w:val="22"/>
          <w:szCs w:val="22"/>
        </w:rPr>
      </w:pPr>
      <w:r w:rsidRPr="00003391">
        <w:rPr>
          <w:rFonts w:ascii="Georgia" w:hAnsi="Georgia" w:cs="Arial"/>
          <w:sz w:val="22"/>
          <w:szCs w:val="22"/>
        </w:rPr>
        <w:t xml:space="preserve">The </w:t>
      </w:r>
      <w:r w:rsidR="008F58F7" w:rsidRPr="00003391">
        <w:rPr>
          <w:rFonts w:ascii="Georgia" w:hAnsi="Georgia" w:cs="Arial"/>
          <w:sz w:val="22"/>
          <w:szCs w:val="22"/>
        </w:rPr>
        <w:t>international</w:t>
      </w:r>
      <w:r w:rsidRPr="00003391">
        <w:rPr>
          <w:rFonts w:ascii="Georgia" w:hAnsi="Georgia" w:cs="Arial"/>
          <w:sz w:val="22"/>
          <w:szCs w:val="22"/>
        </w:rPr>
        <w:t xml:space="preserve"> copyright framework has been heavily shaped by the following non-</w:t>
      </w:r>
      <w:r w:rsidR="00A24FEC" w:rsidRPr="00003391">
        <w:rPr>
          <w:rFonts w:ascii="Georgia" w:hAnsi="Georgia" w:cs="Arial"/>
          <w:sz w:val="22"/>
          <w:szCs w:val="22"/>
        </w:rPr>
        <w:t>exhaustive</w:t>
      </w:r>
      <w:r w:rsidRPr="00003391">
        <w:rPr>
          <w:rFonts w:ascii="Georgia" w:hAnsi="Georgia" w:cs="Arial"/>
          <w:sz w:val="22"/>
          <w:szCs w:val="22"/>
        </w:rPr>
        <w:t xml:space="preserve"> list of </w:t>
      </w:r>
      <w:r w:rsidR="00A24FEC" w:rsidRPr="00003391">
        <w:rPr>
          <w:rFonts w:ascii="Georgia" w:hAnsi="Georgia" w:cs="Arial"/>
          <w:sz w:val="22"/>
          <w:szCs w:val="22"/>
        </w:rPr>
        <w:t>treaties</w:t>
      </w:r>
      <w:r w:rsidR="00141351" w:rsidRPr="00003391">
        <w:rPr>
          <w:rFonts w:ascii="Georgia" w:hAnsi="Georgia" w:cs="Arial"/>
          <w:sz w:val="22"/>
          <w:szCs w:val="22"/>
        </w:rPr>
        <w:t xml:space="preserve"> and agreements</w:t>
      </w:r>
      <w:r w:rsidRPr="00003391">
        <w:rPr>
          <w:rFonts w:ascii="Georgia" w:hAnsi="Georgia" w:cs="Arial"/>
          <w:sz w:val="22"/>
          <w:szCs w:val="22"/>
        </w:rPr>
        <w:t>:</w:t>
      </w:r>
    </w:p>
    <w:p w14:paraId="6CA91FE7" w14:textId="77777777" w:rsidR="004B54F1" w:rsidRPr="00003391" w:rsidRDefault="004B54F1" w:rsidP="009C1084">
      <w:pPr>
        <w:pStyle w:val="NormalWeb"/>
        <w:spacing w:before="0" w:beforeAutospacing="0" w:after="0" w:afterAutospacing="0"/>
        <w:rPr>
          <w:rFonts w:ascii="Georgia" w:hAnsi="Georgia" w:cs="Arial"/>
        </w:rPr>
      </w:pPr>
    </w:p>
    <w:p w14:paraId="102D6883" w14:textId="77777777" w:rsidR="009C1084" w:rsidRPr="00003391" w:rsidRDefault="009C1084" w:rsidP="009C1084">
      <w:pPr>
        <w:pStyle w:val="NormalWeb"/>
        <w:numPr>
          <w:ilvl w:val="0"/>
          <w:numId w:val="60"/>
        </w:numPr>
        <w:spacing w:before="0" w:beforeAutospacing="0" w:after="0" w:afterAutospacing="0"/>
        <w:textAlignment w:val="baseline"/>
        <w:rPr>
          <w:rFonts w:ascii="Georgia" w:hAnsi="Georgia" w:cs="Arial"/>
          <w:sz w:val="22"/>
          <w:szCs w:val="22"/>
        </w:rPr>
      </w:pPr>
      <w:r w:rsidRPr="00003391">
        <w:rPr>
          <w:rFonts w:ascii="Georgia" w:hAnsi="Georgia" w:cs="Arial"/>
          <w:sz w:val="22"/>
          <w:szCs w:val="22"/>
        </w:rPr>
        <w:t>the Berne Convention for the Protection of Literary and Artistic Works, first accepted in Berne, Switzerland, in 1886; </w:t>
      </w:r>
    </w:p>
    <w:p w14:paraId="390F1A85" w14:textId="77777777" w:rsidR="009C1084" w:rsidRPr="00003391" w:rsidRDefault="009C1084" w:rsidP="009C1084">
      <w:pPr>
        <w:pStyle w:val="NormalWeb"/>
        <w:numPr>
          <w:ilvl w:val="0"/>
          <w:numId w:val="60"/>
        </w:numPr>
        <w:spacing w:before="0" w:beforeAutospacing="0" w:after="0" w:afterAutospacing="0"/>
        <w:textAlignment w:val="baseline"/>
        <w:rPr>
          <w:rFonts w:ascii="Georgia" w:hAnsi="Georgia" w:cs="Arial"/>
          <w:sz w:val="22"/>
          <w:szCs w:val="22"/>
        </w:rPr>
      </w:pPr>
      <w:r w:rsidRPr="00003391">
        <w:rPr>
          <w:rFonts w:ascii="Georgia" w:hAnsi="Georgia" w:cs="Arial"/>
          <w:sz w:val="22"/>
          <w:szCs w:val="22"/>
        </w:rPr>
        <w:t>the Universal Copyright Convention, adopted in Geneva, Switzerland, in 1952, then amended in Paris, France, 1971; </w:t>
      </w:r>
    </w:p>
    <w:p w14:paraId="13792B3F" w14:textId="77777777" w:rsidR="009C1084" w:rsidRPr="00003391" w:rsidRDefault="009C1084" w:rsidP="009C1084">
      <w:pPr>
        <w:pStyle w:val="NormalWeb"/>
        <w:numPr>
          <w:ilvl w:val="0"/>
          <w:numId w:val="60"/>
        </w:numPr>
        <w:spacing w:before="0" w:beforeAutospacing="0" w:after="0" w:afterAutospacing="0"/>
        <w:textAlignment w:val="baseline"/>
        <w:rPr>
          <w:rFonts w:ascii="Georgia" w:hAnsi="Georgia" w:cs="Arial"/>
          <w:sz w:val="22"/>
          <w:szCs w:val="22"/>
        </w:rPr>
      </w:pPr>
      <w:r w:rsidRPr="00003391">
        <w:rPr>
          <w:rFonts w:ascii="Georgia" w:hAnsi="Georgia" w:cs="Arial"/>
          <w:sz w:val="22"/>
          <w:szCs w:val="22"/>
        </w:rPr>
        <w:t>the Rome Convention for the Protection of Performers, Producers of Phonograms and Broadcasting Organizations, Rome, Italy, 1961;</w:t>
      </w:r>
    </w:p>
    <w:p w14:paraId="2A7CDBF1" w14:textId="77777777" w:rsidR="009C1084" w:rsidRPr="00003391" w:rsidRDefault="009C1084" w:rsidP="009C1084">
      <w:pPr>
        <w:pStyle w:val="NormalWeb"/>
        <w:numPr>
          <w:ilvl w:val="0"/>
          <w:numId w:val="60"/>
        </w:numPr>
        <w:spacing w:before="0" w:beforeAutospacing="0" w:after="0" w:afterAutospacing="0"/>
        <w:textAlignment w:val="baseline"/>
        <w:rPr>
          <w:rFonts w:ascii="Georgia" w:hAnsi="Georgia" w:cs="Arial"/>
          <w:sz w:val="22"/>
          <w:szCs w:val="22"/>
        </w:rPr>
      </w:pPr>
      <w:r w:rsidRPr="00003391">
        <w:rPr>
          <w:rFonts w:ascii="Georgia" w:hAnsi="Georgia" w:cs="Arial"/>
          <w:sz w:val="22"/>
          <w:szCs w:val="22"/>
        </w:rPr>
        <w:t>the Geneva Convention for the Protection of Producers of Phonograms Against Unauthorized Duplication of Their Phonograms, Geneva, 1971;</w:t>
      </w:r>
    </w:p>
    <w:p w14:paraId="130E6E0B" w14:textId="77777777" w:rsidR="009C1084" w:rsidRPr="00003391" w:rsidRDefault="009C1084" w:rsidP="009C1084">
      <w:pPr>
        <w:pStyle w:val="NormalWeb"/>
        <w:numPr>
          <w:ilvl w:val="0"/>
          <w:numId w:val="60"/>
        </w:numPr>
        <w:spacing w:before="0" w:beforeAutospacing="0" w:after="0" w:afterAutospacing="0"/>
        <w:textAlignment w:val="baseline"/>
        <w:rPr>
          <w:rFonts w:ascii="Georgia" w:hAnsi="Georgia" w:cs="Arial"/>
          <w:sz w:val="22"/>
          <w:szCs w:val="22"/>
        </w:rPr>
      </w:pPr>
      <w:r w:rsidRPr="00003391">
        <w:rPr>
          <w:rFonts w:ascii="Georgia" w:hAnsi="Georgia" w:cs="Arial"/>
          <w:sz w:val="22"/>
          <w:szCs w:val="22"/>
        </w:rPr>
        <w:t>the WIPO (World Intellectual Property Organization) Copyright Treaty, 1996, under the Berne Convention;</w:t>
      </w:r>
    </w:p>
    <w:p w14:paraId="2BA04608" w14:textId="77777777" w:rsidR="009C1084" w:rsidRPr="00003391" w:rsidRDefault="009C1084" w:rsidP="009C1084">
      <w:pPr>
        <w:pStyle w:val="NormalWeb"/>
        <w:numPr>
          <w:ilvl w:val="0"/>
          <w:numId w:val="60"/>
        </w:numPr>
        <w:spacing w:before="0" w:beforeAutospacing="0" w:after="0" w:afterAutospacing="0"/>
        <w:textAlignment w:val="baseline"/>
        <w:rPr>
          <w:rFonts w:ascii="Georgia" w:hAnsi="Georgia" w:cs="Arial"/>
          <w:sz w:val="22"/>
          <w:szCs w:val="22"/>
        </w:rPr>
      </w:pPr>
      <w:r w:rsidRPr="00003391">
        <w:rPr>
          <w:rFonts w:ascii="Georgia" w:hAnsi="Georgia" w:cs="Arial"/>
          <w:sz w:val="22"/>
          <w:szCs w:val="22"/>
        </w:rPr>
        <w:t>the WIPO Performances and Phonograms Treaty, 1996;</w:t>
      </w:r>
    </w:p>
    <w:p w14:paraId="3EAB76ED" w14:textId="07F6FD2E" w:rsidR="009C1084" w:rsidRPr="00003391" w:rsidRDefault="009C1084" w:rsidP="009C1084">
      <w:pPr>
        <w:pStyle w:val="NormalWeb"/>
        <w:numPr>
          <w:ilvl w:val="0"/>
          <w:numId w:val="60"/>
        </w:numPr>
        <w:spacing w:before="0" w:beforeAutospacing="0" w:after="0" w:afterAutospacing="0"/>
        <w:textAlignment w:val="baseline"/>
        <w:rPr>
          <w:rFonts w:ascii="Georgia" w:hAnsi="Georgia" w:cs="Arial"/>
          <w:sz w:val="22"/>
          <w:szCs w:val="22"/>
        </w:rPr>
      </w:pPr>
      <w:r w:rsidRPr="00003391">
        <w:rPr>
          <w:rFonts w:ascii="Georgia" w:hAnsi="Georgia" w:cs="Arial"/>
          <w:sz w:val="22"/>
          <w:szCs w:val="22"/>
        </w:rPr>
        <w:t>the Agreement on Trade-Related Aspects of Intellectual Property Rights (the TRIPS Agreement), 1995, within the World Trade Organization;</w:t>
      </w:r>
      <w:r w:rsidR="009673DF" w:rsidRPr="00003391">
        <w:rPr>
          <w:rFonts w:ascii="Georgia" w:hAnsi="Georgia" w:cs="Arial"/>
          <w:sz w:val="22"/>
          <w:szCs w:val="22"/>
        </w:rPr>
        <w:t xml:space="preserve"> and</w:t>
      </w:r>
    </w:p>
    <w:p w14:paraId="52FE29A7" w14:textId="66F111F3" w:rsidR="009C1084" w:rsidRPr="00003391" w:rsidRDefault="009C1084" w:rsidP="009C1084">
      <w:pPr>
        <w:pStyle w:val="NormalWeb"/>
        <w:numPr>
          <w:ilvl w:val="0"/>
          <w:numId w:val="60"/>
        </w:numPr>
        <w:spacing w:before="0" w:beforeAutospacing="0" w:after="0" w:afterAutospacing="0"/>
        <w:textAlignment w:val="baseline"/>
        <w:rPr>
          <w:rFonts w:ascii="Georgia" w:hAnsi="Georgia" w:cs="Arial"/>
          <w:sz w:val="22"/>
          <w:szCs w:val="22"/>
        </w:rPr>
      </w:pPr>
      <w:r w:rsidRPr="00003391">
        <w:rPr>
          <w:rFonts w:ascii="Georgia" w:hAnsi="Georgia" w:cs="Arial"/>
          <w:sz w:val="22"/>
          <w:szCs w:val="22"/>
        </w:rPr>
        <w:t>the Beijing Treaty on A</w:t>
      </w:r>
      <w:r w:rsidR="00B81E14" w:rsidRPr="00003391">
        <w:rPr>
          <w:rFonts w:ascii="Georgia" w:hAnsi="Georgia" w:cs="Arial"/>
          <w:sz w:val="22"/>
          <w:szCs w:val="22"/>
        </w:rPr>
        <w:t>u</w:t>
      </w:r>
      <w:r w:rsidRPr="00003391">
        <w:rPr>
          <w:rFonts w:ascii="Georgia" w:hAnsi="Georgia" w:cs="Arial"/>
          <w:sz w:val="22"/>
          <w:szCs w:val="22"/>
        </w:rPr>
        <w:t>diovisual Performances, 2012</w:t>
      </w:r>
      <w:r w:rsidR="009673DF" w:rsidRPr="00003391">
        <w:rPr>
          <w:rFonts w:ascii="Georgia" w:hAnsi="Georgia" w:cs="Arial"/>
          <w:sz w:val="22"/>
          <w:szCs w:val="22"/>
        </w:rPr>
        <w:t>.</w:t>
      </w:r>
      <w:r w:rsidR="009673DF" w:rsidRPr="00003391">
        <w:rPr>
          <w:rStyle w:val="FootnoteReference"/>
          <w:rFonts w:ascii="Georgia" w:hAnsi="Georgia" w:cs="Arial"/>
          <w:sz w:val="22"/>
          <w:szCs w:val="22"/>
        </w:rPr>
        <w:footnoteReference w:id="534"/>
      </w:r>
    </w:p>
    <w:p w14:paraId="7B90D769" w14:textId="77777777" w:rsidR="009C1084" w:rsidRPr="00003391" w:rsidRDefault="009C1084" w:rsidP="009C1084">
      <w:pPr>
        <w:rPr>
          <w:rFonts w:ascii="Georgia" w:hAnsi="Georgia"/>
          <w:sz w:val="24"/>
          <w:szCs w:val="24"/>
        </w:rPr>
      </w:pPr>
    </w:p>
    <w:p w14:paraId="7EA4DEFC" w14:textId="5B9A2715" w:rsidR="009C1084" w:rsidRPr="00003391" w:rsidRDefault="009C1084" w:rsidP="009C1084">
      <w:pPr>
        <w:pStyle w:val="NormalWeb"/>
        <w:spacing w:before="0" w:beforeAutospacing="0" w:after="0" w:afterAutospacing="0"/>
        <w:rPr>
          <w:rFonts w:ascii="Georgia" w:hAnsi="Georgia" w:cs="Arial"/>
        </w:rPr>
      </w:pPr>
    </w:p>
    <w:p w14:paraId="160B75E4" w14:textId="54CA700F" w:rsidR="009C1084" w:rsidRPr="00003391" w:rsidRDefault="00A24FEC" w:rsidP="009C1084">
      <w:pPr>
        <w:rPr>
          <w:rFonts w:ascii="Georgia" w:hAnsi="Georgia"/>
        </w:rPr>
      </w:pPr>
      <w:r w:rsidRPr="00003391">
        <w:rPr>
          <w:rFonts w:ascii="Georgia" w:hAnsi="Georgia"/>
        </w:rPr>
        <w:t xml:space="preserve">The international copyright treaties that have had the most influence in the past 100 years are the Berne Convention, </w:t>
      </w:r>
      <w:r w:rsidR="00A31A3E" w:rsidRPr="00003391">
        <w:rPr>
          <w:rFonts w:ascii="Georgia" w:hAnsi="Georgia"/>
        </w:rPr>
        <w:t>Universal</w:t>
      </w:r>
      <w:r w:rsidR="00DF6DD4" w:rsidRPr="00003391">
        <w:rPr>
          <w:rFonts w:ascii="Georgia" w:hAnsi="Georgia"/>
        </w:rPr>
        <w:t xml:space="preserve"> Copyright Convention, </w:t>
      </w:r>
      <w:r w:rsidRPr="00003391">
        <w:rPr>
          <w:rFonts w:ascii="Georgia" w:hAnsi="Georgia"/>
        </w:rPr>
        <w:t>WIPO Copyright Treaty (WCT), and the TRIPS Agreement.</w:t>
      </w:r>
      <w:r w:rsidR="00490CCE" w:rsidRPr="00003391">
        <w:rPr>
          <w:rStyle w:val="FootnoteReference"/>
          <w:rFonts w:ascii="Georgia" w:hAnsi="Georgia"/>
        </w:rPr>
        <w:footnoteReference w:id="535"/>
      </w:r>
    </w:p>
    <w:p w14:paraId="7539CD68" w14:textId="1BFD7FD6" w:rsidR="00490CCE" w:rsidRPr="00003391" w:rsidRDefault="00490CCE" w:rsidP="009C1084">
      <w:pPr>
        <w:rPr>
          <w:rFonts w:ascii="Georgia" w:hAnsi="Georgia"/>
        </w:rPr>
      </w:pPr>
    </w:p>
    <w:p w14:paraId="671DE4D8" w14:textId="358A855C" w:rsidR="00490CCE" w:rsidRPr="00003391" w:rsidRDefault="00490CCE" w:rsidP="009C1084">
      <w:pPr>
        <w:rPr>
          <w:rFonts w:ascii="Georgia" w:hAnsi="Georgia"/>
        </w:rPr>
      </w:pPr>
      <w:r w:rsidRPr="00003391">
        <w:rPr>
          <w:rFonts w:ascii="Georgia" w:hAnsi="Georgia"/>
        </w:rPr>
        <w:t>The Berne Convention</w:t>
      </w:r>
      <w:r w:rsidR="00BE43AD" w:rsidRPr="00003391">
        <w:rPr>
          <w:rFonts w:ascii="Georgia" w:hAnsi="Georgia"/>
        </w:rPr>
        <w:t xml:space="preserve"> requires </w:t>
      </w:r>
      <w:r w:rsidR="006C23CB" w:rsidRPr="00003391">
        <w:rPr>
          <w:rFonts w:ascii="Georgia" w:hAnsi="Georgia"/>
        </w:rPr>
        <w:t>contracting states</w:t>
      </w:r>
      <w:r w:rsidR="000A2D41" w:rsidRPr="00003391">
        <w:rPr>
          <w:rFonts w:ascii="Georgia" w:hAnsi="Georgia"/>
        </w:rPr>
        <w:t xml:space="preserve"> to abide by three basic principles and provide minimum protections to copyrighted works of other contracting states.</w:t>
      </w:r>
      <w:r w:rsidR="000A2D41" w:rsidRPr="00003391">
        <w:rPr>
          <w:rStyle w:val="FootnoteReference"/>
          <w:rFonts w:ascii="Georgia" w:hAnsi="Georgia"/>
        </w:rPr>
        <w:footnoteReference w:id="536"/>
      </w:r>
      <w:r w:rsidR="00CB3774" w:rsidRPr="00003391">
        <w:rPr>
          <w:rFonts w:ascii="Georgia" w:hAnsi="Georgia"/>
        </w:rPr>
        <w:t xml:space="preserve"> The three basic principles are:</w:t>
      </w:r>
    </w:p>
    <w:p w14:paraId="1E2ADE89" w14:textId="6DA7E584" w:rsidR="00CB3774" w:rsidRPr="00003391" w:rsidRDefault="00CB3774" w:rsidP="009C1084">
      <w:pPr>
        <w:rPr>
          <w:rFonts w:ascii="Georgia" w:hAnsi="Georgia"/>
        </w:rPr>
      </w:pPr>
    </w:p>
    <w:p w14:paraId="3FEE3220" w14:textId="77777777" w:rsidR="006405B8" w:rsidRPr="00003391" w:rsidRDefault="006405B8" w:rsidP="006405B8">
      <w:pPr>
        <w:pStyle w:val="NormalWeb"/>
        <w:spacing w:before="0" w:beforeAutospacing="0" w:after="0" w:afterAutospacing="0"/>
        <w:rPr>
          <w:rFonts w:ascii="Georgia" w:hAnsi="Georgia" w:cs="Arial"/>
          <w:sz w:val="22"/>
          <w:szCs w:val="22"/>
        </w:rPr>
      </w:pPr>
    </w:p>
    <w:p w14:paraId="51CE1700" w14:textId="77777777" w:rsidR="006405B8" w:rsidRPr="00003391" w:rsidRDefault="00CB3774" w:rsidP="006405B8">
      <w:pPr>
        <w:pStyle w:val="NormalWeb"/>
        <w:numPr>
          <w:ilvl w:val="0"/>
          <w:numId w:val="67"/>
        </w:numPr>
        <w:spacing w:before="0" w:beforeAutospacing="0" w:after="0" w:afterAutospacing="0"/>
        <w:rPr>
          <w:rFonts w:ascii="Georgia" w:hAnsi="Georgia" w:cs="Arial"/>
          <w:sz w:val="22"/>
          <w:szCs w:val="22"/>
        </w:rPr>
      </w:pPr>
      <w:r w:rsidRPr="00003391">
        <w:rPr>
          <w:rFonts w:ascii="Georgia" w:hAnsi="Georgia" w:cs="Arial"/>
          <w:sz w:val="22"/>
          <w:szCs w:val="22"/>
        </w:rPr>
        <w:t>“[w]</w:t>
      </w:r>
      <w:proofErr w:type="spellStart"/>
      <w:r w:rsidRPr="00003391">
        <w:rPr>
          <w:rFonts w:ascii="Georgia" w:hAnsi="Georgia" w:cs="Arial"/>
          <w:sz w:val="22"/>
          <w:szCs w:val="22"/>
        </w:rPr>
        <w:t>orks</w:t>
      </w:r>
      <w:proofErr w:type="spellEnd"/>
      <w:r w:rsidRPr="00003391">
        <w:rPr>
          <w:rFonts w:ascii="Georgia" w:hAnsi="Georgia" w:cs="Arial"/>
          <w:sz w:val="22"/>
          <w:szCs w:val="22"/>
        </w:rPr>
        <w:t xml:space="preserve"> originating in one of the Contracting States must be given the same protection in each of the other Contracting States as the latter grants to the works of its own nationals”;</w:t>
      </w:r>
    </w:p>
    <w:p w14:paraId="14B32327" w14:textId="77777777" w:rsidR="006405B8" w:rsidRPr="00003391" w:rsidRDefault="00CB3774" w:rsidP="006405B8">
      <w:pPr>
        <w:pStyle w:val="NormalWeb"/>
        <w:numPr>
          <w:ilvl w:val="0"/>
          <w:numId w:val="67"/>
        </w:numPr>
        <w:spacing w:before="0" w:beforeAutospacing="0" w:after="0" w:afterAutospacing="0"/>
        <w:rPr>
          <w:rFonts w:ascii="Georgia" w:hAnsi="Georgia" w:cs="Arial"/>
          <w:sz w:val="22"/>
          <w:szCs w:val="22"/>
        </w:rPr>
      </w:pPr>
      <w:r w:rsidRPr="00003391">
        <w:rPr>
          <w:rFonts w:ascii="Georgia" w:hAnsi="Georgia" w:cs="Arial"/>
          <w:sz w:val="22"/>
          <w:szCs w:val="22"/>
        </w:rPr>
        <w:t>“[p]</w:t>
      </w:r>
      <w:proofErr w:type="spellStart"/>
      <w:r w:rsidRPr="00003391">
        <w:rPr>
          <w:rFonts w:ascii="Georgia" w:hAnsi="Georgia" w:cs="Arial"/>
          <w:sz w:val="22"/>
          <w:szCs w:val="22"/>
        </w:rPr>
        <w:t>rotection</w:t>
      </w:r>
      <w:proofErr w:type="spellEnd"/>
      <w:r w:rsidRPr="00003391">
        <w:rPr>
          <w:rFonts w:ascii="Georgia" w:hAnsi="Georgia" w:cs="Arial"/>
          <w:sz w:val="22"/>
          <w:szCs w:val="22"/>
        </w:rPr>
        <w:t xml:space="preserve"> must not be conditional upon compliance with any formality”;</w:t>
      </w:r>
    </w:p>
    <w:p w14:paraId="11C2CDC1" w14:textId="15C3D445" w:rsidR="00CB3774" w:rsidRPr="00003391" w:rsidRDefault="00CB3774" w:rsidP="00A7584E">
      <w:pPr>
        <w:pStyle w:val="NormalWeb"/>
        <w:numPr>
          <w:ilvl w:val="0"/>
          <w:numId w:val="67"/>
        </w:numPr>
        <w:spacing w:before="0" w:beforeAutospacing="0" w:after="0" w:afterAutospacing="0"/>
        <w:rPr>
          <w:rFonts w:ascii="Georgia" w:hAnsi="Georgia" w:cs="Arial"/>
          <w:sz w:val="22"/>
          <w:szCs w:val="22"/>
        </w:rPr>
      </w:pPr>
      <w:r w:rsidRPr="00003391">
        <w:rPr>
          <w:rFonts w:ascii="Georgia" w:hAnsi="Georgia" w:cs="Arial"/>
          <w:sz w:val="22"/>
          <w:szCs w:val="22"/>
        </w:rPr>
        <w:t>“[p]</w:t>
      </w:r>
      <w:proofErr w:type="spellStart"/>
      <w:r w:rsidRPr="00003391">
        <w:rPr>
          <w:rFonts w:ascii="Georgia" w:hAnsi="Georgia" w:cs="Arial"/>
          <w:sz w:val="22"/>
          <w:szCs w:val="22"/>
        </w:rPr>
        <w:t>rotection</w:t>
      </w:r>
      <w:proofErr w:type="spellEnd"/>
      <w:r w:rsidRPr="00003391">
        <w:rPr>
          <w:rFonts w:ascii="Georgia" w:hAnsi="Georgia" w:cs="Arial"/>
          <w:sz w:val="22"/>
          <w:szCs w:val="22"/>
        </w:rPr>
        <w:t xml:space="preserve"> is independent of the existence of protection in the country of origin of the work.”</w:t>
      </w:r>
      <w:r w:rsidRPr="00003391">
        <w:rPr>
          <w:rStyle w:val="FootnoteReference"/>
          <w:rFonts w:ascii="Georgia" w:hAnsi="Georgia" w:cs="Arial"/>
          <w:sz w:val="22"/>
          <w:szCs w:val="22"/>
        </w:rPr>
        <w:footnoteReference w:id="537"/>
      </w:r>
    </w:p>
    <w:p w14:paraId="555E99D4" w14:textId="08F9AB14" w:rsidR="00BE43AD" w:rsidRPr="00003391" w:rsidRDefault="00BE43AD" w:rsidP="009C1084">
      <w:pPr>
        <w:rPr>
          <w:rFonts w:ascii="Georgia" w:hAnsi="Georgia"/>
        </w:rPr>
      </w:pPr>
    </w:p>
    <w:p w14:paraId="6D24E5E5" w14:textId="1807DB3B" w:rsidR="00FD69ED" w:rsidRPr="00003391" w:rsidRDefault="00FD69ED" w:rsidP="009C1084">
      <w:pPr>
        <w:rPr>
          <w:rFonts w:ascii="Georgia" w:hAnsi="Georgia"/>
        </w:rPr>
      </w:pPr>
      <w:r w:rsidRPr="00003391">
        <w:rPr>
          <w:rFonts w:ascii="Georgia" w:hAnsi="Georgia"/>
        </w:rPr>
        <w:t>The minimum protections required by contracting states are:</w:t>
      </w:r>
    </w:p>
    <w:p w14:paraId="00721A83" w14:textId="6FD9007C" w:rsidR="00FD69ED" w:rsidRPr="00003391" w:rsidRDefault="00FD69ED" w:rsidP="009C1084">
      <w:pPr>
        <w:rPr>
          <w:rFonts w:ascii="Georgia" w:hAnsi="Georgia"/>
        </w:rPr>
      </w:pPr>
    </w:p>
    <w:p w14:paraId="72F4910D" w14:textId="34BDB40B" w:rsidR="00FD69ED" w:rsidRPr="00003391" w:rsidRDefault="00FD69ED" w:rsidP="00FD69ED">
      <w:pPr>
        <w:pStyle w:val="ListParagraph"/>
        <w:numPr>
          <w:ilvl w:val="0"/>
          <w:numId w:val="28"/>
        </w:numPr>
        <w:rPr>
          <w:rFonts w:ascii="Georgia" w:hAnsi="Georgia"/>
        </w:rPr>
      </w:pPr>
      <w:r w:rsidRPr="00003391">
        <w:rPr>
          <w:rFonts w:ascii="Georgia" w:hAnsi="Georgia"/>
        </w:rPr>
        <w:t>Providing protection for artistic, literary, and scientific works;</w:t>
      </w:r>
    </w:p>
    <w:p w14:paraId="6CB0DCDD" w14:textId="0D31F307" w:rsidR="00FD69ED" w:rsidRPr="00003391" w:rsidRDefault="00FD69ED" w:rsidP="00FD69ED">
      <w:pPr>
        <w:pStyle w:val="ListParagraph"/>
        <w:numPr>
          <w:ilvl w:val="0"/>
          <w:numId w:val="28"/>
        </w:numPr>
        <w:rPr>
          <w:rFonts w:ascii="Georgia" w:hAnsi="Georgia"/>
        </w:rPr>
      </w:pPr>
      <w:r w:rsidRPr="00003391">
        <w:rPr>
          <w:rFonts w:ascii="Georgia" w:hAnsi="Georgia"/>
        </w:rPr>
        <w:t xml:space="preserve">The following </w:t>
      </w:r>
      <w:r w:rsidR="00200216" w:rsidRPr="00003391">
        <w:rPr>
          <w:rFonts w:ascii="Georgia" w:hAnsi="Georgia"/>
        </w:rPr>
        <w:t>exclusive</w:t>
      </w:r>
      <w:r w:rsidRPr="00003391">
        <w:rPr>
          <w:rFonts w:ascii="Georgia" w:hAnsi="Georgia"/>
        </w:rPr>
        <w:t xml:space="preserve"> rights of authors:</w:t>
      </w:r>
    </w:p>
    <w:p w14:paraId="645ACC62" w14:textId="47F48B19" w:rsidR="00FD69ED" w:rsidRPr="00003391" w:rsidRDefault="0024103C" w:rsidP="00FD69ED">
      <w:pPr>
        <w:pStyle w:val="ListParagraph"/>
        <w:numPr>
          <w:ilvl w:val="1"/>
          <w:numId w:val="28"/>
        </w:numPr>
        <w:rPr>
          <w:rFonts w:ascii="Georgia" w:hAnsi="Georgia"/>
        </w:rPr>
      </w:pPr>
      <w:r w:rsidRPr="00003391">
        <w:rPr>
          <w:rFonts w:ascii="Georgia" w:hAnsi="Georgia"/>
        </w:rPr>
        <w:t>“</w:t>
      </w:r>
      <w:r w:rsidR="00FD69ED" w:rsidRPr="00003391">
        <w:rPr>
          <w:rFonts w:ascii="Georgia" w:hAnsi="Georgia"/>
        </w:rPr>
        <w:t>the right to translate,</w:t>
      </w:r>
    </w:p>
    <w:p w14:paraId="0A5FA538" w14:textId="77777777" w:rsidR="00FD69ED" w:rsidRPr="00003391" w:rsidRDefault="00FD69ED" w:rsidP="00FD69ED">
      <w:pPr>
        <w:pStyle w:val="ListParagraph"/>
        <w:numPr>
          <w:ilvl w:val="1"/>
          <w:numId w:val="28"/>
        </w:numPr>
        <w:rPr>
          <w:rFonts w:ascii="Georgia" w:hAnsi="Georgia"/>
        </w:rPr>
      </w:pPr>
      <w:r w:rsidRPr="00003391">
        <w:rPr>
          <w:rFonts w:ascii="Georgia" w:hAnsi="Georgia"/>
        </w:rPr>
        <w:t>the right to make adaptations and arrangements of the work,</w:t>
      </w:r>
    </w:p>
    <w:p w14:paraId="1252121D" w14:textId="77777777" w:rsidR="00FD69ED" w:rsidRPr="00003391" w:rsidRDefault="00FD69ED" w:rsidP="00FD69ED">
      <w:pPr>
        <w:pStyle w:val="ListParagraph"/>
        <w:numPr>
          <w:ilvl w:val="1"/>
          <w:numId w:val="28"/>
        </w:numPr>
        <w:rPr>
          <w:rFonts w:ascii="Georgia" w:hAnsi="Georgia"/>
        </w:rPr>
      </w:pPr>
      <w:r w:rsidRPr="00003391">
        <w:rPr>
          <w:rFonts w:ascii="Georgia" w:hAnsi="Georgia"/>
        </w:rPr>
        <w:t xml:space="preserve">the right to perform in public dramatic, </w:t>
      </w:r>
      <w:proofErr w:type="spellStart"/>
      <w:r w:rsidRPr="00003391">
        <w:rPr>
          <w:rFonts w:ascii="Georgia" w:hAnsi="Georgia"/>
        </w:rPr>
        <w:t>dramatico</w:t>
      </w:r>
      <w:proofErr w:type="spellEnd"/>
      <w:r w:rsidRPr="00003391">
        <w:rPr>
          <w:rFonts w:ascii="Georgia" w:hAnsi="Georgia"/>
        </w:rPr>
        <w:t>-musical and musical works,</w:t>
      </w:r>
    </w:p>
    <w:p w14:paraId="718DA1EC" w14:textId="77777777" w:rsidR="00FD69ED" w:rsidRPr="00003391" w:rsidRDefault="00FD69ED" w:rsidP="00FD69ED">
      <w:pPr>
        <w:pStyle w:val="ListParagraph"/>
        <w:numPr>
          <w:ilvl w:val="1"/>
          <w:numId w:val="28"/>
        </w:numPr>
        <w:rPr>
          <w:rFonts w:ascii="Georgia" w:hAnsi="Georgia"/>
        </w:rPr>
      </w:pPr>
      <w:r w:rsidRPr="00003391">
        <w:rPr>
          <w:rFonts w:ascii="Georgia" w:hAnsi="Georgia"/>
        </w:rPr>
        <w:t>the right to recite literary works in public,</w:t>
      </w:r>
    </w:p>
    <w:p w14:paraId="6189CE32" w14:textId="77777777" w:rsidR="00FD69ED" w:rsidRPr="00003391" w:rsidRDefault="00FD69ED" w:rsidP="00FD69ED">
      <w:pPr>
        <w:pStyle w:val="ListParagraph"/>
        <w:numPr>
          <w:ilvl w:val="1"/>
          <w:numId w:val="28"/>
        </w:numPr>
        <w:rPr>
          <w:rFonts w:ascii="Georgia" w:hAnsi="Georgia"/>
        </w:rPr>
      </w:pPr>
      <w:r w:rsidRPr="00003391">
        <w:rPr>
          <w:rFonts w:ascii="Georgia" w:hAnsi="Georgia"/>
        </w:rPr>
        <w:t>the right to communicate to the public the performance of such works,</w:t>
      </w:r>
    </w:p>
    <w:p w14:paraId="7EB850EB" w14:textId="254E85E3" w:rsidR="00FD69ED" w:rsidRPr="00003391" w:rsidRDefault="00FD69ED" w:rsidP="00FD69ED">
      <w:pPr>
        <w:pStyle w:val="ListParagraph"/>
        <w:numPr>
          <w:ilvl w:val="1"/>
          <w:numId w:val="28"/>
        </w:numPr>
        <w:rPr>
          <w:rFonts w:ascii="Georgia" w:hAnsi="Georgia"/>
        </w:rPr>
      </w:pPr>
      <w:r w:rsidRPr="00003391">
        <w:rPr>
          <w:rFonts w:ascii="Georgia" w:hAnsi="Georgia"/>
        </w:rPr>
        <w:t>the right to broadcast</w:t>
      </w:r>
      <w:r w:rsidR="0024103C" w:rsidRPr="00003391">
        <w:rPr>
          <w:rFonts w:ascii="Georgia" w:hAnsi="Georgia"/>
        </w:rPr>
        <w:t>,</w:t>
      </w:r>
    </w:p>
    <w:p w14:paraId="000531C6" w14:textId="50A93D33" w:rsidR="00FD69ED" w:rsidRPr="00003391" w:rsidRDefault="00FD69ED" w:rsidP="00FD69ED">
      <w:pPr>
        <w:pStyle w:val="ListParagraph"/>
        <w:numPr>
          <w:ilvl w:val="1"/>
          <w:numId w:val="28"/>
        </w:numPr>
        <w:rPr>
          <w:rFonts w:ascii="Georgia" w:hAnsi="Georgia"/>
        </w:rPr>
      </w:pPr>
      <w:r w:rsidRPr="00003391">
        <w:rPr>
          <w:rFonts w:ascii="Georgia" w:hAnsi="Georgia"/>
        </w:rPr>
        <w:t>the right to make reproductions in any manner or form,</w:t>
      </w:r>
    </w:p>
    <w:p w14:paraId="51FA3678" w14:textId="0E29E278" w:rsidR="0024103C" w:rsidRPr="00003391" w:rsidRDefault="00FD69ED" w:rsidP="00A7584E">
      <w:pPr>
        <w:pStyle w:val="ListParagraph"/>
        <w:numPr>
          <w:ilvl w:val="1"/>
          <w:numId w:val="28"/>
        </w:numPr>
        <w:rPr>
          <w:rFonts w:ascii="Georgia" w:hAnsi="Georgia"/>
        </w:rPr>
      </w:pPr>
      <w:r w:rsidRPr="00003391">
        <w:rPr>
          <w:rFonts w:ascii="Georgia" w:hAnsi="Georgia"/>
        </w:rPr>
        <w:t>the right to use the work as a basis for an audiovisual work, and the right to reproduce, distribute, perform in public or communicate to the public that audiovisual work</w:t>
      </w:r>
      <w:r w:rsidR="0024103C" w:rsidRPr="00003391">
        <w:rPr>
          <w:rFonts w:ascii="Georgia" w:hAnsi="Georgia"/>
        </w:rPr>
        <w:t>.</w:t>
      </w:r>
      <w:r w:rsidR="001A07CD" w:rsidRPr="00003391">
        <w:rPr>
          <w:rFonts w:ascii="Georgia" w:hAnsi="Georgia"/>
        </w:rPr>
        <w:t>”</w:t>
      </w:r>
      <w:r w:rsidR="0024103C" w:rsidRPr="00003391">
        <w:rPr>
          <w:rStyle w:val="FootnoteReference"/>
          <w:rFonts w:ascii="Georgia" w:hAnsi="Georgia"/>
        </w:rPr>
        <w:footnoteReference w:id="538"/>
      </w:r>
    </w:p>
    <w:p w14:paraId="409638F1" w14:textId="77B0B71A" w:rsidR="00FD69ED" w:rsidRPr="00003391" w:rsidRDefault="00FD69ED" w:rsidP="00FD69ED">
      <w:pPr>
        <w:rPr>
          <w:rFonts w:ascii="Georgia" w:hAnsi="Georgia"/>
        </w:rPr>
      </w:pPr>
    </w:p>
    <w:p w14:paraId="516D4A3E" w14:textId="5AF2841E" w:rsidR="00C84495" w:rsidRPr="00003391" w:rsidRDefault="00C84495" w:rsidP="00FD69ED">
      <w:pPr>
        <w:rPr>
          <w:rFonts w:ascii="Georgia" w:hAnsi="Georgia"/>
        </w:rPr>
      </w:pPr>
      <w:r w:rsidRPr="00003391">
        <w:rPr>
          <w:rFonts w:ascii="Georgia" w:hAnsi="Georgia"/>
        </w:rPr>
        <w:t>The Berne Convention also provides moral rights for authors.</w:t>
      </w:r>
      <w:r w:rsidRPr="00003391">
        <w:rPr>
          <w:rStyle w:val="FootnoteReference"/>
          <w:rFonts w:ascii="Georgia" w:hAnsi="Georgia"/>
        </w:rPr>
        <w:footnoteReference w:id="539"/>
      </w:r>
    </w:p>
    <w:p w14:paraId="05C31E9E" w14:textId="297A4D8B" w:rsidR="00200216" w:rsidRPr="00003391" w:rsidRDefault="00FD69ED" w:rsidP="00FD69ED">
      <w:pPr>
        <w:rPr>
          <w:rFonts w:ascii="Georgia" w:hAnsi="Georgia"/>
        </w:rPr>
      </w:pPr>
      <w:r w:rsidRPr="00003391">
        <w:rPr>
          <w:rFonts w:ascii="Georgia" w:hAnsi="Georgia"/>
        </w:rPr>
        <w:t>Lastly, the Berne Convention requires duration of copyright to last for at least fifty (50) years.</w:t>
      </w:r>
      <w:r w:rsidRPr="00003391">
        <w:rPr>
          <w:rStyle w:val="FootnoteReference"/>
          <w:rFonts w:ascii="Georgia" w:hAnsi="Georgia"/>
        </w:rPr>
        <w:footnoteReference w:id="540"/>
      </w:r>
      <w:r w:rsidRPr="00003391">
        <w:rPr>
          <w:rFonts w:ascii="Georgia" w:hAnsi="Georgia"/>
        </w:rPr>
        <w:t xml:space="preserve"> </w:t>
      </w:r>
    </w:p>
    <w:p w14:paraId="4909D827" w14:textId="77777777" w:rsidR="00FD69ED" w:rsidRPr="00003391" w:rsidRDefault="00FD69ED">
      <w:pPr>
        <w:rPr>
          <w:rFonts w:ascii="Georgia" w:hAnsi="Georgia"/>
        </w:rPr>
      </w:pPr>
    </w:p>
    <w:p w14:paraId="2222E6ED" w14:textId="4AC38F53" w:rsidR="00BE43AD" w:rsidRPr="00003391" w:rsidRDefault="00BE43AD" w:rsidP="009C1084">
      <w:pPr>
        <w:rPr>
          <w:rFonts w:ascii="Georgia" w:hAnsi="Georgia"/>
        </w:rPr>
      </w:pPr>
      <w:r w:rsidRPr="00003391">
        <w:rPr>
          <w:rFonts w:ascii="Georgia" w:hAnsi="Georgia"/>
        </w:rPr>
        <w:t>The WCT</w:t>
      </w:r>
      <w:r w:rsidR="006C23CB" w:rsidRPr="00003391">
        <w:rPr>
          <w:rFonts w:ascii="Georgia" w:hAnsi="Georgia"/>
        </w:rPr>
        <w:t xml:space="preserve"> is an </w:t>
      </w:r>
      <w:r w:rsidR="00882D26" w:rsidRPr="00003391">
        <w:rPr>
          <w:rFonts w:ascii="Georgia" w:hAnsi="Georgia"/>
        </w:rPr>
        <w:t>agreement</w:t>
      </w:r>
      <w:r w:rsidR="006C23CB" w:rsidRPr="00003391">
        <w:rPr>
          <w:rFonts w:ascii="Georgia" w:hAnsi="Georgia"/>
        </w:rPr>
        <w:t xml:space="preserve"> under the Berne Convention that</w:t>
      </w:r>
      <w:r w:rsidRPr="00003391">
        <w:rPr>
          <w:rFonts w:ascii="Georgia" w:hAnsi="Georgia"/>
        </w:rPr>
        <w:t xml:space="preserve"> </w:t>
      </w:r>
      <w:r w:rsidR="00C10656" w:rsidRPr="00003391">
        <w:rPr>
          <w:rFonts w:ascii="Georgia" w:hAnsi="Georgia"/>
        </w:rPr>
        <w:t>requires</w:t>
      </w:r>
      <w:r w:rsidRPr="00003391">
        <w:rPr>
          <w:rFonts w:ascii="Georgia" w:hAnsi="Georgia"/>
        </w:rPr>
        <w:t xml:space="preserve"> contracting states to adopt national legislation that </w:t>
      </w:r>
      <w:r w:rsidR="006C23CB" w:rsidRPr="00003391">
        <w:rPr>
          <w:rFonts w:ascii="Georgia" w:hAnsi="Georgia"/>
        </w:rPr>
        <w:t>protects computer programs and compilations of data as copyrightable.</w:t>
      </w:r>
      <w:r w:rsidR="006C23CB" w:rsidRPr="00003391">
        <w:rPr>
          <w:rStyle w:val="FootnoteReference"/>
          <w:rFonts w:ascii="Georgia" w:hAnsi="Georgia"/>
        </w:rPr>
        <w:footnoteReference w:id="541"/>
      </w:r>
      <w:r w:rsidR="006C23CB" w:rsidRPr="00003391">
        <w:rPr>
          <w:rFonts w:ascii="Georgia" w:hAnsi="Georgia"/>
        </w:rPr>
        <w:t xml:space="preserve"> The WCT recognizes the rights of 1) </w:t>
      </w:r>
      <w:r w:rsidR="000A2D41" w:rsidRPr="00003391">
        <w:rPr>
          <w:rFonts w:ascii="Georgia" w:hAnsi="Georgia"/>
        </w:rPr>
        <w:t>distribution</w:t>
      </w:r>
      <w:r w:rsidR="006C23CB" w:rsidRPr="00003391">
        <w:rPr>
          <w:rFonts w:ascii="Georgia" w:hAnsi="Georgia"/>
        </w:rPr>
        <w:t>, 2) rental, and 3) communication to the public, in addition to the rights granted under the Berne Convention.</w:t>
      </w:r>
      <w:r w:rsidR="0004590B" w:rsidRPr="00003391">
        <w:rPr>
          <w:rStyle w:val="FootnoteReference"/>
          <w:rFonts w:ascii="Georgia" w:hAnsi="Georgia"/>
        </w:rPr>
        <w:footnoteReference w:id="542"/>
      </w:r>
    </w:p>
    <w:p w14:paraId="3C97C73C" w14:textId="25C31AFF" w:rsidR="000A2D41" w:rsidRPr="00003391" w:rsidRDefault="000A2D41" w:rsidP="009C1084">
      <w:pPr>
        <w:rPr>
          <w:rFonts w:ascii="Georgia" w:hAnsi="Georgia"/>
        </w:rPr>
      </w:pPr>
    </w:p>
    <w:p w14:paraId="48EF6614" w14:textId="574A9259" w:rsidR="000A2D41" w:rsidRPr="00003391" w:rsidRDefault="000A2D41" w:rsidP="009C1084">
      <w:pPr>
        <w:rPr>
          <w:rFonts w:ascii="Georgia" w:hAnsi="Georgia"/>
        </w:rPr>
      </w:pPr>
      <w:r w:rsidRPr="00003391">
        <w:rPr>
          <w:rFonts w:ascii="Georgia" w:hAnsi="Georgia"/>
        </w:rPr>
        <w:lastRenderedPageBreak/>
        <w:t xml:space="preserve">The WCT </w:t>
      </w:r>
      <w:r w:rsidR="00A849C6" w:rsidRPr="00003391">
        <w:rPr>
          <w:rFonts w:ascii="Georgia" w:hAnsi="Georgia"/>
        </w:rPr>
        <w:t xml:space="preserve">is an </w:t>
      </w:r>
      <w:r w:rsidR="00C84495" w:rsidRPr="00003391">
        <w:rPr>
          <w:rFonts w:ascii="Georgia" w:hAnsi="Georgia"/>
        </w:rPr>
        <w:t>agreement</w:t>
      </w:r>
      <w:r w:rsidR="00A849C6" w:rsidRPr="00003391">
        <w:rPr>
          <w:rFonts w:ascii="Georgia" w:hAnsi="Georgia"/>
        </w:rPr>
        <w:t xml:space="preserve"> under the Berne Convention that </w:t>
      </w:r>
      <w:r w:rsidRPr="00003391">
        <w:rPr>
          <w:rFonts w:ascii="Georgia" w:hAnsi="Georgia"/>
        </w:rPr>
        <w:t xml:space="preserve">obliges contracting states to adopt national legislation that provides legal remedies against circumvention of technological measures and removal or alternation of </w:t>
      </w:r>
      <w:r w:rsidR="00791A3E" w:rsidRPr="00003391">
        <w:rPr>
          <w:rFonts w:ascii="Georgia" w:hAnsi="Georgia"/>
        </w:rPr>
        <w:t xml:space="preserve">rights </w:t>
      </w:r>
      <w:r w:rsidRPr="00003391">
        <w:rPr>
          <w:rFonts w:ascii="Georgia" w:hAnsi="Georgia"/>
        </w:rPr>
        <w:t>information.</w:t>
      </w:r>
      <w:r w:rsidRPr="00003391">
        <w:rPr>
          <w:rStyle w:val="FootnoteReference"/>
          <w:rFonts w:ascii="Georgia" w:hAnsi="Georgia"/>
        </w:rPr>
        <w:footnoteReference w:id="543"/>
      </w:r>
      <w:r w:rsidRPr="00003391">
        <w:rPr>
          <w:rFonts w:ascii="Georgia" w:hAnsi="Georgia"/>
        </w:rPr>
        <w:t xml:space="preserve"> </w:t>
      </w:r>
    </w:p>
    <w:p w14:paraId="2E6EED99" w14:textId="709DE4D7" w:rsidR="00490CCE" w:rsidRPr="00003391" w:rsidRDefault="00490CCE" w:rsidP="009C1084">
      <w:pPr>
        <w:rPr>
          <w:rFonts w:ascii="Georgia" w:hAnsi="Georgia"/>
        </w:rPr>
      </w:pPr>
    </w:p>
    <w:p w14:paraId="7460F946" w14:textId="1BF06F31" w:rsidR="00490CCE" w:rsidRPr="00003391" w:rsidRDefault="00490CCE" w:rsidP="009C1084">
      <w:pPr>
        <w:rPr>
          <w:rFonts w:ascii="Georgia" w:hAnsi="Georgia"/>
          <w:sz w:val="21"/>
          <w:szCs w:val="21"/>
          <w:shd w:val="clear" w:color="auto" w:fill="FFFFFF"/>
        </w:rPr>
      </w:pPr>
      <w:r w:rsidRPr="00003391">
        <w:rPr>
          <w:rFonts w:ascii="Georgia" w:hAnsi="Georgia"/>
        </w:rPr>
        <w:t>The Universal Copyright Convention</w:t>
      </w:r>
      <w:r w:rsidR="00420947" w:rsidRPr="00003391">
        <w:rPr>
          <w:rFonts w:ascii="Georgia" w:hAnsi="Georgia"/>
        </w:rPr>
        <w:t xml:space="preserve"> (UCC)</w:t>
      </w:r>
      <w:r w:rsidRPr="00003391">
        <w:rPr>
          <w:rFonts w:ascii="Georgia" w:hAnsi="Georgia"/>
        </w:rPr>
        <w:t xml:space="preserve"> is an alternative copyright convention to the </w:t>
      </w:r>
      <w:r w:rsidR="00BE43AD" w:rsidRPr="00003391">
        <w:rPr>
          <w:rFonts w:ascii="Georgia" w:hAnsi="Georgia"/>
        </w:rPr>
        <w:t>Berne</w:t>
      </w:r>
      <w:r w:rsidRPr="00003391">
        <w:rPr>
          <w:rFonts w:ascii="Georgia" w:hAnsi="Georgia"/>
        </w:rPr>
        <w:t xml:space="preserve"> Convention developed by the </w:t>
      </w:r>
      <w:r w:rsidR="00200216" w:rsidRPr="00003391">
        <w:rPr>
          <w:rFonts w:ascii="Georgia" w:hAnsi="Georgia"/>
        </w:rPr>
        <w:t>United Nations Educational, Scientific and Cultural Organization</w:t>
      </w:r>
      <w:r w:rsidR="00200216" w:rsidRPr="00003391">
        <w:rPr>
          <w:rFonts w:ascii="Georgia" w:hAnsi="Georgia"/>
          <w:sz w:val="21"/>
          <w:szCs w:val="21"/>
          <w:shd w:val="clear" w:color="auto" w:fill="FFFFFF"/>
        </w:rPr>
        <w:t>, primarily for developing countries.</w:t>
      </w:r>
      <w:r w:rsidR="00200216" w:rsidRPr="00003391">
        <w:rPr>
          <w:rStyle w:val="FootnoteReference"/>
          <w:rFonts w:ascii="Georgia" w:hAnsi="Georgia"/>
          <w:sz w:val="21"/>
          <w:szCs w:val="21"/>
          <w:shd w:val="clear" w:color="auto" w:fill="FFFFFF"/>
        </w:rPr>
        <w:footnoteReference w:id="544"/>
      </w:r>
      <w:r w:rsidR="00420947" w:rsidRPr="00003391">
        <w:rPr>
          <w:rFonts w:ascii="Georgia" w:hAnsi="Georgia"/>
          <w:sz w:val="21"/>
          <w:szCs w:val="21"/>
          <w:shd w:val="clear" w:color="auto" w:fill="FFFFFF"/>
        </w:rPr>
        <w:t xml:space="preserve"> The main features of the UCC are:</w:t>
      </w:r>
    </w:p>
    <w:p w14:paraId="71E65E80" w14:textId="2DC43B14" w:rsidR="00420947" w:rsidRPr="00003391" w:rsidRDefault="00420947" w:rsidP="009C1084">
      <w:pPr>
        <w:rPr>
          <w:rFonts w:ascii="Georgia" w:hAnsi="Georgia"/>
          <w:sz w:val="21"/>
          <w:szCs w:val="21"/>
          <w:shd w:val="clear" w:color="auto" w:fill="FFFFFF"/>
        </w:rPr>
      </w:pPr>
    </w:p>
    <w:p w14:paraId="5C1B3B5E" w14:textId="4500BFB0" w:rsidR="00420947" w:rsidRPr="00003391" w:rsidRDefault="00420947" w:rsidP="00420947">
      <w:pPr>
        <w:pStyle w:val="ListParagraph"/>
        <w:numPr>
          <w:ilvl w:val="0"/>
          <w:numId w:val="28"/>
        </w:numPr>
        <w:rPr>
          <w:rFonts w:ascii="Georgia" w:hAnsi="Georgia"/>
          <w:sz w:val="20"/>
          <w:szCs w:val="20"/>
          <w:shd w:val="clear" w:color="auto" w:fill="FFFFFF"/>
        </w:rPr>
      </w:pPr>
      <w:r w:rsidRPr="00003391">
        <w:rPr>
          <w:rFonts w:ascii="Georgia" w:hAnsi="Georgia"/>
          <w:sz w:val="20"/>
          <w:szCs w:val="20"/>
          <w:shd w:val="clear" w:color="auto" w:fill="FFFFFF"/>
        </w:rPr>
        <w:t xml:space="preserve">contracting states should not accord domestic authors more protection than authors of other contracting states; </w:t>
      </w:r>
    </w:p>
    <w:p w14:paraId="48C68B2B" w14:textId="1D3336F9" w:rsidR="00420947" w:rsidRPr="00003391" w:rsidRDefault="00420947" w:rsidP="00420947">
      <w:pPr>
        <w:pStyle w:val="ListParagraph"/>
        <w:numPr>
          <w:ilvl w:val="0"/>
          <w:numId w:val="28"/>
        </w:numPr>
        <w:rPr>
          <w:rFonts w:ascii="Georgia" w:hAnsi="Georgia"/>
          <w:sz w:val="20"/>
          <w:szCs w:val="20"/>
          <w:shd w:val="clear" w:color="auto" w:fill="FFFFFF"/>
        </w:rPr>
      </w:pPr>
      <w:r w:rsidRPr="00003391">
        <w:rPr>
          <w:rFonts w:ascii="Georgia" w:hAnsi="Georgia"/>
          <w:sz w:val="20"/>
          <w:szCs w:val="20"/>
          <w:shd w:val="clear" w:color="auto" w:fill="FFFFFF"/>
        </w:rPr>
        <w:t>“a formal copyright notice must appear in all copies of a work”;</w:t>
      </w:r>
    </w:p>
    <w:p w14:paraId="7F16277C" w14:textId="1E596823" w:rsidR="00420947" w:rsidRPr="00003391" w:rsidRDefault="00C84495" w:rsidP="00420947">
      <w:pPr>
        <w:pStyle w:val="ListParagraph"/>
        <w:numPr>
          <w:ilvl w:val="0"/>
          <w:numId w:val="28"/>
        </w:numPr>
        <w:rPr>
          <w:rFonts w:ascii="Georgia" w:hAnsi="Georgia"/>
          <w:sz w:val="20"/>
          <w:szCs w:val="20"/>
          <w:shd w:val="clear" w:color="auto" w:fill="FFFFFF"/>
        </w:rPr>
      </w:pPr>
      <w:r w:rsidRPr="00003391">
        <w:rPr>
          <w:rFonts w:ascii="Georgia" w:hAnsi="Georgia"/>
          <w:sz w:val="20"/>
          <w:szCs w:val="20"/>
          <w:shd w:val="clear" w:color="auto" w:fill="FFFFFF"/>
        </w:rPr>
        <w:t>c</w:t>
      </w:r>
      <w:r w:rsidR="00420947" w:rsidRPr="00003391">
        <w:rPr>
          <w:rFonts w:ascii="Georgia" w:hAnsi="Georgia"/>
          <w:sz w:val="20"/>
          <w:szCs w:val="20"/>
          <w:shd w:val="clear" w:color="auto" w:fill="FFFFFF"/>
        </w:rPr>
        <w:t xml:space="preserve">opyright duration must be the </w:t>
      </w:r>
      <w:r w:rsidR="00A849C6" w:rsidRPr="00003391">
        <w:rPr>
          <w:rFonts w:ascii="Georgia" w:hAnsi="Georgia"/>
          <w:sz w:val="20"/>
          <w:szCs w:val="20"/>
          <w:shd w:val="clear" w:color="auto" w:fill="FFFFFF"/>
        </w:rPr>
        <w:t>life</w:t>
      </w:r>
      <w:r w:rsidR="00420947" w:rsidRPr="00003391">
        <w:rPr>
          <w:rFonts w:ascii="Georgia" w:hAnsi="Georgia"/>
          <w:sz w:val="20"/>
          <w:szCs w:val="20"/>
          <w:shd w:val="clear" w:color="auto" w:fill="FFFFFF"/>
        </w:rPr>
        <w:t xml:space="preserve"> of the author plus twenty-five (25) years; and</w:t>
      </w:r>
    </w:p>
    <w:p w14:paraId="35D5A803" w14:textId="61DDEF87" w:rsidR="00420947" w:rsidRPr="00003391" w:rsidRDefault="00420947" w:rsidP="00A7584E">
      <w:pPr>
        <w:pStyle w:val="ListParagraph"/>
        <w:numPr>
          <w:ilvl w:val="0"/>
          <w:numId w:val="28"/>
        </w:numPr>
        <w:rPr>
          <w:rFonts w:ascii="Georgia" w:hAnsi="Georgia"/>
          <w:sz w:val="20"/>
          <w:szCs w:val="20"/>
        </w:rPr>
      </w:pPr>
      <w:r w:rsidRPr="00003391">
        <w:rPr>
          <w:rFonts w:ascii="Georgia" w:hAnsi="Georgia"/>
          <w:sz w:val="20"/>
          <w:szCs w:val="20"/>
        </w:rPr>
        <w:t>all contracting states must grant “</w:t>
      </w:r>
      <w:r w:rsidRPr="00003391">
        <w:rPr>
          <w:rFonts w:ascii="Georgia" w:hAnsi="Georgia"/>
          <w:sz w:val="20"/>
          <w:szCs w:val="20"/>
          <w:shd w:val="clear" w:color="auto" w:fill="FFFFFF"/>
        </w:rPr>
        <w:t>an </w:t>
      </w:r>
      <w:hyperlink r:id="rId11" w:history="1">
        <w:r w:rsidRPr="00003391">
          <w:rPr>
            <w:rStyle w:val="Hyperlink"/>
            <w:rFonts w:ascii="Georgia" w:hAnsi="Georgia"/>
            <w:color w:val="auto"/>
            <w:sz w:val="20"/>
            <w:szCs w:val="20"/>
            <w:shd w:val="clear" w:color="auto" w:fill="FFFFFF"/>
          </w:rPr>
          <w:t>exclusive</w:t>
        </w:r>
      </w:hyperlink>
      <w:r w:rsidRPr="00003391">
        <w:rPr>
          <w:rFonts w:ascii="Georgia" w:hAnsi="Georgia"/>
          <w:sz w:val="20"/>
          <w:szCs w:val="20"/>
          <w:shd w:val="clear" w:color="auto" w:fill="FFFFFF"/>
        </w:rPr>
        <w:t> right of translation for a seven-year period, subject to a compulsory license under certain circumstances for the balance of the term of copyright.”</w:t>
      </w:r>
      <w:r w:rsidRPr="00003391">
        <w:rPr>
          <w:rStyle w:val="FootnoteReference"/>
          <w:rFonts w:ascii="Georgia" w:hAnsi="Georgia"/>
          <w:sz w:val="20"/>
          <w:szCs w:val="20"/>
          <w:shd w:val="clear" w:color="auto" w:fill="FFFFFF"/>
        </w:rPr>
        <w:footnoteReference w:id="545"/>
      </w:r>
    </w:p>
    <w:p w14:paraId="19CD6D2D" w14:textId="78E22858" w:rsidR="00420947" w:rsidRPr="00003391" w:rsidRDefault="00420947" w:rsidP="009C1084">
      <w:pPr>
        <w:rPr>
          <w:rFonts w:ascii="Georgia" w:hAnsi="Georgia"/>
          <w:sz w:val="21"/>
          <w:szCs w:val="21"/>
          <w:shd w:val="clear" w:color="auto" w:fill="FFFFFF"/>
        </w:rPr>
      </w:pPr>
    </w:p>
    <w:p w14:paraId="37B92A84" w14:textId="55A0CF30" w:rsidR="00490CCE" w:rsidRPr="00003391" w:rsidRDefault="00490CCE" w:rsidP="009C1084">
      <w:pPr>
        <w:rPr>
          <w:rFonts w:ascii="Georgia" w:hAnsi="Georgia"/>
        </w:rPr>
      </w:pPr>
    </w:p>
    <w:p w14:paraId="4F258654" w14:textId="77777777" w:rsidR="00490CCE" w:rsidRPr="00003391" w:rsidRDefault="00490CCE" w:rsidP="00490CCE">
      <w:pPr>
        <w:pStyle w:val="NormalWeb"/>
        <w:spacing w:before="0" w:beforeAutospacing="0" w:after="0" w:afterAutospacing="0"/>
        <w:rPr>
          <w:rFonts w:ascii="Georgia" w:hAnsi="Georgia" w:cs="Arial"/>
          <w:sz w:val="22"/>
          <w:szCs w:val="22"/>
        </w:rPr>
      </w:pPr>
      <w:r w:rsidRPr="00003391">
        <w:rPr>
          <w:rFonts w:ascii="Georgia" w:hAnsi="Georgia" w:cs="Arial"/>
          <w:sz w:val="22"/>
          <w:szCs w:val="22"/>
        </w:rPr>
        <w:t xml:space="preserve">The TRIPS Agreement supports the rules set out previously in the Berne Convention and the Paris Convention, as well as sets out certain new rules. The treaties and international agreements provide minimum legal standards that the international parties to these acts (i.e., member-states) must comply with on a national level. </w:t>
      </w:r>
    </w:p>
    <w:p w14:paraId="153937FC" w14:textId="77777777" w:rsidR="00490CCE" w:rsidRPr="00003391" w:rsidRDefault="00490CCE" w:rsidP="009C1084">
      <w:pPr>
        <w:rPr>
          <w:rFonts w:ascii="Georgia" w:hAnsi="Georgia"/>
        </w:rPr>
      </w:pPr>
    </w:p>
    <w:p w14:paraId="681E315B" w14:textId="77777777" w:rsidR="00A24FEC" w:rsidRPr="00003391" w:rsidRDefault="00A24FEC" w:rsidP="009C1084">
      <w:pPr>
        <w:pStyle w:val="NormalWeb"/>
        <w:spacing w:before="0" w:beforeAutospacing="0" w:after="0" w:afterAutospacing="0"/>
        <w:rPr>
          <w:rFonts w:ascii="Georgia" w:hAnsi="Georgia" w:cs="Arial"/>
          <w:sz w:val="22"/>
          <w:szCs w:val="22"/>
        </w:rPr>
      </w:pPr>
    </w:p>
    <w:p w14:paraId="7F537D78" w14:textId="5B08F390" w:rsidR="00A24FEC" w:rsidRPr="00003391" w:rsidRDefault="00226A4B" w:rsidP="009C1084">
      <w:pPr>
        <w:pStyle w:val="NormalWeb"/>
        <w:spacing w:before="0" w:beforeAutospacing="0" w:after="0" w:afterAutospacing="0"/>
        <w:rPr>
          <w:rFonts w:ascii="Georgia" w:hAnsi="Georgia" w:cs="Arial"/>
          <w:sz w:val="22"/>
          <w:szCs w:val="22"/>
        </w:rPr>
      </w:pPr>
      <w:r w:rsidRPr="00003391">
        <w:rPr>
          <w:rFonts w:ascii="Georgia" w:hAnsi="Georgia" w:cs="Arial"/>
          <w:sz w:val="22"/>
          <w:szCs w:val="22"/>
        </w:rPr>
        <w:t>Setting an international framework for copyright was necessary to secure interests of the right owners across national borders.</w:t>
      </w:r>
    </w:p>
    <w:p w14:paraId="0174C484" w14:textId="77777777" w:rsidR="00226A4B" w:rsidRPr="00003391" w:rsidRDefault="00226A4B" w:rsidP="009C1084">
      <w:pPr>
        <w:pStyle w:val="NormalWeb"/>
        <w:spacing w:before="0" w:beforeAutospacing="0" w:after="0" w:afterAutospacing="0"/>
        <w:rPr>
          <w:rFonts w:ascii="Georgia" w:hAnsi="Georgia" w:cs="Arial"/>
          <w:sz w:val="22"/>
          <w:szCs w:val="22"/>
        </w:rPr>
      </w:pPr>
    </w:p>
    <w:p w14:paraId="6BEA3B4E" w14:textId="2AD0C473" w:rsidR="00200216" w:rsidRPr="00003391" w:rsidRDefault="009C1084" w:rsidP="009C1084">
      <w:pPr>
        <w:pStyle w:val="NormalWeb"/>
        <w:spacing w:before="0" w:beforeAutospacing="0" w:after="0" w:afterAutospacing="0"/>
        <w:rPr>
          <w:rFonts w:ascii="Georgia" w:hAnsi="Georgia" w:cs="Arial"/>
          <w:sz w:val="22"/>
          <w:szCs w:val="22"/>
        </w:rPr>
      </w:pPr>
      <w:r w:rsidRPr="00003391">
        <w:rPr>
          <w:rFonts w:ascii="Georgia" w:hAnsi="Georgia" w:cs="Arial"/>
          <w:sz w:val="22"/>
          <w:szCs w:val="22"/>
        </w:rPr>
        <w:t>Out of the agreements and treaties listed, the TRIPS Agreement is considered the most comprehensive. The TRIPS Agreement supports the rules set out previously in the Berne Convention and the Paris Convention</w:t>
      </w:r>
      <w:r w:rsidR="00545ACF" w:rsidRPr="00003391">
        <w:rPr>
          <w:rFonts w:ascii="Georgia" w:hAnsi="Georgia" w:cs="Arial"/>
          <w:sz w:val="22"/>
          <w:szCs w:val="22"/>
        </w:rPr>
        <w:t>.</w:t>
      </w:r>
      <w:r w:rsidR="00545ACF" w:rsidRPr="00003391">
        <w:rPr>
          <w:rStyle w:val="FootnoteReference"/>
          <w:rFonts w:ascii="Georgia" w:hAnsi="Georgia" w:cs="Arial"/>
          <w:sz w:val="22"/>
          <w:szCs w:val="22"/>
        </w:rPr>
        <w:footnoteReference w:id="546"/>
      </w:r>
      <w:r w:rsidR="00545ACF" w:rsidRPr="00003391">
        <w:rPr>
          <w:rFonts w:ascii="Georgia" w:hAnsi="Georgia" w:cs="Arial"/>
          <w:sz w:val="22"/>
          <w:szCs w:val="22"/>
        </w:rPr>
        <w:t xml:space="preserve"> </w:t>
      </w:r>
      <w:r w:rsidR="00C256DA" w:rsidRPr="00003391">
        <w:rPr>
          <w:rFonts w:ascii="Georgia" w:hAnsi="Georgia" w:cs="Arial"/>
          <w:sz w:val="22"/>
          <w:szCs w:val="22"/>
        </w:rPr>
        <w:t xml:space="preserve">The </w:t>
      </w:r>
      <w:r w:rsidR="0006239E" w:rsidRPr="00003391">
        <w:rPr>
          <w:rFonts w:ascii="Georgia" w:hAnsi="Georgia" w:cs="Arial"/>
          <w:sz w:val="22"/>
          <w:szCs w:val="22"/>
        </w:rPr>
        <w:t>rules laid out in the</w:t>
      </w:r>
      <w:r w:rsidR="00C256DA" w:rsidRPr="00003391">
        <w:rPr>
          <w:rFonts w:ascii="Georgia" w:hAnsi="Georgia" w:cs="Arial"/>
          <w:sz w:val="22"/>
          <w:szCs w:val="22"/>
        </w:rPr>
        <w:t xml:space="preserve"> TRIPS Agreement </w:t>
      </w:r>
      <w:r w:rsidR="0006239E" w:rsidRPr="00003391">
        <w:rPr>
          <w:rFonts w:ascii="Georgia" w:hAnsi="Georgia" w:cs="Arial"/>
          <w:sz w:val="22"/>
          <w:szCs w:val="22"/>
        </w:rPr>
        <w:t>relevant to copyright are</w:t>
      </w:r>
      <w:r w:rsidR="00C256DA" w:rsidRPr="00003391">
        <w:rPr>
          <w:rFonts w:ascii="Georgia" w:hAnsi="Georgia" w:cs="Arial"/>
          <w:sz w:val="22"/>
          <w:szCs w:val="22"/>
        </w:rPr>
        <w:t>:</w:t>
      </w:r>
    </w:p>
    <w:p w14:paraId="162309E2" w14:textId="593EE051" w:rsidR="00C256DA" w:rsidRPr="00003391" w:rsidRDefault="00C256DA" w:rsidP="009C1084">
      <w:pPr>
        <w:pStyle w:val="NormalWeb"/>
        <w:spacing w:before="0" w:beforeAutospacing="0" w:after="0" w:afterAutospacing="0"/>
        <w:rPr>
          <w:rFonts w:ascii="Georgia" w:hAnsi="Georgia" w:cs="Arial"/>
          <w:sz w:val="22"/>
          <w:szCs w:val="22"/>
        </w:rPr>
      </w:pPr>
    </w:p>
    <w:p w14:paraId="5C306CA0" w14:textId="134D6436" w:rsidR="00C256DA" w:rsidRPr="00003391" w:rsidRDefault="00C256DA" w:rsidP="00C256DA">
      <w:pPr>
        <w:pStyle w:val="NormalWeb"/>
        <w:numPr>
          <w:ilvl w:val="0"/>
          <w:numId w:val="28"/>
        </w:numPr>
        <w:spacing w:before="0" w:beforeAutospacing="0" w:after="0" w:afterAutospacing="0"/>
        <w:rPr>
          <w:rFonts w:ascii="Georgia" w:hAnsi="Georgia" w:cs="Arial"/>
          <w:sz w:val="22"/>
          <w:szCs w:val="22"/>
        </w:rPr>
      </w:pPr>
      <w:r w:rsidRPr="00003391">
        <w:rPr>
          <w:rFonts w:ascii="Georgia" w:hAnsi="Georgia" w:cs="Arial"/>
          <w:sz w:val="22"/>
          <w:szCs w:val="22"/>
        </w:rPr>
        <w:t xml:space="preserve">constraining national exceptions to copyright law under </w:t>
      </w:r>
      <w:r w:rsidR="00545ACF" w:rsidRPr="00003391">
        <w:rPr>
          <w:rFonts w:ascii="Georgia" w:hAnsi="Georgia" w:cs="Arial"/>
          <w:sz w:val="22"/>
          <w:szCs w:val="22"/>
        </w:rPr>
        <w:t>Article</w:t>
      </w:r>
      <w:r w:rsidR="002D01BA" w:rsidRPr="00003391">
        <w:rPr>
          <w:rFonts w:ascii="Georgia" w:hAnsi="Georgia" w:cs="Arial"/>
          <w:sz w:val="22"/>
          <w:szCs w:val="22"/>
        </w:rPr>
        <w:t xml:space="preserve"> 9(2) (i.e., </w:t>
      </w:r>
      <w:r w:rsidRPr="00003391">
        <w:rPr>
          <w:rFonts w:ascii="Georgia" w:hAnsi="Georgia" w:cs="Arial"/>
          <w:sz w:val="22"/>
          <w:szCs w:val="22"/>
        </w:rPr>
        <w:t>the Berne three</w:t>
      </w:r>
      <w:r w:rsidR="002D01BA" w:rsidRPr="00003391">
        <w:rPr>
          <w:rFonts w:ascii="Georgia" w:hAnsi="Georgia" w:cs="Arial"/>
          <w:sz w:val="22"/>
          <w:szCs w:val="22"/>
        </w:rPr>
        <w:t>-</w:t>
      </w:r>
      <w:r w:rsidRPr="00003391">
        <w:rPr>
          <w:rFonts w:ascii="Georgia" w:hAnsi="Georgia" w:cs="Arial"/>
          <w:sz w:val="22"/>
          <w:szCs w:val="22"/>
        </w:rPr>
        <w:t>step test</w:t>
      </w:r>
      <w:r w:rsidR="002D01BA" w:rsidRPr="00003391">
        <w:rPr>
          <w:rFonts w:ascii="Georgia" w:hAnsi="Georgia" w:cs="Arial"/>
          <w:sz w:val="22"/>
          <w:szCs w:val="22"/>
        </w:rPr>
        <w:t xml:space="preserve">) </w:t>
      </w:r>
    </w:p>
    <w:p w14:paraId="2055884C" w14:textId="46CE1D4C" w:rsidR="00C256DA" w:rsidRPr="00003391" w:rsidRDefault="00C256DA" w:rsidP="00C256DA">
      <w:pPr>
        <w:pStyle w:val="NormalWeb"/>
        <w:numPr>
          <w:ilvl w:val="0"/>
          <w:numId w:val="28"/>
        </w:numPr>
        <w:spacing w:before="0" w:beforeAutospacing="0" w:after="0" w:afterAutospacing="0"/>
        <w:rPr>
          <w:rFonts w:ascii="Georgia" w:hAnsi="Georgia" w:cs="Arial"/>
          <w:sz w:val="22"/>
          <w:szCs w:val="22"/>
        </w:rPr>
      </w:pPr>
      <w:r w:rsidRPr="00003391">
        <w:rPr>
          <w:rFonts w:ascii="Georgia" w:hAnsi="Georgia" w:cs="Arial"/>
          <w:sz w:val="22"/>
          <w:szCs w:val="22"/>
        </w:rPr>
        <w:t>computer programs are protected as literary works under the Berne Convention</w:t>
      </w:r>
    </w:p>
    <w:p w14:paraId="6C46D19C" w14:textId="6B64A12B" w:rsidR="00226A4B" w:rsidRPr="00003391" w:rsidRDefault="00226A4B" w:rsidP="00C256DA">
      <w:pPr>
        <w:pStyle w:val="NormalWeb"/>
        <w:numPr>
          <w:ilvl w:val="0"/>
          <w:numId w:val="28"/>
        </w:numPr>
        <w:spacing w:before="0" w:beforeAutospacing="0" w:after="0" w:afterAutospacing="0"/>
        <w:rPr>
          <w:rFonts w:ascii="Georgia" w:hAnsi="Georgia" w:cs="Arial"/>
          <w:sz w:val="22"/>
          <w:szCs w:val="22"/>
        </w:rPr>
      </w:pPr>
      <w:r w:rsidRPr="00003391">
        <w:rPr>
          <w:rFonts w:ascii="Georgia" w:hAnsi="Georgia" w:cs="Arial"/>
          <w:sz w:val="22"/>
          <w:szCs w:val="22"/>
        </w:rPr>
        <w:t>compilations of data are protected as copyrightable</w:t>
      </w:r>
    </w:p>
    <w:p w14:paraId="7CF57599" w14:textId="0E87DC3F" w:rsidR="00C256DA" w:rsidRPr="00003391" w:rsidRDefault="00226A4B" w:rsidP="00A7584E">
      <w:pPr>
        <w:pStyle w:val="NormalWeb"/>
        <w:numPr>
          <w:ilvl w:val="0"/>
          <w:numId w:val="28"/>
        </w:numPr>
        <w:spacing w:before="0" w:beforeAutospacing="0" w:after="0" w:afterAutospacing="0"/>
        <w:rPr>
          <w:rFonts w:ascii="Georgia" w:hAnsi="Georgia" w:cs="Arial"/>
          <w:sz w:val="22"/>
          <w:szCs w:val="22"/>
        </w:rPr>
      </w:pPr>
      <w:r w:rsidRPr="00003391">
        <w:rPr>
          <w:rFonts w:ascii="Georgia" w:hAnsi="Georgia" w:cs="Arial"/>
          <w:sz w:val="22"/>
          <w:szCs w:val="22"/>
        </w:rPr>
        <w:t>d</w:t>
      </w:r>
      <w:r w:rsidR="00C256DA" w:rsidRPr="00003391">
        <w:rPr>
          <w:rFonts w:ascii="Georgia" w:hAnsi="Georgia" w:cs="Arial"/>
          <w:sz w:val="22"/>
          <w:szCs w:val="22"/>
        </w:rPr>
        <w:t xml:space="preserve">uration </w:t>
      </w:r>
      <w:r w:rsidR="00545ACF" w:rsidRPr="00003391">
        <w:rPr>
          <w:rFonts w:ascii="Georgia" w:hAnsi="Georgia" w:cs="Arial"/>
          <w:sz w:val="22"/>
          <w:szCs w:val="22"/>
        </w:rPr>
        <w:t>of</w:t>
      </w:r>
      <w:r w:rsidR="00C256DA" w:rsidRPr="00003391">
        <w:rPr>
          <w:rFonts w:ascii="Georgia" w:hAnsi="Georgia" w:cs="Arial"/>
          <w:sz w:val="22"/>
          <w:szCs w:val="22"/>
        </w:rPr>
        <w:t xml:space="preserve"> copyright must be fifty (50) years unless </w:t>
      </w:r>
      <w:r w:rsidR="0006239E" w:rsidRPr="00003391">
        <w:rPr>
          <w:rFonts w:ascii="Georgia" w:hAnsi="Georgia" w:cs="Arial"/>
          <w:sz w:val="22"/>
          <w:szCs w:val="22"/>
        </w:rPr>
        <w:t>calculated based on</w:t>
      </w:r>
      <w:r w:rsidR="00C256DA" w:rsidRPr="00003391">
        <w:rPr>
          <w:rFonts w:ascii="Georgia" w:hAnsi="Georgia" w:cs="Arial"/>
          <w:sz w:val="22"/>
          <w:szCs w:val="22"/>
        </w:rPr>
        <w:t xml:space="preserve"> the life of the author</w:t>
      </w:r>
      <w:r w:rsidR="0006239E" w:rsidRPr="00003391">
        <w:rPr>
          <w:rFonts w:ascii="Georgia" w:hAnsi="Georgia" w:cs="Arial"/>
          <w:sz w:val="22"/>
          <w:szCs w:val="22"/>
        </w:rPr>
        <w:t>.</w:t>
      </w:r>
      <w:r w:rsidRPr="00003391">
        <w:rPr>
          <w:rStyle w:val="FootnoteReference"/>
          <w:rFonts w:ascii="Georgia" w:hAnsi="Georgia" w:cs="Arial"/>
          <w:sz w:val="22"/>
          <w:szCs w:val="22"/>
        </w:rPr>
        <w:footnoteReference w:id="547"/>
      </w:r>
    </w:p>
    <w:p w14:paraId="46EAEE55" w14:textId="77777777" w:rsidR="00200216" w:rsidRPr="00003391" w:rsidRDefault="00200216" w:rsidP="009C1084">
      <w:pPr>
        <w:pStyle w:val="NormalWeb"/>
        <w:spacing w:before="0" w:beforeAutospacing="0" w:after="0" w:afterAutospacing="0"/>
        <w:rPr>
          <w:rFonts w:ascii="Georgia" w:hAnsi="Georgia" w:cs="Arial"/>
          <w:sz w:val="22"/>
          <w:szCs w:val="22"/>
        </w:rPr>
      </w:pPr>
    </w:p>
    <w:p w14:paraId="420B1889" w14:textId="77777777" w:rsidR="007A33F5" w:rsidRPr="00003391" w:rsidRDefault="009C1084" w:rsidP="009C1084">
      <w:pPr>
        <w:pStyle w:val="NormalWeb"/>
        <w:spacing w:before="0" w:beforeAutospacing="0" w:after="0" w:afterAutospacing="0"/>
        <w:rPr>
          <w:rFonts w:ascii="Georgia" w:hAnsi="Georgia" w:cs="Arial"/>
          <w:sz w:val="22"/>
          <w:szCs w:val="22"/>
        </w:rPr>
      </w:pPr>
      <w:r w:rsidRPr="00003391">
        <w:rPr>
          <w:rFonts w:ascii="Georgia" w:hAnsi="Georgia" w:cs="Arial"/>
          <w:sz w:val="22"/>
          <w:szCs w:val="22"/>
        </w:rPr>
        <w:lastRenderedPageBreak/>
        <w:t xml:space="preserve">The treaties and international agreements provide minimum legal standards that the international parties to these acts (i.e., </w:t>
      </w:r>
      <w:r w:rsidR="00B81E14" w:rsidRPr="00003391">
        <w:rPr>
          <w:rFonts w:ascii="Georgia" w:hAnsi="Georgia" w:cs="Arial"/>
          <w:sz w:val="22"/>
          <w:szCs w:val="22"/>
        </w:rPr>
        <w:t>member-states</w:t>
      </w:r>
      <w:r w:rsidRPr="00003391">
        <w:rPr>
          <w:rFonts w:ascii="Georgia" w:hAnsi="Georgia" w:cs="Arial"/>
          <w:sz w:val="22"/>
          <w:szCs w:val="22"/>
        </w:rPr>
        <w:t xml:space="preserve">) must comply with on a national level. </w:t>
      </w:r>
    </w:p>
    <w:p w14:paraId="5CB6B740" w14:textId="77777777" w:rsidR="007A33F5" w:rsidRPr="00003391" w:rsidRDefault="007A33F5" w:rsidP="009C1084">
      <w:pPr>
        <w:pStyle w:val="NormalWeb"/>
        <w:spacing w:before="0" w:beforeAutospacing="0" w:after="0" w:afterAutospacing="0"/>
        <w:rPr>
          <w:rFonts w:ascii="Georgia" w:hAnsi="Georgia" w:cs="Arial"/>
          <w:sz w:val="22"/>
          <w:szCs w:val="22"/>
        </w:rPr>
      </w:pPr>
    </w:p>
    <w:p w14:paraId="50B6678C" w14:textId="3EB91065" w:rsidR="009C1084" w:rsidRPr="00003391" w:rsidRDefault="009C1084" w:rsidP="009C1084">
      <w:pPr>
        <w:pStyle w:val="NormalWeb"/>
        <w:spacing w:before="0" w:beforeAutospacing="0" w:after="0" w:afterAutospacing="0"/>
        <w:rPr>
          <w:rFonts w:ascii="Georgia" w:hAnsi="Georgia" w:cs="Arial"/>
          <w:sz w:val="22"/>
          <w:szCs w:val="22"/>
        </w:rPr>
      </w:pPr>
      <w:r w:rsidRPr="00003391">
        <w:rPr>
          <w:rFonts w:ascii="Georgia" w:hAnsi="Georgia" w:cs="Arial"/>
          <w:sz w:val="22"/>
          <w:szCs w:val="22"/>
        </w:rPr>
        <w:t xml:space="preserve">Thus, international treaties help avoid major discrepancies between jurisdictions, allowing for a better exchange - of goods, services, art and ideas. </w:t>
      </w:r>
      <w:r w:rsidR="008F58F7" w:rsidRPr="00003391">
        <w:rPr>
          <w:rFonts w:ascii="Georgia" w:hAnsi="Georgia" w:cs="Arial"/>
          <w:sz w:val="22"/>
          <w:szCs w:val="22"/>
        </w:rPr>
        <w:t xml:space="preserve">However, it </w:t>
      </w:r>
      <w:r w:rsidRPr="00003391">
        <w:rPr>
          <w:rFonts w:ascii="Georgia" w:hAnsi="Georgia" w:cs="Arial"/>
          <w:sz w:val="22"/>
          <w:szCs w:val="22"/>
        </w:rPr>
        <w:t>is often argue</w:t>
      </w:r>
      <w:r w:rsidR="008F58F7" w:rsidRPr="00003391">
        <w:rPr>
          <w:rFonts w:ascii="Georgia" w:hAnsi="Georgia" w:cs="Arial"/>
          <w:sz w:val="22"/>
          <w:szCs w:val="22"/>
        </w:rPr>
        <w:t>d that</w:t>
      </w:r>
      <w:r w:rsidRPr="00003391">
        <w:rPr>
          <w:rFonts w:ascii="Georgia" w:hAnsi="Georgia" w:cs="Arial"/>
          <w:sz w:val="22"/>
          <w:szCs w:val="22"/>
        </w:rPr>
        <w:t>, thes</w:t>
      </w:r>
      <w:r w:rsidR="008F58F7" w:rsidRPr="00003391">
        <w:rPr>
          <w:rFonts w:ascii="Georgia" w:hAnsi="Georgia" w:cs="Arial"/>
          <w:sz w:val="22"/>
          <w:szCs w:val="22"/>
        </w:rPr>
        <w:t>e</w:t>
      </w:r>
      <w:r w:rsidRPr="00003391">
        <w:rPr>
          <w:rFonts w:ascii="Georgia" w:hAnsi="Georgia" w:cs="Arial"/>
          <w:sz w:val="22"/>
          <w:szCs w:val="22"/>
        </w:rPr>
        <w:t xml:space="preserve"> international </w:t>
      </w:r>
      <w:r w:rsidR="008F58F7" w:rsidRPr="00003391">
        <w:rPr>
          <w:rFonts w:ascii="Georgia" w:hAnsi="Georgia" w:cs="Arial"/>
          <w:sz w:val="22"/>
          <w:szCs w:val="22"/>
        </w:rPr>
        <w:t>treaties,</w:t>
      </w:r>
      <w:r w:rsidRPr="00003391">
        <w:rPr>
          <w:rFonts w:ascii="Georgia" w:hAnsi="Georgia" w:cs="Arial"/>
          <w:sz w:val="22"/>
          <w:szCs w:val="22"/>
        </w:rPr>
        <w:t xml:space="preserve"> some </w:t>
      </w:r>
      <w:r w:rsidR="008F58F7" w:rsidRPr="00003391">
        <w:rPr>
          <w:rFonts w:ascii="Georgia" w:hAnsi="Georgia" w:cs="Arial"/>
          <w:sz w:val="22"/>
          <w:szCs w:val="22"/>
        </w:rPr>
        <w:t xml:space="preserve">of which are </w:t>
      </w:r>
      <w:r w:rsidRPr="00003391">
        <w:rPr>
          <w:rFonts w:ascii="Georgia" w:hAnsi="Georgia" w:cs="Arial"/>
          <w:sz w:val="22"/>
          <w:szCs w:val="22"/>
        </w:rPr>
        <w:t>over 100 years old</w:t>
      </w:r>
      <w:r w:rsidR="008F58F7" w:rsidRPr="00003391">
        <w:rPr>
          <w:rFonts w:ascii="Georgia" w:hAnsi="Georgia" w:cs="Arial"/>
          <w:sz w:val="22"/>
          <w:szCs w:val="22"/>
        </w:rPr>
        <w:t>, are ill-</w:t>
      </w:r>
      <w:r w:rsidR="00A24FEC" w:rsidRPr="00003391">
        <w:rPr>
          <w:rFonts w:ascii="Georgia" w:hAnsi="Georgia" w:cs="Arial"/>
          <w:sz w:val="22"/>
          <w:szCs w:val="22"/>
        </w:rPr>
        <w:t>equipped</w:t>
      </w:r>
      <w:r w:rsidR="008F58F7" w:rsidRPr="00003391">
        <w:rPr>
          <w:rFonts w:ascii="Georgia" w:hAnsi="Georgia" w:cs="Arial"/>
          <w:sz w:val="22"/>
          <w:szCs w:val="22"/>
        </w:rPr>
        <w:t xml:space="preserve"> to deal</w:t>
      </w:r>
      <w:r w:rsidRPr="00003391">
        <w:rPr>
          <w:rFonts w:ascii="Georgia" w:hAnsi="Georgia" w:cs="Arial"/>
          <w:sz w:val="22"/>
          <w:szCs w:val="22"/>
        </w:rPr>
        <w:t xml:space="preserve"> </w:t>
      </w:r>
      <w:proofErr w:type="gramStart"/>
      <w:r w:rsidRPr="00003391">
        <w:rPr>
          <w:rFonts w:ascii="Georgia" w:hAnsi="Georgia" w:cs="Arial"/>
          <w:sz w:val="22"/>
          <w:szCs w:val="22"/>
        </w:rPr>
        <w:t xml:space="preserve">with </w:t>
      </w:r>
      <w:r w:rsidR="008F58F7" w:rsidRPr="00003391">
        <w:rPr>
          <w:rFonts w:ascii="Georgia" w:hAnsi="Georgia" w:cs="Arial"/>
          <w:sz w:val="22"/>
          <w:szCs w:val="22"/>
        </w:rPr>
        <w:t xml:space="preserve"> the</w:t>
      </w:r>
      <w:proofErr w:type="gramEnd"/>
      <w:r w:rsidR="008F58F7" w:rsidRPr="00003391">
        <w:rPr>
          <w:rFonts w:ascii="Georgia" w:hAnsi="Georgia" w:cs="Arial"/>
          <w:sz w:val="22"/>
          <w:szCs w:val="22"/>
        </w:rPr>
        <w:t xml:space="preserve"> </w:t>
      </w:r>
      <w:r w:rsidRPr="00003391">
        <w:rPr>
          <w:rFonts w:ascii="Georgia" w:hAnsi="Georgia" w:cs="Arial"/>
          <w:sz w:val="22"/>
          <w:szCs w:val="22"/>
        </w:rPr>
        <w:t xml:space="preserve">challenges and opportunities presented by technology </w:t>
      </w:r>
      <w:r w:rsidR="00A24FEC" w:rsidRPr="00003391">
        <w:rPr>
          <w:rFonts w:ascii="Georgia" w:hAnsi="Georgia" w:cs="Arial"/>
          <w:sz w:val="22"/>
          <w:szCs w:val="22"/>
        </w:rPr>
        <w:t>today.</w:t>
      </w:r>
    </w:p>
    <w:p w14:paraId="00AF36C9" w14:textId="0A919BE3" w:rsidR="009C1084" w:rsidRPr="00003391" w:rsidRDefault="009C1084" w:rsidP="009C1084">
      <w:pPr>
        <w:spacing w:after="240"/>
        <w:rPr>
          <w:rFonts w:ascii="Georgia" w:hAnsi="Georgia"/>
        </w:rPr>
      </w:pPr>
    </w:p>
    <w:p w14:paraId="5DE97CA2" w14:textId="2742B619" w:rsidR="00A811AB" w:rsidRPr="00003391" w:rsidRDefault="00A811AB" w:rsidP="00A811AB">
      <w:pPr>
        <w:pStyle w:val="Heading2"/>
        <w:rPr>
          <w:rFonts w:ascii="Georgia" w:hAnsi="Georgia"/>
        </w:rPr>
      </w:pPr>
      <w:bookmarkStart w:id="36" w:name="_Toc22305958"/>
      <w:r w:rsidRPr="00003391">
        <w:rPr>
          <w:rFonts w:ascii="Georgia" w:hAnsi="Georgia"/>
        </w:rPr>
        <w:t xml:space="preserve">3.2. </w:t>
      </w:r>
      <w:r w:rsidR="00860286" w:rsidRPr="00003391">
        <w:rPr>
          <w:rFonts w:ascii="Georgia" w:hAnsi="Georgia"/>
        </w:rPr>
        <w:t>United States of America (</w:t>
      </w:r>
      <w:r w:rsidR="00307034" w:rsidRPr="00003391">
        <w:rPr>
          <w:rFonts w:ascii="Georgia" w:hAnsi="Georgia"/>
        </w:rPr>
        <w:t>USA</w:t>
      </w:r>
      <w:r w:rsidR="00860286" w:rsidRPr="00003391">
        <w:rPr>
          <w:rFonts w:ascii="Georgia" w:hAnsi="Georgia"/>
        </w:rPr>
        <w:t>)</w:t>
      </w:r>
      <w:r w:rsidRPr="00003391">
        <w:rPr>
          <w:rFonts w:ascii="Georgia" w:hAnsi="Georgia"/>
        </w:rPr>
        <w:t xml:space="preserve"> Perspective</w:t>
      </w:r>
      <w:bookmarkEnd w:id="36"/>
    </w:p>
    <w:p w14:paraId="0F1619D3" w14:textId="77777777" w:rsidR="00A811AB" w:rsidRPr="00003391" w:rsidRDefault="00A811AB" w:rsidP="009C1084">
      <w:pPr>
        <w:spacing w:after="240"/>
        <w:rPr>
          <w:rFonts w:ascii="Georgia" w:hAnsi="Georgia"/>
        </w:rPr>
      </w:pPr>
    </w:p>
    <w:p w14:paraId="5CD57716" w14:textId="6948F9F9" w:rsidR="009C1084" w:rsidRPr="00003391" w:rsidRDefault="009C1084" w:rsidP="00A7584E">
      <w:pPr>
        <w:pStyle w:val="Heading3"/>
        <w:rPr>
          <w:rFonts w:ascii="Georgia" w:hAnsi="Georgia"/>
          <w:color w:val="auto"/>
        </w:rPr>
      </w:pPr>
      <w:bookmarkStart w:id="37" w:name="_Toc22305959"/>
      <w:r w:rsidRPr="00003391">
        <w:rPr>
          <w:rFonts w:ascii="Georgia" w:hAnsi="Georgia"/>
          <w:color w:val="auto"/>
        </w:rPr>
        <w:t>3.2.</w:t>
      </w:r>
      <w:r w:rsidR="00A811AB" w:rsidRPr="00003391">
        <w:rPr>
          <w:rFonts w:ascii="Georgia" w:hAnsi="Georgia"/>
          <w:color w:val="auto"/>
        </w:rPr>
        <w:t>1.</w:t>
      </w:r>
      <w:r w:rsidRPr="00003391">
        <w:rPr>
          <w:rFonts w:ascii="Georgia" w:hAnsi="Georgia"/>
          <w:color w:val="auto"/>
        </w:rPr>
        <w:t xml:space="preserve"> </w:t>
      </w:r>
      <w:r w:rsidR="00307034" w:rsidRPr="00003391">
        <w:rPr>
          <w:rFonts w:ascii="Georgia" w:hAnsi="Georgia"/>
          <w:color w:val="auto"/>
        </w:rPr>
        <w:t>USA</w:t>
      </w:r>
      <w:r w:rsidRPr="00003391">
        <w:rPr>
          <w:rFonts w:ascii="Georgia" w:hAnsi="Georgia"/>
          <w:color w:val="auto"/>
        </w:rPr>
        <w:t xml:space="preserve"> Copyright law</w:t>
      </w:r>
      <w:bookmarkEnd w:id="37"/>
    </w:p>
    <w:p w14:paraId="32461A18" w14:textId="77777777" w:rsidR="00DF017C" w:rsidRPr="00003391" w:rsidRDefault="00DF017C" w:rsidP="009C1084">
      <w:pPr>
        <w:pStyle w:val="NormalWeb"/>
        <w:spacing w:before="0" w:beforeAutospacing="0" w:after="0" w:afterAutospacing="0"/>
        <w:rPr>
          <w:rFonts w:ascii="Georgia" w:hAnsi="Georgia" w:cs="Arial"/>
          <w:sz w:val="22"/>
          <w:szCs w:val="22"/>
        </w:rPr>
      </w:pPr>
    </w:p>
    <w:p w14:paraId="5451FE8F" w14:textId="0D7AA37F" w:rsidR="00DF017C" w:rsidRPr="00003391" w:rsidRDefault="00DF017C" w:rsidP="00A7584E">
      <w:pPr>
        <w:pStyle w:val="Heading4"/>
        <w:rPr>
          <w:rFonts w:ascii="Georgia" w:hAnsi="Georgia"/>
          <w:color w:val="auto"/>
        </w:rPr>
      </w:pPr>
      <w:r w:rsidRPr="00003391">
        <w:rPr>
          <w:rFonts w:ascii="Georgia" w:hAnsi="Georgia"/>
          <w:color w:val="auto"/>
        </w:rPr>
        <w:t>3.2.1.1. General Copyright Law</w:t>
      </w:r>
    </w:p>
    <w:p w14:paraId="7FDFA3A7" w14:textId="77777777" w:rsidR="00DF017C" w:rsidRPr="00003391" w:rsidRDefault="00DF017C" w:rsidP="009C1084">
      <w:pPr>
        <w:pStyle w:val="NormalWeb"/>
        <w:spacing w:before="0" w:beforeAutospacing="0" w:after="0" w:afterAutospacing="0"/>
        <w:rPr>
          <w:rFonts w:ascii="Georgia" w:hAnsi="Georgia" w:cs="Arial"/>
          <w:sz w:val="22"/>
          <w:szCs w:val="22"/>
        </w:rPr>
      </w:pPr>
    </w:p>
    <w:p w14:paraId="04467E6F" w14:textId="4663DB44" w:rsidR="009C1084" w:rsidRPr="00003391" w:rsidRDefault="009C1084" w:rsidP="009C1084">
      <w:pPr>
        <w:pStyle w:val="NormalWeb"/>
        <w:spacing w:before="0" w:beforeAutospacing="0" w:after="0" w:afterAutospacing="0"/>
        <w:rPr>
          <w:rFonts w:ascii="Georgia" w:hAnsi="Georgia" w:cs="Arial"/>
        </w:rPr>
      </w:pPr>
      <w:r w:rsidRPr="00003391">
        <w:rPr>
          <w:rFonts w:ascii="Georgia" w:hAnsi="Georgia" w:cs="Arial"/>
          <w:sz w:val="22"/>
          <w:szCs w:val="22"/>
        </w:rPr>
        <w:t xml:space="preserve">Under </w:t>
      </w:r>
      <w:hyperlink r:id="rId12" w:anchor="section8" w:history="1">
        <w:r w:rsidRPr="00003391">
          <w:rPr>
            <w:rStyle w:val="Hyperlink"/>
            <w:rFonts w:ascii="Georgia" w:hAnsi="Georgia" w:cs="Arial"/>
            <w:color w:val="auto"/>
            <w:sz w:val="22"/>
            <w:szCs w:val="22"/>
          </w:rPr>
          <w:t>Article I, Section 8, Clause 8</w:t>
        </w:r>
      </w:hyperlink>
      <w:r w:rsidRPr="00003391">
        <w:rPr>
          <w:rFonts w:ascii="Georgia" w:hAnsi="Georgia" w:cs="Arial"/>
          <w:sz w:val="22"/>
          <w:szCs w:val="22"/>
        </w:rPr>
        <w:t xml:space="preserve"> of the United States Constitution, Congress has the enumerated power to legislate concerning copyright and patents</w:t>
      </w:r>
      <w:r w:rsidR="00EB4591" w:rsidRPr="00003391">
        <w:rPr>
          <w:rFonts w:ascii="Georgia" w:hAnsi="Georgia" w:cs="Arial"/>
          <w:sz w:val="22"/>
          <w:szCs w:val="22"/>
        </w:rPr>
        <w:t>.</w:t>
      </w:r>
      <w:r w:rsidRPr="00003391">
        <w:rPr>
          <w:rFonts w:ascii="Georgia" w:hAnsi="Georgia" w:cs="Arial"/>
          <w:sz w:val="22"/>
          <w:szCs w:val="22"/>
        </w:rPr>
        <w:t>  </w:t>
      </w:r>
      <w:r w:rsidR="00A31A3E" w:rsidRPr="00003391">
        <w:rPr>
          <w:rFonts w:ascii="Georgia" w:hAnsi="Georgia" w:cs="Arial"/>
          <w:sz w:val="22"/>
          <w:szCs w:val="22"/>
        </w:rPr>
        <w:t>Pursuant to its enumerated power, Congress has passed multiple version</w:t>
      </w:r>
      <w:r w:rsidR="00286C0C" w:rsidRPr="00003391">
        <w:rPr>
          <w:rFonts w:ascii="Georgia" w:hAnsi="Georgia" w:cs="Arial"/>
          <w:sz w:val="22"/>
          <w:szCs w:val="22"/>
        </w:rPr>
        <w:t>s</w:t>
      </w:r>
      <w:r w:rsidR="00A31A3E" w:rsidRPr="00003391">
        <w:rPr>
          <w:rFonts w:ascii="Georgia" w:hAnsi="Georgia" w:cs="Arial"/>
          <w:sz w:val="22"/>
          <w:szCs w:val="22"/>
        </w:rPr>
        <w:t xml:space="preserve"> of the Copyright Act,</w:t>
      </w:r>
      <w:r w:rsidR="00286C0C" w:rsidRPr="00003391">
        <w:rPr>
          <w:rFonts w:ascii="Georgia" w:hAnsi="Georgia" w:cs="Arial"/>
          <w:sz w:val="22"/>
          <w:szCs w:val="22"/>
        </w:rPr>
        <w:t xml:space="preserve"> the federal statute governing copyright,</w:t>
      </w:r>
      <w:r w:rsidR="00A31A3E" w:rsidRPr="00003391">
        <w:rPr>
          <w:rFonts w:ascii="Georgia" w:hAnsi="Georgia" w:cs="Arial"/>
          <w:sz w:val="22"/>
          <w:szCs w:val="22"/>
        </w:rPr>
        <w:t xml:space="preserve"> with the </w:t>
      </w:r>
      <w:r w:rsidR="0000467A" w:rsidRPr="00003391">
        <w:rPr>
          <w:rFonts w:ascii="Georgia" w:hAnsi="Georgia" w:cs="Arial"/>
          <w:sz w:val="22"/>
          <w:szCs w:val="22"/>
        </w:rPr>
        <w:t xml:space="preserve">Copyright Act of 1976 being the </w:t>
      </w:r>
      <w:r w:rsidR="00A31A3E" w:rsidRPr="00003391">
        <w:rPr>
          <w:rFonts w:ascii="Georgia" w:hAnsi="Georgia" w:cs="Arial"/>
          <w:sz w:val="22"/>
          <w:szCs w:val="22"/>
        </w:rPr>
        <w:t>most recent</w:t>
      </w:r>
      <w:r w:rsidR="0000467A" w:rsidRPr="00003391">
        <w:rPr>
          <w:rFonts w:ascii="Georgia" w:hAnsi="Georgia" w:cs="Arial"/>
          <w:sz w:val="22"/>
          <w:szCs w:val="22"/>
        </w:rPr>
        <w:t xml:space="preserve"> version, </w:t>
      </w:r>
      <w:r w:rsidR="00653C68" w:rsidRPr="00003391">
        <w:rPr>
          <w:rFonts w:ascii="Georgia" w:hAnsi="Georgia" w:cs="Arial"/>
          <w:sz w:val="22"/>
          <w:szCs w:val="22"/>
        </w:rPr>
        <w:t>with</w:t>
      </w:r>
      <w:r w:rsidR="0000467A" w:rsidRPr="00003391">
        <w:rPr>
          <w:rFonts w:ascii="Georgia" w:hAnsi="Georgia" w:cs="Arial"/>
          <w:sz w:val="22"/>
          <w:szCs w:val="22"/>
        </w:rPr>
        <w:t xml:space="preserve"> the</w:t>
      </w:r>
      <w:r w:rsidR="00A31A3E" w:rsidRPr="00003391">
        <w:rPr>
          <w:rFonts w:ascii="Georgia" w:hAnsi="Georgia" w:cs="Arial"/>
          <w:sz w:val="22"/>
          <w:szCs w:val="22"/>
        </w:rPr>
        <w:t xml:space="preserve"> </w:t>
      </w:r>
      <w:r w:rsidR="0000467A" w:rsidRPr="00003391">
        <w:rPr>
          <w:rFonts w:ascii="Georgia" w:hAnsi="Georgia" w:cs="Arial"/>
          <w:sz w:val="22"/>
          <w:szCs w:val="22"/>
        </w:rPr>
        <w:t xml:space="preserve">most recent </w:t>
      </w:r>
      <w:r w:rsidR="00A31A3E" w:rsidRPr="00003391">
        <w:rPr>
          <w:rFonts w:ascii="Georgia" w:hAnsi="Georgia" w:cs="Arial"/>
          <w:sz w:val="22"/>
          <w:szCs w:val="22"/>
        </w:rPr>
        <w:t xml:space="preserve">amendment </w:t>
      </w:r>
      <w:r w:rsidR="00653C68" w:rsidRPr="00003391">
        <w:rPr>
          <w:rFonts w:ascii="Georgia" w:hAnsi="Georgia" w:cs="Arial"/>
          <w:sz w:val="22"/>
          <w:szCs w:val="22"/>
        </w:rPr>
        <w:t>being the Sonny Bono Copyright Term Extension Act</w:t>
      </w:r>
      <w:r w:rsidR="00DD7035" w:rsidRPr="00003391">
        <w:rPr>
          <w:rFonts w:ascii="Georgia" w:hAnsi="Georgia" w:cs="Arial"/>
          <w:sz w:val="22"/>
          <w:szCs w:val="22"/>
        </w:rPr>
        <w:t xml:space="preserve"> </w:t>
      </w:r>
      <w:r w:rsidR="00286C0C" w:rsidRPr="00003391">
        <w:rPr>
          <w:rFonts w:ascii="Georgia" w:hAnsi="Georgia" w:cs="Arial"/>
          <w:sz w:val="22"/>
          <w:szCs w:val="22"/>
        </w:rPr>
        <w:t>pass</w:t>
      </w:r>
      <w:r w:rsidR="00653C68" w:rsidRPr="00003391">
        <w:rPr>
          <w:rFonts w:ascii="Georgia" w:hAnsi="Georgia" w:cs="Arial"/>
          <w:sz w:val="22"/>
          <w:szCs w:val="22"/>
        </w:rPr>
        <w:t>ed</w:t>
      </w:r>
      <w:r w:rsidR="00A31A3E" w:rsidRPr="00003391">
        <w:rPr>
          <w:rFonts w:ascii="Georgia" w:hAnsi="Georgia" w:cs="Arial"/>
          <w:sz w:val="22"/>
          <w:szCs w:val="22"/>
        </w:rPr>
        <w:t xml:space="preserve"> in 1998.</w:t>
      </w:r>
      <w:r w:rsidR="00286C0C" w:rsidRPr="00003391">
        <w:rPr>
          <w:rStyle w:val="FootnoteReference"/>
          <w:rFonts w:ascii="Georgia" w:hAnsi="Georgia" w:cs="Arial"/>
          <w:sz w:val="22"/>
          <w:szCs w:val="22"/>
        </w:rPr>
        <w:footnoteReference w:id="548"/>
      </w:r>
    </w:p>
    <w:p w14:paraId="1F6D156F" w14:textId="77777777" w:rsidR="009C1084" w:rsidRPr="00003391" w:rsidRDefault="009C1084" w:rsidP="009C1084">
      <w:pPr>
        <w:rPr>
          <w:rFonts w:ascii="Georgia" w:hAnsi="Georgia"/>
        </w:rPr>
      </w:pPr>
    </w:p>
    <w:p w14:paraId="4705CAAD" w14:textId="6DDD0A6D" w:rsidR="002F0400" w:rsidRPr="00003391" w:rsidRDefault="009C1084" w:rsidP="009C1084">
      <w:pPr>
        <w:pStyle w:val="NormalWeb"/>
        <w:spacing w:before="0" w:beforeAutospacing="0" w:after="0" w:afterAutospacing="0"/>
        <w:rPr>
          <w:rFonts w:ascii="Georgia" w:hAnsi="Georgia" w:cs="Arial"/>
          <w:sz w:val="22"/>
          <w:szCs w:val="22"/>
        </w:rPr>
      </w:pPr>
      <w:r w:rsidRPr="00003391">
        <w:rPr>
          <w:rFonts w:ascii="Georgia" w:hAnsi="Georgia" w:cs="Arial"/>
          <w:sz w:val="22"/>
          <w:szCs w:val="22"/>
        </w:rPr>
        <w:t xml:space="preserve">Under </w:t>
      </w:r>
      <w:r w:rsidR="0096174D" w:rsidRPr="00003391">
        <w:rPr>
          <w:rFonts w:ascii="Georgia" w:hAnsi="Georgia" w:cs="Arial"/>
          <w:sz w:val="22"/>
          <w:szCs w:val="22"/>
        </w:rPr>
        <w:t>the Copyright Act,</w:t>
      </w:r>
      <w:r w:rsidRPr="00003391">
        <w:rPr>
          <w:rFonts w:ascii="Georgia" w:hAnsi="Georgia" w:cs="Arial"/>
          <w:sz w:val="22"/>
          <w:szCs w:val="22"/>
        </w:rPr>
        <w:t xml:space="preserve"> </w:t>
      </w:r>
      <w:r w:rsidR="00DB2526" w:rsidRPr="00003391">
        <w:rPr>
          <w:rFonts w:ascii="Georgia" w:hAnsi="Georgia" w:cs="Arial"/>
          <w:sz w:val="22"/>
          <w:szCs w:val="22"/>
        </w:rPr>
        <w:t>only “works of original authorship” can receive federal protection.</w:t>
      </w:r>
      <w:r w:rsidR="00DB2526" w:rsidRPr="00003391">
        <w:rPr>
          <w:rStyle w:val="FootnoteReference"/>
          <w:rFonts w:ascii="Georgia" w:hAnsi="Georgia" w:cs="Arial"/>
          <w:sz w:val="22"/>
          <w:szCs w:val="22"/>
        </w:rPr>
        <w:footnoteReference w:id="549"/>
      </w:r>
      <w:r w:rsidR="00DB2526" w:rsidRPr="00003391">
        <w:rPr>
          <w:rFonts w:ascii="Georgia" w:hAnsi="Georgia" w:cs="Arial"/>
          <w:sz w:val="22"/>
          <w:szCs w:val="22"/>
        </w:rPr>
        <w:t xml:space="preserve"> To receive federal protection, a work must satisfy </w:t>
      </w:r>
      <w:r w:rsidR="0096174D" w:rsidRPr="00003391">
        <w:rPr>
          <w:rFonts w:ascii="Georgia" w:hAnsi="Georgia" w:cs="Arial"/>
          <w:sz w:val="22"/>
          <w:szCs w:val="22"/>
        </w:rPr>
        <w:t>three elements.</w:t>
      </w:r>
      <w:r w:rsidR="00DB2526" w:rsidRPr="00003391">
        <w:rPr>
          <w:rStyle w:val="FootnoteReference"/>
          <w:rFonts w:ascii="Georgia" w:hAnsi="Georgia" w:cs="Arial"/>
          <w:sz w:val="22"/>
          <w:szCs w:val="22"/>
        </w:rPr>
        <w:footnoteReference w:id="550"/>
      </w:r>
      <w:r w:rsidRPr="00003391">
        <w:rPr>
          <w:rFonts w:ascii="Georgia" w:hAnsi="Georgia" w:cs="Arial"/>
          <w:sz w:val="22"/>
          <w:szCs w:val="22"/>
        </w:rPr>
        <w:t xml:space="preserve"> First, there must be a</w:t>
      </w:r>
      <w:r w:rsidR="00985D35" w:rsidRPr="00003391">
        <w:rPr>
          <w:rFonts w:ascii="Georgia" w:hAnsi="Georgia" w:cs="Arial"/>
          <w:sz w:val="22"/>
          <w:szCs w:val="22"/>
        </w:rPr>
        <w:t xml:space="preserve"> human </w:t>
      </w:r>
      <w:r w:rsidRPr="00003391">
        <w:rPr>
          <w:rFonts w:ascii="Georgia" w:hAnsi="Georgia" w:cs="Arial"/>
          <w:sz w:val="22"/>
          <w:szCs w:val="22"/>
        </w:rPr>
        <w:t>author (i.e., a human being creates the work).</w:t>
      </w:r>
      <w:r w:rsidR="00985D35" w:rsidRPr="00003391">
        <w:rPr>
          <w:rStyle w:val="FootnoteReference"/>
          <w:rFonts w:ascii="Georgia" w:hAnsi="Georgia" w:cs="Arial"/>
          <w:sz w:val="22"/>
          <w:szCs w:val="22"/>
        </w:rPr>
        <w:footnoteReference w:id="551"/>
      </w:r>
      <w:r w:rsidRPr="00003391">
        <w:rPr>
          <w:rFonts w:ascii="Georgia" w:hAnsi="Georgia" w:cs="Arial"/>
          <w:sz w:val="22"/>
          <w:szCs w:val="22"/>
        </w:rPr>
        <w:t xml:space="preserve"> Second, the work</w:t>
      </w:r>
      <w:r w:rsidR="00985D35" w:rsidRPr="00003391">
        <w:rPr>
          <w:rFonts w:ascii="Georgia" w:hAnsi="Georgia" w:cs="Arial"/>
          <w:sz w:val="22"/>
          <w:szCs w:val="22"/>
        </w:rPr>
        <w:t xml:space="preserve"> must be original, i.e., it must exhibit a minimal degree of creativity</w:t>
      </w:r>
      <w:r w:rsidRPr="00003391">
        <w:rPr>
          <w:rFonts w:ascii="Georgia" w:hAnsi="Georgia" w:cs="Arial"/>
          <w:sz w:val="22"/>
          <w:szCs w:val="22"/>
        </w:rPr>
        <w:t>.</w:t>
      </w:r>
      <w:r w:rsidR="00985D35" w:rsidRPr="00003391">
        <w:rPr>
          <w:rStyle w:val="FootnoteReference"/>
          <w:rFonts w:ascii="Georgia" w:hAnsi="Georgia" w:cs="Arial"/>
          <w:sz w:val="22"/>
          <w:szCs w:val="22"/>
        </w:rPr>
        <w:footnoteReference w:id="552"/>
      </w:r>
      <w:r w:rsidRPr="00003391">
        <w:rPr>
          <w:rFonts w:ascii="Georgia" w:hAnsi="Georgia" w:cs="Arial"/>
          <w:sz w:val="22"/>
          <w:szCs w:val="22"/>
        </w:rPr>
        <w:t xml:space="preserve"> Third, the work must be fixed in a tangible medium of expression, such that it may be </w:t>
      </w:r>
      <w:r w:rsidR="002F0400" w:rsidRPr="00003391">
        <w:rPr>
          <w:rFonts w:ascii="Georgia" w:hAnsi="Georgia" w:cs="Arial"/>
          <w:sz w:val="22"/>
          <w:szCs w:val="22"/>
        </w:rPr>
        <w:t>“</w:t>
      </w:r>
      <w:r w:rsidRPr="00003391">
        <w:rPr>
          <w:rFonts w:ascii="Georgia" w:hAnsi="Georgia" w:cs="Arial"/>
          <w:sz w:val="22"/>
          <w:szCs w:val="22"/>
        </w:rPr>
        <w:t>perceived</w:t>
      </w:r>
      <w:r w:rsidR="002F0400" w:rsidRPr="00003391">
        <w:rPr>
          <w:rFonts w:ascii="Georgia" w:hAnsi="Georgia" w:cs="Arial"/>
          <w:sz w:val="22"/>
          <w:szCs w:val="22"/>
        </w:rPr>
        <w:t>,</w:t>
      </w:r>
      <w:r w:rsidRPr="00003391">
        <w:rPr>
          <w:rFonts w:ascii="Georgia" w:hAnsi="Georgia" w:cs="Arial"/>
          <w:sz w:val="22"/>
          <w:szCs w:val="22"/>
        </w:rPr>
        <w:t xml:space="preserve"> reproduced</w:t>
      </w:r>
      <w:r w:rsidR="002F0400" w:rsidRPr="00003391">
        <w:rPr>
          <w:rFonts w:ascii="Georgia" w:hAnsi="Georgia" w:cs="Arial"/>
          <w:sz w:val="22"/>
          <w:szCs w:val="22"/>
        </w:rPr>
        <w:t>, or communicated for more than a short time</w:t>
      </w:r>
      <w:r w:rsidRPr="00003391">
        <w:rPr>
          <w:rFonts w:ascii="Georgia" w:hAnsi="Georgia" w:cs="Arial"/>
          <w:sz w:val="22"/>
          <w:szCs w:val="22"/>
        </w:rPr>
        <w:t>.</w:t>
      </w:r>
      <w:r w:rsidR="002F0400" w:rsidRPr="00003391">
        <w:rPr>
          <w:rFonts w:ascii="Georgia" w:hAnsi="Georgia" w:cs="Arial"/>
          <w:sz w:val="22"/>
          <w:szCs w:val="22"/>
        </w:rPr>
        <w:t>”</w:t>
      </w:r>
      <w:r w:rsidR="002F0400" w:rsidRPr="00003391">
        <w:rPr>
          <w:rStyle w:val="FootnoteReference"/>
          <w:rFonts w:ascii="Georgia" w:hAnsi="Georgia" w:cs="Arial"/>
          <w:sz w:val="22"/>
          <w:szCs w:val="22"/>
        </w:rPr>
        <w:footnoteReference w:id="553"/>
      </w:r>
      <w:r w:rsidRPr="00003391">
        <w:rPr>
          <w:rFonts w:ascii="Georgia" w:hAnsi="Georgia" w:cs="Arial"/>
          <w:sz w:val="22"/>
          <w:szCs w:val="22"/>
        </w:rPr>
        <w:t xml:space="preserve"> </w:t>
      </w:r>
      <w:r w:rsidR="002F0400" w:rsidRPr="00003391">
        <w:rPr>
          <w:rFonts w:ascii="Georgia" w:hAnsi="Georgia" w:cs="Arial"/>
          <w:sz w:val="22"/>
          <w:szCs w:val="22"/>
        </w:rPr>
        <w:t>If</w:t>
      </w:r>
      <w:r w:rsidRPr="00003391">
        <w:rPr>
          <w:rFonts w:ascii="Georgia" w:hAnsi="Georgia" w:cs="Arial"/>
          <w:sz w:val="22"/>
          <w:szCs w:val="22"/>
        </w:rPr>
        <w:t xml:space="preserve"> all three conditions are met, the author</w:t>
      </w:r>
      <w:r w:rsidR="002F0400" w:rsidRPr="00003391">
        <w:rPr>
          <w:rFonts w:ascii="Georgia" w:hAnsi="Georgia" w:cs="Arial"/>
          <w:sz w:val="22"/>
          <w:szCs w:val="22"/>
        </w:rPr>
        <w:t xml:space="preserve">’s copyright in </w:t>
      </w:r>
      <w:r w:rsidRPr="00003391">
        <w:rPr>
          <w:rFonts w:ascii="Georgia" w:hAnsi="Georgia" w:cs="Arial"/>
          <w:sz w:val="22"/>
          <w:szCs w:val="22"/>
        </w:rPr>
        <w:t xml:space="preserve">the work is </w:t>
      </w:r>
      <w:r w:rsidR="002F0400" w:rsidRPr="00003391">
        <w:rPr>
          <w:rFonts w:ascii="Georgia" w:hAnsi="Georgia" w:cs="Arial"/>
          <w:sz w:val="22"/>
          <w:szCs w:val="22"/>
        </w:rPr>
        <w:t>automatic, i.e., no formalities are required.</w:t>
      </w:r>
      <w:r w:rsidR="002F0400" w:rsidRPr="00003391">
        <w:rPr>
          <w:rStyle w:val="FootnoteReference"/>
          <w:rFonts w:ascii="Georgia" w:hAnsi="Georgia" w:cs="Arial"/>
          <w:sz w:val="22"/>
          <w:szCs w:val="22"/>
        </w:rPr>
        <w:footnoteReference w:id="554"/>
      </w:r>
      <w:r w:rsidR="002F0400" w:rsidRPr="00003391">
        <w:rPr>
          <w:rFonts w:ascii="Georgia" w:hAnsi="Georgia" w:cs="Arial"/>
          <w:sz w:val="22"/>
          <w:szCs w:val="22"/>
        </w:rPr>
        <w:t xml:space="preserve"> </w:t>
      </w:r>
    </w:p>
    <w:p w14:paraId="31979120" w14:textId="77777777" w:rsidR="009C1084" w:rsidRPr="00003391" w:rsidRDefault="009C1084" w:rsidP="009C1084">
      <w:pPr>
        <w:rPr>
          <w:rFonts w:ascii="Georgia" w:hAnsi="Georgia"/>
        </w:rPr>
      </w:pPr>
    </w:p>
    <w:p w14:paraId="1EA74D5F" w14:textId="6409B2E1" w:rsidR="009C1084" w:rsidRPr="00003391" w:rsidRDefault="009532BB" w:rsidP="009C1084">
      <w:pPr>
        <w:pStyle w:val="NormalWeb"/>
        <w:spacing w:before="0" w:beforeAutospacing="0" w:after="0" w:afterAutospacing="0"/>
        <w:rPr>
          <w:rFonts w:ascii="Georgia" w:hAnsi="Georgia" w:cs="Arial"/>
        </w:rPr>
      </w:pPr>
      <w:r w:rsidRPr="00003391">
        <w:rPr>
          <w:rFonts w:ascii="Georgia" w:hAnsi="Georgia" w:cs="Arial"/>
          <w:sz w:val="22"/>
          <w:szCs w:val="22"/>
        </w:rPr>
        <w:t>Under 17 U.S.C. § 102, t</w:t>
      </w:r>
      <w:r w:rsidR="009C1084" w:rsidRPr="00003391">
        <w:rPr>
          <w:rFonts w:ascii="Georgia" w:hAnsi="Georgia" w:cs="Arial"/>
          <w:sz w:val="22"/>
          <w:szCs w:val="22"/>
        </w:rPr>
        <w:t>he types of works eligible for copyright protection are:</w:t>
      </w:r>
    </w:p>
    <w:p w14:paraId="134FF9B3" w14:textId="77777777" w:rsidR="009C1084" w:rsidRPr="00003391" w:rsidRDefault="009C1084" w:rsidP="009C1084">
      <w:pPr>
        <w:rPr>
          <w:rFonts w:ascii="Georgia" w:hAnsi="Georgia"/>
        </w:rPr>
      </w:pPr>
    </w:p>
    <w:p w14:paraId="7E2B06BD" w14:textId="2A0779AE" w:rsidR="009C1084" w:rsidRPr="00003391" w:rsidRDefault="009532BB" w:rsidP="009C1084">
      <w:pPr>
        <w:pStyle w:val="NormalWeb"/>
        <w:numPr>
          <w:ilvl w:val="0"/>
          <w:numId w:val="61"/>
        </w:numPr>
        <w:spacing w:before="0" w:beforeAutospacing="0" w:after="0" w:afterAutospacing="0"/>
        <w:textAlignment w:val="baseline"/>
        <w:rPr>
          <w:rFonts w:ascii="Georgia" w:hAnsi="Georgia" w:cs="Arial"/>
          <w:sz w:val="22"/>
          <w:szCs w:val="22"/>
        </w:rPr>
      </w:pPr>
      <w:r w:rsidRPr="00003391">
        <w:rPr>
          <w:rFonts w:ascii="Georgia" w:hAnsi="Georgia" w:cs="Arial"/>
          <w:sz w:val="22"/>
          <w:szCs w:val="22"/>
        </w:rPr>
        <w:lastRenderedPageBreak/>
        <w:t>“</w:t>
      </w:r>
      <w:r w:rsidR="009C1084" w:rsidRPr="00003391">
        <w:rPr>
          <w:rFonts w:ascii="Georgia" w:hAnsi="Georgia" w:cs="Arial"/>
          <w:sz w:val="22"/>
          <w:szCs w:val="22"/>
        </w:rPr>
        <w:t>literary works;</w:t>
      </w:r>
    </w:p>
    <w:p w14:paraId="53AE8223" w14:textId="77777777" w:rsidR="009C1084" w:rsidRPr="00003391" w:rsidRDefault="009C1084" w:rsidP="009C1084">
      <w:pPr>
        <w:pStyle w:val="NormalWeb"/>
        <w:numPr>
          <w:ilvl w:val="0"/>
          <w:numId w:val="61"/>
        </w:numPr>
        <w:spacing w:before="0" w:beforeAutospacing="0" w:after="0" w:afterAutospacing="0"/>
        <w:textAlignment w:val="baseline"/>
        <w:rPr>
          <w:rFonts w:ascii="Georgia" w:hAnsi="Georgia" w:cs="Arial"/>
          <w:sz w:val="22"/>
          <w:szCs w:val="22"/>
        </w:rPr>
      </w:pPr>
      <w:r w:rsidRPr="00003391">
        <w:rPr>
          <w:rFonts w:ascii="Georgia" w:hAnsi="Georgia" w:cs="Arial"/>
          <w:sz w:val="22"/>
          <w:szCs w:val="22"/>
        </w:rPr>
        <w:t>musical works, including any accompanying words;</w:t>
      </w:r>
    </w:p>
    <w:p w14:paraId="68C34DC2" w14:textId="77777777" w:rsidR="009C1084" w:rsidRPr="00003391" w:rsidRDefault="009C1084" w:rsidP="009C1084">
      <w:pPr>
        <w:pStyle w:val="NormalWeb"/>
        <w:numPr>
          <w:ilvl w:val="0"/>
          <w:numId w:val="61"/>
        </w:numPr>
        <w:spacing w:before="0" w:beforeAutospacing="0" w:after="0" w:afterAutospacing="0"/>
        <w:textAlignment w:val="baseline"/>
        <w:rPr>
          <w:rFonts w:ascii="Georgia" w:hAnsi="Georgia" w:cs="Arial"/>
          <w:sz w:val="22"/>
          <w:szCs w:val="22"/>
        </w:rPr>
      </w:pPr>
      <w:r w:rsidRPr="00003391">
        <w:rPr>
          <w:rFonts w:ascii="Georgia" w:hAnsi="Georgia" w:cs="Arial"/>
          <w:sz w:val="22"/>
          <w:szCs w:val="22"/>
        </w:rPr>
        <w:t>dramatic works, including any accompanying music;</w:t>
      </w:r>
    </w:p>
    <w:p w14:paraId="278AEB89" w14:textId="77777777" w:rsidR="009C1084" w:rsidRPr="00003391" w:rsidRDefault="009C1084" w:rsidP="009C1084">
      <w:pPr>
        <w:pStyle w:val="NormalWeb"/>
        <w:numPr>
          <w:ilvl w:val="0"/>
          <w:numId w:val="61"/>
        </w:numPr>
        <w:spacing w:before="0" w:beforeAutospacing="0" w:after="0" w:afterAutospacing="0"/>
        <w:textAlignment w:val="baseline"/>
        <w:rPr>
          <w:rFonts w:ascii="Georgia" w:hAnsi="Georgia" w:cs="Arial"/>
          <w:sz w:val="22"/>
          <w:szCs w:val="22"/>
        </w:rPr>
      </w:pPr>
      <w:r w:rsidRPr="00003391">
        <w:rPr>
          <w:rFonts w:ascii="Georgia" w:hAnsi="Georgia" w:cs="Arial"/>
          <w:sz w:val="22"/>
          <w:szCs w:val="22"/>
        </w:rPr>
        <w:t>pantomimes and choreographic works;</w:t>
      </w:r>
    </w:p>
    <w:p w14:paraId="177ABB5E" w14:textId="77777777" w:rsidR="009C1084" w:rsidRPr="00003391" w:rsidRDefault="009C1084" w:rsidP="009C1084">
      <w:pPr>
        <w:pStyle w:val="NormalWeb"/>
        <w:numPr>
          <w:ilvl w:val="0"/>
          <w:numId w:val="61"/>
        </w:numPr>
        <w:spacing w:before="0" w:beforeAutospacing="0" w:after="0" w:afterAutospacing="0"/>
        <w:textAlignment w:val="baseline"/>
        <w:rPr>
          <w:rFonts w:ascii="Georgia" w:hAnsi="Georgia" w:cs="Arial"/>
          <w:sz w:val="22"/>
          <w:szCs w:val="22"/>
        </w:rPr>
      </w:pPr>
      <w:r w:rsidRPr="00003391">
        <w:rPr>
          <w:rFonts w:ascii="Georgia" w:hAnsi="Georgia" w:cs="Arial"/>
          <w:sz w:val="22"/>
          <w:szCs w:val="22"/>
        </w:rPr>
        <w:t>pictorial, graphic, and sculptural works;</w:t>
      </w:r>
    </w:p>
    <w:p w14:paraId="5A72BB65" w14:textId="77777777" w:rsidR="009C1084" w:rsidRPr="00003391" w:rsidRDefault="009C1084" w:rsidP="009C1084">
      <w:pPr>
        <w:pStyle w:val="NormalWeb"/>
        <w:numPr>
          <w:ilvl w:val="0"/>
          <w:numId w:val="61"/>
        </w:numPr>
        <w:spacing w:before="0" w:beforeAutospacing="0" w:after="0" w:afterAutospacing="0"/>
        <w:textAlignment w:val="baseline"/>
        <w:rPr>
          <w:rFonts w:ascii="Georgia" w:hAnsi="Georgia" w:cs="Arial"/>
          <w:sz w:val="22"/>
          <w:szCs w:val="22"/>
        </w:rPr>
      </w:pPr>
      <w:r w:rsidRPr="00003391">
        <w:rPr>
          <w:rFonts w:ascii="Georgia" w:hAnsi="Georgia" w:cs="Arial"/>
          <w:sz w:val="22"/>
          <w:szCs w:val="22"/>
        </w:rPr>
        <w:t>motion pictures and other audiovisual works;</w:t>
      </w:r>
    </w:p>
    <w:p w14:paraId="7E8BFF02" w14:textId="77777777" w:rsidR="009C1084" w:rsidRPr="00003391" w:rsidRDefault="009C1084" w:rsidP="009C1084">
      <w:pPr>
        <w:pStyle w:val="NormalWeb"/>
        <w:numPr>
          <w:ilvl w:val="0"/>
          <w:numId w:val="61"/>
        </w:numPr>
        <w:spacing w:before="0" w:beforeAutospacing="0" w:after="0" w:afterAutospacing="0"/>
        <w:textAlignment w:val="baseline"/>
        <w:rPr>
          <w:rFonts w:ascii="Georgia" w:hAnsi="Georgia" w:cs="Arial"/>
          <w:sz w:val="22"/>
          <w:szCs w:val="22"/>
        </w:rPr>
      </w:pPr>
      <w:r w:rsidRPr="00003391">
        <w:rPr>
          <w:rFonts w:ascii="Georgia" w:hAnsi="Georgia" w:cs="Arial"/>
          <w:sz w:val="22"/>
          <w:szCs w:val="22"/>
        </w:rPr>
        <w:t>sound recordings; and</w:t>
      </w:r>
    </w:p>
    <w:p w14:paraId="5BC2F074" w14:textId="7BD3C640" w:rsidR="009C1084" w:rsidRPr="00003391" w:rsidRDefault="009C1084" w:rsidP="009C1084">
      <w:pPr>
        <w:pStyle w:val="NormalWeb"/>
        <w:numPr>
          <w:ilvl w:val="0"/>
          <w:numId w:val="61"/>
        </w:numPr>
        <w:spacing w:before="0" w:beforeAutospacing="0" w:after="240" w:afterAutospacing="0"/>
        <w:textAlignment w:val="baseline"/>
        <w:rPr>
          <w:rFonts w:ascii="Georgia" w:hAnsi="Georgia" w:cs="Arial"/>
          <w:sz w:val="22"/>
          <w:szCs w:val="22"/>
        </w:rPr>
      </w:pPr>
      <w:r w:rsidRPr="00003391">
        <w:rPr>
          <w:rFonts w:ascii="Georgia" w:hAnsi="Georgia" w:cs="Arial"/>
          <w:sz w:val="22"/>
          <w:szCs w:val="22"/>
        </w:rPr>
        <w:t>architectural works.</w:t>
      </w:r>
      <w:r w:rsidR="009532BB" w:rsidRPr="00003391">
        <w:rPr>
          <w:rFonts w:ascii="Georgia" w:hAnsi="Georgia" w:cs="Arial"/>
          <w:sz w:val="22"/>
          <w:szCs w:val="22"/>
        </w:rPr>
        <w:t>”</w:t>
      </w:r>
      <w:r w:rsidR="009532BB" w:rsidRPr="00003391">
        <w:rPr>
          <w:rStyle w:val="FootnoteReference"/>
          <w:rFonts w:ascii="Georgia" w:hAnsi="Georgia" w:cs="Arial"/>
          <w:sz w:val="22"/>
          <w:szCs w:val="22"/>
        </w:rPr>
        <w:footnoteReference w:id="555"/>
      </w:r>
    </w:p>
    <w:p w14:paraId="608F6E60" w14:textId="136488F6" w:rsidR="009C1084" w:rsidRPr="00003391" w:rsidRDefault="009C1084" w:rsidP="009C1084">
      <w:pPr>
        <w:pStyle w:val="NormalWeb"/>
        <w:spacing w:before="0" w:beforeAutospacing="0" w:after="0" w:afterAutospacing="0"/>
        <w:rPr>
          <w:rFonts w:ascii="Georgia" w:hAnsi="Georgia" w:cs="Arial"/>
        </w:rPr>
      </w:pPr>
      <w:r w:rsidRPr="00003391">
        <w:rPr>
          <w:rFonts w:ascii="Georgia" w:hAnsi="Georgia" w:cs="Arial"/>
          <w:sz w:val="22"/>
          <w:szCs w:val="22"/>
        </w:rPr>
        <w:t xml:space="preserve">An author will of a copyrighted work has exclusive rights to the copyrighted work for the duration </w:t>
      </w:r>
      <w:r w:rsidR="00EB4591" w:rsidRPr="00003391">
        <w:rPr>
          <w:rFonts w:ascii="Georgia" w:hAnsi="Georgia" w:cs="Arial"/>
          <w:sz w:val="22"/>
          <w:szCs w:val="22"/>
        </w:rPr>
        <w:t>of</w:t>
      </w:r>
      <w:r w:rsidRPr="00003391">
        <w:rPr>
          <w:rFonts w:ascii="Georgia" w:hAnsi="Georgia" w:cs="Arial"/>
          <w:sz w:val="22"/>
          <w:szCs w:val="22"/>
        </w:rPr>
        <w:t xml:space="preserve"> the copyright. </w:t>
      </w:r>
    </w:p>
    <w:p w14:paraId="798A49B7" w14:textId="77777777" w:rsidR="009C1084" w:rsidRPr="00003391" w:rsidRDefault="009C1084" w:rsidP="009C1084">
      <w:pPr>
        <w:rPr>
          <w:rFonts w:ascii="Georgia" w:hAnsi="Georgia"/>
        </w:rPr>
      </w:pPr>
    </w:p>
    <w:p w14:paraId="493AE073" w14:textId="339EC442" w:rsidR="009C1084" w:rsidRPr="00003391" w:rsidRDefault="009C1084" w:rsidP="009C1084">
      <w:pPr>
        <w:pStyle w:val="NormalWeb"/>
        <w:spacing w:before="0" w:beforeAutospacing="0" w:after="0" w:afterAutospacing="0"/>
        <w:rPr>
          <w:rFonts w:ascii="Georgia" w:hAnsi="Georgia" w:cs="Arial"/>
        </w:rPr>
      </w:pPr>
      <w:r w:rsidRPr="00003391">
        <w:rPr>
          <w:rFonts w:ascii="Georgia" w:hAnsi="Georgia" w:cs="Arial"/>
          <w:sz w:val="22"/>
          <w:szCs w:val="22"/>
        </w:rPr>
        <w:t xml:space="preserve">An author under 17 U.S.C. § 106 is granted an exclusive bundle of </w:t>
      </w:r>
      <w:r w:rsidR="005D1BB4" w:rsidRPr="00003391">
        <w:rPr>
          <w:rFonts w:ascii="Georgia" w:hAnsi="Georgia" w:cs="Arial"/>
          <w:sz w:val="22"/>
          <w:szCs w:val="22"/>
        </w:rPr>
        <w:t>rights and</w:t>
      </w:r>
      <w:r w:rsidR="00991396" w:rsidRPr="00003391">
        <w:rPr>
          <w:rFonts w:ascii="Georgia" w:hAnsi="Georgia" w:cs="Arial"/>
          <w:sz w:val="22"/>
          <w:szCs w:val="22"/>
        </w:rPr>
        <w:t xml:space="preserve"> may have more rights </w:t>
      </w:r>
      <w:r w:rsidRPr="00003391">
        <w:rPr>
          <w:rFonts w:ascii="Georgia" w:hAnsi="Georgia" w:cs="Arial"/>
          <w:sz w:val="22"/>
          <w:szCs w:val="22"/>
        </w:rPr>
        <w:t>depending on the type of work.</w:t>
      </w:r>
      <w:r w:rsidR="005D1BB4" w:rsidRPr="00003391">
        <w:rPr>
          <w:rStyle w:val="FootnoteReference"/>
          <w:rFonts w:ascii="Georgia" w:hAnsi="Georgia" w:cs="Arial"/>
          <w:sz w:val="22"/>
          <w:szCs w:val="22"/>
        </w:rPr>
        <w:footnoteReference w:id="556"/>
      </w:r>
      <w:r w:rsidRPr="00003391">
        <w:rPr>
          <w:rFonts w:ascii="Georgia" w:hAnsi="Georgia" w:cs="Arial"/>
          <w:sz w:val="22"/>
          <w:szCs w:val="22"/>
        </w:rPr>
        <w:t xml:space="preserve"> The six rights granted under </w:t>
      </w:r>
      <w:r w:rsidR="00991396" w:rsidRPr="00003391">
        <w:rPr>
          <w:rFonts w:ascii="Georgia" w:hAnsi="Georgia" w:cs="Arial"/>
          <w:sz w:val="22"/>
          <w:szCs w:val="22"/>
        </w:rPr>
        <w:t xml:space="preserve">17 U.S.C. § 106 </w:t>
      </w:r>
      <w:r w:rsidRPr="00003391">
        <w:rPr>
          <w:rFonts w:ascii="Georgia" w:hAnsi="Georgia" w:cs="Arial"/>
          <w:sz w:val="22"/>
          <w:szCs w:val="22"/>
        </w:rPr>
        <w:t>are:</w:t>
      </w:r>
    </w:p>
    <w:p w14:paraId="72C17610" w14:textId="77777777" w:rsidR="009C1084" w:rsidRPr="00003391" w:rsidRDefault="009C1084" w:rsidP="009C1084">
      <w:pPr>
        <w:rPr>
          <w:rFonts w:ascii="Georgia" w:hAnsi="Georgia"/>
        </w:rPr>
      </w:pPr>
    </w:p>
    <w:p w14:paraId="02DB3F4C" w14:textId="32D08620" w:rsidR="009C1084" w:rsidRPr="00003391" w:rsidRDefault="009C1084">
      <w:pPr>
        <w:pStyle w:val="NormalWeb"/>
        <w:numPr>
          <w:ilvl w:val="0"/>
          <w:numId w:val="62"/>
        </w:numPr>
        <w:spacing w:before="0" w:beforeAutospacing="0" w:after="0" w:afterAutospacing="0"/>
        <w:textAlignment w:val="baseline"/>
        <w:rPr>
          <w:rFonts w:ascii="Georgia" w:hAnsi="Georgia" w:cs="Arial"/>
          <w:sz w:val="22"/>
          <w:szCs w:val="22"/>
        </w:rPr>
      </w:pPr>
      <w:r w:rsidRPr="00003391">
        <w:rPr>
          <w:rFonts w:ascii="Georgia" w:hAnsi="Georgia" w:cs="Arial"/>
          <w:sz w:val="22"/>
          <w:szCs w:val="22"/>
        </w:rPr>
        <w:t>to reproduce the copyrighted work in copies or phonorecords;</w:t>
      </w:r>
      <w:r w:rsidRPr="00003391">
        <w:rPr>
          <w:rStyle w:val="apple-tab-span"/>
          <w:rFonts w:ascii="Georgia" w:hAnsi="Georgia" w:cs="Arial"/>
          <w:sz w:val="22"/>
          <w:szCs w:val="22"/>
        </w:rPr>
        <w:tab/>
      </w:r>
      <w:r w:rsidRPr="00003391">
        <w:rPr>
          <w:rStyle w:val="apple-tab-span"/>
          <w:rFonts w:ascii="Georgia" w:hAnsi="Georgia" w:cs="Arial"/>
          <w:sz w:val="22"/>
          <w:szCs w:val="22"/>
        </w:rPr>
        <w:tab/>
      </w:r>
    </w:p>
    <w:p w14:paraId="30180746" w14:textId="6E0295D6" w:rsidR="009C1084" w:rsidRPr="00003391" w:rsidRDefault="009C1084" w:rsidP="009C1084">
      <w:pPr>
        <w:pStyle w:val="NormalWeb"/>
        <w:numPr>
          <w:ilvl w:val="0"/>
          <w:numId w:val="62"/>
        </w:numPr>
        <w:spacing w:before="0" w:beforeAutospacing="0" w:after="0" w:afterAutospacing="0"/>
        <w:textAlignment w:val="baseline"/>
        <w:rPr>
          <w:rFonts w:ascii="Georgia" w:hAnsi="Georgia" w:cs="Arial"/>
          <w:sz w:val="22"/>
          <w:szCs w:val="22"/>
        </w:rPr>
      </w:pPr>
      <w:r w:rsidRPr="00003391">
        <w:rPr>
          <w:rFonts w:ascii="Georgia" w:hAnsi="Georgia" w:cs="Arial"/>
          <w:sz w:val="22"/>
          <w:szCs w:val="22"/>
        </w:rPr>
        <w:t>to prepare derivative works based upon the copyrighted work;</w:t>
      </w:r>
      <w:r w:rsidRPr="00003391">
        <w:rPr>
          <w:rStyle w:val="apple-tab-span"/>
          <w:rFonts w:ascii="Georgia" w:hAnsi="Georgia" w:cs="Arial"/>
          <w:sz w:val="22"/>
          <w:szCs w:val="22"/>
        </w:rPr>
        <w:tab/>
      </w:r>
      <w:r w:rsidRPr="00003391">
        <w:rPr>
          <w:rStyle w:val="apple-tab-span"/>
          <w:rFonts w:ascii="Georgia" w:hAnsi="Georgia" w:cs="Arial"/>
          <w:sz w:val="22"/>
          <w:szCs w:val="22"/>
        </w:rPr>
        <w:tab/>
      </w:r>
    </w:p>
    <w:p w14:paraId="24DBD8E8" w14:textId="72507D1C" w:rsidR="009C1084" w:rsidRPr="00003391" w:rsidRDefault="009C1084" w:rsidP="009C1084">
      <w:pPr>
        <w:pStyle w:val="NormalWeb"/>
        <w:numPr>
          <w:ilvl w:val="0"/>
          <w:numId w:val="62"/>
        </w:numPr>
        <w:spacing w:before="0" w:beforeAutospacing="0" w:after="0" w:afterAutospacing="0"/>
        <w:textAlignment w:val="baseline"/>
        <w:rPr>
          <w:rFonts w:ascii="Georgia" w:hAnsi="Georgia" w:cs="Arial"/>
          <w:sz w:val="22"/>
          <w:szCs w:val="22"/>
        </w:rPr>
      </w:pPr>
      <w:r w:rsidRPr="00003391">
        <w:rPr>
          <w:rFonts w:ascii="Georgia" w:hAnsi="Georgia" w:cs="Arial"/>
          <w:sz w:val="22"/>
          <w:szCs w:val="22"/>
        </w:rPr>
        <w:t>to distribute copies or phonorecords of the copyrighted work to the public by sale or other transfer of ownership, or by rental, lease, or lending;</w:t>
      </w:r>
      <w:r w:rsidRPr="00003391">
        <w:rPr>
          <w:rStyle w:val="apple-tab-span"/>
          <w:rFonts w:ascii="Georgia" w:hAnsi="Georgia" w:cs="Arial"/>
          <w:sz w:val="22"/>
          <w:szCs w:val="22"/>
        </w:rPr>
        <w:tab/>
      </w:r>
    </w:p>
    <w:p w14:paraId="211D09E9" w14:textId="65986BE5" w:rsidR="009C1084" w:rsidRPr="00003391" w:rsidRDefault="009C1084" w:rsidP="009C1084">
      <w:pPr>
        <w:pStyle w:val="NormalWeb"/>
        <w:numPr>
          <w:ilvl w:val="0"/>
          <w:numId w:val="62"/>
        </w:numPr>
        <w:spacing w:before="0" w:beforeAutospacing="0" w:after="0" w:afterAutospacing="0"/>
        <w:textAlignment w:val="baseline"/>
        <w:rPr>
          <w:rFonts w:ascii="Georgia" w:hAnsi="Georgia" w:cs="Arial"/>
          <w:sz w:val="22"/>
          <w:szCs w:val="22"/>
        </w:rPr>
      </w:pPr>
      <w:r w:rsidRPr="00003391">
        <w:rPr>
          <w:rFonts w:ascii="Georgia" w:hAnsi="Georgia" w:cs="Arial"/>
          <w:sz w:val="22"/>
          <w:szCs w:val="22"/>
        </w:rPr>
        <w:t>in the case of literary, musical, dramatic, and choreographic works, pantomimes, and motion pictures and other audiovisual works, to perform the copyrighted work publicly;</w:t>
      </w:r>
      <w:r w:rsidRPr="00003391">
        <w:rPr>
          <w:rStyle w:val="apple-tab-span"/>
          <w:rFonts w:ascii="Georgia" w:hAnsi="Georgia" w:cs="Arial"/>
          <w:sz w:val="22"/>
          <w:szCs w:val="22"/>
        </w:rPr>
        <w:tab/>
      </w:r>
    </w:p>
    <w:p w14:paraId="7211EA03" w14:textId="56A77782" w:rsidR="009C1084" w:rsidRPr="00003391" w:rsidRDefault="009C1084" w:rsidP="009C1084">
      <w:pPr>
        <w:pStyle w:val="NormalWeb"/>
        <w:numPr>
          <w:ilvl w:val="0"/>
          <w:numId w:val="62"/>
        </w:numPr>
        <w:spacing w:before="0" w:beforeAutospacing="0" w:after="0" w:afterAutospacing="0"/>
        <w:textAlignment w:val="baseline"/>
        <w:rPr>
          <w:rFonts w:ascii="Georgia" w:hAnsi="Georgia" w:cs="Arial"/>
          <w:sz w:val="22"/>
          <w:szCs w:val="22"/>
        </w:rPr>
      </w:pPr>
      <w:r w:rsidRPr="00003391">
        <w:rPr>
          <w:rFonts w:ascii="Georgia" w:hAnsi="Georgia" w:cs="Arial"/>
          <w:sz w:val="22"/>
          <w:szCs w:val="22"/>
        </w:rPr>
        <w:t>in the case of literary, musical, dramatic, and choreographic works, pantomimes, and pictorial, graphic, or sculptural works, including the individual images of a motion picture or other audiovisual work, to display the copyrighted work publicly; and</w:t>
      </w:r>
      <w:r w:rsidRPr="00003391">
        <w:rPr>
          <w:rStyle w:val="apple-tab-span"/>
          <w:rFonts w:ascii="Georgia" w:hAnsi="Georgia" w:cs="Arial"/>
          <w:sz w:val="22"/>
          <w:szCs w:val="22"/>
        </w:rPr>
        <w:tab/>
      </w:r>
      <w:r w:rsidRPr="00003391">
        <w:rPr>
          <w:rStyle w:val="apple-tab-span"/>
          <w:rFonts w:ascii="Georgia" w:hAnsi="Georgia" w:cs="Arial"/>
          <w:sz w:val="22"/>
          <w:szCs w:val="22"/>
        </w:rPr>
        <w:tab/>
      </w:r>
    </w:p>
    <w:p w14:paraId="344B6209" w14:textId="0FAAA07C" w:rsidR="009C1084" w:rsidRPr="00003391" w:rsidRDefault="009C1084" w:rsidP="009C1084">
      <w:pPr>
        <w:pStyle w:val="NormalWeb"/>
        <w:numPr>
          <w:ilvl w:val="0"/>
          <w:numId w:val="62"/>
        </w:numPr>
        <w:spacing w:before="0" w:beforeAutospacing="0" w:after="240" w:afterAutospacing="0"/>
        <w:textAlignment w:val="baseline"/>
        <w:rPr>
          <w:rFonts w:ascii="Georgia" w:hAnsi="Georgia" w:cs="Arial"/>
          <w:sz w:val="22"/>
          <w:szCs w:val="22"/>
        </w:rPr>
      </w:pPr>
      <w:r w:rsidRPr="00003391">
        <w:rPr>
          <w:rFonts w:ascii="Georgia" w:hAnsi="Georgia" w:cs="Arial"/>
          <w:sz w:val="22"/>
          <w:szCs w:val="22"/>
        </w:rPr>
        <w:t>in the case of sound recordings, to perform the copyrighted work publicly by means of a digital audio transmission.</w:t>
      </w:r>
      <w:r w:rsidR="00991396" w:rsidRPr="00003391">
        <w:rPr>
          <w:rStyle w:val="FootnoteReference"/>
          <w:rFonts w:ascii="Georgia" w:hAnsi="Georgia" w:cs="Arial"/>
          <w:sz w:val="22"/>
          <w:szCs w:val="22"/>
        </w:rPr>
        <w:footnoteReference w:id="557"/>
      </w:r>
    </w:p>
    <w:p w14:paraId="4AFCD14E" w14:textId="5F895C17" w:rsidR="009C1084" w:rsidRPr="00003391" w:rsidRDefault="009C1084" w:rsidP="009C1084">
      <w:pPr>
        <w:pStyle w:val="NormalWeb"/>
        <w:spacing w:before="0" w:beforeAutospacing="0" w:after="0" w:afterAutospacing="0"/>
        <w:rPr>
          <w:rFonts w:ascii="Georgia" w:hAnsi="Georgia" w:cs="Arial"/>
        </w:rPr>
      </w:pPr>
      <w:r w:rsidRPr="00003391">
        <w:rPr>
          <w:rFonts w:ascii="Georgia" w:hAnsi="Georgia" w:cs="Arial"/>
          <w:sz w:val="22"/>
          <w:szCs w:val="22"/>
        </w:rPr>
        <w:t xml:space="preserve">Additionally, an author may have </w:t>
      </w:r>
      <w:r w:rsidR="005D1BB4" w:rsidRPr="00003391">
        <w:rPr>
          <w:rFonts w:ascii="Georgia" w:hAnsi="Georgia" w:cs="Arial"/>
          <w:sz w:val="22"/>
          <w:szCs w:val="22"/>
        </w:rPr>
        <w:t xml:space="preserve">additional rights such as </w:t>
      </w:r>
      <w:r w:rsidRPr="00003391">
        <w:rPr>
          <w:rFonts w:ascii="Georgia" w:hAnsi="Georgia" w:cs="Arial"/>
          <w:sz w:val="22"/>
          <w:szCs w:val="22"/>
        </w:rPr>
        <w:t>moral rights under</w:t>
      </w:r>
      <w:r w:rsidR="00991396" w:rsidRPr="00003391">
        <w:rPr>
          <w:rFonts w:ascii="Georgia" w:hAnsi="Georgia" w:cs="Arial"/>
          <w:sz w:val="22"/>
          <w:szCs w:val="22"/>
        </w:rPr>
        <w:t xml:space="preserve"> the</w:t>
      </w:r>
      <w:r w:rsidRPr="00003391">
        <w:rPr>
          <w:rFonts w:ascii="Georgia" w:hAnsi="Georgia" w:cs="Arial"/>
          <w:sz w:val="22"/>
          <w:szCs w:val="22"/>
        </w:rPr>
        <w:t xml:space="preserve"> Visual Artists Rights Act (VARA), specifically the right to attribution and integrity, if their work </w:t>
      </w:r>
      <w:r w:rsidR="00C71BBD" w:rsidRPr="00003391">
        <w:rPr>
          <w:rFonts w:ascii="Georgia" w:hAnsi="Georgia" w:cs="Arial"/>
          <w:sz w:val="22"/>
          <w:szCs w:val="22"/>
        </w:rPr>
        <w:t>can be described</w:t>
      </w:r>
      <w:r w:rsidRPr="00003391">
        <w:rPr>
          <w:rFonts w:ascii="Georgia" w:hAnsi="Georgia" w:cs="Arial"/>
          <w:sz w:val="22"/>
          <w:szCs w:val="22"/>
        </w:rPr>
        <w:t xml:space="preserve"> a</w:t>
      </w:r>
      <w:r w:rsidR="00C71BBD" w:rsidRPr="00003391">
        <w:rPr>
          <w:rFonts w:ascii="Georgia" w:hAnsi="Georgia" w:cs="Arial"/>
          <w:sz w:val="22"/>
          <w:szCs w:val="22"/>
        </w:rPr>
        <w:t>s a</w:t>
      </w:r>
      <w:r w:rsidRPr="00003391">
        <w:rPr>
          <w:rFonts w:ascii="Georgia" w:hAnsi="Georgia" w:cs="Arial"/>
          <w:sz w:val="22"/>
          <w:szCs w:val="22"/>
        </w:rPr>
        <w:t xml:space="preserve"> work of visual art under 17 U.S.C.  § 101.</w:t>
      </w:r>
    </w:p>
    <w:p w14:paraId="5FF6759A" w14:textId="77777777" w:rsidR="009C1084" w:rsidRPr="00003391" w:rsidRDefault="009C1084" w:rsidP="009C1084">
      <w:pPr>
        <w:rPr>
          <w:rFonts w:ascii="Georgia" w:hAnsi="Georgia"/>
        </w:rPr>
      </w:pPr>
    </w:p>
    <w:p w14:paraId="0D0A6DBD" w14:textId="259EFF98" w:rsidR="009C1084" w:rsidRPr="00003391" w:rsidRDefault="009C1084" w:rsidP="009C1084">
      <w:pPr>
        <w:pStyle w:val="NormalWeb"/>
        <w:spacing w:before="0" w:beforeAutospacing="0" w:after="0" w:afterAutospacing="0"/>
        <w:rPr>
          <w:rFonts w:ascii="Georgia" w:hAnsi="Georgia" w:cs="Arial"/>
        </w:rPr>
      </w:pPr>
      <w:r w:rsidRPr="00003391">
        <w:rPr>
          <w:rFonts w:ascii="Georgia" w:hAnsi="Georgia" w:cs="Arial"/>
          <w:sz w:val="22"/>
          <w:szCs w:val="22"/>
        </w:rPr>
        <w:t xml:space="preserve">However, rights under copyright are limited by defenses such as fair use, antitrust law, </w:t>
      </w:r>
      <w:r w:rsidR="00917C02" w:rsidRPr="00003391">
        <w:rPr>
          <w:rFonts w:ascii="Georgia" w:hAnsi="Georgia" w:cs="Arial"/>
          <w:sz w:val="22"/>
          <w:szCs w:val="22"/>
        </w:rPr>
        <w:t xml:space="preserve">freedom of expression, </w:t>
      </w:r>
      <w:r w:rsidRPr="00003391">
        <w:rPr>
          <w:rFonts w:ascii="Georgia" w:hAnsi="Georgia" w:cs="Arial"/>
          <w:sz w:val="22"/>
          <w:szCs w:val="22"/>
        </w:rPr>
        <w:t>and other specific limitations under the Copyright Act.</w:t>
      </w:r>
      <w:r w:rsidR="00917C02" w:rsidRPr="00003391">
        <w:rPr>
          <w:rStyle w:val="FootnoteReference"/>
          <w:rFonts w:ascii="Georgia" w:hAnsi="Georgia" w:cs="Arial"/>
          <w:sz w:val="22"/>
          <w:szCs w:val="22"/>
        </w:rPr>
        <w:footnoteReference w:id="558"/>
      </w:r>
      <w:r w:rsidRPr="00003391">
        <w:rPr>
          <w:rFonts w:ascii="Georgia" w:hAnsi="Georgia" w:cs="Arial"/>
          <w:sz w:val="22"/>
          <w:szCs w:val="22"/>
        </w:rPr>
        <w:t xml:space="preserve"> Specific to sound recordings, 17 U.S.C. § 114 limits the scope of rights granted under § 106.  </w:t>
      </w:r>
    </w:p>
    <w:p w14:paraId="6420A880" w14:textId="77777777" w:rsidR="009C1084" w:rsidRPr="00003391" w:rsidRDefault="009C1084" w:rsidP="009C1084">
      <w:pPr>
        <w:rPr>
          <w:rFonts w:ascii="Georgia" w:hAnsi="Georgia"/>
        </w:rPr>
      </w:pPr>
    </w:p>
    <w:p w14:paraId="7D84FBCB" w14:textId="57F5D5A2" w:rsidR="00917C02" w:rsidRPr="00003391" w:rsidRDefault="009C1084" w:rsidP="009C1084">
      <w:pPr>
        <w:pStyle w:val="NormalWeb"/>
        <w:spacing w:before="0" w:beforeAutospacing="0" w:after="0" w:afterAutospacing="0"/>
        <w:rPr>
          <w:rFonts w:ascii="Georgia" w:hAnsi="Georgia" w:cs="Arial"/>
          <w:sz w:val="22"/>
          <w:szCs w:val="22"/>
        </w:rPr>
      </w:pPr>
      <w:r w:rsidRPr="00003391">
        <w:rPr>
          <w:rFonts w:ascii="Georgia" w:hAnsi="Georgia" w:cs="Arial"/>
          <w:sz w:val="22"/>
          <w:szCs w:val="22"/>
        </w:rPr>
        <w:t xml:space="preserve">Copyright duration, as of the </w:t>
      </w:r>
      <w:hyperlink r:id="rId13" w:history="1">
        <w:r w:rsidRPr="00003391">
          <w:rPr>
            <w:rStyle w:val="Hyperlink"/>
            <w:rFonts w:ascii="Georgia" w:hAnsi="Georgia" w:cs="Arial"/>
            <w:color w:val="auto"/>
            <w:sz w:val="21"/>
            <w:szCs w:val="21"/>
            <w:u w:val="none"/>
            <w:shd w:val="clear" w:color="auto" w:fill="FFFFFF"/>
          </w:rPr>
          <w:t>Sonny Bono</w:t>
        </w:r>
      </w:hyperlink>
      <w:r w:rsidRPr="00003391">
        <w:rPr>
          <w:rFonts w:ascii="Georgia" w:hAnsi="Georgia" w:cs="Arial"/>
          <w:sz w:val="21"/>
          <w:szCs w:val="21"/>
          <w:shd w:val="clear" w:color="auto" w:fill="FFFFFF"/>
        </w:rPr>
        <w:t xml:space="preserve"> Copyright Term Extension Act of 1998 that amended the Copyright Act of 1976</w:t>
      </w:r>
      <w:r w:rsidRPr="00003391">
        <w:rPr>
          <w:rFonts w:ascii="Georgia" w:hAnsi="Georgia" w:cs="Arial"/>
          <w:sz w:val="22"/>
          <w:szCs w:val="22"/>
        </w:rPr>
        <w:t>,</w:t>
      </w:r>
      <w:r w:rsidRPr="00003391">
        <w:rPr>
          <w:rFonts w:ascii="Georgia" w:hAnsi="Georgia" w:cs="Arial"/>
          <w:b/>
          <w:bCs/>
          <w:sz w:val="22"/>
          <w:szCs w:val="22"/>
        </w:rPr>
        <w:t xml:space="preserve"> </w:t>
      </w:r>
      <w:r w:rsidRPr="00003391">
        <w:rPr>
          <w:rFonts w:ascii="Georgia" w:hAnsi="Georgia" w:cs="Arial"/>
          <w:sz w:val="22"/>
          <w:szCs w:val="22"/>
        </w:rPr>
        <w:t>is the life of the author plus seventy (70) years.</w:t>
      </w:r>
      <w:r w:rsidR="00AB2AD8" w:rsidRPr="00003391">
        <w:rPr>
          <w:rStyle w:val="FootnoteReference"/>
          <w:rFonts w:ascii="Georgia" w:hAnsi="Georgia" w:cs="Arial"/>
          <w:sz w:val="22"/>
          <w:szCs w:val="22"/>
        </w:rPr>
        <w:footnoteReference w:id="559"/>
      </w:r>
      <w:r w:rsidRPr="00003391">
        <w:rPr>
          <w:rFonts w:ascii="Georgia" w:hAnsi="Georgia" w:cs="Arial"/>
          <w:sz w:val="22"/>
          <w:szCs w:val="22"/>
        </w:rPr>
        <w:t xml:space="preserve"> </w:t>
      </w:r>
    </w:p>
    <w:p w14:paraId="6D5D1954" w14:textId="77777777" w:rsidR="00917C02" w:rsidRPr="00003391" w:rsidRDefault="00917C02" w:rsidP="009C1084">
      <w:pPr>
        <w:pStyle w:val="NormalWeb"/>
        <w:spacing w:before="0" w:beforeAutospacing="0" w:after="0" w:afterAutospacing="0"/>
        <w:rPr>
          <w:rFonts w:ascii="Georgia" w:hAnsi="Georgia" w:cs="Arial"/>
          <w:sz w:val="22"/>
          <w:szCs w:val="22"/>
        </w:rPr>
      </w:pPr>
    </w:p>
    <w:p w14:paraId="608219A0" w14:textId="791FA76E" w:rsidR="000C011E" w:rsidRPr="00003391" w:rsidRDefault="00917C02" w:rsidP="009C1084">
      <w:pPr>
        <w:pStyle w:val="NormalWeb"/>
        <w:spacing w:before="0" w:beforeAutospacing="0" w:after="0" w:afterAutospacing="0"/>
        <w:rPr>
          <w:rFonts w:ascii="Georgia" w:hAnsi="Georgia" w:cs="Arial"/>
          <w:sz w:val="22"/>
          <w:szCs w:val="22"/>
        </w:rPr>
      </w:pPr>
      <w:r w:rsidRPr="00003391">
        <w:rPr>
          <w:rFonts w:ascii="Georgia" w:hAnsi="Georgia" w:cs="Arial"/>
          <w:sz w:val="22"/>
          <w:szCs w:val="22"/>
        </w:rPr>
        <w:lastRenderedPageBreak/>
        <w:t>For works created on or after January 1, 1978, the duration of copyright is the life of the author plus seventy (70) years.</w:t>
      </w:r>
      <w:r w:rsidRPr="00003391">
        <w:rPr>
          <w:rStyle w:val="FootnoteReference"/>
          <w:rFonts w:ascii="Georgia" w:hAnsi="Georgia" w:cs="Arial"/>
          <w:sz w:val="22"/>
          <w:szCs w:val="22"/>
        </w:rPr>
        <w:footnoteReference w:id="560"/>
      </w:r>
      <w:r w:rsidR="000C011E" w:rsidRPr="00003391">
        <w:rPr>
          <w:rFonts w:ascii="Georgia" w:hAnsi="Georgia" w:cs="Arial"/>
          <w:sz w:val="22"/>
          <w:szCs w:val="22"/>
        </w:rPr>
        <w:t xml:space="preserve"> </w:t>
      </w:r>
    </w:p>
    <w:p w14:paraId="514995DF" w14:textId="77777777" w:rsidR="000C011E" w:rsidRPr="00003391" w:rsidRDefault="000C011E" w:rsidP="009C1084">
      <w:pPr>
        <w:pStyle w:val="NormalWeb"/>
        <w:spacing w:before="0" w:beforeAutospacing="0" w:after="0" w:afterAutospacing="0"/>
        <w:rPr>
          <w:rFonts w:ascii="Georgia" w:hAnsi="Georgia" w:cs="Arial"/>
          <w:sz w:val="22"/>
          <w:szCs w:val="22"/>
        </w:rPr>
      </w:pPr>
    </w:p>
    <w:p w14:paraId="53ED2338" w14:textId="52E28069" w:rsidR="009C1084" w:rsidRPr="00003391" w:rsidRDefault="009C1084" w:rsidP="009C1084">
      <w:pPr>
        <w:pStyle w:val="NormalWeb"/>
        <w:spacing w:before="0" w:beforeAutospacing="0" w:after="0" w:afterAutospacing="0"/>
        <w:rPr>
          <w:rFonts w:ascii="Georgia" w:hAnsi="Georgia" w:cs="Arial"/>
        </w:rPr>
      </w:pPr>
      <w:r w:rsidRPr="00003391">
        <w:rPr>
          <w:rFonts w:ascii="Georgia" w:hAnsi="Georgia" w:cs="Arial"/>
          <w:sz w:val="22"/>
          <w:szCs w:val="22"/>
        </w:rPr>
        <w:t>Copyright in the US</w:t>
      </w:r>
      <w:r w:rsidR="00917C02" w:rsidRPr="00003391">
        <w:rPr>
          <w:rFonts w:ascii="Georgia" w:hAnsi="Georgia" w:cs="Arial"/>
          <w:sz w:val="22"/>
          <w:szCs w:val="22"/>
        </w:rPr>
        <w:t>A</w:t>
      </w:r>
      <w:r w:rsidRPr="00003391">
        <w:rPr>
          <w:rFonts w:ascii="Georgia" w:hAnsi="Georgia" w:cs="Arial"/>
          <w:sz w:val="22"/>
          <w:szCs w:val="22"/>
        </w:rPr>
        <w:t xml:space="preserve"> is under an international exhaustion scheme since</w:t>
      </w:r>
      <w:r w:rsidR="00917C02" w:rsidRPr="00003391">
        <w:rPr>
          <w:rFonts w:ascii="Georgia" w:hAnsi="Georgia" w:cs="Arial"/>
          <w:sz w:val="22"/>
          <w:szCs w:val="22"/>
        </w:rPr>
        <w:t xml:space="preserve"> the United States Supreme Court determined in</w:t>
      </w:r>
      <w:r w:rsidRPr="00003391">
        <w:rPr>
          <w:rFonts w:ascii="Georgia" w:hAnsi="Georgia" w:cs="Arial"/>
          <w:sz w:val="22"/>
          <w:szCs w:val="22"/>
        </w:rPr>
        <w:t xml:space="preserve"> </w:t>
      </w:r>
      <w:proofErr w:type="spellStart"/>
      <w:r w:rsidRPr="00003391">
        <w:rPr>
          <w:rFonts w:ascii="Georgia" w:hAnsi="Georgia" w:cs="Arial"/>
          <w:i/>
          <w:iCs/>
          <w:sz w:val="22"/>
          <w:szCs w:val="22"/>
        </w:rPr>
        <w:t>Kirtsaeng</w:t>
      </w:r>
      <w:proofErr w:type="spellEnd"/>
      <w:r w:rsidRPr="00003391">
        <w:rPr>
          <w:rFonts w:ascii="Georgia" w:hAnsi="Georgia" w:cs="Arial"/>
          <w:i/>
          <w:iCs/>
          <w:sz w:val="22"/>
          <w:szCs w:val="22"/>
        </w:rPr>
        <w:t xml:space="preserve"> v. John Wiley &amp; Sons, Inc.</w:t>
      </w:r>
      <w:r w:rsidRPr="00003391">
        <w:rPr>
          <w:rFonts w:ascii="Georgia" w:hAnsi="Georgia" w:cs="Arial"/>
          <w:sz w:val="22"/>
          <w:szCs w:val="22"/>
        </w:rPr>
        <w:t>,</w:t>
      </w:r>
      <w:r w:rsidR="00917C02" w:rsidRPr="00003391">
        <w:rPr>
          <w:rFonts w:ascii="Georgia" w:hAnsi="Georgia" w:cs="Arial"/>
          <w:sz w:val="22"/>
          <w:szCs w:val="22"/>
        </w:rPr>
        <w:t xml:space="preserve"> that the</w:t>
      </w:r>
      <w:r w:rsidRPr="00003391">
        <w:rPr>
          <w:rFonts w:ascii="Georgia" w:hAnsi="Georgia" w:cs="Arial"/>
          <w:sz w:val="22"/>
          <w:szCs w:val="22"/>
        </w:rPr>
        <w:t xml:space="preserve"> first sale of an authorized work in any market in the world will exhaust the author’s right to control further disposition </w:t>
      </w:r>
      <w:r w:rsidR="00917C02" w:rsidRPr="00003391">
        <w:rPr>
          <w:rFonts w:ascii="Georgia" w:hAnsi="Georgia" w:cs="Arial"/>
          <w:sz w:val="22"/>
          <w:szCs w:val="22"/>
        </w:rPr>
        <w:t>of that</w:t>
      </w:r>
      <w:r w:rsidRPr="00003391">
        <w:rPr>
          <w:rFonts w:ascii="Georgia" w:hAnsi="Georgia" w:cs="Arial"/>
          <w:sz w:val="22"/>
          <w:szCs w:val="22"/>
        </w:rPr>
        <w:t xml:space="preserve"> copy.</w:t>
      </w:r>
      <w:r w:rsidR="00AB2AD8" w:rsidRPr="00003391">
        <w:rPr>
          <w:rStyle w:val="FootnoteReference"/>
          <w:rFonts w:ascii="Georgia" w:hAnsi="Georgia" w:cs="Arial"/>
          <w:sz w:val="22"/>
          <w:szCs w:val="22"/>
        </w:rPr>
        <w:footnoteReference w:id="561"/>
      </w:r>
      <w:r w:rsidRPr="00003391">
        <w:rPr>
          <w:rFonts w:ascii="Georgia" w:hAnsi="Georgia" w:cs="Arial"/>
          <w:sz w:val="22"/>
          <w:szCs w:val="22"/>
        </w:rPr>
        <w:t> </w:t>
      </w:r>
    </w:p>
    <w:p w14:paraId="4B6D0AB0" w14:textId="77777777" w:rsidR="009C1084" w:rsidRPr="00003391" w:rsidRDefault="009C1084" w:rsidP="009C1084">
      <w:pPr>
        <w:rPr>
          <w:rFonts w:ascii="Georgia" w:hAnsi="Georgia"/>
        </w:rPr>
      </w:pPr>
    </w:p>
    <w:p w14:paraId="313FD8A1" w14:textId="5D03A3FE" w:rsidR="009C1084" w:rsidRPr="00003391" w:rsidRDefault="009C1084" w:rsidP="009C1084">
      <w:pPr>
        <w:pStyle w:val="NormalWeb"/>
        <w:spacing w:before="0" w:beforeAutospacing="0" w:after="0" w:afterAutospacing="0"/>
        <w:rPr>
          <w:rFonts w:ascii="Georgia" w:hAnsi="Georgia" w:cs="Arial"/>
        </w:rPr>
      </w:pPr>
      <w:r w:rsidRPr="00003391">
        <w:rPr>
          <w:rFonts w:ascii="Georgia" w:hAnsi="Georgia" w:cs="Arial"/>
          <w:sz w:val="22"/>
          <w:szCs w:val="22"/>
        </w:rPr>
        <w:t>An author is not required to undergo any formalities to copyright a work, but registration with the U.S. Copyright Office provides certain litigation advantages.</w:t>
      </w:r>
      <w:r w:rsidR="006266BE" w:rsidRPr="00003391">
        <w:rPr>
          <w:rStyle w:val="FootnoteReference"/>
          <w:rFonts w:ascii="Georgia" w:hAnsi="Georgia" w:cs="Arial"/>
          <w:sz w:val="22"/>
          <w:szCs w:val="22"/>
        </w:rPr>
        <w:footnoteReference w:id="562"/>
      </w:r>
    </w:p>
    <w:p w14:paraId="79667865" w14:textId="77777777" w:rsidR="009C1084" w:rsidRPr="00003391" w:rsidRDefault="009C1084" w:rsidP="009C1084">
      <w:pPr>
        <w:rPr>
          <w:rFonts w:ascii="Georgia" w:hAnsi="Georgia"/>
        </w:rPr>
      </w:pPr>
    </w:p>
    <w:p w14:paraId="6B25A7B6" w14:textId="158A13FC" w:rsidR="009C1084" w:rsidRPr="00003391" w:rsidRDefault="009C1084" w:rsidP="009C1084">
      <w:pPr>
        <w:pStyle w:val="NormalWeb"/>
        <w:spacing w:before="0" w:beforeAutospacing="0" w:after="0" w:afterAutospacing="0"/>
        <w:rPr>
          <w:rFonts w:ascii="Georgia" w:hAnsi="Georgia" w:cs="Arial"/>
        </w:rPr>
      </w:pPr>
      <w:r w:rsidRPr="00003391">
        <w:rPr>
          <w:rFonts w:ascii="Georgia" w:hAnsi="Georgia" w:cs="Arial"/>
          <w:sz w:val="22"/>
          <w:szCs w:val="22"/>
        </w:rPr>
        <w:t xml:space="preserve">As the </w:t>
      </w:r>
      <w:r w:rsidR="002C2BCB" w:rsidRPr="00003391">
        <w:rPr>
          <w:rFonts w:ascii="Georgia" w:hAnsi="Georgia" w:cs="Arial"/>
          <w:sz w:val="22"/>
          <w:szCs w:val="22"/>
        </w:rPr>
        <w:t>research topic of this report is automated music licensing,</w:t>
      </w:r>
      <w:r w:rsidRPr="00003391">
        <w:rPr>
          <w:rFonts w:ascii="Georgia" w:hAnsi="Georgia" w:cs="Arial"/>
          <w:sz w:val="22"/>
          <w:szCs w:val="22"/>
        </w:rPr>
        <w:t xml:space="preserve"> we shall specifically mention copyright as it relates to musical works (composition, sound recordings, streaming, etc.).</w:t>
      </w:r>
    </w:p>
    <w:p w14:paraId="1E9FD60C" w14:textId="77777777" w:rsidR="009C1084" w:rsidRPr="00003391" w:rsidRDefault="009C1084" w:rsidP="009C1084">
      <w:pPr>
        <w:rPr>
          <w:rFonts w:ascii="Georgia" w:hAnsi="Georgia"/>
        </w:rPr>
      </w:pPr>
    </w:p>
    <w:p w14:paraId="01A4F089" w14:textId="77C9FFCA" w:rsidR="002C2BCB" w:rsidRPr="00003391" w:rsidRDefault="009C1084" w:rsidP="009C1084">
      <w:pPr>
        <w:pStyle w:val="NormalWeb"/>
        <w:spacing w:before="0" w:beforeAutospacing="0" w:after="0" w:afterAutospacing="0"/>
        <w:rPr>
          <w:rFonts w:ascii="Georgia" w:hAnsi="Georgia" w:cs="Arial"/>
          <w:sz w:val="22"/>
          <w:szCs w:val="22"/>
        </w:rPr>
      </w:pPr>
      <w:r w:rsidRPr="00003391">
        <w:rPr>
          <w:rFonts w:ascii="Georgia" w:hAnsi="Georgia" w:cs="Arial"/>
          <w:sz w:val="22"/>
          <w:szCs w:val="22"/>
        </w:rPr>
        <w:t xml:space="preserve">For musical works, there are two </w:t>
      </w:r>
      <w:r w:rsidR="002C2BCB" w:rsidRPr="00003391">
        <w:rPr>
          <w:rFonts w:ascii="Georgia" w:hAnsi="Georgia" w:cs="Arial"/>
          <w:sz w:val="22"/>
          <w:szCs w:val="22"/>
        </w:rPr>
        <w:t>primary copyrights,</w:t>
      </w:r>
      <w:r w:rsidRPr="00003391">
        <w:rPr>
          <w:rFonts w:ascii="Georgia" w:hAnsi="Georgia" w:cs="Arial"/>
          <w:sz w:val="22"/>
          <w:szCs w:val="22"/>
        </w:rPr>
        <w:t xml:space="preserve"> one in the musical composition (e.g., sheet of music), and </w:t>
      </w:r>
      <w:r w:rsidR="002C2BCB" w:rsidRPr="00003391">
        <w:rPr>
          <w:rFonts w:ascii="Georgia" w:hAnsi="Georgia" w:cs="Arial"/>
          <w:sz w:val="22"/>
          <w:szCs w:val="22"/>
        </w:rPr>
        <w:t xml:space="preserve">one </w:t>
      </w:r>
      <w:r w:rsidRPr="00003391">
        <w:rPr>
          <w:rFonts w:ascii="Georgia" w:hAnsi="Georgia" w:cs="Arial"/>
          <w:sz w:val="22"/>
          <w:szCs w:val="22"/>
        </w:rPr>
        <w:t>in the sound recording.</w:t>
      </w:r>
      <w:r w:rsidR="002C2BCB" w:rsidRPr="00003391">
        <w:rPr>
          <w:rStyle w:val="FootnoteReference"/>
          <w:rFonts w:ascii="Georgia" w:hAnsi="Georgia" w:cs="Arial"/>
          <w:sz w:val="22"/>
          <w:szCs w:val="22"/>
        </w:rPr>
        <w:footnoteReference w:id="563"/>
      </w:r>
      <w:r w:rsidRPr="00003391">
        <w:rPr>
          <w:rFonts w:ascii="Georgia" w:hAnsi="Georgia" w:cs="Arial"/>
          <w:sz w:val="22"/>
          <w:szCs w:val="22"/>
        </w:rPr>
        <w:t xml:space="preserve"> </w:t>
      </w:r>
      <w:r w:rsidR="00226B41" w:rsidRPr="00003391">
        <w:rPr>
          <w:rFonts w:ascii="Georgia" w:hAnsi="Georgia" w:cs="Arial"/>
          <w:sz w:val="22"/>
          <w:szCs w:val="22"/>
        </w:rPr>
        <w:t>The musical composition refers to the music (“</w:t>
      </w:r>
      <w:r w:rsidR="00226B41" w:rsidRPr="00003391">
        <w:rPr>
          <w:rFonts w:ascii="Georgia" w:hAnsi="Georgia"/>
        </w:rPr>
        <w:t>melody, rhythm, and/ or harmony expressed in a system of musical notation”)</w:t>
      </w:r>
      <w:r w:rsidR="00226B41" w:rsidRPr="00003391">
        <w:rPr>
          <w:rFonts w:ascii="Georgia" w:hAnsi="Georgia" w:cs="Arial"/>
          <w:sz w:val="22"/>
          <w:szCs w:val="22"/>
        </w:rPr>
        <w:t xml:space="preserve"> and lyrics of a composition, while a sound recording refers to the </w:t>
      </w:r>
      <w:r w:rsidR="0082438A" w:rsidRPr="00003391">
        <w:rPr>
          <w:rFonts w:ascii="Georgia" w:hAnsi="Georgia" w:cs="Arial"/>
          <w:sz w:val="22"/>
          <w:szCs w:val="22"/>
        </w:rPr>
        <w:t>fixation of a</w:t>
      </w:r>
      <w:r w:rsidR="00226B41" w:rsidRPr="00003391">
        <w:rPr>
          <w:rFonts w:ascii="Georgia" w:hAnsi="Georgia" w:cs="Arial"/>
          <w:sz w:val="22"/>
          <w:szCs w:val="22"/>
        </w:rPr>
        <w:t xml:space="preserve"> performance of a musical composition.</w:t>
      </w:r>
      <w:r w:rsidR="00226B41" w:rsidRPr="00003391">
        <w:rPr>
          <w:rStyle w:val="FootnoteReference"/>
          <w:rFonts w:ascii="Georgia" w:hAnsi="Georgia" w:cs="Arial"/>
          <w:sz w:val="22"/>
          <w:szCs w:val="22"/>
        </w:rPr>
        <w:footnoteReference w:id="564"/>
      </w:r>
      <w:r w:rsidR="00307256" w:rsidRPr="00003391">
        <w:rPr>
          <w:rFonts w:ascii="Georgia" w:hAnsi="Georgia" w:cs="Arial"/>
          <w:sz w:val="22"/>
          <w:szCs w:val="22"/>
        </w:rPr>
        <w:t xml:space="preserve"> Under</w:t>
      </w:r>
      <w:r w:rsidR="0068016E" w:rsidRPr="00003391">
        <w:rPr>
          <w:rFonts w:ascii="Georgia" w:hAnsi="Georgia" w:cs="Arial"/>
          <w:sz w:val="22"/>
          <w:szCs w:val="22"/>
        </w:rPr>
        <w:t xml:space="preserve"> </w:t>
      </w:r>
      <w:r w:rsidR="00307256" w:rsidRPr="00003391">
        <w:rPr>
          <w:rFonts w:ascii="Georgia" w:hAnsi="Georgia" w:cs="Arial"/>
          <w:sz w:val="22"/>
          <w:szCs w:val="22"/>
        </w:rPr>
        <w:t>17 U.S.C. § 101</w:t>
      </w:r>
      <w:r w:rsidR="0068016E" w:rsidRPr="00003391">
        <w:rPr>
          <w:rFonts w:ascii="Georgia" w:hAnsi="Georgia" w:cs="Arial"/>
          <w:sz w:val="22"/>
          <w:szCs w:val="22"/>
        </w:rPr>
        <w:t>,</w:t>
      </w:r>
      <w:r w:rsidR="00307256" w:rsidRPr="00003391">
        <w:rPr>
          <w:rFonts w:ascii="Georgia" w:hAnsi="Georgia" w:cs="Arial"/>
          <w:sz w:val="22"/>
          <w:szCs w:val="22"/>
        </w:rPr>
        <w:t xml:space="preserve"> phonorecords are defined as “</w:t>
      </w:r>
      <w:r w:rsidR="00307256" w:rsidRPr="00003391">
        <w:rPr>
          <w:rFonts w:ascii="Georgia" w:hAnsi="Georgia" w:cs="Arial"/>
          <w:sz w:val="22"/>
          <w:szCs w:val="22"/>
          <w:shd w:val="clear" w:color="auto" w:fill="FFFFFF"/>
        </w:rPr>
        <w:t>material objects in which sounds, other than those accompanying a motion picture or other audiovisual work, are fixed by any method now known or later developed, and from which the sounds can be perceived, reproduced, or otherwise communicated, either directly or with the aid of a</w:t>
      </w:r>
      <w:r w:rsidR="00644876" w:rsidRPr="00003391">
        <w:rPr>
          <w:rFonts w:ascii="Georgia" w:hAnsi="Georgia" w:cs="Arial"/>
          <w:sz w:val="22"/>
          <w:szCs w:val="22"/>
        </w:rPr>
        <w:t> machine </w:t>
      </w:r>
      <w:r w:rsidR="00307256" w:rsidRPr="00003391">
        <w:rPr>
          <w:rFonts w:ascii="Georgia" w:hAnsi="Georgia" w:cs="Arial"/>
          <w:sz w:val="22"/>
          <w:szCs w:val="22"/>
          <w:shd w:val="clear" w:color="auto" w:fill="FFFFFF"/>
        </w:rPr>
        <w:t>or</w:t>
      </w:r>
      <w:r w:rsidR="00644876" w:rsidRPr="00003391">
        <w:rPr>
          <w:rFonts w:ascii="Georgia" w:hAnsi="Georgia" w:cs="Arial"/>
          <w:sz w:val="22"/>
          <w:szCs w:val="22"/>
        </w:rPr>
        <w:t> device.</w:t>
      </w:r>
      <w:r w:rsidR="00307256" w:rsidRPr="00003391">
        <w:rPr>
          <w:rFonts w:ascii="Georgia" w:hAnsi="Georgia" w:cs="Arial"/>
          <w:sz w:val="22"/>
          <w:szCs w:val="22"/>
        </w:rPr>
        <w:t xml:space="preserve">” Phonorecords includes </w:t>
      </w:r>
      <w:r w:rsidR="00307256" w:rsidRPr="00003391">
        <w:rPr>
          <w:rFonts w:ascii="Georgia" w:hAnsi="Georgia" w:cs="Arial"/>
          <w:sz w:val="22"/>
          <w:szCs w:val="22"/>
          <w:shd w:val="clear" w:color="auto" w:fill="FFFFFF"/>
        </w:rPr>
        <w:t>“the material object in which the sounds are first fixed.”</w:t>
      </w:r>
      <w:r w:rsidR="00307256" w:rsidRPr="00003391">
        <w:rPr>
          <w:rStyle w:val="FootnoteReference"/>
          <w:rFonts w:ascii="Georgia" w:hAnsi="Georgia" w:cs="Arial"/>
          <w:sz w:val="22"/>
          <w:szCs w:val="22"/>
          <w:shd w:val="clear" w:color="auto" w:fill="FFFFFF"/>
        </w:rPr>
        <w:footnoteReference w:id="565"/>
      </w:r>
      <w:r w:rsidR="00307256" w:rsidRPr="00003391">
        <w:rPr>
          <w:rFonts w:ascii="Georgia" w:hAnsi="Georgia"/>
          <w:shd w:val="clear" w:color="auto" w:fill="FFFFFF"/>
        </w:rPr>
        <w:t xml:space="preserve"> </w:t>
      </w:r>
    </w:p>
    <w:p w14:paraId="042DE67A" w14:textId="77777777" w:rsidR="002C2BCB" w:rsidRPr="00003391" w:rsidRDefault="002C2BCB" w:rsidP="009C1084">
      <w:pPr>
        <w:pStyle w:val="NormalWeb"/>
        <w:spacing w:before="0" w:beforeAutospacing="0" w:after="0" w:afterAutospacing="0"/>
        <w:rPr>
          <w:rFonts w:ascii="Georgia" w:hAnsi="Georgia" w:cs="Arial"/>
          <w:sz w:val="22"/>
          <w:szCs w:val="22"/>
        </w:rPr>
      </w:pPr>
    </w:p>
    <w:p w14:paraId="55A6E046" w14:textId="77777777" w:rsidR="002C2BCB" w:rsidRPr="00003391" w:rsidRDefault="002C2BCB" w:rsidP="009C1084">
      <w:pPr>
        <w:pStyle w:val="NormalWeb"/>
        <w:spacing w:before="0" w:beforeAutospacing="0" w:after="0" w:afterAutospacing="0"/>
        <w:rPr>
          <w:rFonts w:ascii="Georgia" w:hAnsi="Georgia" w:cs="Arial"/>
          <w:sz w:val="22"/>
          <w:szCs w:val="22"/>
        </w:rPr>
      </w:pPr>
    </w:p>
    <w:p w14:paraId="2271DDC2" w14:textId="4C9B9073" w:rsidR="0082438A" w:rsidRPr="00003391" w:rsidRDefault="009C1084" w:rsidP="009C1084">
      <w:pPr>
        <w:pStyle w:val="NormalWeb"/>
        <w:spacing w:before="0" w:beforeAutospacing="0" w:after="0" w:afterAutospacing="0"/>
        <w:rPr>
          <w:rFonts w:ascii="Georgia" w:hAnsi="Georgia" w:cs="Arial"/>
          <w:sz w:val="22"/>
          <w:szCs w:val="22"/>
        </w:rPr>
      </w:pPr>
      <w:r w:rsidRPr="00003391">
        <w:rPr>
          <w:rFonts w:ascii="Georgia" w:hAnsi="Georgia" w:cs="Arial"/>
          <w:sz w:val="22"/>
          <w:szCs w:val="22"/>
        </w:rPr>
        <w:t>The sound recording of the musical composition is often referred to as the “master.”</w:t>
      </w:r>
      <w:r w:rsidR="0068016E" w:rsidRPr="00003391">
        <w:rPr>
          <w:rStyle w:val="FootnoteReference"/>
          <w:rFonts w:ascii="Georgia" w:hAnsi="Georgia" w:cs="Arial"/>
          <w:sz w:val="22"/>
          <w:szCs w:val="22"/>
        </w:rPr>
        <w:footnoteReference w:id="566"/>
      </w:r>
      <w:r w:rsidRPr="00003391">
        <w:rPr>
          <w:rFonts w:ascii="Georgia" w:hAnsi="Georgia" w:cs="Arial"/>
          <w:sz w:val="22"/>
          <w:szCs w:val="22"/>
        </w:rPr>
        <w:t xml:space="preserve"> </w:t>
      </w:r>
      <w:r w:rsidR="00644876" w:rsidRPr="00003391">
        <w:rPr>
          <w:rFonts w:ascii="Georgia" w:hAnsi="Georgia" w:cs="Arial"/>
          <w:sz w:val="22"/>
          <w:szCs w:val="22"/>
        </w:rPr>
        <w:t>The distinction is important because for example, only the copyright in the sound recording has an exclusive right to publicly perform a sound recording by means of a digital audio transmission.</w:t>
      </w:r>
      <w:r w:rsidR="00644876" w:rsidRPr="00003391">
        <w:rPr>
          <w:rStyle w:val="FootnoteReference"/>
          <w:rFonts w:ascii="Georgia" w:hAnsi="Georgia" w:cs="Arial"/>
          <w:sz w:val="22"/>
          <w:szCs w:val="22"/>
        </w:rPr>
        <w:footnoteReference w:id="567"/>
      </w:r>
    </w:p>
    <w:p w14:paraId="50A4DFED" w14:textId="77777777" w:rsidR="009C1084" w:rsidRPr="00003391" w:rsidRDefault="009C1084" w:rsidP="009C1084">
      <w:pPr>
        <w:rPr>
          <w:rFonts w:ascii="Georgia" w:hAnsi="Georgia"/>
        </w:rPr>
      </w:pPr>
    </w:p>
    <w:p w14:paraId="602F626F" w14:textId="31BAA04D" w:rsidR="009C1084" w:rsidRPr="00003391" w:rsidRDefault="009C1084" w:rsidP="009C1084">
      <w:pPr>
        <w:pStyle w:val="NormalWeb"/>
        <w:spacing w:before="0" w:beforeAutospacing="0" w:after="0" w:afterAutospacing="0"/>
        <w:rPr>
          <w:rFonts w:ascii="Georgia" w:hAnsi="Georgia" w:cs="Arial"/>
        </w:rPr>
      </w:pPr>
      <w:r w:rsidRPr="00003391">
        <w:rPr>
          <w:rFonts w:ascii="Georgia" w:hAnsi="Georgia" w:cs="Arial"/>
          <w:sz w:val="22"/>
          <w:szCs w:val="22"/>
        </w:rPr>
        <w:t xml:space="preserve">Any right under copyright may be transferred or licensed to a third party (as a whole or percentage), and such transfer or license need not be recorded with the U.S. Copyright </w:t>
      </w:r>
      <w:r w:rsidRPr="00003391">
        <w:rPr>
          <w:rFonts w:ascii="Georgia" w:hAnsi="Georgia" w:cs="Arial"/>
          <w:sz w:val="22"/>
          <w:szCs w:val="22"/>
        </w:rPr>
        <w:lastRenderedPageBreak/>
        <w:t>Office.</w:t>
      </w:r>
      <w:r w:rsidR="00A31B5A" w:rsidRPr="00003391">
        <w:rPr>
          <w:rStyle w:val="FootnoteReference"/>
          <w:rFonts w:ascii="Georgia" w:hAnsi="Georgia" w:cs="Arial"/>
          <w:sz w:val="22"/>
          <w:szCs w:val="22"/>
        </w:rPr>
        <w:footnoteReference w:id="568"/>
      </w:r>
      <w:r w:rsidRPr="00003391">
        <w:rPr>
          <w:rFonts w:ascii="Georgia" w:hAnsi="Georgia" w:cs="Arial"/>
          <w:sz w:val="22"/>
          <w:szCs w:val="22"/>
        </w:rPr>
        <w:t> </w:t>
      </w:r>
      <w:r w:rsidR="00A31B5A" w:rsidRPr="00003391">
        <w:rPr>
          <w:rFonts w:ascii="Georgia" w:hAnsi="Georgia" w:cs="Arial"/>
          <w:sz w:val="22"/>
          <w:szCs w:val="22"/>
        </w:rPr>
        <w:t>Only exclusive agreements are required to be written and signed by the transferor or their authorized agent.</w:t>
      </w:r>
      <w:r w:rsidR="00A31B5A" w:rsidRPr="00003391">
        <w:rPr>
          <w:rStyle w:val="FootnoteReference"/>
          <w:rFonts w:ascii="Georgia" w:hAnsi="Georgia" w:cs="Arial"/>
          <w:sz w:val="22"/>
          <w:szCs w:val="22"/>
        </w:rPr>
        <w:footnoteReference w:id="569"/>
      </w:r>
    </w:p>
    <w:p w14:paraId="229BE458" w14:textId="77777777" w:rsidR="009C1084" w:rsidRPr="00003391" w:rsidRDefault="009C1084" w:rsidP="009C1084">
      <w:pPr>
        <w:spacing w:after="240"/>
        <w:rPr>
          <w:rFonts w:ascii="Georgia" w:hAnsi="Georgia"/>
        </w:rPr>
      </w:pPr>
    </w:p>
    <w:p w14:paraId="5193D604" w14:textId="683960C4" w:rsidR="009C1084" w:rsidRPr="00003391" w:rsidRDefault="00DF017C" w:rsidP="00A7584E">
      <w:pPr>
        <w:pStyle w:val="Heading4"/>
        <w:rPr>
          <w:rFonts w:ascii="Georgia" w:hAnsi="Georgia"/>
          <w:color w:val="auto"/>
        </w:rPr>
      </w:pPr>
      <w:r w:rsidRPr="00003391">
        <w:rPr>
          <w:rFonts w:ascii="Georgia" w:hAnsi="Georgia"/>
          <w:color w:val="auto"/>
        </w:rPr>
        <w:t xml:space="preserve">3.2.1.2. </w:t>
      </w:r>
      <w:r w:rsidR="009C1084" w:rsidRPr="00003391">
        <w:rPr>
          <w:rFonts w:ascii="Georgia" w:hAnsi="Georgia"/>
          <w:color w:val="auto"/>
        </w:rPr>
        <w:t>Digital Millennium Copyright Act</w:t>
      </w:r>
    </w:p>
    <w:p w14:paraId="2F862D53" w14:textId="77777777" w:rsidR="009C1084" w:rsidRPr="00003391" w:rsidRDefault="009C1084" w:rsidP="009C1084">
      <w:pPr>
        <w:rPr>
          <w:rFonts w:ascii="Georgia" w:hAnsi="Georgia"/>
        </w:rPr>
      </w:pPr>
    </w:p>
    <w:p w14:paraId="498582C6" w14:textId="62194AA3" w:rsidR="009C1084" w:rsidRPr="00003391" w:rsidRDefault="009C1084" w:rsidP="009C1084">
      <w:pPr>
        <w:pStyle w:val="NormalWeb"/>
        <w:spacing w:before="0" w:beforeAutospacing="0" w:after="0" w:afterAutospacing="0"/>
        <w:rPr>
          <w:rFonts w:ascii="Georgia" w:hAnsi="Georgia" w:cs="Arial"/>
        </w:rPr>
      </w:pPr>
      <w:r w:rsidRPr="00003391">
        <w:rPr>
          <w:rFonts w:ascii="Georgia" w:hAnsi="Georgia" w:cs="Arial"/>
          <w:sz w:val="22"/>
          <w:szCs w:val="22"/>
        </w:rPr>
        <w:t>The Digital Millennium Copyright Act (DMCA) of 1998 is an act that prohibits the circumvention of technological measure, or the trafficking of such technological measures, put into place by a  copyright holder, to prevent unauthorized access to a copyrighted work (i.e., access controls), or that affects the copyright holder's exclusive rights under the Copyright Act (i.e., copying controls).</w:t>
      </w:r>
      <w:r w:rsidR="00ED5414" w:rsidRPr="00003391">
        <w:rPr>
          <w:rStyle w:val="FootnoteReference"/>
          <w:rFonts w:ascii="Georgia" w:hAnsi="Georgia" w:cs="Arial"/>
          <w:sz w:val="22"/>
          <w:szCs w:val="22"/>
        </w:rPr>
        <w:footnoteReference w:id="570"/>
      </w:r>
      <w:r w:rsidRPr="00003391">
        <w:rPr>
          <w:rFonts w:ascii="Georgia" w:hAnsi="Georgia" w:cs="Arial"/>
          <w:sz w:val="22"/>
          <w:szCs w:val="22"/>
        </w:rPr>
        <w:t xml:space="preserve"> The DMCA provides legal protection against copyright infringement on for internet service providers (ISPs) if the ISP qualifies for one of four safe harbor categories under 17 U.S.C. § 512(a)-(d).</w:t>
      </w:r>
      <w:r w:rsidR="00ED5414" w:rsidRPr="00003391">
        <w:rPr>
          <w:rStyle w:val="FootnoteReference"/>
          <w:rFonts w:ascii="Georgia" w:hAnsi="Georgia" w:cs="Arial"/>
          <w:sz w:val="22"/>
          <w:szCs w:val="22"/>
        </w:rPr>
        <w:footnoteReference w:id="571"/>
      </w:r>
    </w:p>
    <w:p w14:paraId="21F6B38F" w14:textId="77777777" w:rsidR="009C1084" w:rsidRPr="00003391" w:rsidRDefault="009C1084" w:rsidP="009C1084">
      <w:pPr>
        <w:rPr>
          <w:rFonts w:ascii="Georgia" w:hAnsi="Georgia"/>
        </w:rPr>
      </w:pPr>
    </w:p>
    <w:p w14:paraId="10532F52" w14:textId="648534AD" w:rsidR="009C1084" w:rsidRPr="00003391" w:rsidRDefault="009C1084" w:rsidP="009C1084">
      <w:pPr>
        <w:pStyle w:val="NormalWeb"/>
        <w:spacing w:before="0" w:beforeAutospacing="0" w:after="0" w:afterAutospacing="0"/>
        <w:rPr>
          <w:rFonts w:ascii="Georgia" w:hAnsi="Georgia" w:cs="Arial"/>
        </w:rPr>
      </w:pPr>
      <w:r w:rsidRPr="00003391">
        <w:rPr>
          <w:rFonts w:ascii="Georgia" w:hAnsi="Georgia" w:cs="Arial"/>
          <w:sz w:val="22"/>
          <w:szCs w:val="22"/>
        </w:rPr>
        <w:t>For an ISP to avail themselves of any safe harbor category, they must meet the following criteria:</w:t>
      </w:r>
    </w:p>
    <w:p w14:paraId="624B235F" w14:textId="77777777" w:rsidR="009C1084" w:rsidRPr="00003391" w:rsidRDefault="009C1084" w:rsidP="009C1084">
      <w:pPr>
        <w:rPr>
          <w:rFonts w:ascii="Georgia" w:hAnsi="Georgia"/>
        </w:rPr>
      </w:pPr>
    </w:p>
    <w:p w14:paraId="7798D165" w14:textId="6AF230B2" w:rsidR="009C1084" w:rsidRPr="00003391" w:rsidRDefault="009C1084" w:rsidP="009C1084">
      <w:pPr>
        <w:pStyle w:val="NormalWeb"/>
        <w:numPr>
          <w:ilvl w:val="0"/>
          <w:numId w:val="63"/>
        </w:numPr>
        <w:spacing w:before="0" w:beforeAutospacing="0" w:after="0" w:afterAutospacing="0"/>
        <w:textAlignment w:val="baseline"/>
        <w:rPr>
          <w:rFonts w:ascii="Georgia" w:hAnsi="Georgia" w:cs="Arial"/>
          <w:sz w:val="22"/>
          <w:szCs w:val="22"/>
        </w:rPr>
      </w:pPr>
      <w:r w:rsidRPr="00003391">
        <w:rPr>
          <w:rFonts w:ascii="Georgia" w:hAnsi="Georgia" w:cs="Arial"/>
          <w:sz w:val="22"/>
          <w:szCs w:val="22"/>
        </w:rPr>
        <w:t>Qualify as a service provider under 17 U.S.C. § 512(k)(1)(B)</w:t>
      </w:r>
      <w:r w:rsidR="00ED5414" w:rsidRPr="00003391">
        <w:rPr>
          <w:rFonts w:ascii="Georgia" w:hAnsi="Georgia" w:cs="Arial"/>
          <w:sz w:val="22"/>
          <w:szCs w:val="22"/>
        </w:rPr>
        <w:t>,</w:t>
      </w:r>
    </w:p>
    <w:p w14:paraId="3CA60062" w14:textId="2A02043E" w:rsidR="009C1084" w:rsidRPr="00003391" w:rsidRDefault="009C1084" w:rsidP="009C1084">
      <w:pPr>
        <w:pStyle w:val="NormalWeb"/>
        <w:numPr>
          <w:ilvl w:val="0"/>
          <w:numId w:val="63"/>
        </w:numPr>
        <w:spacing w:before="0" w:beforeAutospacing="0" w:after="0" w:afterAutospacing="0"/>
        <w:textAlignment w:val="baseline"/>
        <w:rPr>
          <w:rFonts w:ascii="Georgia" w:hAnsi="Georgia" w:cs="Arial"/>
          <w:sz w:val="22"/>
          <w:szCs w:val="22"/>
        </w:rPr>
      </w:pPr>
      <w:r w:rsidRPr="00003391">
        <w:rPr>
          <w:rFonts w:ascii="Georgia" w:hAnsi="Georgia" w:cs="Arial"/>
          <w:sz w:val="22"/>
          <w:szCs w:val="22"/>
        </w:rPr>
        <w:t>Meet conditions of eligibility under 17 U.S.C. § 512(</w:t>
      </w:r>
      <w:proofErr w:type="spellStart"/>
      <w:r w:rsidRPr="00003391">
        <w:rPr>
          <w:rFonts w:ascii="Georgia" w:hAnsi="Georgia" w:cs="Arial"/>
          <w:sz w:val="22"/>
          <w:szCs w:val="22"/>
        </w:rPr>
        <w:t>i</w:t>
      </w:r>
      <w:proofErr w:type="spellEnd"/>
      <w:r w:rsidRPr="00003391">
        <w:rPr>
          <w:rFonts w:ascii="Georgia" w:hAnsi="Georgia" w:cs="Arial"/>
          <w:sz w:val="22"/>
          <w:szCs w:val="22"/>
        </w:rPr>
        <w:t xml:space="preserve">), including </w:t>
      </w:r>
      <w:r w:rsidR="00843B87" w:rsidRPr="00003391">
        <w:rPr>
          <w:rFonts w:ascii="Georgia" w:hAnsi="Georgia" w:cs="Arial"/>
          <w:sz w:val="22"/>
          <w:szCs w:val="22"/>
        </w:rPr>
        <w:t xml:space="preserve">having </w:t>
      </w:r>
      <w:r w:rsidRPr="00003391">
        <w:rPr>
          <w:rFonts w:ascii="Georgia" w:hAnsi="Georgia" w:cs="Arial"/>
          <w:sz w:val="22"/>
          <w:szCs w:val="22"/>
        </w:rPr>
        <w:t>a repeat infringer policy</w:t>
      </w:r>
      <w:r w:rsidR="00ED5414" w:rsidRPr="00003391">
        <w:rPr>
          <w:rFonts w:ascii="Georgia" w:hAnsi="Georgia" w:cs="Arial"/>
          <w:sz w:val="22"/>
          <w:szCs w:val="22"/>
        </w:rPr>
        <w:t>,</w:t>
      </w:r>
    </w:p>
    <w:p w14:paraId="476990A2" w14:textId="77777777" w:rsidR="009C1084" w:rsidRPr="00003391" w:rsidRDefault="009C1084" w:rsidP="009C1084">
      <w:pPr>
        <w:pStyle w:val="NormalWeb"/>
        <w:numPr>
          <w:ilvl w:val="0"/>
          <w:numId w:val="63"/>
        </w:numPr>
        <w:spacing w:before="0" w:beforeAutospacing="0" w:after="0" w:afterAutospacing="0"/>
        <w:textAlignment w:val="baseline"/>
        <w:rPr>
          <w:rFonts w:ascii="Georgia" w:hAnsi="Georgia" w:cs="Arial"/>
          <w:sz w:val="22"/>
          <w:szCs w:val="22"/>
        </w:rPr>
      </w:pPr>
      <w:r w:rsidRPr="00003391">
        <w:rPr>
          <w:rFonts w:ascii="Georgia" w:hAnsi="Georgia" w:cs="Arial"/>
          <w:sz w:val="22"/>
          <w:szCs w:val="22"/>
        </w:rPr>
        <w:t>Accommodate standard technical measures implemented by copyright holders/owners, and</w:t>
      </w:r>
    </w:p>
    <w:p w14:paraId="37DE794F" w14:textId="6843118D" w:rsidR="009C1084" w:rsidRPr="00003391" w:rsidRDefault="009C1084" w:rsidP="009C1084">
      <w:pPr>
        <w:pStyle w:val="NormalWeb"/>
        <w:numPr>
          <w:ilvl w:val="0"/>
          <w:numId w:val="63"/>
        </w:numPr>
        <w:spacing w:before="0" w:beforeAutospacing="0" w:after="0" w:afterAutospacing="0"/>
        <w:textAlignment w:val="baseline"/>
        <w:rPr>
          <w:rFonts w:ascii="Georgia" w:hAnsi="Georgia" w:cs="Arial"/>
          <w:sz w:val="22"/>
          <w:szCs w:val="22"/>
        </w:rPr>
      </w:pPr>
      <w:r w:rsidRPr="00003391">
        <w:rPr>
          <w:rFonts w:ascii="Georgia" w:hAnsi="Georgia" w:cs="Arial"/>
          <w:sz w:val="22"/>
          <w:szCs w:val="22"/>
        </w:rPr>
        <w:t>Meet the specific requirements of a safe harbor category.</w:t>
      </w:r>
      <w:r w:rsidR="00ED5414" w:rsidRPr="00003391">
        <w:rPr>
          <w:rStyle w:val="FootnoteReference"/>
          <w:rFonts w:ascii="Georgia" w:hAnsi="Georgia" w:cs="Arial"/>
          <w:sz w:val="22"/>
          <w:szCs w:val="22"/>
        </w:rPr>
        <w:footnoteReference w:id="572"/>
      </w:r>
    </w:p>
    <w:p w14:paraId="6CE09919" w14:textId="77777777" w:rsidR="009C1084" w:rsidRPr="00003391" w:rsidRDefault="009C1084" w:rsidP="009C1084">
      <w:pPr>
        <w:spacing w:after="240"/>
        <w:rPr>
          <w:rFonts w:ascii="Georgia" w:hAnsi="Georgia"/>
          <w:sz w:val="24"/>
          <w:szCs w:val="24"/>
        </w:rPr>
      </w:pPr>
      <w:r w:rsidRPr="00003391">
        <w:rPr>
          <w:rFonts w:ascii="Georgia" w:hAnsi="Georgia"/>
        </w:rPr>
        <w:br/>
      </w:r>
    </w:p>
    <w:p w14:paraId="3D2645B6" w14:textId="69F3F056" w:rsidR="009C1084" w:rsidRPr="00003391" w:rsidRDefault="009C1084" w:rsidP="009C1084">
      <w:pPr>
        <w:pStyle w:val="NormalWeb"/>
        <w:spacing w:before="0" w:beforeAutospacing="0" w:after="0" w:afterAutospacing="0"/>
        <w:rPr>
          <w:rFonts w:ascii="Georgia" w:hAnsi="Georgia" w:cs="Arial"/>
        </w:rPr>
      </w:pPr>
      <w:r w:rsidRPr="00003391">
        <w:rPr>
          <w:rFonts w:ascii="Georgia" w:hAnsi="Georgia" w:cs="Arial"/>
          <w:sz w:val="22"/>
          <w:szCs w:val="22"/>
        </w:rPr>
        <w:t xml:space="preserve">The Librarian of Congress can promulgate regulations to exempt classes of works from anti-circumvention rules if it would adversely affect users' ability to make </w:t>
      </w:r>
      <w:r w:rsidR="00DA03D0" w:rsidRPr="00003391">
        <w:rPr>
          <w:rFonts w:ascii="Georgia" w:hAnsi="Georgia" w:cs="Arial"/>
          <w:sz w:val="22"/>
          <w:szCs w:val="22"/>
        </w:rPr>
        <w:t>non-infringing</w:t>
      </w:r>
      <w:r w:rsidRPr="00003391">
        <w:rPr>
          <w:rFonts w:ascii="Georgia" w:hAnsi="Georgia" w:cs="Arial"/>
          <w:sz w:val="22"/>
          <w:szCs w:val="22"/>
        </w:rPr>
        <w:t xml:space="preserve"> uses of such works under.</w:t>
      </w:r>
      <w:r w:rsidR="00DA03D0" w:rsidRPr="00003391">
        <w:rPr>
          <w:rStyle w:val="FootnoteReference"/>
          <w:rFonts w:ascii="Georgia" w:hAnsi="Georgia" w:cs="Arial"/>
          <w:sz w:val="22"/>
          <w:szCs w:val="22"/>
        </w:rPr>
        <w:footnoteReference w:id="573"/>
      </w:r>
      <w:r w:rsidRPr="00003391">
        <w:rPr>
          <w:rFonts w:ascii="Georgia" w:hAnsi="Georgia" w:cs="Arial"/>
          <w:sz w:val="22"/>
          <w:szCs w:val="22"/>
        </w:rPr>
        <w:t xml:space="preserve"> </w:t>
      </w:r>
    </w:p>
    <w:p w14:paraId="004D32FC" w14:textId="77777777" w:rsidR="009C1084" w:rsidRPr="00003391" w:rsidRDefault="009C1084" w:rsidP="009C1084">
      <w:pPr>
        <w:rPr>
          <w:rFonts w:ascii="Georgia" w:hAnsi="Georgia"/>
        </w:rPr>
      </w:pPr>
    </w:p>
    <w:p w14:paraId="2CA9952F" w14:textId="733EBE7E" w:rsidR="009C1084" w:rsidRPr="00003391" w:rsidRDefault="009C1084" w:rsidP="009C1084">
      <w:pPr>
        <w:pStyle w:val="NormalWeb"/>
        <w:spacing w:before="0" w:beforeAutospacing="0" w:after="0" w:afterAutospacing="0"/>
        <w:rPr>
          <w:rFonts w:ascii="Georgia" w:hAnsi="Georgia" w:cs="Arial"/>
        </w:rPr>
      </w:pPr>
      <w:r w:rsidRPr="00003391">
        <w:rPr>
          <w:rFonts w:ascii="Georgia" w:hAnsi="Georgia" w:cs="Arial"/>
          <w:sz w:val="22"/>
          <w:szCs w:val="22"/>
        </w:rPr>
        <w:t>Under the DMCA, copyright holders can send a notice-and-takedown to an ISP to remove certain infringing content on the ISPs website</w:t>
      </w:r>
      <w:r w:rsidR="00DA03D0" w:rsidRPr="00003391">
        <w:rPr>
          <w:rFonts w:ascii="Georgia" w:hAnsi="Georgia" w:cs="Arial"/>
          <w:sz w:val="22"/>
          <w:szCs w:val="22"/>
        </w:rPr>
        <w:t>.</w:t>
      </w:r>
      <w:r w:rsidR="00DA03D0" w:rsidRPr="00003391">
        <w:rPr>
          <w:rStyle w:val="FootnoteReference"/>
          <w:rFonts w:ascii="Georgia" w:hAnsi="Georgia" w:cs="Arial"/>
          <w:sz w:val="22"/>
          <w:szCs w:val="22"/>
        </w:rPr>
        <w:footnoteReference w:id="574"/>
      </w:r>
    </w:p>
    <w:p w14:paraId="00CD094A" w14:textId="77777777" w:rsidR="009C1084" w:rsidRPr="00003391" w:rsidRDefault="009C1084" w:rsidP="009C1084">
      <w:pPr>
        <w:rPr>
          <w:rFonts w:ascii="Georgia" w:hAnsi="Georgia"/>
        </w:rPr>
      </w:pPr>
    </w:p>
    <w:p w14:paraId="54EA1C3F" w14:textId="394F6A48" w:rsidR="009C1084" w:rsidRPr="00003391" w:rsidRDefault="00FB5B99" w:rsidP="00A7584E">
      <w:pPr>
        <w:pStyle w:val="Heading4"/>
        <w:rPr>
          <w:rFonts w:ascii="Georgia" w:hAnsi="Georgia"/>
          <w:color w:val="auto"/>
        </w:rPr>
      </w:pPr>
      <w:r w:rsidRPr="00003391">
        <w:rPr>
          <w:rFonts w:ascii="Georgia" w:hAnsi="Georgia"/>
          <w:color w:val="auto"/>
        </w:rPr>
        <w:t xml:space="preserve">3.2.1.3. </w:t>
      </w:r>
      <w:r w:rsidR="009C1084" w:rsidRPr="00003391">
        <w:rPr>
          <w:rFonts w:ascii="Georgia" w:hAnsi="Georgia"/>
          <w:color w:val="auto"/>
        </w:rPr>
        <w:t>Music Modernization Act</w:t>
      </w:r>
    </w:p>
    <w:p w14:paraId="344A77DA" w14:textId="77777777" w:rsidR="009C1084" w:rsidRPr="00003391" w:rsidRDefault="009C1084" w:rsidP="009C1084">
      <w:pPr>
        <w:rPr>
          <w:rFonts w:ascii="Georgia" w:hAnsi="Georgia"/>
        </w:rPr>
      </w:pPr>
    </w:p>
    <w:p w14:paraId="6B6E2B84" w14:textId="77777777" w:rsidR="00180901" w:rsidRPr="00003391" w:rsidRDefault="009C1084" w:rsidP="009C1084">
      <w:pPr>
        <w:pStyle w:val="NormalWeb"/>
        <w:spacing w:before="0" w:beforeAutospacing="0" w:after="0" w:afterAutospacing="0"/>
        <w:ind w:firstLine="720"/>
        <w:rPr>
          <w:rFonts w:ascii="Georgia" w:hAnsi="Georgia" w:cs="Arial"/>
          <w:sz w:val="22"/>
          <w:szCs w:val="22"/>
        </w:rPr>
      </w:pPr>
      <w:r w:rsidRPr="00003391">
        <w:rPr>
          <w:rFonts w:ascii="Georgia" w:hAnsi="Georgia" w:cs="Arial"/>
          <w:sz w:val="22"/>
          <w:szCs w:val="22"/>
        </w:rPr>
        <w:lastRenderedPageBreak/>
        <w:t xml:space="preserve">The </w:t>
      </w:r>
      <w:r w:rsidR="00FB5B99" w:rsidRPr="00003391">
        <w:rPr>
          <w:rFonts w:ascii="Georgia" w:hAnsi="Georgia" w:cs="Arial"/>
          <w:sz w:val="22"/>
          <w:szCs w:val="22"/>
        </w:rPr>
        <w:t>M</w:t>
      </w:r>
      <w:r w:rsidRPr="00003391">
        <w:rPr>
          <w:rFonts w:ascii="Georgia" w:hAnsi="Georgia" w:cs="Arial"/>
          <w:sz w:val="22"/>
          <w:szCs w:val="22"/>
        </w:rPr>
        <w:t xml:space="preserve">usic </w:t>
      </w:r>
      <w:r w:rsidR="00FB5B99" w:rsidRPr="00003391">
        <w:rPr>
          <w:rFonts w:ascii="Georgia" w:hAnsi="Georgia" w:cs="Arial"/>
          <w:sz w:val="22"/>
          <w:szCs w:val="22"/>
        </w:rPr>
        <w:t>M</w:t>
      </w:r>
      <w:r w:rsidRPr="00003391">
        <w:rPr>
          <w:rFonts w:ascii="Georgia" w:hAnsi="Georgia" w:cs="Arial"/>
          <w:sz w:val="22"/>
          <w:szCs w:val="22"/>
        </w:rPr>
        <w:t xml:space="preserve">odernization </w:t>
      </w:r>
      <w:r w:rsidR="00FB5B99" w:rsidRPr="00003391">
        <w:rPr>
          <w:rFonts w:ascii="Georgia" w:hAnsi="Georgia" w:cs="Arial"/>
          <w:sz w:val="22"/>
          <w:szCs w:val="22"/>
        </w:rPr>
        <w:t>A</w:t>
      </w:r>
      <w:r w:rsidRPr="00003391">
        <w:rPr>
          <w:rFonts w:ascii="Georgia" w:hAnsi="Georgia" w:cs="Arial"/>
          <w:sz w:val="22"/>
          <w:szCs w:val="22"/>
        </w:rPr>
        <w:t xml:space="preserve">ct (MMA) of 2018 passed into public law three separate acts as titles: </w:t>
      </w:r>
    </w:p>
    <w:p w14:paraId="146963A1" w14:textId="77777777" w:rsidR="00180901" w:rsidRPr="00003391" w:rsidRDefault="00180901" w:rsidP="009C1084">
      <w:pPr>
        <w:pStyle w:val="NormalWeb"/>
        <w:spacing w:before="0" w:beforeAutospacing="0" w:after="0" w:afterAutospacing="0"/>
        <w:ind w:firstLine="720"/>
        <w:rPr>
          <w:rFonts w:ascii="Georgia" w:hAnsi="Georgia" w:cs="Arial"/>
          <w:sz w:val="22"/>
          <w:szCs w:val="22"/>
        </w:rPr>
      </w:pPr>
    </w:p>
    <w:p w14:paraId="78538EFD" w14:textId="264E4EBD" w:rsidR="00180901" w:rsidRPr="00003391" w:rsidRDefault="00A77FC6" w:rsidP="00180901">
      <w:pPr>
        <w:pStyle w:val="NormalWeb"/>
        <w:numPr>
          <w:ilvl w:val="0"/>
          <w:numId w:val="68"/>
        </w:numPr>
        <w:spacing w:before="0" w:beforeAutospacing="0" w:after="0" w:afterAutospacing="0"/>
        <w:rPr>
          <w:rFonts w:ascii="Georgia" w:hAnsi="Georgia" w:cs="Arial"/>
          <w:sz w:val="22"/>
          <w:szCs w:val="22"/>
        </w:rPr>
      </w:pPr>
      <w:r w:rsidRPr="00003391">
        <w:rPr>
          <w:rFonts w:ascii="Georgia" w:hAnsi="Georgia" w:cs="Arial"/>
          <w:sz w:val="22"/>
          <w:szCs w:val="22"/>
        </w:rPr>
        <w:t>T</w:t>
      </w:r>
      <w:r w:rsidR="009C1084" w:rsidRPr="00003391">
        <w:rPr>
          <w:rFonts w:ascii="Georgia" w:hAnsi="Georgia" w:cs="Arial"/>
          <w:sz w:val="22"/>
          <w:szCs w:val="22"/>
        </w:rPr>
        <w:t xml:space="preserve">he </w:t>
      </w:r>
      <w:r w:rsidR="00180901" w:rsidRPr="00003391">
        <w:rPr>
          <w:rFonts w:ascii="Georgia" w:hAnsi="Georgia" w:cs="Arial"/>
          <w:sz w:val="22"/>
          <w:szCs w:val="22"/>
        </w:rPr>
        <w:t>M</w:t>
      </w:r>
      <w:r w:rsidR="009C1084" w:rsidRPr="00003391">
        <w:rPr>
          <w:rFonts w:ascii="Georgia" w:hAnsi="Georgia" w:cs="Arial"/>
          <w:sz w:val="22"/>
          <w:szCs w:val="22"/>
        </w:rPr>
        <w:t xml:space="preserve">usic </w:t>
      </w:r>
      <w:r w:rsidR="00180901" w:rsidRPr="00003391">
        <w:rPr>
          <w:rFonts w:ascii="Georgia" w:hAnsi="Georgia" w:cs="Arial"/>
          <w:sz w:val="22"/>
          <w:szCs w:val="22"/>
        </w:rPr>
        <w:t>M</w:t>
      </w:r>
      <w:r w:rsidR="009C1084" w:rsidRPr="00003391">
        <w:rPr>
          <w:rFonts w:ascii="Georgia" w:hAnsi="Georgia" w:cs="Arial"/>
          <w:sz w:val="22"/>
          <w:szCs w:val="22"/>
        </w:rPr>
        <w:t xml:space="preserve">odernization </w:t>
      </w:r>
      <w:r w:rsidR="00180901" w:rsidRPr="00003391">
        <w:rPr>
          <w:rFonts w:ascii="Georgia" w:hAnsi="Georgia" w:cs="Arial"/>
          <w:sz w:val="22"/>
          <w:szCs w:val="22"/>
        </w:rPr>
        <w:t>A</w:t>
      </w:r>
      <w:r w:rsidR="009C1084" w:rsidRPr="00003391">
        <w:rPr>
          <w:rFonts w:ascii="Georgia" w:hAnsi="Georgia" w:cs="Arial"/>
          <w:sz w:val="22"/>
          <w:szCs w:val="22"/>
        </w:rPr>
        <w:t>ct</w:t>
      </w:r>
      <w:r w:rsidR="00C1795F" w:rsidRPr="00003391">
        <w:rPr>
          <w:rFonts w:ascii="Georgia" w:hAnsi="Georgia" w:cs="Arial"/>
          <w:sz w:val="22"/>
          <w:szCs w:val="22"/>
        </w:rPr>
        <w:t xml:space="preserve"> (Title I)</w:t>
      </w:r>
      <w:r w:rsidR="009C1084" w:rsidRPr="00003391">
        <w:rPr>
          <w:rFonts w:ascii="Georgia" w:hAnsi="Georgia" w:cs="Arial"/>
          <w:sz w:val="22"/>
          <w:szCs w:val="22"/>
        </w:rPr>
        <w:t xml:space="preserve">, </w:t>
      </w:r>
    </w:p>
    <w:p w14:paraId="1171C8A8" w14:textId="6F3993BD" w:rsidR="00180901" w:rsidRPr="00003391" w:rsidRDefault="009C1084" w:rsidP="00180901">
      <w:pPr>
        <w:pStyle w:val="NormalWeb"/>
        <w:numPr>
          <w:ilvl w:val="0"/>
          <w:numId w:val="68"/>
        </w:numPr>
        <w:spacing w:before="0" w:beforeAutospacing="0" w:after="0" w:afterAutospacing="0"/>
        <w:rPr>
          <w:rFonts w:ascii="Georgia" w:hAnsi="Georgia" w:cs="Arial"/>
          <w:sz w:val="22"/>
          <w:szCs w:val="22"/>
        </w:rPr>
      </w:pPr>
      <w:r w:rsidRPr="00003391">
        <w:rPr>
          <w:rFonts w:ascii="Georgia" w:hAnsi="Georgia" w:cs="Arial"/>
          <w:sz w:val="22"/>
          <w:szCs w:val="22"/>
        </w:rPr>
        <w:t>Compensating Legacy Artists for their Songs, Service, &amp; Important Contributions to Society (CLASSICS)</w:t>
      </w:r>
      <w:r w:rsidR="00C1795F" w:rsidRPr="00003391">
        <w:rPr>
          <w:rFonts w:ascii="Georgia" w:hAnsi="Georgia" w:cs="Arial"/>
          <w:sz w:val="22"/>
          <w:szCs w:val="22"/>
        </w:rPr>
        <w:t xml:space="preserve"> (Title II)</w:t>
      </w:r>
      <w:r w:rsidRPr="00003391">
        <w:rPr>
          <w:rFonts w:ascii="Georgia" w:hAnsi="Georgia" w:cs="Arial"/>
          <w:sz w:val="22"/>
          <w:szCs w:val="22"/>
        </w:rPr>
        <w:t xml:space="preserve">, and </w:t>
      </w:r>
    </w:p>
    <w:p w14:paraId="5B05A5A3" w14:textId="77777777" w:rsidR="00BA029C" w:rsidRPr="00003391" w:rsidRDefault="00FB5B99">
      <w:pPr>
        <w:pStyle w:val="NormalWeb"/>
        <w:numPr>
          <w:ilvl w:val="0"/>
          <w:numId w:val="68"/>
        </w:numPr>
        <w:spacing w:before="0" w:beforeAutospacing="0" w:after="0" w:afterAutospacing="0"/>
        <w:rPr>
          <w:rFonts w:ascii="Georgia" w:hAnsi="Georgia" w:cs="Arial"/>
          <w:sz w:val="22"/>
          <w:szCs w:val="22"/>
        </w:rPr>
      </w:pPr>
      <w:r w:rsidRPr="00003391">
        <w:rPr>
          <w:rFonts w:ascii="Georgia" w:hAnsi="Georgia" w:cs="Arial"/>
        </w:rPr>
        <w:t>The Allocation for Music Producers</w:t>
      </w:r>
      <w:r w:rsidR="009C1084" w:rsidRPr="00003391">
        <w:rPr>
          <w:rFonts w:ascii="Georgia" w:hAnsi="Georgia" w:cs="Arial"/>
          <w:sz w:val="22"/>
          <w:szCs w:val="22"/>
        </w:rPr>
        <w:t xml:space="preserve"> (AMP) Act</w:t>
      </w:r>
      <w:r w:rsidR="00C1795F" w:rsidRPr="00003391">
        <w:rPr>
          <w:rFonts w:ascii="Georgia" w:hAnsi="Georgia" w:cs="Arial"/>
          <w:sz w:val="22"/>
          <w:szCs w:val="22"/>
        </w:rPr>
        <w:t xml:space="preserve"> (Title III)</w:t>
      </w:r>
      <w:r w:rsidR="009C1084" w:rsidRPr="00003391">
        <w:rPr>
          <w:rFonts w:ascii="Georgia" w:hAnsi="Georgia" w:cs="Arial"/>
          <w:sz w:val="22"/>
          <w:szCs w:val="22"/>
        </w:rPr>
        <w:t>.</w:t>
      </w:r>
      <w:r w:rsidR="00C73A9F" w:rsidRPr="00003391">
        <w:rPr>
          <w:rStyle w:val="FootnoteReference"/>
          <w:rFonts w:ascii="Georgia" w:hAnsi="Georgia" w:cs="Arial"/>
          <w:sz w:val="22"/>
          <w:szCs w:val="22"/>
        </w:rPr>
        <w:footnoteReference w:id="575"/>
      </w:r>
      <w:r w:rsidR="009C1084" w:rsidRPr="00003391">
        <w:rPr>
          <w:rFonts w:ascii="Georgia" w:hAnsi="Georgia" w:cs="Arial"/>
          <w:sz w:val="22"/>
          <w:szCs w:val="22"/>
        </w:rPr>
        <w:t xml:space="preserve"> </w:t>
      </w:r>
    </w:p>
    <w:p w14:paraId="17321914" w14:textId="77777777" w:rsidR="00BA029C" w:rsidRPr="00003391" w:rsidRDefault="00BA029C" w:rsidP="00BA029C">
      <w:pPr>
        <w:pStyle w:val="NormalWeb"/>
        <w:spacing w:before="0" w:beforeAutospacing="0" w:after="0" w:afterAutospacing="0"/>
        <w:rPr>
          <w:rFonts w:ascii="Georgia" w:hAnsi="Georgia" w:cs="Arial"/>
        </w:rPr>
      </w:pPr>
    </w:p>
    <w:p w14:paraId="551EA68A" w14:textId="03CCDD1F" w:rsidR="00C25038" w:rsidRPr="00003391" w:rsidRDefault="009C1084" w:rsidP="00A7584E">
      <w:pPr>
        <w:pStyle w:val="NormalWeb"/>
        <w:spacing w:before="0" w:beforeAutospacing="0" w:after="0" w:afterAutospacing="0"/>
        <w:rPr>
          <w:rFonts w:ascii="Georgia" w:hAnsi="Georgia" w:cs="Arial"/>
          <w:sz w:val="22"/>
          <w:szCs w:val="22"/>
        </w:rPr>
      </w:pPr>
      <w:r w:rsidRPr="00003391">
        <w:rPr>
          <w:rFonts w:ascii="Georgia" w:hAnsi="Georgia" w:cs="Arial"/>
          <w:sz w:val="22"/>
          <w:szCs w:val="22"/>
        </w:rPr>
        <w:t>The MMA primarily amended Sections 114 and 115 of the Copyright Act</w:t>
      </w:r>
      <w:r w:rsidR="006F36AE" w:rsidRPr="00003391">
        <w:rPr>
          <w:rFonts w:ascii="Georgia" w:hAnsi="Georgia" w:cs="Arial"/>
          <w:sz w:val="22"/>
          <w:szCs w:val="22"/>
        </w:rPr>
        <w:t>.</w:t>
      </w:r>
      <w:r w:rsidR="005A112B" w:rsidRPr="00003391">
        <w:rPr>
          <w:rStyle w:val="FootnoteReference"/>
          <w:rFonts w:ascii="Georgia" w:hAnsi="Georgia" w:cs="Arial"/>
          <w:sz w:val="22"/>
          <w:szCs w:val="22"/>
        </w:rPr>
        <w:footnoteReference w:id="576"/>
      </w:r>
      <w:r w:rsidR="00BA029C" w:rsidRPr="00003391">
        <w:rPr>
          <w:rFonts w:ascii="Georgia" w:hAnsi="Georgia" w:cs="Arial"/>
          <w:sz w:val="22"/>
          <w:szCs w:val="22"/>
        </w:rPr>
        <w:t xml:space="preserve"> </w:t>
      </w:r>
      <w:r w:rsidRPr="00003391">
        <w:rPr>
          <w:rFonts w:ascii="Georgia" w:hAnsi="Georgia" w:cs="Arial"/>
          <w:sz w:val="22"/>
          <w:szCs w:val="22"/>
        </w:rPr>
        <w:t xml:space="preserve">Title I of the MMA  amended Section 115 to replace the bulk </w:t>
      </w:r>
      <w:r w:rsidR="005F4EB8" w:rsidRPr="00003391">
        <w:rPr>
          <w:rFonts w:ascii="Georgia" w:hAnsi="Georgia" w:cs="Arial"/>
          <w:sz w:val="22"/>
          <w:szCs w:val="22"/>
        </w:rPr>
        <w:t>Notice Of I</w:t>
      </w:r>
      <w:r w:rsidR="00C25038" w:rsidRPr="00003391">
        <w:rPr>
          <w:rFonts w:ascii="Georgia" w:hAnsi="Georgia" w:cs="Arial"/>
          <w:sz w:val="22"/>
          <w:szCs w:val="22"/>
        </w:rPr>
        <w:t>ntent</w:t>
      </w:r>
      <w:r w:rsidR="005F4EB8" w:rsidRPr="00003391">
        <w:rPr>
          <w:rFonts w:ascii="Georgia" w:hAnsi="Georgia" w:cs="Arial"/>
          <w:sz w:val="22"/>
          <w:szCs w:val="22"/>
        </w:rPr>
        <w:t xml:space="preserve"> (</w:t>
      </w:r>
      <w:r w:rsidRPr="00003391">
        <w:rPr>
          <w:rFonts w:ascii="Georgia" w:hAnsi="Georgia" w:cs="Arial"/>
          <w:sz w:val="22"/>
          <w:szCs w:val="22"/>
        </w:rPr>
        <w:t>NOI</w:t>
      </w:r>
      <w:r w:rsidR="005F4EB8" w:rsidRPr="00003391">
        <w:rPr>
          <w:rFonts w:ascii="Georgia" w:hAnsi="Georgia" w:cs="Arial"/>
          <w:sz w:val="22"/>
          <w:szCs w:val="22"/>
        </w:rPr>
        <w:t>)</w:t>
      </w:r>
      <w:r w:rsidRPr="00003391">
        <w:rPr>
          <w:rFonts w:ascii="Georgia" w:hAnsi="Georgia" w:cs="Arial"/>
          <w:sz w:val="22"/>
          <w:szCs w:val="22"/>
        </w:rPr>
        <w:t xml:space="preserve"> with a Mechanical Licensing Collective (MLC), a non-government agency which will act as the respondent for mechanical licensing requests, collection of mechanical royalties from digital downloads and digital streaming, and distributor of such royalties to</w:t>
      </w:r>
      <w:r w:rsidR="005F4EB8" w:rsidRPr="00003391">
        <w:rPr>
          <w:rFonts w:ascii="Georgia" w:hAnsi="Georgia" w:cs="Arial"/>
          <w:sz w:val="22"/>
          <w:szCs w:val="22"/>
        </w:rPr>
        <w:t xml:space="preserve"> licensors.</w:t>
      </w:r>
      <w:r w:rsidR="005F4EB8" w:rsidRPr="00003391">
        <w:rPr>
          <w:rStyle w:val="FootnoteReference"/>
          <w:rFonts w:ascii="Georgia" w:hAnsi="Georgia" w:cs="Arial"/>
          <w:sz w:val="22"/>
          <w:szCs w:val="22"/>
        </w:rPr>
        <w:footnoteReference w:id="577"/>
      </w:r>
      <w:r w:rsidR="005F4EB8" w:rsidRPr="00003391">
        <w:rPr>
          <w:rFonts w:ascii="Georgia" w:hAnsi="Georgia" w:cs="Arial"/>
          <w:sz w:val="22"/>
          <w:szCs w:val="22"/>
        </w:rPr>
        <w:t xml:space="preserve"> </w:t>
      </w:r>
      <w:r w:rsidR="00511FCC" w:rsidRPr="00003391">
        <w:rPr>
          <w:rFonts w:ascii="Georgia" w:hAnsi="Georgia" w:cs="Arial"/>
          <w:sz w:val="22"/>
          <w:szCs w:val="22"/>
        </w:rPr>
        <w:t>Title I</w:t>
      </w:r>
      <w:r w:rsidRPr="00003391">
        <w:rPr>
          <w:rFonts w:ascii="Georgia" w:hAnsi="Georgia" w:cs="Arial"/>
          <w:sz w:val="22"/>
          <w:szCs w:val="22"/>
        </w:rPr>
        <w:t xml:space="preserve"> </w:t>
      </w:r>
      <w:r w:rsidR="00511FCC" w:rsidRPr="00003391">
        <w:rPr>
          <w:rFonts w:ascii="Georgia" w:hAnsi="Georgia" w:cs="Arial"/>
          <w:sz w:val="22"/>
          <w:szCs w:val="22"/>
        </w:rPr>
        <w:t xml:space="preserve">of the MMA </w:t>
      </w:r>
      <w:r w:rsidRPr="00003391">
        <w:rPr>
          <w:rFonts w:ascii="Georgia" w:hAnsi="Georgia" w:cs="Arial"/>
          <w:sz w:val="22"/>
          <w:szCs w:val="22"/>
        </w:rPr>
        <w:t>also creates a song ownership database that is “transparent and publicly accessible,” allow publishers to claim missing royalties based on songs in the database, and an audit right for songwriters and publishers.</w:t>
      </w:r>
      <w:r w:rsidR="00C25038" w:rsidRPr="00003391">
        <w:rPr>
          <w:rStyle w:val="FootnoteReference"/>
          <w:rFonts w:ascii="Georgia" w:hAnsi="Georgia" w:cs="Arial"/>
          <w:sz w:val="22"/>
          <w:szCs w:val="22"/>
        </w:rPr>
        <w:footnoteReference w:id="578"/>
      </w:r>
      <w:r w:rsidRPr="00003391">
        <w:rPr>
          <w:rFonts w:ascii="Georgia" w:hAnsi="Georgia" w:cs="Arial"/>
          <w:sz w:val="22"/>
          <w:szCs w:val="22"/>
        </w:rPr>
        <w:t xml:space="preserve"> </w:t>
      </w:r>
      <w:r w:rsidR="00C25038" w:rsidRPr="00003391">
        <w:rPr>
          <w:rFonts w:ascii="Georgia" w:hAnsi="Georgia" w:cs="Arial"/>
          <w:sz w:val="22"/>
          <w:szCs w:val="22"/>
        </w:rPr>
        <w:t>The database will be funded by digital streaming services.</w:t>
      </w:r>
      <w:r w:rsidR="003F50F4" w:rsidRPr="00003391">
        <w:rPr>
          <w:rStyle w:val="FootnoteReference"/>
          <w:rFonts w:ascii="Georgia" w:hAnsi="Georgia" w:cs="Arial"/>
          <w:sz w:val="22"/>
          <w:szCs w:val="22"/>
        </w:rPr>
        <w:footnoteReference w:id="579"/>
      </w:r>
    </w:p>
    <w:p w14:paraId="405BDF61" w14:textId="77777777" w:rsidR="00C25038" w:rsidRPr="00003391" w:rsidRDefault="00C25038" w:rsidP="009C1084">
      <w:pPr>
        <w:pStyle w:val="NormalWeb"/>
        <w:spacing w:before="0" w:beforeAutospacing="0" w:after="0" w:afterAutospacing="0"/>
        <w:ind w:firstLine="720"/>
        <w:rPr>
          <w:rFonts w:ascii="Georgia" w:hAnsi="Georgia" w:cs="Arial"/>
          <w:sz w:val="22"/>
          <w:szCs w:val="22"/>
        </w:rPr>
      </w:pPr>
    </w:p>
    <w:p w14:paraId="40BF0758" w14:textId="77777777" w:rsidR="00C25038" w:rsidRPr="00003391" w:rsidRDefault="00C25038" w:rsidP="009C1084">
      <w:pPr>
        <w:pStyle w:val="NormalWeb"/>
        <w:spacing w:before="0" w:beforeAutospacing="0" w:after="0" w:afterAutospacing="0"/>
        <w:ind w:firstLine="720"/>
        <w:rPr>
          <w:rFonts w:ascii="Georgia" w:hAnsi="Georgia" w:cs="Arial"/>
          <w:sz w:val="22"/>
          <w:szCs w:val="22"/>
        </w:rPr>
      </w:pPr>
    </w:p>
    <w:p w14:paraId="05C2D040" w14:textId="34B6D389" w:rsidR="000F737E" w:rsidRPr="00003391" w:rsidRDefault="009C1084" w:rsidP="009C1084">
      <w:pPr>
        <w:pStyle w:val="NormalWeb"/>
        <w:spacing w:before="0" w:beforeAutospacing="0" w:after="0" w:afterAutospacing="0"/>
        <w:ind w:firstLine="720"/>
        <w:rPr>
          <w:rFonts w:ascii="Georgia" w:hAnsi="Georgia" w:cs="Arial"/>
          <w:sz w:val="22"/>
          <w:szCs w:val="22"/>
        </w:rPr>
      </w:pPr>
      <w:r w:rsidRPr="00003391">
        <w:rPr>
          <w:rFonts w:ascii="Georgia" w:hAnsi="Georgia" w:cs="Arial"/>
          <w:sz w:val="22"/>
          <w:szCs w:val="22"/>
        </w:rPr>
        <w:t xml:space="preserve">Title I amended the rate setting dispute procedure (process for royalty rate disputes), </w:t>
      </w:r>
      <w:r w:rsidR="000C034F" w:rsidRPr="00003391">
        <w:rPr>
          <w:rFonts w:ascii="Georgia" w:hAnsi="Georgia" w:cs="Arial"/>
          <w:sz w:val="22"/>
          <w:szCs w:val="22"/>
        </w:rPr>
        <w:t>so</w:t>
      </w:r>
      <w:r w:rsidRPr="00003391">
        <w:rPr>
          <w:rFonts w:ascii="Georgia" w:hAnsi="Georgia" w:cs="Arial"/>
          <w:sz w:val="22"/>
          <w:szCs w:val="22"/>
        </w:rPr>
        <w:t xml:space="preserve"> that instead of only one judge in the Southern District of New York overseeing the dispute, “a </w:t>
      </w:r>
      <w:r w:rsidRPr="00003391">
        <w:rPr>
          <w:rFonts w:ascii="Georgia" w:hAnsi="Georgia" w:cs="Arial"/>
          <w:sz w:val="22"/>
          <w:szCs w:val="22"/>
        </w:rPr>
        <w:lastRenderedPageBreak/>
        <w:t>district judge in the Southern District of New York would be randomly assigned from the wheel of district judges for rate setting disputes” (aka “wheel” approach).</w:t>
      </w:r>
      <w:r w:rsidR="000F737E" w:rsidRPr="00003391">
        <w:rPr>
          <w:rStyle w:val="FootnoteReference"/>
          <w:rFonts w:ascii="Georgia" w:hAnsi="Georgia" w:cs="Arial"/>
          <w:sz w:val="22"/>
          <w:szCs w:val="22"/>
        </w:rPr>
        <w:footnoteReference w:id="580"/>
      </w:r>
      <w:r w:rsidRPr="00003391">
        <w:rPr>
          <w:rFonts w:ascii="Georgia" w:hAnsi="Georgia" w:cs="Arial"/>
          <w:sz w:val="22"/>
          <w:szCs w:val="22"/>
        </w:rPr>
        <w:t xml:space="preserve"> </w:t>
      </w:r>
    </w:p>
    <w:p w14:paraId="4C18F3DA" w14:textId="77777777" w:rsidR="000F737E" w:rsidRPr="00003391" w:rsidRDefault="000F737E" w:rsidP="009C1084">
      <w:pPr>
        <w:pStyle w:val="NormalWeb"/>
        <w:spacing w:before="0" w:beforeAutospacing="0" w:after="0" w:afterAutospacing="0"/>
        <w:ind w:firstLine="720"/>
        <w:rPr>
          <w:rFonts w:ascii="Georgia" w:hAnsi="Georgia" w:cs="Arial"/>
          <w:sz w:val="22"/>
          <w:szCs w:val="22"/>
        </w:rPr>
      </w:pPr>
    </w:p>
    <w:p w14:paraId="3581195D" w14:textId="77777777" w:rsidR="000F737E" w:rsidRPr="00003391" w:rsidRDefault="000F737E" w:rsidP="009C1084">
      <w:pPr>
        <w:pStyle w:val="NormalWeb"/>
        <w:spacing w:before="0" w:beforeAutospacing="0" w:after="0" w:afterAutospacing="0"/>
        <w:ind w:firstLine="720"/>
        <w:rPr>
          <w:rFonts w:ascii="Georgia" w:hAnsi="Georgia" w:cs="Arial"/>
          <w:sz w:val="22"/>
          <w:szCs w:val="22"/>
        </w:rPr>
      </w:pPr>
    </w:p>
    <w:p w14:paraId="2A169877" w14:textId="35ACB3CE" w:rsidR="00F8495E" w:rsidRPr="00003391" w:rsidRDefault="009C1084" w:rsidP="009C1084">
      <w:pPr>
        <w:pStyle w:val="NormalWeb"/>
        <w:spacing w:before="0" w:beforeAutospacing="0" w:after="0" w:afterAutospacing="0"/>
        <w:ind w:firstLine="720"/>
        <w:rPr>
          <w:rFonts w:ascii="Georgia" w:hAnsi="Georgia" w:cs="Arial"/>
          <w:sz w:val="22"/>
          <w:szCs w:val="22"/>
        </w:rPr>
      </w:pPr>
      <w:r w:rsidRPr="00003391">
        <w:rPr>
          <w:rFonts w:ascii="Georgia" w:hAnsi="Georgia" w:cs="Arial"/>
          <w:sz w:val="22"/>
          <w:szCs w:val="22"/>
        </w:rPr>
        <w:t>Title I amended Section 115 to require the Copyright Royalty Board, the administrative judges who “determine and adjust royalty rates and terms applicable to the statutory copyright licenses,” to use the</w:t>
      </w:r>
      <w:r w:rsidR="00F8495E" w:rsidRPr="00003391">
        <w:rPr>
          <w:rFonts w:ascii="Georgia" w:hAnsi="Georgia" w:cs="Arial"/>
          <w:sz w:val="22"/>
          <w:szCs w:val="22"/>
        </w:rPr>
        <w:t xml:space="preserve"> </w:t>
      </w:r>
      <w:r w:rsidRPr="00003391">
        <w:rPr>
          <w:rFonts w:ascii="Georgia" w:hAnsi="Georgia" w:cs="Arial"/>
          <w:sz w:val="22"/>
          <w:szCs w:val="22"/>
        </w:rPr>
        <w:t>“willing buyer/willing seller” (fair market value) standard for determining rates, for all online music platforms.</w:t>
      </w:r>
      <w:r w:rsidR="00F8495E" w:rsidRPr="00003391">
        <w:rPr>
          <w:rStyle w:val="FootnoteReference"/>
          <w:rFonts w:ascii="Georgia" w:hAnsi="Georgia" w:cs="Arial"/>
          <w:sz w:val="22"/>
          <w:szCs w:val="22"/>
        </w:rPr>
        <w:footnoteReference w:id="581"/>
      </w:r>
      <w:r w:rsidRPr="00003391">
        <w:rPr>
          <w:rFonts w:ascii="Georgia" w:hAnsi="Georgia" w:cs="Arial"/>
          <w:sz w:val="22"/>
          <w:szCs w:val="22"/>
        </w:rPr>
        <w:t xml:space="preserve"> </w:t>
      </w:r>
    </w:p>
    <w:p w14:paraId="210E1E4A" w14:textId="77777777" w:rsidR="00F8495E" w:rsidRPr="00003391" w:rsidRDefault="00F8495E" w:rsidP="009C1084">
      <w:pPr>
        <w:pStyle w:val="NormalWeb"/>
        <w:spacing w:before="0" w:beforeAutospacing="0" w:after="0" w:afterAutospacing="0"/>
        <w:ind w:firstLine="720"/>
        <w:rPr>
          <w:rFonts w:ascii="Georgia" w:hAnsi="Georgia" w:cs="Arial"/>
          <w:sz w:val="22"/>
          <w:szCs w:val="22"/>
        </w:rPr>
      </w:pPr>
    </w:p>
    <w:p w14:paraId="27E4B8C5" w14:textId="22F7A0CF" w:rsidR="009C1084" w:rsidRPr="00003391" w:rsidRDefault="009C1084" w:rsidP="009C1084">
      <w:pPr>
        <w:pStyle w:val="NormalWeb"/>
        <w:spacing w:before="0" w:beforeAutospacing="0" w:after="0" w:afterAutospacing="0"/>
        <w:ind w:firstLine="720"/>
        <w:rPr>
          <w:rFonts w:ascii="Georgia" w:hAnsi="Georgia" w:cs="Arial"/>
        </w:rPr>
      </w:pPr>
      <w:r w:rsidRPr="00003391">
        <w:rPr>
          <w:rFonts w:ascii="Georgia" w:hAnsi="Georgia" w:cs="Arial"/>
          <w:sz w:val="22"/>
          <w:szCs w:val="22"/>
        </w:rPr>
        <w:t xml:space="preserve">Lastly, Title I of the MMA repealed </w:t>
      </w:r>
      <w:r w:rsidR="00F8495E" w:rsidRPr="00003391">
        <w:rPr>
          <w:rFonts w:ascii="Georgia" w:hAnsi="Georgia" w:cs="Arial"/>
          <w:sz w:val="22"/>
          <w:szCs w:val="22"/>
        </w:rPr>
        <w:t xml:space="preserve">17 U.S.C. § </w:t>
      </w:r>
      <w:r w:rsidRPr="00003391">
        <w:rPr>
          <w:rFonts w:ascii="Georgia" w:hAnsi="Georgia" w:cs="Arial"/>
          <w:sz w:val="22"/>
          <w:szCs w:val="22"/>
        </w:rPr>
        <w:t>114(</w:t>
      </w:r>
      <w:proofErr w:type="spellStart"/>
      <w:r w:rsidRPr="00003391">
        <w:rPr>
          <w:rFonts w:ascii="Georgia" w:hAnsi="Georgia" w:cs="Arial"/>
          <w:sz w:val="22"/>
          <w:szCs w:val="22"/>
        </w:rPr>
        <w:t>i</w:t>
      </w:r>
      <w:proofErr w:type="spellEnd"/>
      <w:r w:rsidRPr="00003391">
        <w:rPr>
          <w:rFonts w:ascii="Georgia" w:hAnsi="Georgia" w:cs="Arial"/>
          <w:sz w:val="22"/>
          <w:szCs w:val="22"/>
        </w:rPr>
        <w:t>) to allow rate court judges to “consider royalties paid to recording artists when determining what streaming services will pay songwriters for the exact same performance”  as evidence in setting performance royalty rates for songwriters and composers.</w:t>
      </w:r>
      <w:r w:rsidR="008240A8" w:rsidRPr="00003391">
        <w:rPr>
          <w:rStyle w:val="FootnoteReference"/>
          <w:rFonts w:ascii="Georgia" w:hAnsi="Georgia" w:cs="Arial"/>
          <w:sz w:val="22"/>
          <w:szCs w:val="22"/>
        </w:rPr>
        <w:footnoteReference w:id="582"/>
      </w:r>
    </w:p>
    <w:p w14:paraId="0C91177D" w14:textId="77777777" w:rsidR="009C1084" w:rsidRPr="00003391" w:rsidRDefault="009C1084" w:rsidP="009C1084">
      <w:pPr>
        <w:rPr>
          <w:rFonts w:ascii="Georgia" w:hAnsi="Georgia"/>
        </w:rPr>
      </w:pPr>
    </w:p>
    <w:p w14:paraId="472CA01C" w14:textId="77777777" w:rsidR="009C1084" w:rsidRPr="00003391" w:rsidRDefault="009C1084" w:rsidP="009C1084">
      <w:pPr>
        <w:rPr>
          <w:rFonts w:ascii="Georgia" w:hAnsi="Georgia"/>
        </w:rPr>
      </w:pPr>
    </w:p>
    <w:p w14:paraId="16071A41" w14:textId="02D9581F" w:rsidR="009C1084" w:rsidRPr="00003391" w:rsidRDefault="009C1084" w:rsidP="009C1084">
      <w:pPr>
        <w:pStyle w:val="NormalWeb"/>
        <w:spacing w:before="0" w:beforeAutospacing="0" w:after="0" w:afterAutospacing="0"/>
        <w:rPr>
          <w:rFonts w:ascii="Georgia" w:hAnsi="Georgia" w:cs="Arial"/>
        </w:rPr>
      </w:pPr>
      <w:r w:rsidRPr="00003391">
        <w:rPr>
          <w:rFonts w:ascii="Georgia" w:hAnsi="Georgia" w:cs="Arial"/>
          <w:sz w:val="22"/>
          <w:szCs w:val="22"/>
        </w:rPr>
        <w:t>Title II of the MMA granted federal copyright protection for public performance of sound recordings fixed pre-</w:t>
      </w:r>
      <w:proofErr w:type="gramStart"/>
      <w:r w:rsidRPr="00003391">
        <w:rPr>
          <w:rFonts w:ascii="Georgia" w:hAnsi="Georgia" w:cs="Arial"/>
          <w:sz w:val="22"/>
          <w:szCs w:val="22"/>
        </w:rPr>
        <w:t>1972, and</w:t>
      </w:r>
      <w:proofErr w:type="gramEnd"/>
      <w:r w:rsidRPr="00003391">
        <w:rPr>
          <w:rFonts w:ascii="Georgia" w:hAnsi="Georgia" w:cs="Arial"/>
          <w:sz w:val="22"/>
          <w:szCs w:val="22"/>
        </w:rPr>
        <w:t xml:space="preserve"> granting protection until 2067.</w:t>
      </w:r>
      <w:r w:rsidR="008240A8" w:rsidRPr="00003391">
        <w:rPr>
          <w:rStyle w:val="FootnoteReference"/>
          <w:rFonts w:ascii="Georgia" w:hAnsi="Georgia" w:cs="Arial"/>
          <w:sz w:val="22"/>
          <w:szCs w:val="22"/>
        </w:rPr>
        <w:footnoteReference w:id="583"/>
      </w:r>
    </w:p>
    <w:p w14:paraId="2986FF6A" w14:textId="77777777" w:rsidR="009C1084" w:rsidRPr="00003391" w:rsidRDefault="009C1084" w:rsidP="009C1084">
      <w:pPr>
        <w:rPr>
          <w:rFonts w:ascii="Georgia" w:hAnsi="Georgia"/>
        </w:rPr>
      </w:pPr>
    </w:p>
    <w:p w14:paraId="75A1DFEE" w14:textId="02C6187D" w:rsidR="009C1084" w:rsidRPr="00003391" w:rsidRDefault="009C1084">
      <w:pPr>
        <w:pStyle w:val="NormalWeb"/>
        <w:spacing w:before="0" w:beforeAutospacing="0" w:after="0" w:afterAutospacing="0"/>
        <w:rPr>
          <w:rFonts w:ascii="Georgia" w:hAnsi="Georgia" w:cs="Arial"/>
        </w:rPr>
      </w:pPr>
      <w:r w:rsidRPr="00003391">
        <w:rPr>
          <w:rFonts w:ascii="Georgia" w:hAnsi="Georgia" w:cs="Arial"/>
          <w:sz w:val="22"/>
          <w:szCs w:val="22"/>
        </w:rPr>
        <w:t>Title III of the MMA granted licensing collectives the ability to follow a letter of direction from a musician to distribute royalties for a sound recording “to a producer, mixer, or sound engineer who was part of the creative process that created the sound recording.”</w:t>
      </w:r>
      <w:r w:rsidR="008240A8" w:rsidRPr="00003391">
        <w:rPr>
          <w:rStyle w:val="FootnoteReference"/>
          <w:rFonts w:ascii="Georgia" w:hAnsi="Georgia" w:cs="Arial"/>
          <w:sz w:val="22"/>
          <w:szCs w:val="22"/>
        </w:rPr>
        <w:footnoteReference w:id="584"/>
      </w:r>
    </w:p>
    <w:p w14:paraId="5E189FE0" w14:textId="64DF35C7" w:rsidR="009C1084" w:rsidRPr="00003391" w:rsidRDefault="009C1084" w:rsidP="00A7584E">
      <w:pPr>
        <w:pStyle w:val="Heading3"/>
        <w:rPr>
          <w:rFonts w:ascii="Georgia" w:hAnsi="Georgia"/>
          <w:color w:val="auto"/>
        </w:rPr>
      </w:pPr>
      <w:bookmarkStart w:id="39" w:name="_Toc22305960"/>
      <w:r w:rsidRPr="00003391">
        <w:rPr>
          <w:rFonts w:ascii="Georgia" w:hAnsi="Georgia"/>
          <w:color w:val="auto"/>
        </w:rPr>
        <w:lastRenderedPageBreak/>
        <w:t>3.</w:t>
      </w:r>
      <w:r w:rsidR="00A811AB" w:rsidRPr="00003391">
        <w:rPr>
          <w:rFonts w:ascii="Georgia" w:hAnsi="Georgia"/>
          <w:color w:val="auto"/>
        </w:rPr>
        <w:t>2.2.</w:t>
      </w:r>
      <w:r w:rsidRPr="00003391">
        <w:rPr>
          <w:rFonts w:ascii="Georgia" w:hAnsi="Georgia"/>
          <w:color w:val="auto"/>
        </w:rPr>
        <w:t xml:space="preserve"> </w:t>
      </w:r>
      <w:r w:rsidR="00307034" w:rsidRPr="00003391">
        <w:rPr>
          <w:rFonts w:ascii="Georgia" w:hAnsi="Georgia"/>
          <w:color w:val="auto"/>
        </w:rPr>
        <w:t>USA</w:t>
      </w:r>
      <w:r w:rsidRPr="00003391">
        <w:rPr>
          <w:rFonts w:ascii="Georgia" w:hAnsi="Georgia"/>
          <w:color w:val="auto"/>
        </w:rPr>
        <w:t xml:space="preserve"> Contract Law</w:t>
      </w:r>
      <w:bookmarkEnd w:id="39"/>
    </w:p>
    <w:p w14:paraId="71BA3C4C" w14:textId="77777777" w:rsidR="009C1084" w:rsidRPr="00003391" w:rsidRDefault="009C1084" w:rsidP="009C1084">
      <w:pPr>
        <w:rPr>
          <w:rFonts w:ascii="Georgia" w:hAnsi="Georgia"/>
        </w:rPr>
      </w:pPr>
    </w:p>
    <w:p w14:paraId="10A82D58" w14:textId="2383BCAA" w:rsidR="009C1084" w:rsidRPr="00003391" w:rsidRDefault="009C1084" w:rsidP="009C1084">
      <w:pPr>
        <w:pStyle w:val="NormalWeb"/>
        <w:spacing w:before="0" w:beforeAutospacing="0" w:after="0" w:afterAutospacing="0"/>
        <w:rPr>
          <w:rFonts w:ascii="Georgia" w:hAnsi="Georgia" w:cs="Arial"/>
        </w:rPr>
      </w:pPr>
      <w:r w:rsidRPr="00003391">
        <w:rPr>
          <w:rStyle w:val="apple-tab-span"/>
          <w:rFonts w:ascii="Georgia" w:hAnsi="Georgia" w:cs="Arial"/>
          <w:sz w:val="22"/>
          <w:szCs w:val="22"/>
        </w:rPr>
        <w:tab/>
      </w:r>
      <w:r w:rsidRPr="00003391">
        <w:rPr>
          <w:rFonts w:ascii="Georgia" w:hAnsi="Georgia" w:cs="Arial"/>
          <w:sz w:val="22"/>
          <w:szCs w:val="22"/>
        </w:rPr>
        <w:t xml:space="preserve">We shall provide a brief overview of United States contract law because other than intellectual property law, music licenses are also subject to state contract law. The </w:t>
      </w:r>
      <w:r w:rsidR="00101FBC" w:rsidRPr="00003391">
        <w:rPr>
          <w:rFonts w:ascii="Georgia" w:hAnsi="Georgia" w:cs="Arial"/>
          <w:sz w:val="22"/>
          <w:szCs w:val="22"/>
        </w:rPr>
        <w:t>basic</w:t>
      </w:r>
      <w:r w:rsidRPr="00003391">
        <w:rPr>
          <w:rFonts w:ascii="Georgia" w:hAnsi="Georgia" w:cs="Arial"/>
          <w:sz w:val="22"/>
          <w:szCs w:val="22"/>
        </w:rPr>
        <w:t xml:space="preserve"> topics discussed here are </w:t>
      </w:r>
      <w:r w:rsidR="00101FBC" w:rsidRPr="00003391">
        <w:rPr>
          <w:rFonts w:ascii="Georgia" w:hAnsi="Georgia" w:cs="Arial"/>
          <w:sz w:val="22"/>
          <w:szCs w:val="22"/>
        </w:rPr>
        <w:t xml:space="preserve">also </w:t>
      </w:r>
      <w:r w:rsidRPr="00003391">
        <w:rPr>
          <w:rFonts w:ascii="Georgia" w:hAnsi="Georgia" w:cs="Arial"/>
          <w:sz w:val="22"/>
          <w:szCs w:val="22"/>
        </w:rPr>
        <w:t xml:space="preserve">discussed </w:t>
      </w:r>
      <w:r w:rsidR="00101FBC" w:rsidRPr="00003391">
        <w:rPr>
          <w:rFonts w:ascii="Georgia" w:hAnsi="Georgia" w:cs="Arial"/>
          <w:sz w:val="22"/>
          <w:szCs w:val="22"/>
        </w:rPr>
        <w:t xml:space="preserve">by </w:t>
      </w:r>
      <w:proofErr w:type="spellStart"/>
      <w:r w:rsidR="00101FBC" w:rsidRPr="00003391">
        <w:rPr>
          <w:rFonts w:ascii="Georgia" w:hAnsi="Georgia" w:cs="Arial"/>
          <w:sz w:val="22"/>
          <w:szCs w:val="22"/>
        </w:rPr>
        <w:t>Giancaspro</w:t>
      </w:r>
      <w:proofErr w:type="spellEnd"/>
      <w:r w:rsidR="00101FBC" w:rsidRPr="00003391">
        <w:rPr>
          <w:rFonts w:ascii="Georgia" w:hAnsi="Georgia" w:cs="Arial"/>
          <w:sz w:val="22"/>
          <w:szCs w:val="22"/>
        </w:rPr>
        <w:t>.</w:t>
      </w:r>
      <w:r w:rsidR="00101FBC" w:rsidRPr="00003391">
        <w:rPr>
          <w:rStyle w:val="FootnoteReference"/>
          <w:rFonts w:ascii="Georgia" w:hAnsi="Georgia" w:cs="Arial"/>
          <w:sz w:val="22"/>
          <w:szCs w:val="22"/>
        </w:rPr>
        <w:footnoteReference w:id="585"/>
      </w:r>
      <w:r w:rsidRPr="00003391">
        <w:rPr>
          <w:rFonts w:ascii="Georgia" w:hAnsi="Georgia" w:cs="Arial"/>
          <w:sz w:val="22"/>
          <w:szCs w:val="22"/>
        </w:rPr>
        <w:t> </w:t>
      </w:r>
    </w:p>
    <w:p w14:paraId="1EE034A7" w14:textId="77777777" w:rsidR="009C1084" w:rsidRPr="00003391" w:rsidRDefault="009C1084" w:rsidP="009C1084">
      <w:pPr>
        <w:rPr>
          <w:rFonts w:ascii="Georgia" w:hAnsi="Georgia"/>
        </w:rPr>
      </w:pPr>
    </w:p>
    <w:p w14:paraId="1A50C08A" w14:textId="637E975B" w:rsidR="009C1084" w:rsidRPr="00003391" w:rsidRDefault="009C1084" w:rsidP="009C1084">
      <w:pPr>
        <w:pStyle w:val="NormalWeb"/>
        <w:spacing w:before="0" w:beforeAutospacing="0" w:after="0" w:afterAutospacing="0"/>
        <w:ind w:firstLine="720"/>
        <w:rPr>
          <w:rFonts w:ascii="Georgia" w:hAnsi="Georgia" w:cs="Arial"/>
        </w:rPr>
      </w:pPr>
      <w:r w:rsidRPr="00003391">
        <w:rPr>
          <w:rFonts w:ascii="Georgia" w:hAnsi="Georgia" w:cs="Arial"/>
          <w:sz w:val="22"/>
          <w:szCs w:val="22"/>
        </w:rPr>
        <w:t>At common law in the United States, a contract is a legally enforceable set of promises between two or more parties.</w:t>
      </w:r>
      <w:r w:rsidR="0004738A" w:rsidRPr="00003391">
        <w:rPr>
          <w:rStyle w:val="FootnoteReference"/>
          <w:rFonts w:ascii="Georgia" w:hAnsi="Georgia" w:cs="Arial"/>
          <w:sz w:val="22"/>
          <w:szCs w:val="22"/>
        </w:rPr>
        <w:footnoteReference w:id="586"/>
      </w:r>
      <w:r w:rsidRPr="00003391">
        <w:rPr>
          <w:rFonts w:ascii="Georgia" w:hAnsi="Georgia" w:cs="Arial"/>
          <w:sz w:val="22"/>
          <w:szCs w:val="22"/>
        </w:rPr>
        <w:t xml:space="preserve"> A </w:t>
      </w:r>
      <w:proofErr w:type="gramStart"/>
      <w:r w:rsidRPr="00003391">
        <w:rPr>
          <w:rFonts w:ascii="Georgia" w:hAnsi="Georgia" w:cs="Arial"/>
          <w:sz w:val="22"/>
          <w:szCs w:val="22"/>
        </w:rPr>
        <w:t>legally-enforceable</w:t>
      </w:r>
      <w:proofErr w:type="gramEnd"/>
      <w:r w:rsidRPr="00003391">
        <w:rPr>
          <w:rFonts w:ascii="Georgia" w:hAnsi="Georgia" w:cs="Arial"/>
          <w:sz w:val="22"/>
          <w:szCs w:val="22"/>
        </w:rPr>
        <w:t xml:space="preserve"> contract requires three elements: 1) offer; 2) acceptance; and 3) consideration. An offer is</w:t>
      </w:r>
      <w:r w:rsidRPr="00003391">
        <w:rPr>
          <w:rFonts w:ascii="Georgia" w:hAnsi="Georgia" w:cs="Arial"/>
          <w:sz w:val="20"/>
          <w:szCs w:val="20"/>
        </w:rPr>
        <w:t xml:space="preserve"> a “manifestation of the “willingness to enter into a bargain so made as to justify another person in understanding that his assent to the bargain is invited and will conclude it.”</w:t>
      </w:r>
      <w:r w:rsidR="00A419B4" w:rsidRPr="00003391">
        <w:rPr>
          <w:rStyle w:val="FootnoteReference"/>
          <w:rFonts w:ascii="Georgia" w:hAnsi="Georgia" w:cs="Arial"/>
          <w:sz w:val="20"/>
          <w:szCs w:val="20"/>
        </w:rPr>
        <w:footnoteReference w:id="587"/>
      </w:r>
      <w:r w:rsidRPr="00003391">
        <w:rPr>
          <w:rFonts w:ascii="Georgia" w:hAnsi="Georgia" w:cs="Arial"/>
          <w:sz w:val="20"/>
          <w:szCs w:val="20"/>
        </w:rPr>
        <w:t xml:space="preserve"> </w:t>
      </w:r>
      <w:r w:rsidRPr="00003391">
        <w:rPr>
          <w:rFonts w:ascii="Georgia" w:hAnsi="Georgia" w:cs="Arial"/>
          <w:sz w:val="22"/>
          <w:szCs w:val="22"/>
        </w:rPr>
        <w:t>An acceptance “is a manifestation of assent to the terms thereof made by the offeree in a manner invited or required by the offer.”</w:t>
      </w:r>
      <w:r w:rsidR="003D6896" w:rsidRPr="00003391">
        <w:rPr>
          <w:rStyle w:val="FootnoteReference"/>
          <w:rFonts w:ascii="Georgia" w:hAnsi="Georgia" w:cs="Arial"/>
          <w:sz w:val="22"/>
          <w:szCs w:val="22"/>
        </w:rPr>
        <w:footnoteReference w:id="588"/>
      </w:r>
      <w:r w:rsidRPr="00003391">
        <w:rPr>
          <w:rFonts w:ascii="Georgia" w:hAnsi="Georgia" w:cs="Arial"/>
          <w:sz w:val="22"/>
          <w:szCs w:val="22"/>
        </w:rPr>
        <w:t xml:space="preserve"> At common law, an acceptance is required to mirror the exact terms of the offer (aka the “mirror-image” rule).</w:t>
      </w:r>
      <w:r w:rsidR="003D6896" w:rsidRPr="00003391">
        <w:rPr>
          <w:rStyle w:val="FootnoteReference"/>
          <w:rFonts w:ascii="Georgia" w:hAnsi="Georgia" w:cs="Arial"/>
          <w:sz w:val="22"/>
          <w:szCs w:val="22"/>
        </w:rPr>
        <w:footnoteReference w:id="589"/>
      </w:r>
      <w:r w:rsidRPr="00003391">
        <w:rPr>
          <w:rFonts w:ascii="Georgia" w:hAnsi="Georgia" w:cs="Arial"/>
          <w:sz w:val="22"/>
          <w:szCs w:val="22"/>
        </w:rPr>
        <w:t> </w:t>
      </w:r>
    </w:p>
    <w:p w14:paraId="26F727C1" w14:textId="77777777" w:rsidR="009C1084" w:rsidRPr="00003391" w:rsidRDefault="009C1084" w:rsidP="009C1084">
      <w:pPr>
        <w:rPr>
          <w:rFonts w:ascii="Georgia" w:hAnsi="Georgia"/>
        </w:rPr>
      </w:pPr>
    </w:p>
    <w:p w14:paraId="72BCE4BC" w14:textId="27302612" w:rsidR="009C1084" w:rsidRPr="00003391" w:rsidRDefault="009C1084" w:rsidP="009C1084">
      <w:pPr>
        <w:pStyle w:val="NormalWeb"/>
        <w:spacing w:before="0" w:beforeAutospacing="0" w:after="0" w:afterAutospacing="0"/>
        <w:ind w:firstLine="720"/>
        <w:rPr>
          <w:rFonts w:ascii="Georgia" w:hAnsi="Georgia" w:cs="Arial"/>
          <w:sz w:val="22"/>
          <w:szCs w:val="22"/>
        </w:rPr>
      </w:pPr>
      <w:r w:rsidRPr="00003391">
        <w:rPr>
          <w:rFonts w:ascii="Georgia" w:hAnsi="Georgia" w:cs="Arial"/>
          <w:sz w:val="22"/>
          <w:szCs w:val="22"/>
        </w:rPr>
        <w:t xml:space="preserve">For a valid offer and acceptance, there must be a meeting of the minds between the parties, such that based on an objective view of the </w:t>
      </w:r>
      <w:proofErr w:type="gramStart"/>
      <w:r w:rsidRPr="00003391">
        <w:rPr>
          <w:rFonts w:ascii="Georgia" w:hAnsi="Georgia" w:cs="Arial"/>
          <w:sz w:val="22"/>
          <w:szCs w:val="22"/>
        </w:rPr>
        <w:t>facts,  the</w:t>
      </w:r>
      <w:proofErr w:type="gramEnd"/>
      <w:r w:rsidRPr="00003391">
        <w:rPr>
          <w:rFonts w:ascii="Georgia" w:hAnsi="Georgia" w:cs="Arial"/>
          <w:sz w:val="22"/>
          <w:szCs w:val="22"/>
        </w:rPr>
        <w:t xml:space="preserve"> parties mutually understood and assented to the terms of the agreement.</w:t>
      </w:r>
      <w:r w:rsidR="003D6896" w:rsidRPr="00003391">
        <w:rPr>
          <w:rStyle w:val="FootnoteReference"/>
          <w:rFonts w:ascii="Georgia" w:hAnsi="Georgia" w:cs="Arial"/>
          <w:sz w:val="22"/>
          <w:szCs w:val="22"/>
        </w:rPr>
        <w:footnoteReference w:id="590"/>
      </w:r>
    </w:p>
    <w:p w14:paraId="7D31568E" w14:textId="77777777" w:rsidR="000A2EF2" w:rsidRPr="00003391" w:rsidRDefault="000A2EF2" w:rsidP="009C1084">
      <w:pPr>
        <w:pStyle w:val="NormalWeb"/>
        <w:spacing w:before="0" w:beforeAutospacing="0" w:after="0" w:afterAutospacing="0"/>
        <w:ind w:firstLine="720"/>
        <w:rPr>
          <w:rFonts w:ascii="Georgia" w:hAnsi="Georgia" w:cs="Arial"/>
        </w:rPr>
      </w:pPr>
    </w:p>
    <w:p w14:paraId="53A00764" w14:textId="77777777" w:rsidR="009C1084" w:rsidRPr="00003391" w:rsidRDefault="009C1084" w:rsidP="009C1084">
      <w:pPr>
        <w:pStyle w:val="NormalWeb"/>
        <w:spacing w:before="0" w:beforeAutospacing="0" w:after="0" w:afterAutospacing="0"/>
        <w:ind w:firstLine="720"/>
        <w:rPr>
          <w:rFonts w:ascii="Georgia" w:hAnsi="Georgia" w:cs="Arial"/>
        </w:rPr>
      </w:pPr>
      <w:r w:rsidRPr="00003391">
        <w:rPr>
          <w:rFonts w:ascii="Georgia" w:hAnsi="Georgia" w:cs="Arial"/>
          <w:sz w:val="22"/>
          <w:szCs w:val="22"/>
        </w:rPr>
        <w:t>Consideration is a “present exchange bargained for in return for a promise” between the parties that causes a change in the position of the either party. Consideration may be satisfied when a party makes:</w:t>
      </w:r>
    </w:p>
    <w:p w14:paraId="3D487459" w14:textId="77777777" w:rsidR="009C1084" w:rsidRPr="00003391" w:rsidRDefault="009C1084" w:rsidP="009C1084">
      <w:pPr>
        <w:rPr>
          <w:rFonts w:ascii="Georgia" w:hAnsi="Georgia"/>
        </w:rPr>
      </w:pPr>
    </w:p>
    <w:p w14:paraId="1FA45F30" w14:textId="77777777" w:rsidR="009C1084" w:rsidRPr="00003391" w:rsidRDefault="009C1084" w:rsidP="009C1084">
      <w:pPr>
        <w:pStyle w:val="NormalWeb"/>
        <w:numPr>
          <w:ilvl w:val="0"/>
          <w:numId w:val="64"/>
        </w:numPr>
        <w:spacing w:before="0" w:beforeAutospacing="0" w:after="0" w:afterAutospacing="0"/>
        <w:textAlignment w:val="baseline"/>
        <w:rPr>
          <w:rFonts w:ascii="Georgia" w:hAnsi="Georgia" w:cs="Arial"/>
          <w:sz w:val="22"/>
          <w:szCs w:val="22"/>
        </w:rPr>
      </w:pPr>
      <w:r w:rsidRPr="00003391">
        <w:rPr>
          <w:rFonts w:ascii="Georgia" w:hAnsi="Georgia" w:cs="Arial"/>
          <w:sz w:val="22"/>
          <w:szCs w:val="22"/>
        </w:rPr>
        <w:t>“a promise to do something you're not legally obligated to do, or</w:t>
      </w:r>
    </w:p>
    <w:p w14:paraId="7FE47AA4" w14:textId="1550FF8A" w:rsidR="009C1084" w:rsidRPr="00003391" w:rsidRDefault="009C1084" w:rsidP="009C1084">
      <w:pPr>
        <w:pStyle w:val="NormalWeb"/>
        <w:numPr>
          <w:ilvl w:val="0"/>
          <w:numId w:val="64"/>
        </w:numPr>
        <w:spacing w:before="0" w:beforeAutospacing="0" w:after="240" w:afterAutospacing="0"/>
        <w:textAlignment w:val="baseline"/>
        <w:rPr>
          <w:rFonts w:ascii="Georgia" w:hAnsi="Georgia" w:cs="Arial"/>
          <w:sz w:val="22"/>
          <w:szCs w:val="22"/>
        </w:rPr>
      </w:pPr>
      <w:r w:rsidRPr="00003391">
        <w:rPr>
          <w:rFonts w:ascii="Georgia" w:hAnsi="Georgia" w:cs="Arial"/>
          <w:sz w:val="22"/>
          <w:szCs w:val="22"/>
        </w:rPr>
        <w:t xml:space="preserve">a promise </w:t>
      </w:r>
      <w:r w:rsidRPr="00003391">
        <w:rPr>
          <w:rFonts w:ascii="Georgia" w:hAnsi="Georgia" w:cs="Arial"/>
          <w:i/>
          <w:iCs/>
          <w:sz w:val="22"/>
          <w:szCs w:val="22"/>
        </w:rPr>
        <w:t>not</w:t>
      </w:r>
      <w:r w:rsidRPr="00003391">
        <w:rPr>
          <w:rFonts w:ascii="Georgia" w:hAnsi="Georgia" w:cs="Arial"/>
          <w:sz w:val="22"/>
          <w:szCs w:val="22"/>
        </w:rPr>
        <w:t xml:space="preserve"> to do something you have the right to do (often, this means a promise not to file a lawsuit).”</w:t>
      </w:r>
      <w:r w:rsidR="003D6896" w:rsidRPr="00003391">
        <w:rPr>
          <w:rStyle w:val="FootnoteReference"/>
          <w:rFonts w:ascii="Georgia" w:hAnsi="Georgia" w:cs="Arial"/>
          <w:sz w:val="22"/>
          <w:szCs w:val="22"/>
        </w:rPr>
        <w:footnoteReference w:id="591"/>
      </w:r>
    </w:p>
    <w:p w14:paraId="7B41ED58" w14:textId="4804CE10" w:rsidR="009C1084" w:rsidRPr="00003391" w:rsidRDefault="009C1084" w:rsidP="009C1084">
      <w:pPr>
        <w:pStyle w:val="NormalWeb"/>
        <w:spacing w:before="0" w:beforeAutospacing="0" w:after="0" w:afterAutospacing="0"/>
        <w:rPr>
          <w:rFonts w:ascii="Georgia" w:hAnsi="Georgia" w:cs="Arial"/>
        </w:rPr>
      </w:pPr>
      <w:r w:rsidRPr="00003391">
        <w:rPr>
          <w:rFonts w:ascii="Georgia" w:hAnsi="Georgia" w:cs="Arial"/>
          <w:sz w:val="22"/>
          <w:szCs w:val="22"/>
        </w:rPr>
        <w:t>Other than the three basic elements, contract formation also requires the subject matter of the agreement to be sufficiently described, i.e</w:t>
      </w:r>
      <w:r w:rsidR="00503B0C" w:rsidRPr="00003391">
        <w:rPr>
          <w:rFonts w:ascii="Georgia" w:hAnsi="Georgia" w:cs="Arial"/>
          <w:sz w:val="22"/>
          <w:szCs w:val="22"/>
        </w:rPr>
        <w:t>.</w:t>
      </w:r>
      <w:r w:rsidRPr="00003391">
        <w:rPr>
          <w:rFonts w:ascii="Georgia" w:hAnsi="Georgia" w:cs="Arial"/>
          <w:sz w:val="22"/>
          <w:szCs w:val="22"/>
        </w:rPr>
        <w:t xml:space="preserve">, the material terms of the contract must be sufficiently described as to allow an objective viewer to understand what </w:t>
      </w:r>
      <w:proofErr w:type="gramStart"/>
      <w:r w:rsidRPr="00003391">
        <w:rPr>
          <w:rFonts w:ascii="Georgia" w:hAnsi="Georgia" w:cs="Arial"/>
          <w:sz w:val="22"/>
          <w:szCs w:val="22"/>
        </w:rPr>
        <w:t>was material</w:t>
      </w:r>
      <w:proofErr w:type="gramEnd"/>
      <w:r w:rsidRPr="00003391">
        <w:rPr>
          <w:rFonts w:ascii="Georgia" w:hAnsi="Georgia" w:cs="Arial"/>
          <w:sz w:val="22"/>
          <w:szCs w:val="22"/>
        </w:rPr>
        <w:t>.</w:t>
      </w:r>
      <w:r w:rsidR="000A2EF2" w:rsidRPr="00003391">
        <w:rPr>
          <w:rStyle w:val="FootnoteReference"/>
          <w:rFonts w:ascii="Georgia" w:hAnsi="Georgia" w:cs="Arial"/>
          <w:sz w:val="22"/>
          <w:szCs w:val="22"/>
        </w:rPr>
        <w:footnoteReference w:id="592"/>
      </w:r>
      <w:r w:rsidRPr="00003391">
        <w:rPr>
          <w:rFonts w:ascii="Georgia" w:hAnsi="Georgia" w:cs="Arial"/>
          <w:sz w:val="22"/>
          <w:szCs w:val="22"/>
        </w:rPr>
        <w:t> </w:t>
      </w:r>
    </w:p>
    <w:p w14:paraId="4AF17CDB" w14:textId="77777777" w:rsidR="009C1084" w:rsidRPr="00003391" w:rsidRDefault="009C1084" w:rsidP="009C1084">
      <w:pPr>
        <w:rPr>
          <w:rFonts w:ascii="Georgia" w:hAnsi="Georgia"/>
        </w:rPr>
      </w:pPr>
    </w:p>
    <w:p w14:paraId="2D4FC124" w14:textId="1D50C688" w:rsidR="009C1084" w:rsidRPr="00003391" w:rsidRDefault="009C1084" w:rsidP="009C1084">
      <w:pPr>
        <w:pStyle w:val="NormalWeb"/>
        <w:spacing w:before="0" w:beforeAutospacing="0" w:after="0" w:afterAutospacing="0"/>
        <w:rPr>
          <w:rFonts w:ascii="Georgia" w:hAnsi="Georgia" w:cs="Arial"/>
        </w:rPr>
      </w:pPr>
      <w:r w:rsidRPr="00003391">
        <w:rPr>
          <w:rFonts w:ascii="Georgia" w:hAnsi="Georgia" w:cs="Arial"/>
          <w:sz w:val="22"/>
          <w:szCs w:val="22"/>
        </w:rPr>
        <w:lastRenderedPageBreak/>
        <w:t xml:space="preserve">Uniform Commercial Code Article 2 (UCC Art. 2) is the </w:t>
      </w:r>
      <w:r w:rsidR="0099288E" w:rsidRPr="00003391">
        <w:rPr>
          <w:rFonts w:ascii="Georgia" w:hAnsi="Georgia" w:cs="Arial"/>
          <w:sz w:val="22"/>
          <w:szCs w:val="22"/>
        </w:rPr>
        <w:t>contract law framework</w:t>
      </w:r>
      <w:r w:rsidRPr="00003391">
        <w:rPr>
          <w:rFonts w:ascii="Georgia" w:hAnsi="Georgia" w:cs="Arial"/>
          <w:sz w:val="22"/>
          <w:szCs w:val="22"/>
        </w:rPr>
        <w:t xml:space="preserve"> that is generally applicable to contracts between merchants, and between merchants and nonmerchants for the sale of goods.</w:t>
      </w:r>
      <w:r w:rsidR="0099288E" w:rsidRPr="00003391">
        <w:rPr>
          <w:rStyle w:val="FootnoteReference"/>
          <w:rFonts w:ascii="Georgia" w:hAnsi="Georgia" w:cs="Arial"/>
          <w:sz w:val="22"/>
          <w:szCs w:val="22"/>
        </w:rPr>
        <w:footnoteReference w:id="593"/>
      </w:r>
      <w:r w:rsidRPr="00003391">
        <w:rPr>
          <w:rFonts w:ascii="Georgia" w:hAnsi="Georgia" w:cs="Arial"/>
          <w:sz w:val="22"/>
          <w:szCs w:val="22"/>
        </w:rPr>
        <w:t xml:space="preserve"> Common law is generally applicable to contracts for services and other subject matter not under UCC Art. 2.</w:t>
      </w:r>
      <w:r w:rsidR="0099288E" w:rsidRPr="00003391">
        <w:rPr>
          <w:rStyle w:val="FootnoteReference"/>
          <w:rFonts w:ascii="Georgia" w:hAnsi="Georgia" w:cs="Arial"/>
          <w:sz w:val="22"/>
          <w:szCs w:val="22"/>
        </w:rPr>
        <w:footnoteReference w:id="594"/>
      </w:r>
      <w:r w:rsidR="0099288E" w:rsidRPr="00003391">
        <w:rPr>
          <w:rFonts w:ascii="Georgia" w:hAnsi="Georgia" w:cs="Arial"/>
          <w:sz w:val="22"/>
          <w:szCs w:val="22"/>
        </w:rPr>
        <w:t xml:space="preserve"> </w:t>
      </w:r>
      <w:r w:rsidRPr="00003391">
        <w:rPr>
          <w:rFonts w:ascii="Georgia" w:hAnsi="Georgia" w:cs="Arial"/>
          <w:sz w:val="22"/>
          <w:szCs w:val="22"/>
        </w:rPr>
        <w:t>The UCC Art. 2 provides different rules from the common law, such as the abandonment of the “mirror image” rule discussed above for a less stringent acceptance rule.</w:t>
      </w:r>
      <w:r w:rsidR="0099288E" w:rsidRPr="00003391">
        <w:rPr>
          <w:rStyle w:val="FootnoteReference"/>
          <w:rFonts w:ascii="Georgia" w:hAnsi="Georgia" w:cs="Arial"/>
          <w:sz w:val="22"/>
          <w:szCs w:val="22"/>
        </w:rPr>
        <w:footnoteReference w:id="595"/>
      </w:r>
    </w:p>
    <w:p w14:paraId="67B144E9" w14:textId="77777777" w:rsidR="009C1084" w:rsidRPr="00003391" w:rsidRDefault="009C1084" w:rsidP="009C1084">
      <w:pPr>
        <w:rPr>
          <w:rFonts w:ascii="Georgia" w:hAnsi="Georgia"/>
        </w:rPr>
      </w:pPr>
    </w:p>
    <w:p w14:paraId="16AD9FC0" w14:textId="05CFC383" w:rsidR="009C1084" w:rsidRPr="00003391" w:rsidRDefault="009C1084" w:rsidP="009C1084">
      <w:pPr>
        <w:pStyle w:val="NormalWeb"/>
        <w:spacing w:before="0" w:beforeAutospacing="0" w:after="0" w:afterAutospacing="0"/>
        <w:rPr>
          <w:rFonts w:ascii="Georgia" w:hAnsi="Georgia" w:cs="Arial"/>
        </w:rPr>
      </w:pPr>
      <w:r w:rsidRPr="00003391">
        <w:rPr>
          <w:rFonts w:ascii="Georgia" w:hAnsi="Georgia" w:cs="Arial"/>
          <w:sz w:val="22"/>
          <w:szCs w:val="22"/>
        </w:rPr>
        <w:t xml:space="preserve">The UCC Art. 2 is not applicable to music licenses because copyrighted works are not a </w:t>
      </w:r>
      <w:r w:rsidRPr="00003391">
        <w:rPr>
          <w:rFonts w:ascii="Georgia" w:hAnsi="Georgia" w:cs="Arial"/>
          <w:i/>
          <w:iCs/>
          <w:sz w:val="22"/>
          <w:szCs w:val="22"/>
        </w:rPr>
        <w:t xml:space="preserve">good </w:t>
      </w:r>
      <w:r w:rsidRPr="00003391">
        <w:rPr>
          <w:rFonts w:ascii="Georgia" w:hAnsi="Georgia" w:cs="Arial"/>
          <w:sz w:val="22"/>
          <w:szCs w:val="22"/>
        </w:rPr>
        <w:t>under UCC Art. 2-105, i.e., copyrighted works are intangible assets, and thus, are not movable.</w:t>
      </w:r>
      <w:r w:rsidR="0099288E" w:rsidRPr="00003391">
        <w:rPr>
          <w:rStyle w:val="FootnoteReference"/>
          <w:rFonts w:ascii="Georgia" w:hAnsi="Georgia" w:cs="Arial"/>
          <w:sz w:val="22"/>
          <w:szCs w:val="22"/>
        </w:rPr>
        <w:footnoteReference w:id="596"/>
      </w:r>
    </w:p>
    <w:p w14:paraId="7B1089E2" w14:textId="0E8C2314" w:rsidR="00A811AB" w:rsidRPr="00003391" w:rsidRDefault="00A811AB" w:rsidP="00A811AB">
      <w:pPr>
        <w:pStyle w:val="Heading3"/>
        <w:rPr>
          <w:rFonts w:ascii="Georgia" w:hAnsi="Georgia"/>
          <w:color w:val="auto"/>
        </w:rPr>
      </w:pPr>
      <w:bookmarkStart w:id="40" w:name="_Toc22305961"/>
      <w:r w:rsidRPr="00003391">
        <w:rPr>
          <w:rFonts w:ascii="Georgia" w:hAnsi="Georgia"/>
          <w:color w:val="auto"/>
        </w:rPr>
        <w:t xml:space="preserve">3.2.3. Electronic </w:t>
      </w:r>
      <w:r w:rsidR="003C1D50" w:rsidRPr="00003391">
        <w:rPr>
          <w:rFonts w:ascii="Georgia" w:hAnsi="Georgia"/>
          <w:color w:val="auto"/>
        </w:rPr>
        <w:t xml:space="preserve">Records &amp; Signatures </w:t>
      </w:r>
      <w:r w:rsidRPr="00003391">
        <w:rPr>
          <w:rFonts w:ascii="Georgia" w:hAnsi="Georgia"/>
          <w:color w:val="auto"/>
        </w:rPr>
        <w:t>Law</w:t>
      </w:r>
      <w:bookmarkEnd w:id="40"/>
    </w:p>
    <w:p w14:paraId="13DE8CC3" w14:textId="2E99EC06" w:rsidR="00993674" w:rsidRPr="00003391" w:rsidRDefault="00AA39AE">
      <w:pPr>
        <w:rPr>
          <w:rFonts w:ascii="Georgia" w:hAnsi="Georgia"/>
        </w:rPr>
      </w:pPr>
      <w:r w:rsidRPr="00003391">
        <w:rPr>
          <w:rFonts w:ascii="Georgia" w:hAnsi="Georgia"/>
        </w:rPr>
        <w:t xml:space="preserve">At the federal level, Congress has passed the Electronic Records in Global and National Commerce Act contained in 15 U. S. C. §§ 7001 </w:t>
      </w:r>
      <w:r w:rsidRPr="00003391">
        <w:rPr>
          <w:rFonts w:ascii="Georgia" w:hAnsi="Georgia"/>
          <w:i/>
          <w:iCs/>
        </w:rPr>
        <w:t>et seq</w:t>
      </w:r>
      <w:r w:rsidRPr="00003391">
        <w:rPr>
          <w:rFonts w:ascii="Georgia" w:hAnsi="Georgia"/>
        </w:rPr>
        <w:t xml:space="preserve">. (“E-sign”) to regulate electronic </w:t>
      </w:r>
      <w:r w:rsidR="00806D1C" w:rsidRPr="00003391">
        <w:rPr>
          <w:rFonts w:ascii="Georgia" w:hAnsi="Georgia"/>
        </w:rPr>
        <w:t>records</w:t>
      </w:r>
      <w:r w:rsidRPr="00003391">
        <w:rPr>
          <w:rFonts w:ascii="Georgia" w:hAnsi="Georgia"/>
        </w:rPr>
        <w:t xml:space="preserve"> and signatures.</w:t>
      </w:r>
      <w:r w:rsidRPr="00003391">
        <w:rPr>
          <w:rStyle w:val="FootnoteReference"/>
          <w:rFonts w:ascii="Georgia" w:hAnsi="Georgia"/>
        </w:rPr>
        <w:footnoteReference w:id="597"/>
      </w:r>
      <w:r w:rsidRPr="00003391">
        <w:rPr>
          <w:rFonts w:ascii="Georgia" w:hAnsi="Georgia"/>
        </w:rPr>
        <w:t xml:space="preserve"> </w:t>
      </w:r>
      <w:r w:rsidR="00993674" w:rsidRPr="00003391">
        <w:rPr>
          <w:rFonts w:ascii="Georgia" w:hAnsi="Georgia"/>
        </w:rPr>
        <w:t>Under E-sign, electronic signatures are defined as “an electronic sound, symbol, or process, attached to or logically associated with a contract or other record and executed or adopted by a person with the intent to sign the record.”</w:t>
      </w:r>
      <w:r w:rsidR="00993674" w:rsidRPr="00003391">
        <w:rPr>
          <w:rStyle w:val="FootnoteReference"/>
          <w:rFonts w:ascii="Georgia" w:hAnsi="Georgia"/>
        </w:rPr>
        <w:footnoteReference w:id="598"/>
      </w:r>
      <w:r w:rsidR="00544653" w:rsidRPr="00003391">
        <w:rPr>
          <w:rFonts w:ascii="Georgia" w:hAnsi="Georgia"/>
        </w:rPr>
        <w:t xml:space="preserve"> Under E-sign, </w:t>
      </w:r>
      <w:r w:rsidR="00800271" w:rsidRPr="00003391">
        <w:rPr>
          <w:rFonts w:ascii="Georgia" w:hAnsi="Georgia"/>
        </w:rPr>
        <w:t>electronic</w:t>
      </w:r>
      <w:r w:rsidR="00544653" w:rsidRPr="00003391">
        <w:rPr>
          <w:rFonts w:ascii="Georgia" w:hAnsi="Georgia"/>
        </w:rPr>
        <w:t xml:space="preserve"> records are defined as “a contract or other record created, generated, sent, communicated, received, or stored by electronic means.”</w:t>
      </w:r>
      <w:r w:rsidR="00544653" w:rsidRPr="00003391">
        <w:rPr>
          <w:rStyle w:val="FootnoteReference"/>
          <w:rFonts w:ascii="Georgia" w:hAnsi="Georgia"/>
        </w:rPr>
        <w:footnoteReference w:id="599"/>
      </w:r>
    </w:p>
    <w:p w14:paraId="4630D840" w14:textId="76337199" w:rsidR="00993674" w:rsidRPr="00003391" w:rsidRDefault="00AA39AE" w:rsidP="00A7584E">
      <w:pPr>
        <w:spacing w:before="100" w:beforeAutospacing="1" w:after="100" w:afterAutospacing="1" w:line="240" w:lineRule="auto"/>
        <w:rPr>
          <w:rFonts w:ascii="Georgia" w:eastAsia="Times New Roman" w:hAnsi="Georgia"/>
          <w:lang w:val="en-US"/>
        </w:rPr>
      </w:pPr>
      <w:r w:rsidRPr="00003391">
        <w:rPr>
          <w:rFonts w:ascii="Georgia" w:hAnsi="Georgia"/>
        </w:rPr>
        <w:t xml:space="preserve">E-sign does not expressly preempt state law in this field, thus </w:t>
      </w:r>
      <w:r w:rsidR="00AF4582" w:rsidRPr="00003391">
        <w:rPr>
          <w:rFonts w:ascii="Georgia" w:hAnsi="Georgia"/>
        </w:rPr>
        <w:t>forty-seven (47) s</w:t>
      </w:r>
      <w:r w:rsidRPr="00003391">
        <w:rPr>
          <w:rFonts w:ascii="Georgia" w:hAnsi="Georgia"/>
        </w:rPr>
        <w:t xml:space="preserve">tates have passed their own electronic signatures and records law, </w:t>
      </w:r>
      <w:r w:rsidR="00806D1C" w:rsidRPr="00003391">
        <w:rPr>
          <w:rFonts w:ascii="Georgia" w:hAnsi="Georgia"/>
        </w:rPr>
        <w:t xml:space="preserve">namely, a version of </w:t>
      </w:r>
      <w:r w:rsidRPr="00003391">
        <w:rPr>
          <w:rFonts w:ascii="Georgia" w:hAnsi="Georgia"/>
        </w:rPr>
        <w:t>the Uniform Electronic Transactions Act (UETA)</w:t>
      </w:r>
      <w:r w:rsidR="00806D1C" w:rsidRPr="00003391">
        <w:rPr>
          <w:rFonts w:ascii="Georgia" w:hAnsi="Georgia"/>
        </w:rPr>
        <w:t xml:space="preserve"> that is consistent with E-sign</w:t>
      </w:r>
      <w:r w:rsidRPr="00003391">
        <w:rPr>
          <w:rFonts w:ascii="Georgia" w:hAnsi="Georgia"/>
        </w:rPr>
        <w:t>.</w:t>
      </w:r>
      <w:r w:rsidRPr="00003391">
        <w:rPr>
          <w:rStyle w:val="FootnoteReference"/>
          <w:rFonts w:ascii="Georgia" w:hAnsi="Georgia"/>
        </w:rPr>
        <w:footnoteReference w:id="600"/>
      </w:r>
      <w:r w:rsidR="0048007E" w:rsidRPr="00003391">
        <w:rPr>
          <w:rFonts w:ascii="Georgia" w:hAnsi="Georgia"/>
        </w:rPr>
        <w:t xml:space="preserve"> E-sign and UETA’s main objective is to give electronic transactions the same enforceability and legal interpretation as transactions memorialized on paper.</w:t>
      </w:r>
      <w:r w:rsidR="0048007E" w:rsidRPr="00003391">
        <w:rPr>
          <w:rStyle w:val="FootnoteReference"/>
          <w:rFonts w:ascii="Georgia" w:hAnsi="Georgia"/>
        </w:rPr>
        <w:footnoteReference w:id="601"/>
      </w:r>
    </w:p>
    <w:p w14:paraId="2B2A9ED6" w14:textId="5A547A12" w:rsidR="00993674" w:rsidRPr="00003391" w:rsidRDefault="00993674">
      <w:pPr>
        <w:rPr>
          <w:rFonts w:ascii="Georgia" w:hAnsi="Georgia"/>
        </w:rPr>
      </w:pPr>
      <w:r w:rsidRPr="00003391">
        <w:rPr>
          <w:rFonts w:ascii="Georgia" w:hAnsi="Georgia"/>
        </w:rPr>
        <w:t>For a valid electronic signature under UETA and E-sign, four requirements must be met:</w:t>
      </w:r>
    </w:p>
    <w:p w14:paraId="7017EB06" w14:textId="380C0813" w:rsidR="00993674" w:rsidRPr="00003391" w:rsidRDefault="00993674" w:rsidP="00993674">
      <w:pPr>
        <w:numPr>
          <w:ilvl w:val="0"/>
          <w:numId w:val="69"/>
        </w:numPr>
        <w:spacing w:before="100" w:beforeAutospacing="1" w:after="100" w:afterAutospacing="1" w:line="240" w:lineRule="auto"/>
        <w:rPr>
          <w:rFonts w:ascii="Georgia" w:eastAsia="Times New Roman" w:hAnsi="Georgia"/>
          <w:lang w:val="en-US"/>
        </w:rPr>
      </w:pPr>
      <w:r w:rsidRPr="00003391">
        <w:rPr>
          <w:rFonts w:ascii="Georgia" w:eastAsia="Times New Roman" w:hAnsi="Georgia"/>
          <w:lang w:val="en-US"/>
        </w:rPr>
        <w:lastRenderedPageBreak/>
        <w:t>“Intent to sign”</w:t>
      </w:r>
      <w:r w:rsidR="00DF6097" w:rsidRPr="00003391">
        <w:rPr>
          <w:rFonts w:ascii="Georgia" w:eastAsia="Times New Roman" w:hAnsi="Georgia"/>
          <w:lang w:val="en-US"/>
        </w:rPr>
        <w:t>,</w:t>
      </w:r>
    </w:p>
    <w:p w14:paraId="4D4E8B80" w14:textId="1DCC0C99" w:rsidR="00993674" w:rsidRPr="00003391" w:rsidRDefault="00993674" w:rsidP="00A7584E">
      <w:pPr>
        <w:numPr>
          <w:ilvl w:val="0"/>
          <w:numId w:val="69"/>
        </w:numPr>
        <w:spacing w:before="100" w:beforeAutospacing="1" w:after="100" w:afterAutospacing="1" w:line="240" w:lineRule="auto"/>
        <w:rPr>
          <w:rFonts w:ascii="Georgia" w:eastAsia="Times New Roman" w:hAnsi="Georgia"/>
          <w:lang w:val="en-US"/>
        </w:rPr>
      </w:pPr>
      <w:r w:rsidRPr="00003391">
        <w:rPr>
          <w:rFonts w:ascii="Georgia" w:eastAsia="Times New Roman" w:hAnsi="Georgia"/>
          <w:lang w:val="en-US"/>
        </w:rPr>
        <w:t>“Consent to do business electronically”</w:t>
      </w:r>
      <w:r w:rsidR="00DF6097" w:rsidRPr="00003391">
        <w:rPr>
          <w:rFonts w:ascii="Georgia" w:eastAsia="Times New Roman" w:hAnsi="Georgia"/>
          <w:lang w:val="en-US"/>
        </w:rPr>
        <w:t>,</w:t>
      </w:r>
    </w:p>
    <w:p w14:paraId="594A94C0" w14:textId="3C57F47B" w:rsidR="00993674" w:rsidRPr="00003391" w:rsidRDefault="00993674" w:rsidP="00993674">
      <w:pPr>
        <w:numPr>
          <w:ilvl w:val="0"/>
          <w:numId w:val="69"/>
        </w:numPr>
        <w:spacing w:before="100" w:beforeAutospacing="1" w:after="100" w:afterAutospacing="1" w:line="240" w:lineRule="auto"/>
        <w:rPr>
          <w:rFonts w:ascii="Georgia" w:eastAsia="Times New Roman" w:hAnsi="Georgia"/>
          <w:lang w:val="en-US"/>
        </w:rPr>
      </w:pPr>
      <w:r w:rsidRPr="00003391">
        <w:rPr>
          <w:rFonts w:ascii="Georgia" w:eastAsia="Times New Roman" w:hAnsi="Georgia"/>
          <w:lang w:val="en-US"/>
        </w:rPr>
        <w:t>“Association of signature with the record”</w:t>
      </w:r>
      <w:r w:rsidR="00DF6097" w:rsidRPr="00003391">
        <w:rPr>
          <w:rFonts w:ascii="Georgia" w:eastAsia="Times New Roman" w:hAnsi="Georgia"/>
          <w:lang w:val="en-US"/>
        </w:rPr>
        <w:t>, and</w:t>
      </w:r>
      <w:r w:rsidRPr="00003391">
        <w:rPr>
          <w:rFonts w:ascii="Georgia" w:eastAsia="Times New Roman" w:hAnsi="Georgia"/>
          <w:lang w:val="en-US"/>
        </w:rPr>
        <w:t> </w:t>
      </w:r>
    </w:p>
    <w:p w14:paraId="1D396F21" w14:textId="4C242794" w:rsidR="00993674" w:rsidRPr="00003391" w:rsidRDefault="00993674" w:rsidP="00993674">
      <w:pPr>
        <w:numPr>
          <w:ilvl w:val="0"/>
          <w:numId w:val="69"/>
        </w:numPr>
        <w:spacing w:before="100" w:beforeAutospacing="1" w:after="100" w:afterAutospacing="1" w:line="240" w:lineRule="auto"/>
        <w:rPr>
          <w:rFonts w:ascii="Georgia" w:eastAsia="Times New Roman" w:hAnsi="Georgia"/>
          <w:lang w:val="en-US"/>
        </w:rPr>
      </w:pPr>
      <w:r w:rsidRPr="00003391">
        <w:rPr>
          <w:rFonts w:ascii="Georgia" w:eastAsia="Times New Roman" w:hAnsi="Georgia"/>
          <w:lang w:val="en-US"/>
        </w:rPr>
        <w:t>“Record retention.”</w:t>
      </w:r>
      <w:r w:rsidRPr="00003391">
        <w:rPr>
          <w:rStyle w:val="FootnoteReference"/>
          <w:rFonts w:ascii="Georgia" w:eastAsia="Times New Roman" w:hAnsi="Georgia"/>
          <w:lang w:val="en-US"/>
        </w:rPr>
        <w:footnoteReference w:id="602"/>
      </w:r>
      <w:r w:rsidRPr="00003391">
        <w:rPr>
          <w:rFonts w:ascii="Georgia" w:eastAsia="Times New Roman" w:hAnsi="Georgia"/>
          <w:lang w:val="en-US"/>
        </w:rPr>
        <w:t> </w:t>
      </w:r>
    </w:p>
    <w:p w14:paraId="220F40D8" w14:textId="3E375D69" w:rsidR="00AF4582" w:rsidRPr="00003391" w:rsidRDefault="00AF4582" w:rsidP="00AF4582">
      <w:pPr>
        <w:spacing w:before="100" w:beforeAutospacing="1" w:after="100" w:afterAutospacing="1" w:line="240" w:lineRule="auto"/>
        <w:ind w:left="360"/>
        <w:rPr>
          <w:rFonts w:ascii="Georgia" w:eastAsia="Times New Roman" w:hAnsi="Georgia"/>
          <w:lang w:val="en-US"/>
        </w:rPr>
      </w:pPr>
    </w:p>
    <w:p w14:paraId="6D074ECC" w14:textId="4C66D727" w:rsidR="00AF4582" w:rsidRPr="00003391" w:rsidRDefault="00AF4582" w:rsidP="00AF4582">
      <w:pPr>
        <w:spacing w:before="100" w:beforeAutospacing="1" w:after="100" w:afterAutospacing="1" w:line="240" w:lineRule="auto"/>
        <w:ind w:left="360"/>
        <w:rPr>
          <w:rFonts w:ascii="Georgia" w:eastAsia="Times New Roman" w:hAnsi="Georgia"/>
          <w:lang w:val="en-US"/>
        </w:rPr>
      </w:pPr>
    </w:p>
    <w:p w14:paraId="2ECD70F6" w14:textId="6351BD83" w:rsidR="00985C5C" w:rsidRPr="00003391" w:rsidRDefault="00A811AB" w:rsidP="00A811AB">
      <w:pPr>
        <w:pStyle w:val="NormalWeb"/>
        <w:spacing w:before="0" w:beforeAutospacing="0" w:after="0" w:afterAutospacing="0"/>
        <w:ind w:firstLine="720"/>
        <w:rPr>
          <w:rFonts w:ascii="Georgia" w:hAnsi="Georgia" w:cs="Arial"/>
          <w:sz w:val="22"/>
          <w:szCs w:val="22"/>
        </w:rPr>
      </w:pPr>
      <w:r w:rsidRPr="00003391">
        <w:rPr>
          <w:rFonts w:ascii="Georgia" w:hAnsi="Georgia" w:cs="Arial"/>
          <w:sz w:val="22"/>
          <w:szCs w:val="22"/>
        </w:rPr>
        <w:t xml:space="preserve">In the electronic agreement context, the federal courts have had relatively few chances to consider whether a transfer of copyright in an electronic agreement would </w:t>
      </w:r>
      <w:r w:rsidR="007E4C3D" w:rsidRPr="00003391">
        <w:rPr>
          <w:rFonts w:ascii="Georgia" w:hAnsi="Georgia" w:cs="Arial"/>
          <w:sz w:val="22"/>
          <w:szCs w:val="22"/>
        </w:rPr>
        <w:t xml:space="preserve">satisfy </w:t>
      </w:r>
      <w:r w:rsidRPr="00003391">
        <w:rPr>
          <w:rFonts w:ascii="Georgia" w:hAnsi="Georgia" w:cs="Arial"/>
          <w:sz w:val="22"/>
          <w:szCs w:val="22"/>
        </w:rPr>
        <w:t>17 U.S.C. § 204(a).</w:t>
      </w:r>
      <w:r w:rsidR="007E4C3D" w:rsidRPr="00003391">
        <w:rPr>
          <w:rStyle w:val="FootnoteReference"/>
          <w:rFonts w:ascii="Georgia" w:hAnsi="Georgia" w:cs="Arial"/>
          <w:sz w:val="22"/>
          <w:szCs w:val="22"/>
        </w:rPr>
        <w:footnoteReference w:id="603"/>
      </w:r>
      <w:r w:rsidRPr="00003391">
        <w:rPr>
          <w:rFonts w:ascii="Georgia" w:hAnsi="Georgia" w:cs="Arial"/>
          <w:sz w:val="22"/>
          <w:szCs w:val="22"/>
        </w:rPr>
        <w:t xml:space="preserve"> In </w:t>
      </w:r>
      <w:r w:rsidRPr="00003391">
        <w:rPr>
          <w:rFonts w:ascii="Georgia" w:hAnsi="Georgia" w:cs="Arial"/>
          <w:i/>
          <w:iCs/>
          <w:sz w:val="22"/>
          <w:szCs w:val="22"/>
        </w:rPr>
        <w:t>Metro. Reg'l Info. Sys., Inc. v. Am. Home Realty Network, Inc.</w:t>
      </w:r>
      <w:r w:rsidRPr="00003391">
        <w:rPr>
          <w:rFonts w:ascii="Georgia" w:hAnsi="Georgia" w:cs="Arial"/>
          <w:sz w:val="22"/>
          <w:szCs w:val="22"/>
        </w:rPr>
        <w:t xml:space="preserve">, the Fourth Circuit Court of Appeals considered whether a transfer of copyright via an electronic agreement satisfies the </w:t>
      </w:r>
      <w:proofErr w:type="gramStart"/>
      <w:r w:rsidRPr="00003391">
        <w:rPr>
          <w:rFonts w:ascii="Georgia" w:hAnsi="Georgia" w:cs="Arial"/>
          <w:i/>
          <w:iCs/>
          <w:sz w:val="22"/>
          <w:szCs w:val="22"/>
        </w:rPr>
        <w:t>in writing</w:t>
      </w:r>
      <w:proofErr w:type="gramEnd"/>
      <w:r w:rsidRPr="00003391">
        <w:rPr>
          <w:rFonts w:ascii="Georgia" w:hAnsi="Georgia" w:cs="Arial"/>
          <w:sz w:val="22"/>
          <w:szCs w:val="22"/>
        </w:rPr>
        <w:t xml:space="preserve"> requirement of 17 U.S.C. § 204(a).</w:t>
      </w:r>
      <w:r w:rsidR="00985C5C" w:rsidRPr="00003391">
        <w:rPr>
          <w:rStyle w:val="FootnoteReference"/>
          <w:rFonts w:ascii="Georgia" w:hAnsi="Georgia" w:cs="Arial"/>
          <w:sz w:val="22"/>
          <w:szCs w:val="22"/>
        </w:rPr>
        <w:footnoteReference w:id="604"/>
      </w:r>
      <w:r w:rsidRPr="00003391">
        <w:rPr>
          <w:rFonts w:ascii="Georgia" w:hAnsi="Georgia" w:cs="Arial"/>
          <w:sz w:val="22"/>
          <w:szCs w:val="22"/>
        </w:rPr>
        <w:t xml:space="preserve"> </w:t>
      </w:r>
    </w:p>
    <w:p w14:paraId="5657046D" w14:textId="77777777" w:rsidR="00985C5C" w:rsidRPr="00003391" w:rsidRDefault="00985C5C" w:rsidP="00A811AB">
      <w:pPr>
        <w:pStyle w:val="NormalWeb"/>
        <w:spacing w:before="0" w:beforeAutospacing="0" w:after="0" w:afterAutospacing="0"/>
        <w:ind w:firstLine="720"/>
        <w:rPr>
          <w:rFonts w:ascii="Georgia" w:hAnsi="Georgia" w:cs="Arial"/>
          <w:sz w:val="22"/>
          <w:szCs w:val="22"/>
        </w:rPr>
      </w:pPr>
    </w:p>
    <w:p w14:paraId="087C4BF4" w14:textId="494A7D48" w:rsidR="00A811AB" w:rsidRPr="00003391" w:rsidRDefault="00A811AB" w:rsidP="00A811AB">
      <w:pPr>
        <w:pStyle w:val="NormalWeb"/>
        <w:spacing w:before="0" w:beforeAutospacing="0" w:after="0" w:afterAutospacing="0"/>
        <w:ind w:firstLine="720"/>
        <w:rPr>
          <w:rFonts w:ascii="Georgia" w:hAnsi="Georgia" w:cs="Arial"/>
        </w:rPr>
      </w:pPr>
      <w:r w:rsidRPr="00003391">
        <w:rPr>
          <w:rFonts w:ascii="Georgia" w:hAnsi="Georgia" w:cs="Arial"/>
          <w:sz w:val="22"/>
          <w:szCs w:val="22"/>
        </w:rPr>
        <w:t xml:space="preserve">Specifically, the Court need to resolve whether “a subscriber, who ‘clicks yes’ in response to MRIS's electronic TOU prior to uploading copyrighted photographs, has </w:t>
      </w:r>
      <w:r w:rsidRPr="00003391">
        <w:rPr>
          <w:rFonts w:ascii="Georgia" w:hAnsi="Georgia" w:cs="Arial"/>
          <w:i/>
          <w:iCs/>
          <w:sz w:val="22"/>
          <w:szCs w:val="22"/>
        </w:rPr>
        <w:t>signed</w:t>
      </w:r>
      <w:r w:rsidRPr="00003391">
        <w:rPr>
          <w:rFonts w:ascii="Georgia" w:hAnsi="Georgia" w:cs="Arial"/>
          <w:sz w:val="22"/>
          <w:szCs w:val="22"/>
        </w:rPr>
        <w:t xml:space="preserve"> a </w:t>
      </w:r>
      <w:r w:rsidRPr="00003391">
        <w:rPr>
          <w:rFonts w:ascii="Georgia" w:hAnsi="Georgia" w:cs="Arial"/>
          <w:i/>
          <w:iCs/>
          <w:sz w:val="22"/>
          <w:szCs w:val="22"/>
        </w:rPr>
        <w:t>written</w:t>
      </w:r>
      <w:r w:rsidRPr="00003391">
        <w:rPr>
          <w:rFonts w:ascii="Georgia" w:hAnsi="Georgia" w:cs="Arial"/>
          <w:sz w:val="22"/>
          <w:szCs w:val="22"/>
        </w:rPr>
        <w:t xml:space="preserve"> transfer of the exclusive rights of copyright ownership in those photographs consistent with Section 204(a).”</w:t>
      </w:r>
      <w:r w:rsidR="00864BA9" w:rsidRPr="00003391">
        <w:rPr>
          <w:rStyle w:val="FootnoteReference"/>
          <w:rFonts w:ascii="Georgia" w:hAnsi="Georgia" w:cs="Arial"/>
          <w:sz w:val="22"/>
          <w:szCs w:val="22"/>
        </w:rPr>
        <w:footnoteReference w:id="605"/>
      </w:r>
      <w:r w:rsidRPr="00003391">
        <w:rPr>
          <w:rFonts w:ascii="Georgia" w:hAnsi="Georgia" w:cs="Arial"/>
          <w:sz w:val="22"/>
          <w:szCs w:val="22"/>
        </w:rPr>
        <w:t xml:space="preserve"> The Court ultimately concluded that a written transfer of copyright had occurred by referring to the Federal Electronic Signature Act (E-Sign) for guidance.</w:t>
      </w:r>
      <w:r w:rsidR="003478B7" w:rsidRPr="00003391">
        <w:rPr>
          <w:rStyle w:val="FootnoteReference"/>
          <w:rFonts w:ascii="Georgia" w:hAnsi="Georgia" w:cs="Arial"/>
          <w:sz w:val="22"/>
          <w:szCs w:val="22"/>
        </w:rPr>
        <w:footnoteReference w:id="606"/>
      </w:r>
      <w:r w:rsidRPr="00003391">
        <w:rPr>
          <w:rFonts w:ascii="Georgia" w:hAnsi="Georgia" w:cs="Arial"/>
          <w:sz w:val="22"/>
          <w:szCs w:val="22"/>
        </w:rPr>
        <w:t> </w:t>
      </w:r>
    </w:p>
    <w:p w14:paraId="237A8C1C" w14:textId="77777777" w:rsidR="00A811AB" w:rsidRPr="00003391" w:rsidRDefault="00A811AB" w:rsidP="00A811AB">
      <w:pPr>
        <w:rPr>
          <w:rFonts w:ascii="Georgia" w:hAnsi="Georgia"/>
        </w:rPr>
      </w:pPr>
    </w:p>
    <w:p w14:paraId="040EC6F8" w14:textId="61FACE64" w:rsidR="00364A83" w:rsidRPr="00003391" w:rsidRDefault="00A811AB" w:rsidP="00A811AB">
      <w:pPr>
        <w:pStyle w:val="NormalWeb"/>
        <w:spacing w:before="0" w:beforeAutospacing="0" w:after="0" w:afterAutospacing="0"/>
        <w:rPr>
          <w:rFonts w:ascii="Georgia" w:hAnsi="Georgia" w:cs="Arial"/>
          <w:sz w:val="22"/>
          <w:szCs w:val="22"/>
        </w:rPr>
      </w:pPr>
      <w:r w:rsidRPr="00003391">
        <w:rPr>
          <w:rFonts w:ascii="Georgia" w:hAnsi="Georgia" w:cs="Arial"/>
          <w:sz w:val="22"/>
          <w:szCs w:val="22"/>
        </w:rPr>
        <w:t>The Court determined that Sections 7001(b) and 7003 of the E-sign Act conclude that a transfer of copyright may occur via electronic agreement.</w:t>
      </w:r>
      <w:r w:rsidR="00364A83" w:rsidRPr="00003391">
        <w:rPr>
          <w:rStyle w:val="FootnoteReference"/>
          <w:rFonts w:ascii="Georgia" w:hAnsi="Georgia" w:cs="Arial"/>
          <w:sz w:val="22"/>
          <w:szCs w:val="22"/>
        </w:rPr>
        <w:footnoteReference w:id="607"/>
      </w:r>
      <w:r w:rsidRPr="00003391">
        <w:rPr>
          <w:rFonts w:ascii="Georgia" w:hAnsi="Georgia" w:cs="Arial"/>
          <w:sz w:val="22"/>
          <w:szCs w:val="22"/>
        </w:rPr>
        <w:t xml:space="preserve"> </w:t>
      </w:r>
    </w:p>
    <w:p w14:paraId="363701CE" w14:textId="77777777" w:rsidR="00364A83" w:rsidRPr="00003391" w:rsidRDefault="00364A83" w:rsidP="00A811AB">
      <w:pPr>
        <w:pStyle w:val="NormalWeb"/>
        <w:spacing w:before="0" w:beforeAutospacing="0" w:after="0" w:afterAutospacing="0"/>
        <w:rPr>
          <w:rFonts w:ascii="Georgia" w:hAnsi="Georgia" w:cs="Arial"/>
          <w:sz w:val="22"/>
          <w:szCs w:val="22"/>
        </w:rPr>
      </w:pPr>
    </w:p>
    <w:p w14:paraId="2F5DD80D" w14:textId="23AF35FE" w:rsidR="00A811AB" w:rsidRPr="00003391" w:rsidRDefault="00A811AB" w:rsidP="00A811AB">
      <w:pPr>
        <w:pStyle w:val="NormalWeb"/>
        <w:spacing w:before="0" w:beforeAutospacing="0" w:after="0" w:afterAutospacing="0"/>
        <w:rPr>
          <w:rFonts w:ascii="Georgia" w:hAnsi="Georgia" w:cs="Arial"/>
        </w:rPr>
      </w:pPr>
      <w:r w:rsidRPr="00003391">
        <w:rPr>
          <w:rFonts w:ascii="Georgia" w:hAnsi="Georgia" w:cs="Arial"/>
          <w:sz w:val="22"/>
          <w:szCs w:val="22"/>
        </w:rPr>
        <w:t>Section 7001(b) applies to 17 U.S.C. § 204(a) because 7001(b) states that the E-sign Act only affects “a requirement that contracts or other records be written, signed, or in nonelectric form</w:t>
      </w:r>
      <w:r w:rsidR="003F03A6" w:rsidRPr="00003391">
        <w:rPr>
          <w:rStyle w:val="FootnoteReference"/>
          <w:rFonts w:ascii="Georgia" w:hAnsi="Georgia" w:cs="Arial"/>
          <w:sz w:val="22"/>
          <w:szCs w:val="22"/>
        </w:rPr>
        <w:footnoteReference w:id="608"/>
      </w:r>
      <w:r w:rsidRPr="00003391">
        <w:rPr>
          <w:rFonts w:ascii="Georgia" w:hAnsi="Georgia" w:cs="Arial"/>
          <w:sz w:val="22"/>
          <w:szCs w:val="22"/>
        </w:rPr>
        <w:t xml:space="preserve">,” and 17 U.S.C. § 204(a) “requires transfers be </w:t>
      </w:r>
      <w:r w:rsidR="00147749" w:rsidRPr="00003391">
        <w:rPr>
          <w:rFonts w:ascii="Georgia" w:hAnsi="Georgia" w:cs="Arial"/>
          <w:sz w:val="22"/>
          <w:szCs w:val="22"/>
        </w:rPr>
        <w:t>‘</w:t>
      </w:r>
      <w:r w:rsidRPr="00003391">
        <w:rPr>
          <w:rFonts w:ascii="Georgia" w:hAnsi="Georgia" w:cs="Arial"/>
          <w:sz w:val="22"/>
          <w:szCs w:val="22"/>
        </w:rPr>
        <w:t>written</w:t>
      </w:r>
      <w:r w:rsidR="00147749" w:rsidRPr="00003391">
        <w:rPr>
          <w:rFonts w:ascii="Georgia" w:hAnsi="Georgia" w:cs="Arial"/>
          <w:sz w:val="22"/>
          <w:szCs w:val="22"/>
        </w:rPr>
        <w:t>’</w:t>
      </w:r>
      <w:r w:rsidRPr="00003391">
        <w:rPr>
          <w:rFonts w:ascii="Georgia" w:hAnsi="Georgia" w:cs="Arial"/>
          <w:sz w:val="22"/>
          <w:szCs w:val="22"/>
        </w:rPr>
        <w:t xml:space="preserve"> and </w:t>
      </w:r>
      <w:r w:rsidR="00147749" w:rsidRPr="00003391">
        <w:rPr>
          <w:rFonts w:ascii="Georgia" w:hAnsi="Georgia" w:cs="Arial"/>
          <w:sz w:val="22"/>
          <w:szCs w:val="22"/>
        </w:rPr>
        <w:t>‘</w:t>
      </w:r>
      <w:r w:rsidRPr="00003391">
        <w:rPr>
          <w:rFonts w:ascii="Georgia" w:hAnsi="Georgia" w:cs="Arial"/>
          <w:sz w:val="22"/>
          <w:szCs w:val="22"/>
        </w:rPr>
        <w:t>signed.</w:t>
      </w:r>
      <w:r w:rsidR="00147749" w:rsidRPr="00003391">
        <w:rPr>
          <w:rFonts w:ascii="Georgia" w:hAnsi="Georgia" w:cs="Arial"/>
          <w:sz w:val="22"/>
          <w:szCs w:val="22"/>
        </w:rPr>
        <w:t>’</w:t>
      </w:r>
      <w:r w:rsidRPr="00003391">
        <w:rPr>
          <w:rFonts w:ascii="Georgia" w:hAnsi="Georgia" w:cs="Arial"/>
          <w:sz w:val="22"/>
          <w:szCs w:val="22"/>
        </w:rPr>
        <w:t>”</w:t>
      </w:r>
    </w:p>
    <w:p w14:paraId="3E36484F" w14:textId="77777777" w:rsidR="00A811AB" w:rsidRPr="00003391" w:rsidRDefault="00A811AB" w:rsidP="00A811AB">
      <w:pPr>
        <w:rPr>
          <w:rFonts w:ascii="Georgia" w:hAnsi="Georgia"/>
        </w:rPr>
      </w:pPr>
    </w:p>
    <w:p w14:paraId="4380D385" w14:textId="282B80D6" w:rsidR="00A811AB" w:rsidRPr="00003391" w:rsidRDefault="00A811AB" w:rsidP="00A811AB">
      <w:pPr>
        <w:pStyle w:val="NormalWeb"/>
        <w:spacing w:before="0" w:beforeAutospacing="0" w:after="0" w:afterAutospacing="0"/>
        <w:rPr>
          <w:rFonts w:ascii="Georgia" w:hAnsi="Georgia" w:cs="Arial"/>
        </w:rPr>
      </w:pPr>
      <w:r w:rsidRPr="00003391">
        <w:rPr>
          <w:rFonts w:ascii="Georgia" w:hAnsi="Georgia" w:cs="Arial"/>
          <w:sz w:val="22"/>
          <w:szCs w:val="22"/>
        </w:rPr>
        <w:t xml:space="preserve">Section 7003 applies to 17 U.S.C. § 204(a) because 7003 does not specifically enumerate agreements to transfer </w:t>
      </w:r>
      <w:proofErr w:type="gramStart"/>
      <w:r w:rsidRPr="00003391">
        <w:rPr>
          <w:rFonts w:ascii="Georgia" w:hAnsi="Georgia" w:cs="Arial"/>
          <w:sz w:val="22"/>
          <w:szCs w:val="22"/>
        </w:rPr>
        <w:t>copyright  as</w:t>
      </w:r>
      <w:proofErr w:type="gramEnd"/>
      <w:r w:rsidRPr="00003391">
        <w:rPr>
          <w:rFonts w:ascii="Georgia" w:hAnsi="Georgia" w:cs="Arial"/>
          <w:sz w:val="22"/>
          <w:szCs w:val="22"/>
        </w:rPr>
        <w:t xml:space="preserve"> a specific contract or record excepted from the E-Sign Act’s applicability.</w:t>
      </w:r>
      <w:r w:rsidR="006728A5" w:rsidRPr="00003391">
        <w:rPr>
          <w:rStyle w:val="FootnoteReference"/>
          <w:rFonts w:ascii="Georgia" w:hAnsi="Georgia" w:cs="Arial"/>
          <w:sz w:val="22"/>
          <w:szCs w:val="22"/>
        </w:rPr>
        <w:footnoteReference w:id="609"/>
      </w:r>
      <w:r w:rsidRPr="00003391">
        <w:rPr>
          <w:rFonts w:ascii="Georgia" w:hAnsi="Georgia" w:cs="Arial"/>
          <w:sz w:val="22"/>
          <w:szCs w:val="22"/>
        </w:rPr>
        <w:t> </w:t>
      </w:r>
    </w:p>
    <w:p w14:paraId="403F6078" w14:textId="77777777" w:rsidR="00A811AB" w:rsidRPr="00003391" w:rsidRDefault="00A811AB" w:rsidP="00A811AB">
      <w:pPr>
        <w:rPr>
          <w:rFonts w:ascii="Georgia" w:hAnsi="Georgia"/>
        </w:rPr>
      </w:pPr>
    </w:p>
    <w:p w14:paraId="019AB50B" w14:textId="3DCA18F8" w:rsidR="00A811AB" w:rsidRPr="00003391" w:rsidRDefault="00A811AB" w:rsidP="00A7584E">
      <w:pPr>
        <w:pStyle w:val="NormalWeb"/>
        <w:spacing w:before="0" w:beforeAutospacing="0" w:after="0" w:afterAutospacing="0"/>
        <w:rPr>
          <w:rFonts w:ascii="Georgia" w:hAnsi="Georgia"/>
        </w:rPr>
      </w:pPr>
      <w:r w:rsidRPr="00003391">
        <w:rPr>
          <w:rFonts w:ascii="Georgia" w:hAnsi="Georgia" w:cs="Arial"/>
          <w:sz w:val="22"/>
          <w:szCs w:val="22"/>
        </w:rPr>
        <w:t xml:space="preserve">The District Court for the Southern District of Florida reached a similar conclusion to the Fourth Circuit Court of Appeals in </w:t>
      </w:r>
      <w:r w:rsidRPr="00003391">
        <w:rPr>
          <w:rFonts w:ascii="Georgia" w:hAnsi="Georgia" w:cs="Arial"/>
          <w:i/>
          <w:iCs/>
          <w:sz w:val="22"/>
          <w:szCs w:val="22"/>
        </w:rPr>
        <w:t xml:space="preserve">Vergara </w:t>
      </w:r>
      <w:proofErr w:type="spellStart"/>
      <w:r w:rsidRPr="00003391">
        <w:rPr>
          <w:rFonts w:ascii="Georgia" w:hAnsi="Georgia" w:cs="Arial"/>
          <w:i/>
          <w:iCs/>
          <w:sz w:val="22"/>
          <w:szCs w:val="22"/>
        </w:rPr>
        <w:t>Hermosilla</w:t>
      </w:r>
      <w:proofErr w:type="spellEnd"/>
      <w:r w:rsidRPr="00003391">
        <w:rPr>
          <w:rFonts w:ascii="Georgia" w:hAnsi="Georgia" w:cs="Arial"/>
          <w:i/>
          <w:iCs/>
          <w:sz w:val="22"/>
          <w:szCs w:val="22"/>
        </w:rPr>
        <w:t xml:space="preserve"> v. Coca–Cola Co.,</w:t>
      </w:r>
      <w:r w:rsidRPr="00003391">
        <w:rPr>
          <w:rFonts w:ascii="Georgia" w:hAnsi="Georgia" w:cs="Arial"/>
          <w:sz w:val="22"/>
          <w:szCs w:val="22"/>
        </w:rPr>
        <w:t xml:space="preserve"> but only offered a brief analysis on the issue.</w:t>
      </w:r>
      <w:r w:rsidR="00762BB9" w:rsidRPr="00003391">
        <w:rPr>
          <w:rStyle w:val="FootnoteReference"/>
          <w:rFonts w:ascii="Georgia" w:hAnsi="Georgia" w:cs="Arial"/>
          <w:sz w:val="22"/>
          <w:szCs w:val="22"/>
        </w:rPr>
        <w:footnoteReference w:id="610"/>
      </w:r>
    </w:p>
    <w:p w14:paraId="3AA22FCC" w14:textId="77777777" w:rsidR="00A811AB" w:rsidRPr="00003391" w:rsidRDefault="00A811AB" w:rsidP="009C1084">
      <w:pPr>
        <w:pStyle w:val="NormalWeb"/>
        <w:spacing w:before="0" w:beforeAutospacing="0" w:after="0" w:afterAutospacing="0"/>
        <w:rPr>
          <w:rFonts w:ascii="Georgia" w:hAnsi="Georgia" w:cs="Arial"/>
        </w:rPr>
      </w:pPr>
    </w:p>
    <w:p w14:paraId="2C19A046" w14:textId="1FCA3D68" w:rsidR="009C1084" w:rsidRPr="00003391" w:rsidRDefault="009C1084" w:rsidP="009C1084">
      <w:pPr>
        <w:pStyle w:val="Heading2"/>
        <w:rPr>
          <w:rFonts w:ascii="Georgia" w:hAnsi="Georgia"/>
        </w:rPr>
      </w:pPr>
      <w:bookmarkStart w:id="41" w:name="_Toc22305962"/>
      <w:r w:rsidRPr="00003391">
        <w:rPr>
          <w:rFonts w:ascii="Georgia" w:hAnsi="Georgia"/>
        </w:rPr>
        <w:t>3.</w:t>
      </w:r>
      <w:r w:rsidR="00A811AB" w:rsidRPr="00003391">
        <w:rPr>
          <w:rFonts w:ascii="Georgia" w:hAnsi="Georgia"/>
        </w:rPr>
        <w:t>3.</w:t>
      </w:r>
      <w:r w:rsidRPr="00003391">
        <w:rPr>
          <w:rFonts w:ascii="Georgia" w:hAnsi="Georgia"/>
        </w:rPr>
        <w:t xml:space="preserve"> E</w:t>
      </w:r>
      <w:r w:rsidR="00A811AB" w:rsidRPr="00003391">
        <w:rPr>
          <w:rFonts w:ascii="Georgia" w:hAnsi="Georgia"/>
        </w:rPr>
        <w:t>uropean</w:t>
      </w:r>
      <w:r w:rsidR="00860286" w:rsidRPr="00003391">
        <w:rPr>
          <w:rFonts w:ascii="Georgia" w:hAnsi="Georgia"/>
        </w:rPr>
        <w:t xml:space="preserve"> Union (EU)</w:t>
      </w:r>
      <w:r w:rsidR="00A811AB" w:rsidRPr="00003391">
        <w:rPr>
          <w:rFonts w:ascii="Georgia" w:hAnsi="Georgia"/>
        </w:rPr>
        <w:t xml:space="preserve"> Perspective</w:t>
      </w:r>
      <w:bookmarkEnd w:id="41"/>
    </w:p>
    <w:p w14:paraId="04216F12" w14:textId="72FBBBF2" w:rsidR="00E930A9" w:rsidRPr="00003391" w:rsidRDefault="00E053CC" w:rsidP="00A7584E">
      <w:pPr>
        <w:pStyle w:val="Heading3"/>
        <w:rPr>
          <w:rFonts w:ascii="Georgia" w:hAnsi="Georgia"/>
          <w:color w:val="auto"/>
        </w:rPr>
      </w:pPr>
      <w:bookmarkStart w:id="42" w:name="_yb4chtii55cf" w:colFirst="0" w:colLast="0"/>
      <w:bookmarkStart w:id="43" w:name="_Toc22305963"/>
      <w:bookmarkEnd w:id="42"/>
      <w:r w:rsidRPr="00003391">
        <w:rPr>
          <w:rFonts w:ascii="Georgia" w:hAnsi="Georgia"/>
          <w:color w:val="auto"/>
        </w:rPr>
        <w:t xml:space="preserve">3.3.1. </w:t>
      </w:r>
      <w:r w:rsidR="00E930A9" w:rsidRPr="00003391">
        <w:rPr>
          <w:rFonts w:ascii="Georgia" w:hAnsi="Georgia"/>
          <w:color w:val="auto"/>
        </w:rPr>
        <w:t>Digital Single Market</w:t>
      </w:r>
      <w:bookmarkEnd w:id="43"/>
    </w:p>
    <w:p w14:paraId="11AEC502" w14:textId="7BA9EADC" w:rsidR="00E930A9" w:rsidRPr="00003391" w:rsidRDefault="00E930A9" w:rsidP="00E930A9">
      <w:pPr>
        <w:jc w:val="both"/>
        <w:rPr>
          <w:rFonts w:ascii="Georgia" w:hAnsi="Georgia"/>
        </w:rPr>
      </w:pPr>
      <w:r w:rsidRPr="00003391">
        <w:rPr>
          <w:rFonts w:ascii="Georgia" w:hAnsi="Georgia"/>
        </w:rPr>
        <w:t xml:space="preserve">There </w:t>
      </w:r>
      <w:r w:rsidR="0084679F" w:rsidRPr="00003391">
        <w:rPr>
          <w:rFonts w:ascii="Georgia" w:hAnsi="Georgia"/>
        </w:rPr>
        <w:t>are</w:t>
      </w:r>
      <w:r w:rsidRPr="00003391">
        <w:rPr>
          <w:rFonts w:ascii="Georgia" w:hAnsi="Georgia"/>
        </w:rPr>
        <w:t xml:space="preserve"> </w:t>
      </w:r>
      <w:r w:rsidR="0084679F" w:rsidRPr="00003391">
        <w:rPr>
          <w:rFonts w:ascii="Georgia" w:hAnsi="Georgia"/>
        </w:rPr>
        <w:t>several</w:t>
      </w:r>
      <w:r w:rsidRPr="00003391">
        <w:rPr>
          <w:rFonts w:ascii="Georgia" w:hAnsi="Georgia"/>
        </w:rPr>
        <w:t xml:space="preserve"> areas which can be covered by the European Union legislation. One of the foundations of the European Union is the single market policy, effected through principles and legislation concerning free movement of goods and services, alongside free movement of persons, capital, labor and establishment. One of the policies currently building the single market in the EU is the Digital Single Market, announced in 2015. Acts related to the Digital Single Market include directives and regulations related to digital marketing, E-commerce and telecommunications, covering also such areas as copyright, data protection, cybersecurity, electronic signatures, digital administration services and other issues specific to digital and online activities. Some of the achievements of the DSM were the end of the roaming charges within the EU, research initiatives concerning artificial intelligence and cybersecurity. There are several acts relevant from the perspective of music license contracts. The short description provided below is not exhaustive, </w:t>
      </w:r>
      <w:proofErr w:type="gramStart"/>
      <w:r w:rsidRPr="00003391">
        <w:rPr>
          <w:rFonts w:ascii="Georgia" w:hAnsi="Georgia"/>
        </w:rPr>
        <w:t>in particular it</w:t>
      </w:r>
      <w:proofErr w:type="gramEnd"/>
      <w:r w:rsidRPr="00003391">
        <w:rPr>
          <w:rFonts w:ascii="Georgia" w:hAnsi="Georgia"/>
        </w:rPr>
        <w:t xml:space="preserve"> does not consider issues such as competition or data protection that often require the most attention from non-EU establishments. Contract law is not unified </w:t>
      </w:r>
      <w:r w:rsidRPr="00003391">
        <w:rPr>
          <w:rFonts w:ascii="Georgia" w:hAnsi="Georgia"/>
          <w:i/>
        </w:rPr>
        <w:t xml:space="preserve">per se </w:t>
      </w:r>
      <w:r w:rsidRPr="00003391">
        <w:rPr>
          <w:rFonts w:ascii="Georgia" w:hAnsi="Georgia"/>
        </w:rPr>
        <w:t>across the EU - the areas that can be observed as common relate to selected aspects, such as competition, very often consumer protection, e-commerce, copyright - or various aspects of jurisdiction and the conflict of law rules, which have a great impact on contract law in practice.</w:t>
      </w:r>
      <w:r w:rsidRPr="00003391">
        <w:rPr>
          <w:rFonts w:ascii="Georgia" w:hAnsi="Georgia"/>
          <w:vertAlign w:val="superscript"/>
        </w:rPr>
        <w:footnoteReference w:id="611"/>
      </w:r>
      <w:r w:rsidRPr="00003391">
        <w:rPr>
          <w:rFonts w:ascii="Georgia" w:hAnsi="Georgia"/>
        </w:rPr>
        <w:t xml:space="preserve"> </w:t>
      </w:r>
    </w:p>
    <w:p w14:paraId="78C88B6E" w14:textId="3B02AAEF" w:rsidR="00E930A9" w:rsidRPr="00003391" w:rsidRDefault="00E053CC" w:rsidP="00A7584E">
      <w:pPr>
        <w:pStyle w:val="Heading3"/>
        <w:rPr>
          <w:rFonts w:ascii="Georgia" w:hAnsi="Georgia"/>
          <w:color w:val="auto"/>
        </w:rPr>
      </w:pPr>
      <w:bookmarkStart w:id="44" w:name="_yg6qk16wreeu" w:colFirst="0" w:colLast="0"/>
      <w:bookmarkStart w:id="45" w:name="_Toc22305964"/>
      <w:bookmarkEnd w:id="44"/>
      <w:r w:rsidRPr="00003391">
        <w:rPr>
          <w:rFonts w:ascii="Georgia" w:hAnsi="Georgia"/>
          <w:color w:val="auto"/>
        </w:rPr>
        <w:t xml:space="preserve">3.3.2. </w:t>
      </w:r>
      <w:r w:rsidR="00E930A9" w:rsidRPr="00003391">
        <w:rPr>
          <w:rFonts w:ascii="Georgia" w:hAnsi="Georgia"/>
          <w:color w:val="auto"/>
        </w:rPr>
        <w:t>Copyright</w:t>
      </w:r>
      <w:bookmarkEnd w:id="45"/>
    </w:p>
    <w:p w14:paraId="4099F385" w14:textId="593E6FA0" w:rsidR="00E930A9" w:rsidRPr="00003391" w:rsidRDefault="00E930A9" w:rsidP="00E930A9">
      <w:pPr>
        <w:jc w:val="both"/>
        <w:rPr>
          <w:rFonts w:ascii="Georgia" w:hAnsi="Georgia"/>
        </w:rPr>
      </w:pPr>
      <w:r w:rsidRPr="00003391">
        <w:rPr>
          <w:rFonts w:ascii="Georgia" w:hAnsi="Georgia"/>
        </w:rPr>
        <w:t xml:space="preserve">Copyright is regulated in the EU by </w:t>
      </w:r>
      <w:r w:rsidR="002C6D04" w:rsidRPr="00003391">
        <w:rPr>
          <w:rFonts w:ascii="Georgia" w:hAnsi="Georgia"/>
        </w:rPr>
        <w:t>several</w:t>
      </w:r>
      <w:r w:rsidRPr="00003391">
        <w:rPr>
          <w:rFonts w:ascii="Georgia" w:hAnsi="Georgia"/>
        </w:rPr>
        <w:t xml:space="preserve"> acts, mostly directives that require national legislation to achieve their purposes (harmonization) and some regulations, applicable directly. Certain aspects or copyright are not harmonized (such as the moral rights), while the economic aspects of copyright are harmonized. </w:t>
      </w:r>
    </w:p>
    <w:p w14:paraId="6D201932" w14:textId="77777777" w:rsidR="00E930A9" w:rsidRPr="00003391" w:rsidRDefault="00E930A9" w:rsidP="00E930A9">
      <w:pPr>
        <w:jc w:val="both"/>
        <w:rPr>
          <w:rFonts w:ascii="Georgia" w:hAnsi="Georgia"/>
        </w:rPr>
      </w:pPr>
    </w:p>
    <w:p w14:paraId="037371E1" w14:textId="00F29EF6" w:rsidR="00E930A9" w:rsidRPr="00003391" w:rsidRDefault="00E930A9" w:rsidP="00E930A9">
      <w:pPr>
        <w:jc w:val="both"/>
        <w:rPr>
          <w:rFonts w:ascii="Georgia" w:hAnsi="Georgia"/>
        </w:rPr>
      </w:pPr>
      <w:r w:rsidRPr="00003391">
        <w:rPr>
          <w:rFonts w:ascii="Georgia" w:hAnsi="Georgia"/>
        </w:rPr>
        <w:t xml:space="preserve">The acts regulating copyright in the EU include: </w:t>
      </w:r>
    </w:p>
    <w:p w14:paraId="76C8E528" w14:textId="77777777" w:rsidR="0084679F" w:rsidRPr="00003391" w:rsidRDefault="0084679F" w:rsidP="00E930A9">
      <w:pPr>
        <w:jc w:val="both"/>
        <w:rPr>
          <w:rFonts w:ascii="Georgia" w:hAnsi="Georgia"/>
        </w:rPr>
      </w:pPr>
    </w:p>
    <w:p w14:paraId="7EE468A0" w14:textId="77777777" w:rsidR="00E930A9" w:rsidRPr="00003391" w:rsidRDefault="00E930A9" w:rsidP="00E930A9">
      <w:pPr>
        <w:numPr>
          <w:ilvl w:val="0"/>
          <w:numId w:val="71"/>
        </w:numPr>
        <w:jc w:val="both"/>
        <w:rPr>
          <w:rFonts w:ascii="Georgia" w:hAnsi="Georgia"/>
        </w:rPr>
      </w:pPr>
      <w:r w:rsidRPr="00003391">
        <w:rPr>
          <w:rFonts w:ascii="Georgia" w:hAnsi="Georgia"/>
        </w:rPr>
        <w:lastRenderedPageBreak/>
        <w:t>Regulation on cross-border portability of online content services in the internal market (“Portability Regulation”) (June 2017);</w:t>
      </w:r>
      <w:r w:rsidRPr="00003391">
        <w:rPr>
          <w:rFonts w:ascii="Georgia" w:hAnsi="Georgia"/>
          <w:vertAlign w:val="superscript"/>
        </w:rPr>
        <w:footnoteReference w:id="612"/>
      </w:r>
      <w:r w:rsidRPr="00003391">
        <w:rPr>
          <w:rFonts w:ascii="Georgia" w:hAnsi="Georgia"/>
        </w:rPr>
        <w:t xml:space="preserve"> </w:t>
      </w:r>
    </w:p>
    <w:p w14:paraId="1B8EC28E" w14:textId="77777777" w:rsidR="00E930A9" w:rsidRPr="00003391" w:rsidRDefault="00E930A9" w:rsidP="00E930A9">
      <w:pPr>
        <w:numPr>
          <w:ilvl w:val="0"/>
          <w:numId w:val="71"/>
        </w:numPr>
        <w:jc w:val="both"/>
        <w:rPr>
          <w:rFonts w:ascii="Georgia" w:hAnsi="Georgia"/>
        </w:rPr>
      </w:pPr>
      <w:r w:rsidRPr="00003391">
        <w:rPr>
          <w:rFonts w:ascii="Georgia" w:hAnsi="Georgia"/>
        </w:rPr>
        <w:t>Directive and a Regulation implementing the Marrakesh Treaty in the EU (September 2017) concerning the visually impaired persons;</w:t>
      </w:r>
      <w:r w:rsidRPr="00003391">
        <w:rPr>
          <w:rFonts w:ascii="Georgia" w:hAnsi="Georgia"/>
          <w:vertAlign w:val="superscript"/>
        </w:rPr>
        <w:footnoteReference w:id="613"/>
      </w:r>
    </w:p>
    <w:p w14:paraId="4ECA81F3" w14:textId="77777777" w:rsidR="00E930A9" w:rsidRPr="00003391" w:rsidRDefault="00E930A9" w:rsidP="00E930A9">
      <w:pPr>
        <w:numPr>
          <w:ilvl w:val="0"/>
          <w:numId w:val="71"/>
        </w:numPr>
        <w:jc w:val="both"/>
        <w:rPr>
          <w:rFonts w:ascii="Georgia" w:hAnsi="Georgia"/>
        </w:rPr>
      </w:pPr>
      <w:r w:rsidRPr="00003391">
        <w:rPr>
          <w:rFonts w:ascii="Georgia" w:hAnsi="Georgia"/>
        </w:rPr>
        <w:t xml:space="preserve">Directive on copyright and related rights in the Digital Single Market (May 2019), regulating </w:t>
      </w:r>
      <w:proofErr w:type="gramStart"/>
      <w:r w:rsidRPr="00003391">
        <w:rPr>
          <w:rFonts w:ascii="Georgia" w:hAnsi="Georgia"/>
        </w:rPr>
        <w:t>a number of</w:t>
      </w:r>
      <w:proofErr w:type="gramEnd"/>
      <w:r w:rsidRPr="00003391">
        <w:rPr>
          <w:rFonts w:ascii="Georgia" w:hAnsi="Georgia"/>
        </w:rPr>
        <w:t xml:space="preserve"> issues related to copyright (this Directive is in the process of being implemented by Member States);</w:t>
      </w:r>
      <w:r w:rsidRPr="00003391">
        <w:rPr>
          <w:rFonts w:ascii="Georgia" w:hAnsi="Georgia"/>
          <w:vertAlign w:val="superscript"/>
        </w:rPr>
        <w:footnoteReference w:id="614"/>
      </w:r>
      <w:r w:rsidRPr="00003391">
        <w:rPr>
          <w:rFonts w:ascii="Georgia" w:hAnsi="Georgia"/>
        </w:rPr>
        <w:t xml:space="preserve"> </w:t>
      </w:r>
    </w:p>
    <w:p w14:paraId="49E8223D" w14:textId="77777777" w:rsidR="00E930A9" w:rsidRPr="00003391" w:rsidRDefault="00E930A9" w:rsidP="00E930A9">
      <w:pPr>
        <w:numPr>
          <w:ilvl w:val="0"/>
          <w:numId w:val="71"/>
        </w:numPr>
        <w:jc w:val="both"/>
        <w:rPr>
          <w:rFonts w:ascii="Georgia" w:hAnsi="Georgia"/>
        </w:rPr>
      </w:pPr>
      <w:r w:rsidRPr="00003391">
        <w:rPr>
          <w:rFonts w:ascii="Georgia" w:hAnsi="Georgia"/>
        </w:rPr>
        <w:t xml:space="preserve">Directive on television and radio </w:t>
      </w:r>
      <w:proofErr w:type="spellStart"/>
      <w:r w:rsidRPr="00003391">
        <w:rPr>
          <w:rFonts w:ascii="Georgia" w:hAnsi="Georgia"/>
        </w:rPr>
        <w:t>programmes</w:t>
      </w:r>
      <w:proofErr w:type="spellEnd"/>
      <w:r w:rsidRPr="00003391">
        <w:rPr>
          <w:rFonts w:ascii="Georgia" w:hAnsi="Georgia"/>
        </w:rPr>
        <w:t xml:space="preserve"> (May 2019), facilitating access to online TV and radio across borders - these are the acts initiated under the Digital Single Market policy;</w:t>
      </w:r>
      <w:r w:rsidRPr="00003391">
        <w:rPr>
          <w:rFonts w:ascii="Georgia" w:hAnsi="Georgia"/>
          <w:vertAlign w:val="superscript"/>
        </w:rPr>
        <w:footnoteReference w:id="615"/>
      </w:r>
      <w:r w:rsidRPr="00003391">
        <w:rPr>
          <w:rFonts w:ascii="Georgia" w:hAnsi="Georgia"/>
        </w:rPr>
        <w:t xml:space="preserve"> </w:t>
      </w:r>
    </w:p>
    <w:p w14:paraId="69766BA1" w14:textId="77777777" w:rsidR="00E930A9" w:rsidRPr="00003391" w:rsidRDefault="00E930A9" w:rsidP="00E930A9">
      <w:pPr>
        <w:numPr>
          <w:ilvl w:val="0"/>
          <w:numId w:val="71"/>
        </w:numPr>
        <w:jc w:val="both"/>
        <w:rPr>
          <w:rFonts w:ascii="Georgia" w:hAnsi="Georgia"/>
        </w:rPr>
      </w:pPr>
      <w:r w:rsidRPr="00003391">
        <w:rPr>
          <w:rFonts w:ascii="Georgia" w:hAnsi="Georgia"/>
        </w:rPr>
        <w:t>Directive on collective management of copyright and related rights and multi-territorial licensing of rights in musical works for online use in the internal market (“CRM Directive”) (February 2014);</w:t>
      </w:r>
      <w:r w:rsidRPr="00003391">
        <w:rPr>
          <w:rFonts w:ascii="Georgia" w:hAnsi="Georgia"/>
          <w:vertAlign w:val="superscript"/>
        </w:rPr>
        <w:footnoteReference w:id="616"/>
      </w:r>
      <w:r w:rsidRPr="00003391">
        <w:rPr>
          <w:rFonts w:ascii="Georgia" w:hAnsi="Georgia"/>
        </w:rPr>
        <w:t xml:space="preserve"> </w:t>
      </w:r>
    </w:p>
    <w:p w14:paraId="7F0BE7C9" w14:textId="77777777" w:rsidR="00E930A9" w:rsidRPr="00003391" w:rsidRDefault="00E930A9" w:rsidP="00E930A9">
      <w:pPr>
        <w:numPr>
          <w:ilvl w:val="0"/>
          <w:numId w:val="71"/>
        </w:numPr>
        <w:jc w:val="both"/>
        <w:rPr>
          <w:rFonts w:ascii="Georgia" w:hAnsi="Georgia"/>
        </w:rPr>
      </w:pPr>
      <w:r w:rsidRPr="00003391">
        <w:rPr>
          <w:rFonts w:ascii="Georgia" w:hAnsi="Georgia"/>
        </w:rPr>
        <w:t xml:space="preserve">Directive on the </w:t>
      </w:r>
      <w:proofErr w:type="spellStart"/>
      <w:r w:rsidRPr="00003391">
        <w:rPr>
          <w:rFonts w:ascii="Georgia" w:hAnsi="Georgia"/>
        </w:rPr>
        <w:t>harmonisation</w:t>
      </w:r>
      <w:proofErr w:type="spellEnd"/>
      <w:r w:rsidRPr="00003391">
        <w:rPr>
          <w:rFonts w:ascii="Georgia" w:hAnsi="Georgia"/>
        </w:rPr>
        <w:t xml:space="preserve"> of certain aspects of copyright and related rights in the information society ("</w:t>
      </w:r>
      <w:proofErr w:type="spellStart"/>
      <w:r w:rsidRPr="00003391">
        <w:rPr>
          <w:rFonts w:ascii="Georgia" w:hAnsi="Georgia"/>
        </w:rPr>
        <w:t>InfoSoc</w:t>
      </w:r>
      <w:proofErr w:type="spellEnd"/>
      <w:r w:rsidRPr="00003391">
        <w:rPr>
          <w:rFonts w:ascii="Georgia" w:hAnsi="Georgia"/>
        </w:rPr>
        <w:t xml:space="preserve"> Directive") (May 2001);</w:t>
      </w:r>
      <w:r w:rsidRPr="00003391">
        <w:rPr>
          <w:rFonts w:ascii="Georgia" w:hAnsi="Georgia"/>
          <w:vertAlign w:val="superscript"/>
        </w:rPr>
        <w:footnoteReference w:id="617"/>
      </w:r>
      <w:r w:rsidRPr="00003391">
        <w:rPr>
          <w:rFonts w:ascii="Georgia" w:hAnsi="Georgia"/>
        </w:rPr>
        <w:t xml:space="preserve"> </w:t>
      </w:r>
    </w:p>
    <w:p w14:paraId="06C8043B" w14:textId="77777777" w:rsidR="00E930A9" w:rsidRPr="00003391" w:rsidRDefault="00E930A9" w:rsidP="00E930A9">
      <w:pPr>
        <w:numPr>
          <w:ilvl w:val="0"/>
          <w:numId w:val="71"/>
        </w:numPr>
        <w:jc w:val="both"/>
        <w:rPr>
          <w:rFonts w:ascii="Georgia" w:hAnsi="Georgia"/>
        </w:rPr>
      </w:pPr>
      <w:r w:rsidRPr="00003391">
        <w:rPr>
          <w:rFonts w:ascii="Georgia" w:hAnsi="Georgia"/>
        </w:rPr>
        <w:t>Directive on rental right and lending right and on certain rights related to copyright in the field of intellectual property ("Rental and Lending Directive") (December 2006);</w:t>
      </w:r>
      <w:r w:rsidRPr="00003391">
        <w:rPr>
          <w:rFonts w:ascii="Georgia" w:hAnsi="Georgia"/>
          <w:vertAlign w:val="superscript"/>
        </w:rPr>
        <w:footnoteReference w:id="618"/>
      </w:r>
    </w:p>
    <w:p w14:paraId="425708CD" w14:textId="77777777" w:rsidR="00E930A9" w:rsidRPr="00003391" w:rsidRDefault="00E930A9" w:rsidP="00E930A9">
      <w:pPr>
        <w:numPr>
          <w:ilvl w:val="0"/>
          <w:numId w:val="71"/>
        </w:numPr>
        <w:jc w:val="both"/>
        <w:rPr>
          <w:rFonts w:ascii="Georgia" w:hAnsi="Georgia"/>
        </w:rPr>
      </w:pPr>
      <w:r w:rsidRPr="00003391">
        <w:rPr>
          <w:rFonts w:ascii="Georgia" w:hAnsi="Georgia"/>
        </w:rPr>
        <w:t>Directive on the resale right for the benefit of the author of an original work of art ("Resale Right Directive") (September 2001);</w:t>
      </w:r>
      <w:r w:rsidRPr="00003391">
        <w:rPr>
          <w:rFonts w:ascii="Georgia" w:hAnsi="Georgia"/>
          <w:vertAlign w:val="superscript"/>
        </w:rPr>
        <w:footnoteReference w:id="619"/>
      </w:r>
    </w:p>
    <w:p w14:paraId="1FF9713F" w14:textId="77777777" w:rsidR="00E930A9" w:rsidRPr="00003391" w:rsidRDefault="00E930A9" w:rsidP="00E930A9">
      <w:pPr>
        <w:numPr>
          <w:ilvl w:val="0"/>
          <w:numId w:val="71"/>
        </w:numPr>
        <w:jc w:val="both"/>
        <w:rPr>
          <w:rFonts w:ascii="Georgia" w:hAnsi="Georgia"/>
        </w:rPr>
      </w:pPr>
      <w:r w:rsidRPr="00003391">
        <w:rPr>
          <w:rFonts w:ascii="Georgia" w:hAnsi="Georgia"/>
        </w:rPr>
        <w:lastRenderedPageBreak/>
        <w:t>Directive on the coordination of certain rules concerning copyright and rights related to copyright applicable to satellite broadcasting and cable retransmission ("Satellite and Cable Directive") (September 1993);</w:t>
      </w:r>
      <w:r w:rsidRPr="00003391">
        <w:rPr>
          <w:rFonts w:ascii="Georgia" w:hAnsi="Georgia"/>
          <w:vertAlign w:val="superscript"/>
        </w:rPr>
        <w:footnoteReference w:id="620"/>
      </w:r>
    </w:p>
    <w:p w14:paraId="3F7A5062" w14:textId="77777777" w:rsidR="00E930A9" w:rsidRPr="00003391" w:rsidRDefault="00E930A9" w:rsidP="00E930A9">
      <w:pPr>
        <w:numPr>
          <w:ilvl w:val="0"/>
          <w:numId w:val="71"/>
        </w:numPr>
        <w:jc w:val="both"/>
        <w:rPr>
          <w:rFonts w:ascii="Georgia" w:hAnsi="Georgia"/>
        </w:rPr>
      </w:pPr>
      <w:r w:rsidRPr="00003391">
        <w:rPr>
          <w:rFonts w:ascii="Georgia" w:hAnsi="Georgia"/>
        </w:rPr>
        <w:t>Directive on the legal protection of computer programs (“Software Directive”) (April 2009);</w:t>
      </w:r>
      <w:r w:rsidRPr="00003391">
        <w:rPr>
          <w:rFonts w:ascii="Georgia" w:hAnsi="Georgia"/>
          <w:vertAlign w:val="superscript"/>
        </w:rPr>
        <w:footnoteReference w:id="621"/>
      </w:r>
      <w:r w:rsidRPr="00003391">
        <w:rPr>
          <w:rFonts w:ascii="Georgia" w:hAnsi="Georgia"/>
        </w:rPr>
        <w:t xml:space="preserve"> </w:t>
      </w:r>
    </w:p>
    <w:p w14:paraId="526A98EA" w14:textId="77777777" w:rsidR="00E930A9" w:rsidRPr="00003391" w:rsidRDefault="00E930A9" w:rsidP="00E930A9">
      <w:pPr>
        <w:numPr>
          <w:ilvl w:val="0"/>
          <w:numId w:val="71"/>
        </w:numPr>
        <w:jc w:val="both"/>
        <w:rPr>
          <w:rFonts w:ascii="Georgia" w:hAnsi="Georgia"/>
        </w:rPr>
      </w:pPr>
      <w:r w:rsidRPr="00003391">
        <w:rPr>
          <w:rFonts w:ascii="Georgia" w:hAnsi="Georgia"/>
        </w:rPr>
        <w:t>Directive on the enforcement of intellectual property right (“IPRED”) (April 2004);</w:t>
      </w:r>
      <w:r w:rsidRPr="00003391">
        <w:rPr>
          <w:rFonts w:ascii="Georgia" w:hAnsi="Georgia"/>
          <w:vertAlign w:val="superscript"/>
        </w:rPr>
        <w:footnoteReference w:id="622"/>
      </w:r>
    </w:p>
    <w:p w14:paraId="5E7936A0" w14:textId="77777777" w:rsidR="00E930A9" w:rsidRPr="00003391" w:rsidRDefault="00E930A9" w:rsidP="00E930A9">
      <w:pPr>
        <w:numPr>
          <w:ilvl w:val="0"/>
          <w:numId w:val="71"/>
        </w:numPr>
        <w:jc w:val="both"/>
        <w:rPr>
          <w:rFonts w:ascii="Georgia" w:hAnsi="Georgia"/>
        </w:rPr>
      </w:pPr>
      <w:r w:rsidRPr="00003391">
        <w:rPr>
          <w:rFonts w:ascii="Georgia" w:hAnsi="Georgia"/>
        </w:rPr>
        <w:t>Directive on the legal protection of databases (“Database Directive”) (March 1996);</w:t>
      </w:r>
      <w:r w:rsidRPr="00003391">
        <w:rPr>
          <w:rFonts w:ascii="Georgia" w:hAnsi="Georgia"/>
          <w:vertAlign w:val="superscript"/>
        </w:rPr>
        <w:footnoteReference w:id="623"/>
      </w:r>
      <w:r w:rsidRPr="00003391">
        <w:rPr>
          <w:rFonts w:ascii="Georgia" w:hAnsi="Georgia"/>
        </w:rPr>
        <w:t xml:space="preserve"> </w:t>
      </w:r>
    </w:p>
    <w:p w14:paraId="6B318E5C" w14:textId="77777777" w:rsidR="00E930A9" w:rsidRPr="00003391" w:rsidRDefault="00E930A9" w:rsidP="00E930A9">
      <w:pPr>
        <w:numPr>
          <w:ilvl w:val="0"/>
          <w:numId w:val="71"/>
        </w:numPr>
        <w:jc w:val="both"/>
        <w:rPr>
          <w:rFonts w:ascii="Georgia" w:hAnsi="Georgia"/>
        </w:rPr>
      </w:pPr>
      <w:r w:rsidRPr="00003391">
        <w:rPr>
          <w:rFonts w:ascii="Georgia" w:hAnsi="Georgia"/>
        </w:rPr>
        <w:t>Directive on the term of protection of copyright and certain related rights amending the previous 2006 Directive (“Term Directive”) (September 2011);</w:t>
      </w:r>
      <w:r w:rsidRPr="00003391">
        <w:rPr>
          <w:rFonts w:ascii="Georgia" w:hAnsi="Georgia"/>
          <w:vertAlign w:val="superscript"/>
        </w:rPr>
        <w:footnoteReference w:id="624"/>
      </w:r>
      <w:r w:rsidRPr="00003391">
        <w:rPr>
          <w:rFonts w:ascii="Georgia" w:hAnsi="Georgia"/>
        </w:rPr>
        <w:t xml:space="preserve"> </w:t>
      </w:r>
    </w:p>
    <w:p w14:paraId="672F5163" w14:textId="77777777" w:rsidR="00E930A9" w:rsidRPr="00003391" w:rsidRDefault="00E930A9" w:rsidP="00E930A9">
      <w:pPr>
        <w:numPr>
          <w:ilvl w:val="0"/>
          <w:numId w:val="71"/>
        </w:numPr>
        <w:jc w:val="both"/>
        <w:rPr>
          <w:rFonts w:ascii="Georgia" w:hAnsi="Georgia"/>
        </w:rPr>
      </w:pPr>
      <w:r w:rsidRPr="00003391">
        <w:rPr>
          <w:rFonts w:ascii="Georgia" w:hAnsi="Georgia"/>
        </w:rPr>
        <w:t>Directive on certain permitted uses of orphan works (“Orphan Works Directive”) (October 2012);</w:t>
      </w:r>
      <w:r w:rsidRPr="00003391">
        <w:rPr>
          <w:rFonts w:ascii="Georgia" w:hAnsi="Georgia"/>
          <w:vertAlign w:val="superscript"/>
        </w:rPr>
        <w:footnoteReference w:id="625"/>
      </w:r>
      <w:r w:rsidRPr="00003391">
        <w:rPr>
          <w:rFonts w:ascii="Georgia" w:hAnsi="Georgia"/>
        </w:rPr>
        <w:t xml:space="preserve"> </w:t>
      </w:r>
    </w:p>
    <w:p w14:paraId="1D522772" w14:textId="77777777" w:rsidR="00E930A9" w:rsidRPr="00003391" w:rsidRDefault="00E930A9" w:rsidP="00E930A9">
      <w:pPr>
        <w:numPr>
          <w:ilvl w:val="0"/>
          <w:numId w:val="71"/>
        </w:numPr>
        <w:jc w:val="both"/>
        <w:rPr>
          <w:rFonts w:ascii="Georgia" w:hAnsi="Georgia"/>
        </w:rPr>
      </w:pPr>
      <w:r w:rsidRPr="00003391">
        <w:rPr>
          <w:rFonts w:ascii="Georgia" w:hAnsi="Georgia"/>
        </w:rPr>
        <w:t>Directive on certain permitted uses of certain works and other subject matter protected by copyright and related rights for the benefit of persons who are blind, visually impaired or otherwise print-disabled (Directive implementing the Marrakech Treaty in the EU) (September 2017).</w:t>
      </w:r>
      <w:r w:rsidRPr="00003391">
        <w:rPr>
          <w:rFonts w:ascii="Georgia" w:hAnsi="Georgia"/>
          <w:vertAlign w:val="superscript"/>
        </w:rPr>
        <w:footnoteReference w:id="626"/>
      </w:r>
    </w:p>
    <w:p w14:paraId="73C00A24" w14:textId="77777777" w:rsidR="00E930A9" w:rsidRPr="00003391" w:rsidRDefault="00E930A9" w:rsidP="00E930A9">
      <w:pPr>
        <w:jc w:val="both"/>
        <w:rPr>
          <w:rFonts w:ascii="Georgia" w:hAnsi="Georgia"/>
        </w:rPr>
      </w:pPr>
    </w:p>
    <w:p w14:paraId="2951FD18" w14:textId="357B5230" w:rsidR="00E930A9" w:rsidRPr="00003391" w:rsidRDefault="00E930A9" w:rsidP="00E930A9">
      <w:pPr>
        <w:jc w:val="both"/>
        <w:rPr>
          <w:rFonts w:ascii="Georgia" w:hAnsi="Georgia"/>
        </w:rPr>
      </w:pPr>
      <w:r w:rsidRPr="00003391">
        <w:rPr>
          <w:rFonts w:ascii="Georgia" w:hAnsi="Georgia"/>
        </w:rPr>
        <w:t xml:space="preserve">Most of the above acts may be relevant specifically to the music industry sector although one of these acts regulates the music industry sector specifically (the CRM Directive). The CRM Directive deals with certain issues related to the operations of the collective rights management organizations (CMOs), attempting to make them more democratic and to tackle the issue of the value gap, bringing certain new accountability and transparency requirements for the CMOs, as well as requirements to speed up royalty payments (which had in practice taken a long time in the EU). The preparations for the 2014 CRM Directive involved a few extensive reports </w:t>
      </w:r>
      <w:r w:rsidR="00503B0C" w:rsidRPr="00003391">
        <w:rPr>
          <w:rFonts w:ascii="Georgia" w:hAnsi="Georgia"/>
        </w:rPr>
        <w:t>analyzing</w:t>
      </w:r>
      <w:r w:rsidRPr="00003391">
        <w:rPr>
          <w:rFonts w:ascii="Georgia" w:hAnsi="Georgia"/>
        </w:rPr>
        <w:t xml:space="preserve">, </w:t>
      </w:r>
      <w:r w:rsidR="00503B0C" w:rsidRPr="00003391">
        <w:rPr>
          <w:rFonts w:ascii="Georgia" w:hAnsi="Georgia"/>
        </w:rPr>
        <w:t>i.e.</w:t>
      </w:r>
      <w:r w:rsidRPr="00003391">
        <w:rPr>
          <w:rFonts w:ascii="Georgia" w:hAnsi="Georgia"/>
        </w:rPr>
        <w:t>, transactions costs of music licensing.</w:t>
      </w:r>
      <w:r w:rsidRPr="00003391">
        <w:rPr>
          <w:rFonts w:ascii="Georgia" w:hAnsi="Georgia"/>
          <w:vertAlign w:val="superscript"/>
        </w:rPr>
        <w:footnoteReference w:id="627"/>
      </w:r>
      <w:r w:rsidRPr="00003391">
        <w:rPr>
          <w:rFonts w:ascii="Georgia" w:hAnsi="Georgia"/>
        </w:rPr>
        <w:t xml:space="preserve"> The Directive introduced the multi-territorial licensing scheme, aiming at improving competition in that sector and larger music portfolios. </w:t>
      </w:r>
    </w:p>
    <w:p w14:paraId="4967387E" w14:textId="77777777" w:rsidR="00E930A9" w:rsidRPr="00003391" w:rsidRDefault="00E930A9" w:rsidP="00E930A9">
      <w:pPr>
        <w:jc w:val="both"/>
        <w:rPr>
          <w:rFonts w:ascii="Georgia" w:hAnsi="Georgia"/>
        </w:rPr>
      </w:pPr>
    </w:p>
    <w:p w14:paraId="17EF0B26" w14:textId="1FCC9415" w:rsidR="00E930A9" w:rsidRPr="00003391" w:rsidRDefault="00E930A9" w:rsidP="00E930A9">
      <w:pPr>
        <w:jc w:val="both"/>
        <w:rPr>
          <w:rFonts w:ascii="Georgia" w:hAnsi="Georgia"/>
        </w:rPr>
      </w:pPr>
      <w:r w:rsidRPr="00003391">
        <w:rPr>
          <w:rFonts w:ascii="Georgia" w:hAnsi="Georgia"/>
        </w:rPr>
        <w:t>There have been several initiatives and studies concerning the music industry sector in the UE, including a "</w:t>
      </w:r>
      <w:proofErr w:type="spellStart"/>
      <w:r w:rsidRPr="00003391">
        <w:rPr>
          <w:rFonts w:ascii="Georgia" w:hAnsi="Georgia"/>
        </w:rPr>
        <w:t>Licences</w:t>
      </w:r>
      <w:proofErr w:type="spellEnd"/>
      <w:r w:rsidRPr="00003391">
        <w:rPr>
          <w:rFonts w:ascii="Georgia" w:hAnsi="Georgia"/>
        </w:rPr>
        <w:t xml:space="preserve"> for Europe" stakeholder dialogue</w:t>
      </w:r>
      <w:r w:rsidRPr="00003391">
        <w:rPr>
          <w:rFonts w:ascii="Georgia" w:hAnsi="Georgia"/>
          <w:vertAlign w:val="superscript"/>
        </w:rPr>
        <w:footnoteReference w:id="628"/>
      </w:r>
      <w:r w:rsidRPr="00003391">
        <w:rPr>
          <w:rFonts w:ascii="Georgia" w:hAnsi="Georgia"/>
        </w:rPr>
        <w:t xml:space="preserve"> between 2012 and 2013, with certain statements made by participating stakeholders and Music Moves Europe (MME) framework of the European Commission active since 2015. Within the MME, EU provides funding for music-related projects under the umbrella of the Creative Europe Project Results platform, with plans to provide additional funding after 2020 with such goals in mind as promoting diversity, creativity and innovation in the field of music, in particular in the distribution of musical repertoire in Europe and beyond. In terms of policy and adoption of new legal acts, there have been efforts to make the marketplace for music more transparent and fairer - such purposes were set out both for the CRM </w:t>
      </w:r>
      <w:r w:rsidR="00503B0C" w:rsidRPr="00003391">
        <w:rPr>
          <w:rFonts w:ascii="Georgia" w:hAnsi="Georgia"/>
        </w:rPr>
        <w:t>Directive</w:t>
      </w:r>
      <w:r w:rsidRPr="00003391">
        <w:rPr>
          <w:rFonts w:ascii="Georgia" w:hAnsi="Georgia"/>
        </w:rPr>
        <w:t xml:space="preserve"> and the new Copyright in the Digital Single Market Directive. MME allows also for dialogue through conferences and exchange of ideas, as well as awards for achievements in the field of popular and contemporary music. A competition under the MME framework produced a book including 10 winning business models for online and offline distribution of music, none of which used blockchain or distributed ledger technology.</w:t>
      </w:r>
      <w:r w:rsidRPr="00003391">
        <w:rPr>
          <w:rFonts w:ascii="Georgia" w:hAnsi="Georgia"/>
          <w:vertAlign w:val="superscript"/>
        </w:rPr>
        <w:footnoteReference w:id="629"/>
      </w:r>
      <w:r w:rsidRPr="00003391">
        <w:rPr>
          <w:rFonts w:ascii="Georgia" w:hAnsi="Georgia"/>
        </w:rPr>
        <w:t xml:space="preserve"> </w:t>
      </w:r>
    </w:p>
    <w:p w14:paraId="488B6E52" w14:textId="7259F346" w:rsidR="00E930A9" w:rsidRPr="00003391" w:rsidRDefault="008F5E1A" w:rsidP="00A7584E">
      <w:pPr>
        <w:pStyle w:val="Heading3"/>
        <w:rPr>
          <w:rFonts w:ascii="Georgia" w:hAnsi="Georgia"/>
          <w:color w:val="auto"/>
        </w:rPr>
      </w:pPr>
      <w:bookmarkStart w:id="46" w:name="_78703qg0bar1" w:colFirst="0" w:colLast="0"/>
      <w:bookmarkStart w:id="47" w:name="_Toc22305965"/>
      <w:bookmarkEnd w:id="46"/>
      <w:r w:rsidRPr="00003391">
        <w:rPr>
          <w:rFonts w:ascii="Georgia" w:hAnsi="Georgia"/>
          <w:color w:val="auto"/>
        </w:rPr>
        <w:t xml:space="preserve">3.3.3. </w:t>
      </w:r>
      <w:r w:rsidR="00E930A9" w:rsidRPr="00003391">
        <w:rPr>
          <w:rFonts w:ascii="Georgia" w:hAnsi="Georgia"/>
          <w:color w:val="auto"/>
        </w:rPr>
        <w:t>Electronic Identification</w:t>
      </w:r>
      <w:bookmarkEnd w:id="47"/>
    </w:p>
    <w:p w14:paraId="28141E80" w14:textId="77777777" w:rsidR="00E930A9" w:rsidRPr="00003391" w:rsidRDefault="00E930A9" w:rsidP="00E930A9">
      <w:pPr>
        <w:jc w:val="both"/>
        <w:rPr>
          <w:rFonts w:ascii="Georgia" w:hAnsi="Georgia"/>
        </w:rPr>
      </w:pPr>
      <w:r w:rsidRPr="00003391">
        <w:rPr>
          <w:rFonts w:ascii="Georgia" w:hAnsi="Georgia"/>
        </w:rPr>
        <w:t xml:space="preserve">Another large topic falling under the scope of the Digital Single Market policy, is related to e-signatures and digital exchanges requiring a high degree of trust. The </w:t>
      </w:r>
      <w:proofErr w:type="spellStart"/>
      <w:r w:rsidRPr="00003391">
        <w:rPr>
          <w:rFonts w:ascii="Georgia" w:hAnsi="Georgia"/>
        </w:rPr>
        <w:t>eIDAS</w:t>
      </w:r>
      <w:proofErr w:type="spellEnd"/>
      <w:r w:rsidRPr="00003391">
        <w:rPr>
          <w:rFonts w:ascii="Georgia" w:hAnsi="Georgia"/>
        </w:rPr>
        <w:t xml:space="preserve"> Regulation (Regulation (EU) N°910/2014 on electronic identification and trust services for electronic transactions in the internal market, July 2014),</w:t>
      </w:r>
      <w:r w:rsidRPr="00003391">
        <w:rPr>
          <w:rFonts w:ascii="Georgia" w:hAnsi="Georgia"/>
          <w:vertAlign w:val="superscript"/>
        </w:rPr>
        <w:footnoteReference w:id="630"/>
      </w:r>
      <w:r w:rsidRPr="00003391">
        <w:rPr>
          <w:rFonts w:ascii="Georgia" w:hAnsi="Georgia"/>
        </w:rPr>
        <w:t xml:space="preserve"> sets out a legal framework for authentication solutions and schemes which may be adopted by people and businesses, and allow to facilitate (or digitalize) citizen-government exchanges and filings. The </w:t>
      </w:r>
      <w:proofErr w:type="spellStart"/>
      <w:r w:rsidRPr="00003391">
        <w:rPr>
          <w:rFonts w:ascii="Georgia" w:hAnsi="Georgia"/>
        </w:rPr>
        <w:t>eIDAS</w:t>
      </w:r>
      <w:proofErr w:type="spellEnd"/>
      <w:r w:rsidRPr="00003391">
        <w:rPr>
          <w:rFonts w:ascii="Georgia" w:hAnsi="Georgia"/>
        </w:rPr>
        <w:t xml:space="preserve"> Regulation is particularly relevant to technological solutions utilizing blockchain or distributed ledger.</w:t>
      </w:r>
    </w:p>
    <w:p w14:paraId="26E2DEC1" w14:textId="3C482B47" w:rsidR="00E930A9" w:rsidRPr="00003391" w:rsidRDefault="008F5E1A" w:rsidP="00A7584E">
      <w:pPr>
        <w:pStyle w:val="Heading3"/>
        <w:rPr>
          <w:rFonts w:ascii="Georgia" w:hAnsi="Georgia"/>
          <w:color w:val="auto"/>
        </w:rPr>
      </w:pPr>
      <w:bookmarkStart w:id="48" w:name="_a2aj305m5rh1" w:colFirst="0" w:colLast="0"/>
      <w:bookmarkStart w:id="49" w:name="_Toc22305966"/>
      <w:bookmarkEnd w:id="48"/>
      <w:r w:rsidRPr="00003391">
        <w:rPr>
          <w:rFonts w:ascii="Georgia" w:hAnsi="Georgia"/>
          <w:color w:val="auto"/>
        </w:rPr>
        <w:t>3.3.4. General Data Protection Regulation (GDPR)</w:t>
      </w:r>
      <w:bookmarkEnd w:id="49"/>
    </w:p>
    <w:p w14:paraId="68886C2D" w14:textId="77777777" w:rsidR="00E930A9" w:rsidRPr="00003391" w:rsidRDefault="00E930A9" w:rsidP="00E930A9">
      <w:pPr>
        <w:jc w:val="both"/>
        <w:rPr>
          <w:rFonts w:ascii="Georgia" w:hAnsi="Georgia"/>
        </w:rPr>
      </w:pPr>
      <w:r w:rsidRPr="00003391">
        <w:rPr>
          <w:rFonts w:ascii="Georgia" w:hAnsi="Georgia"/>
        </w:rPr>
        <w:t>As mentioned at the beginning of this section, the Digital Single Market tackles also the issues of data protection and cybersecurity. The main act related to the protection of personal data is the Regulation (EU) 2016/679 on the protection of natural persons with regard to the processing of personal data and on the free movement of such data, known as GDPR.</w:t>
      </w:r>
      <w:r w:rsidRPr="00003391">
        <w:rPr>
          <w:rFonts w:ascii="Georgia" w:hAnsi="Georgia"/>
          <w:vertAlign w:val="superscript"/>
        </w:rPr>
        <w:footnoteReference w:id="631"/>
      </w:r>
      <w:r w:rsidRPr="00003391">
        <w:rPr>
          <w:rFonts w:ascii="Georgia" w:hAnsi="Georgia"/>
        </w:rPr>
        <w:t xml:space="preserve"> The Regulation applies across the EU since May 2018. The Regulation applies directly, however, there is </w:t>
      </w:r>
      <w:proofErr w:type="gramStart"/>
      <w:r w:rsidRPr="00003391">
        <w:rPr>
          <w:rFonts w:ascii="Georgia" w:hAnsi="Georgia"/>
        </w:rPr>
        <w:t>a number of</w:t>
      </w:r>
      <w:proofErr w:type="gramEnd"/>
      <w:r w:rsidRPr="00003391">
        <w:rPr>
          <w:rFonts w:ascii="Georgia" w:hAnsi="Georgia"/>
        </w:rPr>
        <w:t xml:space="preserve"> country-specific provisions enacted in every Member State. Another act covering the protection </w:t>
      </w:r>
      <w:r w:rsidRPr="00003391">
        <w:rPr>
          <w:rFonts w:ascii="Georgia" w:hAnsi="Georgia"/>
        </w:rPr>
        <w:lastRenderedPageBreak/>
        <w:t>of personal data is the Directive (EU) 2016/680 on the protection of natural persons regarding processing of personal data connected with criminal offences or the execution of criminal penalties, and on the free movement of such data, with the transposition deadline for the Member States in May 2018. A wide framework of initiatives has been set for the development of cybersecurity in the EU, with examples such as (</w:t>
      </w:r>
      <w:proofErr w:type="spellStart"/>
      <w:r w:rsidRPr="00003391">
        <w:rPr>
          <w:rFonts w:ascii="Georgia" w:hAnsi="Georgia"/>
        </w:rPr>
        <w:t>i</w:t>
      </w:r>
      <w:proofErr w:type="spellEnd"/>
      <w:r w:rsidRPr="00003391">
        <w:rPr>
          <w:rFonts w:ascii="Georgia" w:hAnsi="Georgia"/>
        </w:rPr>
        <w:t>) the European Cybersecurity Act in force since June 2019 concerning cybersecurity certifications issued by ENISA, the EU Agency for Cybersecurity,</w:t>
      </w:r>
      <w:r w:rsidRPr="00003391">
        <w:rPr>
          <w:rFonts w:ascii="Georgia" w:hAnsi="Georgia"/>
          <w:vertAlign w:val="superscript"/>
        </w:rPr>
        <w:footnoteReference w:id="632"/>
      </w:r>
      <w:r w:rsidRPr="00003391">
        <w:rPr>
          <w:rFonts w:ascii="Georgia" w:hAnsi="Georgia"/>
        </w:rPr>
        <w:t xml:space="preserve"> and (ii) the NIS Directive (Directive (EU) 2016/1148 of the European Parliament and of the Council of 6 July 2016 concerning measures for a high common level of security of network and information systems across the Union, July 2016)</w:t>
      </w:r>
      <w:r w:rsidRPr="00003391">
        <w:rPr>
          <w:rFonts w:ascii="Georgia" w:hAnsi="Georgia"/>
          <w:vertAlign w:val="superscript"/>
        </w:rPr>
        <w:footnoteReference w:id="633"/>
      </w:r>
      <w:r w:rsidRPr="00003391">
        <w:rPr>
          <w:rFonts w:ascii="Georgia" w:hAnsi="Georgia"/>
        </w:rPr>
        <w:t xml:space="preserve"> which sets out standards, collaboration topics and supervision sectors concerning cybersecurity issues across the EU. </w:t>
      </w:r>
    </w:p>
    <w:p w14:paraId="2B8DDD71" w14:textId="7E5337AA" w:rsidR="009C1084" w:rsidRPr="00003391" w:rsidRDefault="009C1084" w:rsidP="009C1084">
      <w:pPr>
        <w:spacing w:after="240"/>
        <w:rPr>
          <w:rFonts w:ascii="Georgia" w:hAnsi="Georgia"/>
        </w:rPr>
      </w:pPr>
    </w:p>
    <w:p w14:paraId="57C4DFA9" w14:textId="77777777" w:rsidR="00463F25" w:rsidRPr="00003391" w:rsidRDefault="00463F25" w:rsidP="00A7584E">
      <w:pPr>
        <w:pStyle w:val="Heading1"/>
        <w:rPr>
          <w:rFonts w:ascii="Georgia" w:hAnsi="Georgia"/>
          <w:b/>
          <w:bCs/>
        </w:rPr>
      </w:pPr>
      <w:bookmarkStart w:id="50" w:name="_7llebzxnqrx7" w:colFirst="0" w:colLast="0"/>
      <w:bookmarkStart w:id="51" w:name="_Toc22305967"/>
      <w:bookmarkEnd w:id="50"/>
      <w:r w:rsidRPr="00003391">
        <w:rPr>
          <w:rFonts w:ascii="Georgia" w:hAnsi="Georgia"/>
          <w:b/>
          <w:bCs/>
        </w:rPr>
        <w:t>4. Music Licensing Primer</w:t>
      </w:r>
      <w:bookmarkEnd w:id="51"/>
    </w:p>
    <w:p w14:paraId="36C53541" w14:textId="77777777" w:rsidR="00463F25" w:rsidRPr="00003391" w:rsidRDefault="00463F25" w:rsidP="00463F25">
      <w:pPr>
        <w:rPr>
          <w:rFonts w:ascii="Georgia" w:eastAsia="Comfortaa" w:hAnsi="Georgia"/>
        </w:rPr>
      </w:pPr>
    </w:p>
    <w:p w14:paraId="4698D6CE" w14:textId="77777777" w:rsidR="00463F25" w:rsidRPr="00003391" w:rsidRDefault="00463F25" w:rsidP="00463F25">
      <w:pPr>
        <w:ind w:firstLine="720"/>
        <w:rPr>
          <w:rFonts w:ascii="Georgia" w:eastAsia="Comfortaa" w:hAnsi="Georgia"/>
        </w:rPr>
      </w:pPr>
      <w:r w:rsidRPr="00003391">
        <w:rPr>
          <w:rFonts w:ascii="Georgia" w:eastAsia="Comfortaa" w:hAnsi="Georgia"/>
        </w:rPr>
        <w:t>Music licensing is an extremely important tool for musicians and copyright owners (“rightsholder”) to exploit the marketability of a musical work. As only authors and copyright owners (“rightsholder”) may exploit a musical work, any third party that intends to use the copyrighted work for a purpose that falls under 17 U.S.C. § 106</w:t>
      </w:r>
      <w:r w:rsidRPr="00003391">
        <w:rPr>
          <w:rStyle w:val="FootnoteReference"/>
          <w:rFonts w:ascii="Georgia" w:eastAsia="Comfortaa" w:hAnsi="Georgia"/>
        </w:rPr>
        <w:footnoteReference w:id="634"/>
      </w:r>
      <w:r w:rsidRPr="00003391">
        <w:rPr>
          <w:rFonts w:ascii="Georgia" w:eastAsia="Comfortaa" w:hAnsi="Georgia"/>
        </w:rPr>
        <w:t xml:space="preserve"> will need to obtain a license from rights holders to use the work.</w:t>
      </w:r>
      <w:r w:rsidRPr="00003391">
        <w:rPr>
          <w:rFonts w:ascii="Georgia" w:eastAsia="Comfortaa" w:hAnsi="Georgia"/>
          <w:vertAlign w:val="superscript"/>
        </w:rPr>
        <w:footnoteReference w:id="635"/>
      </w:r>
      <w:r w:rsidRPr="00003391">
        <w:rPr>
          <w:rFonts w:ascii="Georgia" w:eastAsia="Comfortaa" w:hAnsi="Georgia"/>
        </w:rPr>
        <w:t xml:space="preserve"> For example, if a TV show wanted to play a certain sound recording in an episode, the company producing the TV show would need to obtain a synchronization license from the rightsholder(s) to perform the sound recording in the episode.</w:t>
      </w:r>
      <w:r w:rsidRPr="00003391">
        <w:rPr>
          <w:rFonts w:ascii="Georgia" w:eastAsia="Comfortaa" w:hAnsi="Georgia"/>
          <w:vertAlign w:val="superscript"/>
        </w:rPr>
        <w:footnoteReference w:id="636"/>
      </w:r>
      <w:r w:rsidRPr="00003391">
        <w:rPr>
          <w:rFonts w:ascii="Georgia" w:eastAsia="Comfortaa" w:hAnsi="Georgia"/>
        </w:rPr>
        <w:t xml:space="preserve"> </w:t>
      </w:r>
    </w:p>
    <w:p w14:paraId="70756EA8" w14:textId="77777777" w:rsidR="00463F25" w:rsidRPr="00003391" w:rsidRDefault="00463F25" w:rsidP="00463F25">
      <w:pPr>
        <w:rPr>
          <w:rFonts w:ascii="Georgia" w:eastAsia="Comfortaa" w:hAnsi="Georgia"/>
        </w:rPr>
      </w:pPr>
    </w:p>
    <w:p w14:paraId="64230A5B" w14:textId="77777777" w:rsidR="00463F25" w:rsidRPr="00003391" w:rsidRDefault="00463F25" w:rsidP="00463F25">
      <w:pPr>
        <w:rPr>
          <w:rFonts w:ascii="Georgia" w:eastAsia="Comfortaa" w:hAnsi="Georgia"/>
        </w:rPr>
      </w:pPr>
      <w:r w:rsidRPr="00003391">
        <w:rPr>
          <w:rFonts w:ascii="Georgia" w:eastAsia="Comfortaa" w:hAnsi="Georgia"/>
        </w:rPr>
        <w:t>Though music licensing is an important tool for rightsholders to exploit their music, it is also very difficult for rightsholders (licensors) and users (licensees) because of a lack of coordination and information.</w:t>
      </w:r>
      <w:r w:rsidRPr="00003391">
        <w:rPr>
          <w:rStyle w:val="FootnoteReference"/>
          <w:rFonts w:ascii="Georgia" w:eastAsia="Comfortaa" w:hAnsi="Georgia"/>
        </w:rPr>
        <w:footnoteReference w:id="637"/>
      </w:r>
    </w:p>
    <w:p w14:paraId="2F51317B" w14:textId="77777777" w:rsidR="00463F25" w:rsidRPr="00003391" w:rsidRDefault="00463F25" w:rsidP="00463F25">
      <w:pPr>
        <w:rPr>
          <w:rFonts w:ascii="Georgia" w:eastAsia="Comfortaa" w:hAnsi="Georgia"/>
        </w:rPr>
      </w:pPr>
    </w:p>
    <w:p w14:paraId="58E40F27" w14:textId="77777777" w:rsidR="00463F25" w:rsidRPr="00003391" w:rsidRDefault="00463F25" w:rsidP="00463F25">
      <w:pPr>
        <w:rPr>
          <w:rFonts w:ascii="Georgia" w:eastAsia="Comfortaa" w:hAnsi="Georgia"/>
        </w:rPr>
      </w:pPr>
      <w:r w:rsidRPr="00003391">
        <w:rPr>
          <w:rFonts w:ascii="Georgia" w:eastAsia="Comfortaa" w:hAnsi="Georgia"/>
        </w:rPr>
        <w:lastRenderedPageBreak/>
        <w:t>Rights holders are unlikely to have the resources to track down every use of their music, and intended users may not understand how, when, and who to contact about licensing.</w:t>
      </w:r>
      <w:r w:rsidRPr="00003391">
        <w:rPr>
          <w:rFonts w:ascii="Georgia" w:eastAsia="Comfortaa" w:hAnsi="Georgia"/>
          <w:vertAlign w:val="superscript"/>
        </w:rPr>
        <w:footnoteReference w:id="638"/>
      </w:r>
      <w:r w:rsidRPr="00003391">
        <w:rPr>
          <w:rFonts w:ascii="Georgia" w:eastAsia="Comfortaa" w:hAnsi="Georgia"/>
        </w:rPr>
        <w:t xml:space="preserve"> This is where collective management organizations (CMOs), such as ASCAP, SACEM, and Harry Fox Agency, become particularly important.</w:t>
      </w:r>
      <w:r w:rsidRPr="00003391">
        <w:rPr>
          <w:rStyle w:val="FootnoteReference"/>
          <w:rFonts w:ascii="Georgia" w:eastAsia="Comfortaa" w:hAnsi="Georgia"/>
        </w:rPr>
        <w:footnoteReference w:id="639"/>
      </w:r>
      <w:r w:rsidRPr="00003391">
        <w:rPr>
          <w:rFonts w:ascii="Georgia" w:eastAsia="Comfortaa" w:hAnsi="Georgia"/>
        </w:rPr>
        <w:t xml:space="preserve"> CMOs play the role of intermediary between the rightsholder and user, ensuring that licenses are being followed while collecting and distributing royalties to rightsholders.</w:t>
      </w:r>
      <w:r w:rsidRPr="00003391">
        <w:rPr>
          <w:rFonts w:ascii="Georgia" w:eastAsia="Comfortaa" w:hAnsi="Georgia"/>
          <w:vertAlign w:val="superscript"/>
        </w:rPr>
        <w:footnoteReference w:id="640"/>
      </w:r>
      <w:r w:rsidRPr="00003391">
        <w:rPr>
          <w:rFonts w:ascii="Georgia" w:eastAsia="Comfortaa" w:hAnsi="Georgia"/>
        </w:rPr>
        <w:t xml:space="preserve"> </w:t>
      </w:r>
    </w:p>
    <w:p w14:paraId="40263258" w14:textId="77777777" w:rsidR="00463F25" w:rsidRPr="00003391" w:rsidRDefault="00463F25" w:rsidP="00463F25">
      <w:pPr>
        <w:rPr>
          <w:rFonts w:ascii="Georgia" w:eastAsia="Comfortaa" w:hAnsi="Georgia"/>
        </w:rPr>
      </w:pPr>
    </w:p>
    <w:p w14:paraId="14663862" w14:textId="0013511E" w:rsidR="00463F25" w:rsidRPr="00003391" w:rsidRDefault="00463F25" w:rsidP="00A7584E">
      <w:pPr>
        <w:pStyle w:val="Heading2"/>
        <w:rPr>
          <w:rFonts w:ascii="Georgia" w:hAnsi="Georgia"/>
        </w:rPr>
      </w:pPr>
      <w:bookmarkStart w:id="52" w:name="_Toc22305968"/>
      <w:r w:rsidRPr="00003391">
        <w:rPr>
          <w:rFonts w:ascii="Georgia" w:hAnsi="Georgia"/>
        </w:rPr>
        <w:t xml:space="preserve">4.1. </w:t>
      </w:r>
      <w:r w:rsidR="00ED377F" w:rsidRPr="00003391">
        <w:rPr>
          <w:rFonts w:ascii="Georgia" w:hAnsi="Georgia"/>
        </w:rPr>
        <w:t xml:space="preserve">Music </w:t>
      </w:r>
      <w:r w:rsidR="00462BF4" w:rsidRPr="00003391">
        <w:rPr>
          <w:rFonts w:ascii="Georgia" w:hAnsi="Georgia"/>
        </w:rPr>
        <w:t>License Typology</w:t>
      </w:r>
      <w:bookmarkEnd w:id="52"/>
    </w:p>
    <w:p w14:paraId="308DB5FC" w14:textId="77777777" w:rsidR="00463F25" w:rsidRPr="00003391" w:rsidRDefault="00463F25" w:rsidP="00463F25">
      <w:pPr>
        <w:rPr>
          <w:rFonts w:ascii="Georgia" w:eastAsia="Comfortaa" w:hAnsi="Georgia"/>
        </w:rPr>
      </w:pPr>
    </w:p>
    <w:p w14:paraId="478B48BB" w14:textId="77777777" w:rsidR="00463F25" w:rsidRPr="00003391" w:rsidRDefault="00463F25" w:rsidP="00463F25">
      <w:pPr>
        <w:ind w:firstLine="720"/>
        <w:rPr>
          <w:rFonts w:ascii="Georgia" w:hAnsi="Georgia"/>
        </w:rPr>
      </w:pPr>
      <w:r w:rsidRPr="00003391">
        <w:rPr>
          <w:rFonts w:ascii="Georgia" w:hAnsi="Georgia"/>
        </w:rPr>
        <w:t>The most common types of music licenses in the United States are mechanical, synchronization, public performance, and print.</w:t>
      </w:r>
      <w:r w:rsidRPr="00003391">
        <w:rPr>
          <w:rFonts w:ascii="Georgia" w:hAnsi="Georgia"/>
          <w:vertAlign w:val="superscript"/>
        </w:rPr>
        <w:footnoteReference w:id="641"/>
      </w:r>
      <w:r w:rsidRPr="00003391">
        <w:rPr>
          <w:rFonts w:ascii="Georgia" w:hAnsi="Georgia"/>
        </w:rPr>
        <w:t xml:space="preserve"> Mechanical licenses are licenses from the copyright owner for the right to reproduce and distribute a musical work in a recording (e.g., CDs, tapes, digital configurations).</w:t>
      </w:r>
      <w:r w:rsidRPr="00003391">
        <w:rPr>
          <w:rFonts w:ascii="Georgia" w:hAnsi="Georgia"/>
          <w:vertAlign w:val="superscript"/>
        </w:rPr>
        <w:footnoteReference w:id="642"/>
      </w:r>
      <w:r w:rsidRPr="00003391">
        <w:rPr>
          <w:rFonts w:ascii="Georgia" w:hAnsi="Georgia"/>
        </w:rPr>
        <w:t xml:space="preserve"> Synchronization licenses are licenses from the copyright owner for the right to synchronize the performance of a musical work with visual images.</w:t>
      </w:r>
      <w:r w:rsidRPr="00003391">
        <w:rPr>
          <w:rFonts w:ascii="Georgia" w:hAnsi="Georgia"/>
          <w:vertAlign w:val="superscript"/>
        </w:rPr>
        <w:footnoteReference w:id="643"/>
      </w:r>
      <w:r w:rsidRPr="00003391">
        <w:rPr>
          <w:rFonts w:ascii="Georgia" w:hAnsi="Georgia"/>
        </w:rPr>
        <w:t xml:space="preserve"> Public Performance licenses are licenses from the copyright owner for the right to perform the musical work in public settings.</w:t>
      </w:r>
      <w:r w:rsidRPr="00003391">
        <w:rPr>
          <w:rFonts w:ascii="Georgia" w:hAnsi="Georgia"/>
          <w:vertAlign w:val="superscript"/>
        </w:rPr>
        <w:footnoteReference w:id="644"/>
      </w:r>
      <w:r w:rsidRPr="00003391">
        <w:rPr>
          <w:rFonts w:ascii="Georgia" w:hAnsi="Georgia"/>
        </w:rPr>
        <w:t xml:space="preserve"> Print licenses are licenses from the copyright owner for the right to print their musical composition in a print format such as sheet music, folio or collection.</w:t>
      </w:r>
      <w:r w:rsidRPr="00003391">
        <w:rPr>
          <w:rFonts w:ascii="Georgia" w:hAnsi="Georgia"/>
          <w:vertAlign w:val="superscript"/>
        </w:rPr>
        <w:footnoteReference w:id="645"/>
      </w:r>
      <w:r w:rsidRPr="00003391">
        <w:rPr>
          <w:rFonts w:ascii="Georgia" w:hAnsi="Georgia"/>
        </w:rPr>
        <w:t xml:space="preserve"> </w:t>
      </w:r>
    </w:p>
    <w:p w14:paraId="45721303" w14:textId="77777777" w:rsidR="00463F25" w:rsidRPr="00003391" w:rsidRDefault="00463F25" w:rsidP="00463F25">
      <w:pPr>
        <w:ind w:firstLine="720"/>
        <w:rPr>
          <w:rFonts w:ascii="Georgia" w:hAnsi="Georgia"/>
        </w:rPr>
      </w:pPr>
    </w:p>
    <w:p w14:paraId="44503534" w14:textId="77777777" w:rsidR="00463F25" w:rsidRPr="00003391" w:rsidRDefault="00463F25" w:rsidP="00463F25">
      <w:pPr>
        <w:ind w:firstLine="720"/>
        <w:rPr>
          <w:rFonts w:ascii="Georgia" w:hAnsi="Georgia"/>
        </w:rPr>
      </w:pPr>
      <w:r w:rsidRPr="00003391">
        <w:rPr>
          <w:rFonts w:ascii="Georgia" w:hAnsi="Georgia"/>
        </w:rPr>
        <w:t>In the European Union, the framework of rights subject to licensing is set out in the Directive 2001/29/EC of the European Parliament and of the Council of 22 May 2001</w:t>
      </w:r>
      <w:r w:rsidRPr="00003391">
        <w:rPr>
          <w:rFonts w:ascii="Georgia" w:hAnsi="Georgia"/>
          <w:vertAlign w:val="superscript"/>
        </w:rPr>
        <w:footnoteReference w:id="646"/>
      </w:r>
      <w:r w:rsidRPr="00003391">
        <w:rPr>
          <w:rFonts w:ascii="Georgia" w:hAnsi="Georgia"/>
        </w:rPr>
        <w:t xml:space="preserve"> on the </w:t>
      </w:r>
      <w:proofErr w:type="spellStart"/>
      <w:r w:rsidRPr="00003391">
        <w:rPr>
          <w:rFonts w:ascii="Georgia" w:hAnsi="Georgia"/>
        </w:rPr>
        <w:t>harmonisation</w:t>
      </w:r>
      <w:proofErr w:type="spellEnd"/>
      <w:r w:rsidRPr="00003391">
        <w:rPr>
          <w:rFonts w:ascii="Georgia" w:hAnsi="Georgia"/>
        </w:rPr>
        <w:t xml:space="preserve"> of certain aspects of copyright and related rights in the information society, including the rights of reproduction (Art. 2), rights of communication to the public of works and right of making available to the public other subject-matter (Art. 3), the rights of distribution </w:t>
      </w:r>
      <w:r w:rsidRPr="00003391">
        <w:rPr>
          <w:rFonts w:ascii="Georgia" w:hAnsi="Georgia"/>
        </w:rPr>
        <w:lastRenderedPageBreak/>
        <w:t>(Art. 4). The rights which may be granted under licenses are listed in EU legislation and international treaties, leading to the same scope being reflected at national levels though using different wording, categorization and specific rules.</w:t>
      </w:r>
      <w:r w:rsidRPr="00003391">
        <w:rPr>
          <w:rFonts w:ascii="Georgia" w:hAnsi="Georgia"/>
          <w:vertAlign w:val="superscript"/>
        </w:rPr>
        <w:footnoteReference w:id="647"/>
      </w:r>
    </w:p>
    <w:p w14:paraId="5415E0EF" w14:textId="77777777" w:rsidR="00463F25" w:rsidRPr="00003391" w:rsidRDefault="00463F25" w:rsidP="00463F25">
      <w:pPr>
        <w:rPr>
          <w:rFonts w:ascii="Georgia" w:eastAsia="Comfortaa" w:hAnsi="Georgia"/>
        </w:rPr>
      </w:pPr>
    </w:p>
    <w:p w14:paraId="666310E1" w14:textId="77777777" w:rsidR="00463F25" w:rsidRPr="00003391" w:rsidRDefault="00463F25" w:rsidP="00A7584E">
      <w:pPr>
        <w:pStyle w:val="Heading2"/>
        <w:rPr>
          <w:rFonts w:ascii="Georgia" w:hAnsi="Georgia"/>
        </w:rPr>
      </w:pPr>
      <w:bookmarkStart w:id="53" w:name="_Toc22305969"/>
      <w:r w:rsidRPr="00003391">
        <w:rPr>
          <w:rFonts w:ascii="Georgia" w:hAnsi="Georgia"/>
        </w:rPr>
        <w:t>4.2. Licensing Paradigms</w:t>
      </w:r>
      <w:bookmarkEnd w:id="53"/>
    </w:p>
    <w:p w14:paraId="018B82B3" w14:textId="77777777" w:rsidR="00463F25" w:rsidRPr="00003391" w:rsidRDefault="00463F25" w:rsidP="00463F25">
      <w:pPr>
        <w:rPr>
          <w:rFonts w:ascii="Georgia" w:eastAsia="Comfortaa" w:hAnsi="Georgia"/>
          <w:u w:val="single"/>
        </w:rPr>
      </w:pPr>
    </w:p>
    <w:p w14:paraId="6021C346" w14:textId="77777777" w:rsidR="00463F25" w:rsidRPr="00003391" w:rsidRDefault="00463F25" w:rsidP="00463F25">
      <w:pPr>
        <w:spacing w:line="240" w:lineRule="auto"/>
        <w:rPr>
          <w:rFonts w:ascii="Georgia" w:eastAsia="Comfortaa" w:hAnsi="Georgia"/>
        </w:rPr>
      </w:pPr>
      <w:r w:rsidRPr="00003391">
        <w:rPr>
          <w:rFonts w:ascii="Georgia" w:eastAsia="Comfortaa" w:hAnsi="Georgia"/>
        </w:rPr>
        <w:t>In the music industry, there are two general licensing paradigms: 1) licensing on a collective basis (“collective licensing”), and 2) licensing on an individual basis (“individual licensing”)</w:t>
      </w:r>
      <w:r w:rsidRPr="00003391">
        <w:rPr>
          <w:rStyle w:val="FootnoteReference"/>
          <w:rFonts w:ascii="Georgia" w:eastAsia="Comfortaa" w:hAnsi="Georgia"/>
        </w:rPr>
        <w:footnoteReference w:id="648"/>
      </w:r>
      <w:r w:rsidRPr="00003391">
        <w:rPr>
          <w:rFonts w:ascii="Georgia" w:eastAsia="Comfortaa" w:hAnsi="Georgia"/>
        </w:rPr>
        <w:t>.</w:t>
      </w:r>
      <w:r w:rsidRPr="00003391">
        <w:rPr>
          <w:rFonts w:ascii="Georgia" w:eastAsia="Comfortaa" w:hAnsi="Georgia"/>
          <w:vertAlign w:val="superscript"/>
        </w:rPr>
        <w:footnoteReference w:id="649"/>
      </w:r>
      <w:r w:rsidRPr="00003391">
        <w:rPr>
          <w:rFonts w:ascii="Georgia" w:eastAsia="Comfortaa" w:hAnsi="Georgia"/>
        </w:rPr>
        <w:t xml:space="preserve"> Collective licensing is the most popular form of licensing, wherein musicians will give certain rights to their works to a collective management organization (CMO), that will negotiate licensing fees, collect &amp; distribute royalties, and monitor use of copyrighted works on the rightsholder’s behalf.</w:t>
      </w:r>
      <w:r w:rsidRPr="00003391">
        <w:rPr>
          <w:rFonts w:ascii="Georgia" w:eastAsia="Comfortaa" w:hAnsi="Georgia"/>
          <w:vertAlign w:val="superscript"/>
        </w:rPr>
        <w:footnoteReference w:id="650"/>
      </w:r>
      <w:r w:rsidRPr="00003391">
        <w:rPr>
          <w:rFonts w:ascii="Georgia" w:eastAsia="Comfortaa" w:hAnsi="Georgia"/>
        </w:rPr>
        <w:t xml:space="preserve"> The most popular CMOs for performance royalties are</w:t>
      </w:r>
      <w:r w:rsidRPr="00003391">
        <w:rPr>
          <w:rFonts w:ascii="Georgia" w:eastAsia="Comfortaa" w:hAnsi="Georgia"/>
          <w:b/>
        </w:rPr>
        <w:t xml:space="preserve"> </w:t>
      </w:r>
      <w:r w:rsidRPr="00003391">
        <w:rPr>
          <w:rFonts w:ascii="Georgia" w:eastAsia="Comfortaa" w:hAnsi="Georgia"/>
        </w:rPr>
        <w:t>the American Society for Composers, Authors and Publishers (ASCAP), the Society of Authors, Composers and Publishers of Music (SACEM), and PRS for Music.</w:t>
      </w:r>
      <w:r w:rsidRPr="00003391">
        <w:rPr>
          <w:rFonts w:ascii="Georgia" w:eastAsia="Comfortaa" w:hAnsi="Georgia"/>
          <w:vertAlign w:val="superscript"/>
        </w:rPr>
        <w:footnoteReference w:id="651"/>
      </w:r>
      <w:r w:rsidRPr="00003391">
        <w:rPr>
          <w:rFonts w:ascii="Georgia" w:eastAsia="Comfortaa" w:hAnsi="Georgia"/>
        </w:rPr>
        <w:t xml:space="preserve"> In addition to CMOs for performance royalties, there are also CMOs for mechanical royalties, such as the Harry Fox Agency.</w:t>
      </w:r>
      <w:r w:rsidRPr="00003391">
        <w:rPr>
          <w:rFonts w:ascii="Georgia" w:eastAsia="Comfortaa" w:hAnsi="Georgia"/>
          <w:vertAlign w:val="superscript"/>
        </w:rPr>
        <w:footnoteReference w:id="652"/>
      </w:r>
      <w:r w:rsidRPr="00003391">
        <w:rPr>
          <w:rFonts w:ascii="Georgia" w:eastAsia="Comfortaa" w:hAnsi="Georgia"/>
        </w:rPr>
        <w:t xml:space="preserve"> In contrast to collective licensing, individual licensing is when rightsholders directly negotiate with users on the terms of use for their music.</w:t>
      </w:r>
      <w:r w:rsidRPr="00003391">
        <w:rPr>
          <w:rFonts w:ascii="Georgia" w:eastAsia="Comfortaa" w:hAnsi="Georgia"/>
          <w:vertAlign w:val="superscript"/>
        </w:rPr>
        <w:footnoteReference w:id="653"/>
      </w:r>
      <w:r w:rsidRPr="00003391">
        <w:rPr>
          <w:rFonts w:ascii="Georgia" w:eastAsia="Comfortaa" w:hAnsi="Georgia"/>
        </w:rPr>
        <w:t xml:space="preserve"> </w:t>
      </w:r>
    </w:p>
    <w:p w14:paraId="0A4D41C1" w14:textId="77777777" w:rsidR="00463F25" w:rsidRPr="00003391" w:rsidRDefault="00463F25" w:rsidP="00463F25">
      <w:pPr>
        <w:ind w:firstLine="720"/>
        <w:rPr>
          <w:rFonts w:ascii="Georgia" w:eastAsia="Comfortaa" w:hAnsi="Georgia"/>
        </w:rPr>
      </w:pPr>
    </w:p>
    <w:p w14:paraId="50E04894" w14:textId="77777777" w:rsidR="00463F25" w:rsidRPr="00003391" w:rsidRDefault="00463F25" w:rsidP="00463F25">
      <w:pPr>
        <w:ind w:firstLine="720"/>
        <w:rPr>
          <w:rFonts w:ascii="Georgia" w:eastAsia="Comfortaa" w:hAnsi="Georgia"/>
        </w:rPr>
      </w:pPr>
      <w:r w:rsidRPr="00003391">
        <w:rPr>
          <w:rFonts w:ascii="Georgia" w:eastAsia="Comfortaa" w:hAnsi="Georgia"/>
        </w:rPr>
        <w:t xml:space="preserve">Collective licensing is the dominant paradigm because CMOs enable markets when rightsholder </w:t>
      </w:r>
      <w:r w:rsidRPr="00003391">
        <w:rPr>
          <w:rFonts w:ascii="Georgia" w:eastAsia="Comfortaa" w:hAnsi="Georgia"/>
          <w:i/>
        </w:rPr>
        <w:t xml:space="preserve">cannot directly contact </w:t>
      </w:r>
      <w:r w:rsidRPr="00003391">
        <w:rPr>
          <w:rFonts w:ascii="Georgia" w:eastAsia="Comfortaa" w:hAnsi="Georgia"/>
        </w:rPr>
        <w:t>the user, which is generally the case in the music industry.</w:t>
      </w:r>
      <w:r w:rsidRPr="00003391">
        <w:rPr>
          <w:rFonts w:ascii="Georgia" w:eastAsia="Comfortaa" w:hAnsi="Georgia"/>
          <w:vertAlign w:val="superscript"/>
        </w:rPr>
        <w:footnoteReference w:id="654"/>
      </w:r>
      <w:r w:rsidRPr="00003391">
        <w:rPr>
          <w:rFonts w:ascii="Georgia" w:eastAsia="Comfortaa" w:hAnsi="Georgia"/>
        </w:rPr>
        <w:t xml:space="preserve"> CMOs play such a prominent role in music licensing because they reduce the </w:t>
      </w:r>
      <w:r w:rsidRPr="00003391">
        <w:rPr>
          <w:rFonts w:ascii="Georgia" w:eastAsia="Comfortaa" w:hAnsi="Georgia"/>
        </w:rPr>
        <w:lastRenderedPageBreak/>
        <w:t>administrative costs associated with the complexity of licensing copyrighted works.</w:t>
      </w:r>
      <w:r w:rsidRPr="00003391">
        <w:rPr>
          <w:rFonts w:ascii="Georgia" w:eastAsia="Comfortaa" w:hAnsi="Georgia"/>
          <w:vertAlign w:val="superscript"/>
        </w:rPr>
        <w:footnoteReference w:id="655"/>
      </w:r>
      <w:r w:rsidRPr="00003391">
        <w:rPr>
          <w:rFonts w:ascii="Georgia" w:eastAsia="Comfortaa" w:hAnsi="Georgia"/>
        </w:rPr>
        <w:t xml:space="preserve"> The administrative costs for rightsholders are: 1) negotiating license fees, 2) collecting royalties, 3) stopping infringements, and 4) monitoring use of copyrighted works among multiple and different types of users.</w:t>
      </w:r>
      <w:r w:rsidRPr="00003391">
        <w:rPr>
          <w:rStyle w:val="FootnoteReference"/>
          <w:rFonts w:ascii="Georgia" w:eastAsia="Comfortaa" w:hAnsi="Georgia"/>
        </w:rPr>
        <w:footnoteReference w:id="656"/>
      </w:r>
    </w:p>
    <w:p w14:paraId="474D29D6" w14:textId="77777777" w:rsidR="00463F25" w:rsidRPr="00003391" w:rsidRDefault="00463F25" w:rsidP="00463F25">
      <w:pPr>
        <w:spacing w:line="240" w:lineRule="auto"/>
        <w:rPr>
          <w:rFonts w:ascii="Georgia" w:eastAsia="Comfortaa" w:hAnsi="Georgia"/>
        </w:rPr>
      </w:pPr>
    </w:p>
    <w:p w14:paraId="764AC8EF" w14:textId="77777777" w:rsidR="00463F25" w:rsidRPr="00003391" w:rsidRDefault="00463F25" w:rsidP="00463F25">
      <w:pPr>
        <w:spacing w:line="240" w:lineRule="auto"/>
        <w:rPr>
          <w:rFonts w:ascii="Georgia" w:eastAsia="Comfortaa" w:hAnsi="Georgia"/>
        </w:rPr>
      </w:pPr>
      <w:r w:rsidRPr="00003391">
        <w:rPr>
          <w:rFonts w:ascii="Georgia" w:eastAsia="Comfortaa" w:hAnsi="Georgia"/>
        </w:rPr>
        <w:t>While the administrative costs for users are 1) identifying rightsholders, and 2) avoiding conflict with rightsholders.</w:t>
      </w:r>
      <w:r w:rsidRPr="00003391">
        <w:rPr>
          <w:rFonts w:ascii="Georgia" w:eastAsia="Comfortaa" w:hAnsi="Georgia"/>
          <w:vertAlign w:val="superscript"/>
        </w:rPr>
        <w:footnoteReference w:id="657"/>
      </w:r>
    </w:p>
    <w:p w14:paraId="2E0B82FE" w14:textId="77777777" w:rsidR="00463F25" w:rsidRPr="00003391" w:rsidRDefault="00463F25" w:rsidP="00463F25">
      <w:pPr>
        <w:spacing w:line="240" w:lineRule="auto"/>
        <w:rPr>
          <w:rFonts w:ascii="Georgia" w:eastAsia="Comfortaa" w:hAnsi="Georgia"/>
        </w:rPr>
      </w:pPr>
    </w:p>
    <w:p w14:paraId="0AAD2205" w14:textId="77777777" w:rsidR="00463F25" w:rsidRPr="00003391" w:rsidRDefault="00463F25" w:rsidP="00463F25">
      <w:pPr>
        <w:spacing w:line="240" w:lineRule="auto"/>
        <w:rPr>
          <w:rFonts w:ascii="Georgia" w:eastAsia="Comfortaa" w:hAnsi="Georgia"/>
        </w:rPr>
      </w:pPr>
      <w:r w:rsidRPr="00003391">
        <w:rPr>
          <w:rFonts w:ascii="Georgia" w:eastAsia="Comfortaa" w:hAnsi="Georgia"/>
        </w:rPr>
        <w:t>CMOs provide economies of scale for the administrative costs of rightsholders and users when the two following conditions are met:</w:t>
      </w:r>
    </w:p>
    <w:p w14:paraId="2EFEC1D4" w14:textId="77777777" w:rsidR="00463F25" w:rsidRPr="00003391" w:rsidRDefault="00463F25" w:rsidP="00463F25">
      <w:pPr>
        <w:spacing w:line="240" w:lineRule="auto"/>
        <w:rPr>
          <w:rFonts w:ascii="Georgia" w:eastAsia="Comfortaa" w:hAnsi="Georgia"/>
        </w:rPr>
      </w:pPr>
    </w:p>
    <w:p w14:paraId="7E5EBBB4" w14:textId="77777777" w:rsidR="00463F25" w:rsidRPr="00003391" w:rsidRDefault="00463F25" w:rsidP="00463F25">
      <w:pPr>
        <w:numPr>
          <w:ilvl w:val="0"/>
          <w:numId w:val="75"/>
        </w:numPr>
        <w:spacing w:line="240" w:lineRule="auto"/>
        <w:rPr>
          <w:rFonts w:ascii="Georgia" w:eastAsia="Comfortaa" w:hAnsi="Georgia"/>
        </w:rPr>
      </w:pPr>
      <w:r w:rsidRPr="00003391">
        <w:rPr>
          <w:rFonts w:ascii="Georgia" w:eastAsia="Comfortaa" w:hAnsi="Georgia"/>
        </w:rPr>
        <w:t>licensees are identical, i.e., the same information needs to be investigated for each licensee; and</w:t>
      </w:r>
    </w:p>
    <w:p w14:paraId="1353D27E" w14:textId="77777777" w:rsidR="00463F25" w:rsidRPr="00003391" w:rsidRDefault="00463F25" w:rsidP="00463F25">
      <w:pPr>
        <w:numPr>
          <w:ilvl w:val="0"/>
          <w:numId w:val="75"/>
        </w:numPr>
        <w:spacing w:line="240" w:lineRule="auto"/>
        <w:rPr>
          <w:rFonts w:ascii="Georgia" w:eastAsia="Comfortaa" w:hAnsi="Georgia"/>
        </w:rPr>
      </w:pPr>
      <w:r w:rsidRPr="00003391">
        <w:rPr>
          <w:rFonts w:ascii="Georgia" w:eastAsia="Comfortaa" w:hAnsi="Georgia"/>
        </w:rPr>
        <w:t>when average costs fall as the number of works increases indefinitely.</w:t>
      </w:r>
      <w:r w:rsidRPr="00003391">
        <w:rPr>
          <w:rFonts w:ascii="Georgia" w:eastAsia="Comfortaa" w:hAnsi="Georgia"/>
          <w:vertAlign w:val="superscript"/>
        </w:rPr>
        <w:footnoteReference w:id="658"/>
      </w:r>
    </w:p>
    <w:p w14:paraId="11BEE70B" w14:textId="77777777" w:rsidR="00463F25" w:rsidRPr="00003391" w:rsidRDefault="00463F25" w:rsidP="00463F25">
      <w:pPr>
        <w:spacing w:line="240" w:lineRule="auto"/>
        <w:rPr>
          <w:rFonts w:ascii="Georgia" w:eastAsia="Comfortaa" w:hAnsi="Georgia"/>
        </w:rPr>
      </w:pPr>
    </w:p>
    <w:p w14:paraId="63B25E78" w14:textId="77777777" w:rsidR="00463F25" w:rsidRPr="00003391" w:rsidRDefault="00463F25" w:rsidP="00A7584E">
      <w:pPr>
        <w:pStyle w:val="Heading2"/>
        <w:rPr>
          <w:rFonts w:ascii="Georgia" w:hAnsi="Georgia"/>
        </w:rPr>
      </w:pPr>
      <w:bookmarkStart w:id="54" w:name="_Toc22305970"/>
      <w:r w:rsidRPr="00003391">
        <w:rPr>
          <w:rFonts w:ascii="Georgia" w:hAnsi="Georgia"/>
        </w:rPr>
        <w:t>4.3. Blanket Licensing Model</w:t>
      </w:r>
      <w:bookmarkEnd w:id="54"/>
    </w:p>
    <w:p w14:paraId="4CDF1AC1" w14:textId="77777777" w:rsidR="00463F25" w:rsidRPr="00003391" w:rsidRDefault="00463F25" w:rsidP="00463F25">
      <w:pPr>
        <w:rPr>
          <w:rFonts w:ascii="Georgia" w:eastAsia="Comfortaa" w:hAnsi="Georgia"/>
        </w:rPr>
      </w:pPr>
    </w:p>
    <w:p w14:paraId="26122CF1" w14:textId="77777777" w:rsidR="00463F25" w:rsidRPr="00003391" w:rsidRDefault="00463F25" w:rsidP="00463F25">
      <w:pPr>
        <w:rPr>
          <w:rFonts w:ascii="Georgia" w:eastAsia="Comfortaa" w:hAnsi="Georgia"/>
        </w:rPr>
      </w:pPr>
      <w:r w:rsidRPr="00003391">
        <w:rPr>
          <w:rFonts w:ascii="Georgia" w:eastAsia="Comfortaa" w:hAnsi="Georgia"/>
        </w:rPr>
        <w:t>The primary licensing model employed by CMOs is a blanket license.</w:t>
      </w:r>
      <w:r w:rsidRPr="00003391">
        <w:rPr>
          <w:rFonts w:ascii="Georgia" w:eastAsia="Comfortaa" w:hAnsi="Georgia"/>
          <w:vertAlign w:val="superscript"/>
        </w:rPr>
        <w:footnoteReference w:id="659"/>
      </w:r>
      <w:r w:rsidRPr="00003391">
        <w:rPr>
          <w:rFonts w:ascii="Georgia" w:eastAsia="Comfortaa" w:hAnsi="Georgia"/>
        </w:rPr>
        <w:t xml:space="preserve">  A blanket license is a license that “</w:t>
      </w:r>
      <w:proofErr w:type="spellStart"/>
      <w:r w:rsidRPr="00003391">
        <w:rPr>
          <w:rFonts w:ascii="Georgia" w:eastAsia="Comfortaa" w:hAnsi="Georgia"/>
        </w:rPr>
        <w:t>bundl</w:t>
      </w:r>
      <w:proofErr w:type="spellEnd"/>
      <w:r w:rsidRPr="00003391">
        <w:rPr>
          <w:rFonts w:ascii="Georgia" w:eastAsia="Comfortaa" w:hAnsi="Georgia"/>
        </w:rPr>
        <w:t>[es] the entire repertoire” and then charges users a price depending on the “intensity of their use.”</w:t>
      </w:r>
      <w:r w:rsidRPr="00003391">
        <w:rPr>
          <w:rFonts w:ascii="Georgia" w:eastAsia="Comfortaa" w:hAnsi="Georgia"/>
          <w:vertAlign w:val="superscript"/>
        </w:rPr>
        <w:footnoteReference w:id="660"/>
      </w:r>
      <w:r w:rsidRPr="00003391">
        <w:rPr>
          <w:rFonts w:ascii="Georgia" w:eastAsia="Comfortaa" w:hAnsi="Georgia"/>
        </w:rPr>
        <w:t xml:space="preserve">  Blanket licensing is administratively efficient because it “spares market participants the costs of negotiating the exact size of the bundle of rights and its price for every transaction.”</w:t>
      </w:r>
      <w:r w:rsidRPr="00003391">
        <w:rPr>
          <w:rFonts w:ascii="Georgia" w:eastAsia="Comfortaa" w:hAnsi="Georgia"/>
          <w:vertAlign w:val="superscript"/>
        </w:rPr>
        <w:footnoteReference w:id="661"/>
      </w:r>
    </w:p>
    <w:p w14:paraId="2252D053" w14:textId="77777777" w:rsidR="00463F25" w:rsidRPr="00003391" w:rsidRDefault="00463F25" w:rsidP="00463F25">
      <w:pPr>
        <w:rPr>
          <w:rFonts w:ascii="Georgia" w:eastAsia="Comfortaa" w:hAnsi="Georgia"/>
        </w:rPr>
      </w:pPr>
    </w:p>
    <w:p w14:paraId="5E0ED186" w14:textId="77777777" w:rsidR="00463F25" w:rsidRPr="00003391" w:rsidRDefault="00463F25" w:rsidP="00463F25">
      <w:pPr>
        <w:rPr>
          <w:rFonts w:ascii="Georgia" w:eastAsia="Comfortaa" w:hAnsi="Georgia"/>
        </w:rPr>
      </w:pPr>
      <w:r w:rsidRPr="00003391">
        <w:rPr>
          <w:rFonts w:ascii="Georgia" w:eastAsia="Comfortaa" w:hAnsi="Georgia"/>
        </w:rPr>
        <w:t xml:space="preserve">Ruth </w:t>
      </w:r>
      <w:proofErr w:type="spellStart"/>
      <w:r w:rsidRPr="00003391">
        <w:rPr>
          <w:rFonts w:ascii="Georgia" w:eastAsia="Comfortaa" w:hAnsi="Georgia"/>
        </w:rPr>
        <w:t>Towse</w:t>
      </w:r>
      <w:proofErr w:type="spellEnd"/>
      <w:r w:rsidRPr="00003391">
        <w:rPr>
          <w:rFonts w:ascii="Georgia" w:eastAsia="Comfortaa" w:hAnsi="Georgia"/>
        </w:rPr>
        <w:t xml:space="preserve"> identified the main differences between transactional licensing and blanket licensing.</w:t>
      </w:r>
      <w:r w:rsidRPr="00003391">
        <w:rPr>
          <w:rFonts w:ascii="Georgia" w:eastAsia="Comfortaa" w:hAnsi="Georgia"/>
          <w:vertAlign w:val="superscript"/>
        </w:rPr>
        <w:footnoteReference w:id="662"/>
      </w:r>
      <w:r w:rsidRPr="00003391">
        <w:rPr>
          <w:rFonts w:ascii="Georgia" w:eastAsia="Comfortaa" w:hAnsi="Georgia"/>
        </w:rPr>
        <w:t xml:space="preserve"> In transactional licensing, every transaction is itemized and valued, which gives greater transparency and clearer market signals that users are interested in the work.</w:t>
      </w:r>
      <w:r w:rsidRPr="00003391">
        <w:rPr>
          <w:rFonts w:ascii="Georgia" w:eastAsia="Comfortaa" w:hAnsi="Georgia"/>
          <w:vertAlign w:val="superscript"/>
        </w:rPr>
        <w:footnoteReference w:id="663"/>
      </w:r>
      <w:r w:rsidRPr="00003391">
        <w:rPr>
          <w:rFonts w:ascii="Georgia" w:eastAsia="Comfortaa" w:hAnsi="Georgia"/>
        </w:rPr>
        <w:t xml:space="preserve"> In </w:t>
      </w:r>
      <w:r w:rsidRPr="00003391">
        <w:rPr>
          <w:rFonts w:ascii="Georgia" w:eastAsia="Comfortaa" w:hAnsi="Georgia"/>
        </w:rPr>
        <w:lastRenderedPageBreak/>
        <w:t>blanket licensing, the user pays set rates for the whole repertoire and revenue is distributed to members based on the quantity of a work’s (within their repertoire) usage.</w:t>
      </w:r>
      <w:r w:rsidRPr="00003391">
        <w:rPr>
          <w:rFonts w:ascii="Georgia" w:eastAsia="Comfortaa" w:hAnsi="Georgia"/>
          <w:vertAlign w:val="superscript"/>
        </w:rPr>
        <w:footnoteReference w:id="664"/>
      </w:r>
    </w:p>
    <w:p w14:paraId="7988E58E" w14:textId="77777777" w:rsidR="00463F25" w:rsidRPr="00003391" w:rsidRDefault="00463F25" w:rsidP="00463F25">
      <w:pPr>
        <w:rPr>
          <w:rFonts w:ascii="Georgia" w:eastAsia="Comfortaa" w:hAnsi="Georgia"/>
        </w:rPr>
      </w:pPr>
    </w:p>
    <w:p w14:paraId="13DB7DA9" w14:textId="77777777" w:rsidR="00463F25" w:rsidRPr="00003391" w:rsidRDefault="00463F25" w:rsidP="00463F25">
      <w:pPr>
        <w:rPr>
          <w:rFonts w:ascii="Georgia" w:eastAsia="Comfortaa" w:hAnsi="Georgia"/>
        </w:rPr>
      </w:pPr>
    </w:p>
    <w:p w14:paraId="667086A5" w14:textId="77777777" w:rsidR="00463F25" w:rsidRPr="00003391" w:rsidRDefault="00463F25" w:rsidP="00A7584E">
      <w:pPr>
        <w:pStyle w:val="Heading2"/>
        <w:rPr>
          <w:rFonts w:ascii="Georgia" w:hAnsi="Georgia"/>
        </w:rPr>
      </w:pPr>
      <w:bookmarkStart w:id="55" w:name="_Toc22305971"/>
      <w:r w:rsidRPr="00003391">
        <w:rPr>
          <w:rFonts w:ascii="Georgia" w:hAnsi="Georgia"/>
        </w:rPr>
        <w:t>4.4. Compulsory Licensing Model</w:t>
      </w:r>
      <w:bookmarkEnd w:id="55"/>
      <w:r w:rsidRPr="00003391">
        <w:rPr>
          <w:rFonts w:ascii="Georgia" w:hAnsi="Georgia"/>
        </w:rPr>
        <w:t xml:space="preserve"> </w:t>
      </w:r>
    </w:p>
    <w:p w14:paraId="05EA685F" w14:textId="77777777" w:rsidR="00463F25" w:rsidRPr="00003391" w:rsidRDefault="00463F25" w:rsidP="00463F25">
      <w:pPr>
        <w:rPr>
          <w:rFonts w:ascii="Georgia" w:eastAsia="Comfortaa" w:hAnsi="Georgia"/>
          <w:u w:val="single"/>
        </w:rPr>
      </w:pPr>
    </w:p>
    <w:p w14:paraId="0CB2C4BB" w14:textId="77777777" w:rsidR="00463F25" w:rsidRPr="00003391" w:rsidRDefault="00463F25" w:rsidP="00463F25">
      <w:pPr>
        <w:ind w:firstLine="720"/>
        <w:rPr>
          <w:rFonts w:ascii="Georgia" w:eastAsia="Comfortaa" w:hAnsi="Georgia"/>
        </w:rPr>
      </w:pPr>
    </w:p>
    <w:p w14:paraId="4131E099" w14:textId="77777777" w:rsidR="00463F25" w:rsidRPr="00003391" w:rsidRDefault="00463F25" w:rsidP="00463F25">
      <w:pPr>
        <w:ind w:firstLine="720"/>
        <w:rPr>
          <w:rFonts w:ascii="Georgia" w:eastAsia="Comfortaa" w:hAnsi="Georgia"/>
        </w:rPr>
      </w:pPr>
      <w:r w:rsidRPr="00003391">
        <w:rPr>
          <w:rFonts w:ascii="Georgia" w:eastAsia="Comfortaa" w:hAnsi="Georgia"/>
        </w:rPr>
        <w:t xml:space="preserve">Under the US Copyright Act of 1976 and amendments thereto, compulsory licenses are pre-negotiated, </w:t>
      </w:r>
      <w:proofErr w:type="gramStart"/>
      <w:r w:rsidRPr="00003391">
        <w:rPr>
          <w:rFonts w:ascii="Georgia" w:eastAsia="Comfortaa" w:hAnsi="Georgia"/>
        </w:rPr>
        <w:t>statutorily-created</w:t>
      </w:r>
      <w:proofErr w:type="gramEnd"/>
      <w:r w:rsidRPr="00003391">
        <w:rPr>
          <w:rFonts w:ascii="Georgia" w:eastAsia="Comfortaa" w:hAnsi="Georgia"/>
        </w:rPr>
        <w:t xml:space="preserve"> licenses that allow specific uses of a copyrighted work if certain conditions are met, without the permission of the rightsholder.</w:t>
      </w:r>
      <w:r w:rsidRPr="00003391">
        <w:rPr>
          <w:rStyle w:val="FootnoteReference"/>
          <w:rFonts w:ascii="Georgia" w:eastAsia="Comfortaa" w:hAnsi="Georgia"/>
        </w:rPr>
        <w:footnoteReference w:id="665"/>
      </w:r>
    </w:p>
    <w:p w14:paraId="31821CEF" w14:textId="77777777" w:rsidR="00463F25" w:rsidRPr="00003391" w:rsidRDefault="00463F25" w:rsidP="00463F25">
      <w:pPr>
        <w:ind w:firstLine="720"/>
        <w:rPr>
          <w:rFonts w:ascii="Georgia" w:eastAsia="Comfortaa" w:hAnsi="Georgia"/>
        </w:rPr>
      </w:pPr>
    </w:p>
    <w:p w14:paraId="679CBE02" w14:textId="77777777" w:rsidR="00463F25" w:rsidRPr="00003391" w:rsidRDefault="00463F25" w:rsidP="00463F25">
      <w:pPr>
        <w:ind w:firstLine="720"/>
        <w:rPr>
          <w:rFonts w:ascii="Georgia" w:eastAsia="Comfortaa" w:hAnsi="Georgia"/>
        </w:rPr>
      </w:pPr>
      <w:r w:rsidRPr="00003391">
        <w:rPr>
          <w:rFonts w:ascii="Georgia" w:eastAsia="Comfortaa" w:hAnsi="Georgia"/>
        </w:rPr>
        <w:t>Statutory exemptions to rights under copyright in 17 U.S.C. § 106 can be found in multiple sections in the U.S. Copyright Act, including 17 U.S.C. §§ 110, 112, 114, and 115.</w:t>
      </w:r>
      <w:r w:rsidRPr="00003391">
        <w:rPr>
          <w:rFonts w:ascii="Georgia" w:eastAsia="Comfortaa" w:hAnsi="Georgia"/>
          <w:vertAlign w:val="superscript"/>
        </w:rPr>
        <w:footnoteReference w:id="666"/>
      </w:r>
    </w:p>
    <w:p w14:paraId="033253FB" w14:textId="77777777" w:rsidR="00463F25" w:rsidRPr="00003391" w:rsidRDefault="00463F25" w:rsidP="00463F25">
      <w:pPr>
        <w:ind w:firstLine="720"/>
        <w:rPr>
          <w:rFonts w:ascii="Georgia" w:eastAsia="Comfortaa" w:hAnsi="Georgia"/>
        </w:rPr>
      </w:pPr>
      <w:r w:rsidRPr="00003391">
        <w:rPr>
          <w:rFonts w:ascii="Georgia" w:eastAsia="Comfortaa" w:hAnsi="Georgia"/>
        </w:rPr>
        <w:t>For example, under Section 115 of the US Copyright Act, after a songwriter has released the first sound recording of their song, a compulsory mechanical license is automatically granted for subsequent sound recordings, thus allowing for the creation of cover songs.</w:t>
      </w:r>
      <w:r w:rsidRPr="00003391">
        <w:rPr>
          <w:rFonts w:ascii="Georgia" w:eastAsia="Comfortaa" w:hAnsi="Georgia"/>
          <w:vertAlign w:val="superscript"/>
        </w:rPr>
        <w:footnoteReference w:id="667"/>
      </w:r>
      <w:r w:rsidRPr="00003391">
        <w:rPr>
          <w:rFonts w:ascii="Georgia" w:eastAsia="Comfortaa" w:hAnsi="Georgia"/>
        </w:rPr>
        <w:t xml:space="preserve"> </w:t>
      </w:r>
    </w:p>
    <w:p w14:paraId="3CCC8453" w14:textId="77777777" w:rsidR="00463F25" w:rsidRPr="00003391" w:rsidRDefault="00463F25" w:rsidP="00463F25">
      <w:pPr>
        <w:rPr>
          <w:rFonts w:ascii="Georgia" w:eastAsia="Comfortaa" w:hAnsi="Georgia"/>
        </w:rPr>
      </w:pPr>
    </w:p>
    <w:p w14:paraId="0CFD2A37" w14:textId="77777777" w:rsidR="00463F25" w:rsidRPr="00003391" w:rsidRDefault="00463F25" w:rsidP="00463F25">
      <w:pPr>
        <w:ind w:firstLine="720"/>
        <w:rPr>
          <w:rFonts w:ascii="Georgia" w:eastAsia="Comfortaa" w:hAnsi="Georgia"/>
        </w:rPr>
      </w:pPr>
      <w:r w:rsidRPr="00003391">
        <w:rPr>
          <w:rFonts w:ascii="Georgia" w:eastAsia="Comfortaa" w:hAnsi="Georgia"/>
        </w:rPr>
        <w:t>Under Sections 112 and 114, an organization may obtain a compulsory license to digitally transmit a sound recording to the public, “under the limitation on exclusive rights specified by Section 114(d)(1)(C)(iv) or under a statutory license in accordance with Section 114(f).”</w:t>
      </w:r>
      <w:r w:rsidRPr="00003391">
        <w:rPr>
          <w:rFonts w:ascii="Georgia" w:eastAsia="Comfortaa" w:hAnsi="Georgia"/>
          <w:vertAlign w:val="superscript"/>
        </w:rPr>
        <w:footnoteReference w:id="668"/>
      </w:r>
      <w:r w:rsidRPr="00003391">
        <w:rPr>
          <w:rFonts w:ascii="Georgia" w:eastAsia="Comfortaa" w:hAnsi="Georgia"/>
        </w:rPr>
        <w:t xml:space="preserve"> Under Section 112, an organization may obtain a compulsory license to make one ephemeral recording (i.e., make and keep a copy of the sound recording) of a sound recording, if a Section 114 compulsory license has been met.</w:t>
      </w:r>
      <w:r w:rsidRPr="00003391">
        <w:rPr>
          <w:rFonts w:ascii="Georgia" w:eastAsia="Comfortaa" w:hAnsi="Georgia"/>
          <w:vertAlign w:val="superscript"/>
        </w:rPr>
        <w:footnoteReference w:id="669"/>
      </w:r>
    </w:p>
    <w:p w14:paraId="67494417" w14:textId="77777777" w:rsidR="00463F25" w:rsidRPr="00003391" w:rsidRDefault="00463F25" w:rsidP="00463F25">
      <w:pPr>
        <w:rPr>
          <w:rFonts w:ascii="Georgia" w:eastAsia="Comfortaa" w:hAnsi="Georgia"/>
        </w:rPr>
      </w:pPr>
    </w:p>
    <w:p w14:paraId="00C60478" w14:textId="77777777" w:rsidR="00463F25" w:rsidRPr="00003391" w:rsidRDefault="00463F25" w:rsidP="00463F25">
      <w:pPr>
        <w:ind w:firstLine="720"/>
        <w:rPr>
          <w:rFonts w:ascii="Georgia" w:eastAsia="Comfortaa" w:hAnsi="Georgia"/>
        </w:rPr>
      </w:pPr>
      <w:r w:rsidRPr="00003391">
        <w:rPr>
          <w:rFonts w:ascii="Georgia" w:eastAsia="Comfortaa" w:hAnsi="Georgia"/>
        </w:rPr>
        <w:t>To obtain a compulsory license, a user needs to “(1) serve a timely Notice of Intention to Obtain a Compulsory License (NOI), either on the copyright owner or on the Copyright Office if the identity or address of the copyright owner is unknown; and (2) when the copyright owner is known, make monthly royalty payments and provide monthly statements of account to the copyright owner.”</w:t>
      </w:r>
      <w:r w:rsidRPr="00003391">
        <w:rPr>
          <w:rFonts w:ascii="Georgia" w:eastAsia="Comfortaa" w:hAnsi="Georgia"/>
          <w:vertAlign w:val="superscript"/>
        </w:rPr>
        <w:footnoteReference w:id="670"/>
      </w:r>
      <w:r w:rsidRPr="00003391">
        <w:rPr>
          <w:rFonts w:ascii="Georgia" w:eastAsia="Comfortaa" w:hAnsi="Georgia"/>
        </w:rPr>
        <w:t xml:space="preserve"> </w:t>
      </w:r>
    </w:p>
    <w:p w14:paraId="47A62877" w14:textId="77777777" w:rsidR="00463F25" w:rsidRPr="00003391" w:rsidRDefault="00463F25" w:rsidP="00463F25">
      <w:pPr>
        <w:rPr>
          <w:rFonts w:ascii="Georgia" w:eastAsia="Comfortaa" w:hAnsi="Georgia"/>
        </w:rPr>
      </w:pPr>
    </w:p>
    <w:p w14:paraId="4C6B31E6" w14:textId="77777777" w:rsidR="00463F25" w:rsidRPr="00003391" w:rsidRDefault="00463F25" w:rsidP="00463F25">
      <w:pPr>
        <w:rPr>
          <w:rFonts w:ascii="Georgia" w:eastAsia="Comfortaa" w:hAnsi="Georgia"/>
        </w:rPr>
      </w:pPr>
      <w:r w:rsidRPr="00003391">
        <w:rPr>
          <w:rFonts w:ascii="Georgia" w:eastAsia="Comfortaa" w:hAnsi="Georgia"/>
        </w:rPr>
        <w:t>The traditional NOI for compulsory mechanical licensing was recently amended with the passage of the Music Modernization Act (MMA).</w:t>
      </w:r>
      <w:r w:rsidRPr="00003391">
        <w:rPr>
          <w:rFonts w:ascii="Georgia" w:eastAsia="Comfortaa" w:hAnsi="Georgia"/>
          <w:vertAlign w:val="superscript"/>
        </w:rPr>
        <w:footnoteReference w:id="671"/>
      </w:r>
      <w:r w:rsidRPr="00003391">
        <w:rPr>
          <w:rFonts w:ascii="Georgia" w:eastAsia="Comfortaa" w:hAnsi="Georgia"/>
        </w:rPr>
        <w:t xml:space="preserve"> </w:t>
      </w:r>
    </w:p>
    <w:p w14:paraId="47663399" w14:textId="77777777" w:rsidR="00463F25" w:rsidRPr="00003391" w:rsidRDefault="00463F25" w:rsidP="00463F25">
      <w:pPr>
        <w:rPr>
          <w:rFonts w:ascii="Georgia" w:eastAsia="Comfortaa" w:hAnsi="Georgia"/>
        </w:rPr>
      </w:pPr>
    </w:p>
    <w:p w14:paraId="36D655C4" w14:textId="77777777" w:rsidR="00463F25" w:rsidRPr="00003391" w:rsidRDefault="00463F25" w:rsidP="00463F25">
      <w:pPr>
        <w:pBdr>
          <w:top w:val="nil"/>
          <w:left w:val="nil"/>
          <w:bottom w:val="nil"/>
          <w:right w:val="nil"/>
          <w:between w:val="nil"/>
        </w:pBdr>
        <w:rPr>
          <w:rFonts w:ascii="Georgia" w:eastAsia="Comfortaa" w:hAnsi="Georgia"/>
        </w:rPr>
      </w:pPr>
      <w:bookmarkStart w:id="56" w:name="_1ccvfq1euyac" w:colFirst="0" w:colLast="0"/>
      <w:bookmarkEnd w:id="56"/>
    </w:p>
    <w:p w14:paraId="57A50A3B" w14:textId="77777777" w:rsidR="00463F25" w:rsidRPr="00003391" w:rsidRDefault="00463F25" w:rsidP="00A7584E">
      <w:pPr>
        <w:pStyle w:val="Heading2"/>
        <w:rPr>
          <w:rFonts w:ascii="Georgia" w:hAnsi="Georgia"/>
        </w:rPr>
      </w:pPr>
      <w:bookmarkStart w:id="57" w:name="_Toc22305972"/>
      <w:r w:rsidRPr="00003391">
        <w:rPr>
          <w:rFonts w:ascii="Georgia" w:hAnsi="Georgia"/>
        </w:rPr>
        <w:t>4.5. Creative Commons Licensing Model</w:t>
      </w:r>
      <w:bookmarkEnd w:id="57"/>
    </w:p>
    <w:p w14:paraId="718664F4" w14:textId="77777777" w:rsidR="00463F25" w:rsidRPr="00003391" w:rsidRDefault="00463F25" w:rsidP="00463F25">
      <w:pPr>
        <w:pBdr>
          <w:top w:val="nil"/>
          <w:left w:val="nil"/>
          <w:bottom w:val="nil"/>
          <w:right w:val="nil"/>
          <w:between w:val="nil"/>
        </w:pBdr>
        <w:rPr>
          <w:rFonts w:ascii="Georgia" w:eastAsia="Comfortaa" w:hAnsi="Georgia"/>
        </w:rPr>
      </w:pPr>
    </w:p>
    <w:p w14:paraId="4BDBD795" w14:textId="77777777" w:rsidR="00463F25" w:rsidRPr="00003391" w:rsidRDefault="00463F25" w:rsidP="00463F25">
      <w:pPr>
        <w:pBdr>
          <w:top w:val="nil"/>
          <w:left w:val="nil"/>
          <w:bottom w:val="nil"/>
          <w:right w:val="nil"/>
          <w:between w:val="nil"/>
        </w:pBdr>
        <w:rPr>
          <w:rFonts w:ascii="Georgia" w:eastAsia="Comfortaa" w:hAnsi="Georgia"/>
        </w:rPr>
      </w:pPr>
      <w:r w:rsidRPr="00003391">
        <w:rPr>
          <w:rFonts w:ascii="Georgia" w:eastAsia="Comfortaa" w:hAnsi="Georgia"/>
        </w:rPr>
        <w:tab/>
        <w:t>Creative Commons (CC) licenses are a suite of public copyright licenses developed by the Creative Commons, a U.S. nonprofit, that are geared towards rightsholder who desire to make their works accessible, distributable, and usable by members of the general public.</w:t>
      </w:r>
      <w:r w:rsidRPr="00003391">
        <w:rPr>
          <w:rStyle w:val="FootnoteReference"/>
          <w:rFonts w:ascii="Georgia" w:eastAsia="Comfortaa" w:hAnsi="Georgia"/>
        </w:rPr>
        <w:footnoteReference w:id="672"/>
      </w:r>
      <w:r w:rsidRPr="00003391">
        <w:rPr>
          <w:rFonts w:ascii="Georgia" w:eastAsia="Comfortaa" w:hAnsi="Georgia"/>
        </w:rPr>
        <w:t xml:space="preserve"> CC licenses are generally applicable to any copyrighted work, but are preferred for creative works (music, art, books, etc.), and are drafted to be amendable to any copyright framework.</w:t>
      </w:r>
      <w:r w:rsidRPr="00003391">
        <w:rPr>
          <w:rFonts w:ascii="Georgia" w:eastAsia="Comfortaa" w:hAnsi="Georgia"/>
          <w:vertAlign w:val="superscript"/>
        </w:rPr>
        <w:footnoteReference w:id="673"/>
      </w:r>
    </w:p>
    <w:p w14:paraId="4BEA3B2E" w14:textId="77777777" w:rsidR="00463F25" w:rsidRPr="00003391" w:rsidRDefault="00463F25" w:rsidP="00463F25">
      <w:pPr>
        <w:pBdr>
          <w:top w:val="nil"/>
          <w:left w:val="nil"/>
          <w:bottom w:val="nil"/>
          <w:right w:val="nil"/>
          <w:between w:val="nil"/>
        </w:pBdr>
        <w:rPr>
          <w:rFonts w:ascii="Georgia" w:eastAsia="Comfortaa" w:hAnsi="Georgia"/>
        </w:rPr>
      </w:pPr>
    </w:p>
    <w:p w14:paraId="73ED3B8F" w14:textId="77777777" w:rsidR="00463F25" w:rsidRPr="00003391" w:rsidRDefault="00463F25" w:rsidP="00463F25">
      <w:pPr>
        <w:pBdr>
          <w:top w:val="nil"/>
          <w:left w:val="nil"/>
          <w:bottom w:val="nil"/>
          <w:right w:val="nil"/>
          <w:between w:val="nil"/>
        </w:pBdr>
        <w:rPr>
          <w:rFonts w:ascii="Georgia" w:eastAsia="Comfortaa" w:hAnsi="Georgia"/>
        </w:rPr>
      </w:pPr>
    </w:p>
    <w:p w14:paraId="6F12D3B5" w14:textId="77777777" w:rsidR="00463F25" w:rsidRPr="00003391" w:rsidRDefault="00463F25" w:rsidP="00463F25">
      <w:pPr>
        <w:pBdr>
          <w:top w:val="nil"/>
          <w:left w:val="nil"/>
          <w:bottom w:val="nil"/>
          <w:right w:val="nil"/>
          <w:between w:val="nil"/>
        </w:pBdr>
        <w:ind w:firstLine="720"/>
        <w:rPr>
          <w:rFonts w:ascii="Georgia" w:eastAsia="Comfortaa" w:hAnsi="Georgia"/>
        </w:rPr>
      </w:pPr>
      <w:r w:rsidRPr="00003391">
        <w:rPr>
          <w:rFonts w:ascii="Georgia" w:eastAsia="Comfortaa" w:hAnsi="Georgia"/>
        </w:rPr>
        <w:t>CC licenses can be commercial or noncommercial, and generally deal with three types of permissions: 1) attribution, 2) adaption, and 3) redistribution.</w:t>
      </w:r>
      <w:r w:rsidRPr="00003391">
        <w:rPr>
          <w:rFonts w:ascii="Georgia" w:eastAsia="Comfortaa" w:hAnsi="Georgia"/>
          <w:vertAlign w:val="superscript"/>
        </w:rPr>
        <w:footnoteReference w:id="674"/>
      </w:r>
      <w:r w:rsidRPr="00003391">
        <w:rPr>
          <w:rFonts w:ascii="Georgia" w:eastAsia="Comfortaa" w:hAnsi="Georgia"/>
        </w:rPr>
        <w:t xml:space="preserve"> CC licenses present advantages for those who want to grow the digital commons because CC licenses, specifically the CC </w:t>
      </w:r>
      <w:r w:rsidRPr="00003391">
        <w:rPr>
          <w:rFonts w:ascii="Georgia" w:hAnsi="Georgia"/>
        </w:rPr>
        <w:t>Attribution-</w:t>
      </w:r>
      <w:proofErr w:type="spellStart"/>
      <w:r w:rsidRPr="00003391">
        <w:rPr>
          <w:rFonts w:ascii="Georgia" w:hAnsi="Georgia"/>
        </w:rPr>
        <w:t>ShareAlike</w:t>
      </w:r>
      <w:proofErr w:type="spellEnd"/>
      <w:r w:rsidRPr="00003391">
        <w:rPr>
          <w:rFonts w:ascii="Georgia" w:hAnsi="Georgia"/>
        </w:rPr>
        <w:t xml:space="preserve"> license, </w:t>
      </w:r>
      <w:r w:rsidRPr="00003391">
        <w:rPr>
          <w:rFonts w:ascii="Georgia" w:eastAsia="Comfortaa" w:hAnsi="Georgia"/>
        </w:rPr>
        <w:t>offers the option of controlling future licensees down the road to the same terms as the original licensee for derivative works.</w:t>
      </w:r>
      <w:r w:rsidRPr="00003391">
        <w:rPr>
          <w:rFonts w:ascii="Georgia" w:eastAsia="Comfortaa" w:hAnsi="Georgia"/>
          <w:vertAlign w:val="superscript"/>
        </w:rPr>
        <w:footnoteReference w:id="675"/>
      </w:r>
      <w:r w:rsidRPr="00003391">
        <w:rPr>
          <w:rFonts w:ascii="Georgia" w:eastAsia="Comfortaa" w:hAnsi="Georgia"/>
        </w:rPr>
        <w:t xml:space="preserve"> </w:t>
      </w:r>
    </w:p>
    <w:p w14:paraId="4050C336" w14:textId="77777777" w:rsidR="00463F25" w:rsidRPr="00003391" w:rsidRDefault="00463F25" w:rsidP="00463F25">
      <w:pPr>
        <w:pBdr>
          <w:top w:val="nil"/>
          <w:left w:val="nil"/>
          <w:bottom w:val="nil"/>
          <w:right w:val="nil"/>
          <w:between w:val="nil"/>
        </w:pBdr>
        <w:rPr>
          <w:rFonts w:ascii="Georgia" w:eastAsia="Comfortaa" w:hAnsi="Georgia"/>
        </w:rPr>
      </w:pPr>
    </w:p>
    <w:p w14:paraId="755DBD37" w14:textId="77777777" w:rsidR="00463F25" w:rsidRPr="00003391" w:rsidRDefault="00463F25" w:rsidP="00463F25">
      <w:pPr>
        <w:pBdr>
          <w:top w:val="nil"/>
          <w:left w:val="nil"/>
          <w:bottom w:val="nil"/>
          <w:right w:val="nil"/>
          <w:between w:val="nil"/>
        </w:pBdr>
        <w:ind w:firstLine="720"/>
        <w:rPr>
          <w:rFonts w:ascii="Georgia" w:eastAsia="Comfortaa" w:hAnsi="Georgia"/>
        </w:rPr>
      </w:pPr>
      <w:r w:rsidRPr="00003391">
        <w:rPr>
          <w:rFonts w:ascii="Georgia" w:eastAsia="Comfortaa" w:hAnsi="Georgia"/>
        </w:rPr>
        <w:t>The current CC license suite is comprised of six licenses, with varying degrees of openness:</w:t>
      </w:r>
    </w:p>
    <w:p w14:paraId="2830D594" w14:textId="77777777" w:rsidR="00463F25" w:rsidRPr="00003391" w:rsidRDefault="00463F25" w:rsidP="00463F25">
      <w:pPr>
        <w:pBdr>
          <w:top w:val="nil"/>
          <w:left w:val="nil"/>
          <w:bottom w:val="nil"/>
          <w:right w:val="nil"/>
          <w:between w:val="nil"/>
        </w:pBdr>
        <w:rPr>
          <w:rFonts w:ascii="Georgia" w:eastAsia="Comfortaa" w:hAnsi="Georgia"/>
        </w:rPr>
      </w:pPr>
    </w:p>
    <w:p w14:paraId="747E4622" w14:textId="77777777" w:rsidR="00463F25" w:rsidRPr="00003391" w:rsidRDefault="00463F25" w:rsidP="00463F25">
      <w:pPr>
        <w:numPr>
          <w:ilvl w:val="0"/>
          <w:numId w:val="76"/>
        </w:numPr>
        <w:pBdr>
          <w:top w:val="nil"/>
          <w:left w:val="nil"/>
          <w:bottom w:val="nil"/>
          <w:right w:val="nil"/>
          <w:between w:val="nil"/>
        </w:pBdr>
        <w:rPr>
          <w:rFonts w:ascii="Georgia" w:eastAsia="Comfortaa" w:hAnsi="Georgia"/>
        </w:rPr>
      </w:pPr>
      <w:r w:rsidRPr="00003391">
        <w:rPr>
          <w:rFonts w:ascii="Georgia" w:eastAsia="Comfortaa" w:hAnsi="Georgia"/>
        </w:rPr>
        <w:t>Attribution (CC BY),</w:t>
      </w:r>
    </w:p>
    <w:p w14:paraId="2B558F79" w14:textId="3A4E1F8E" w:rsidR="00463F25" w:rsidRPr="00003391" w:rsidRDefault="00463F25" w:rsidP="00463F25">
      <w:pPr>
        <w:numPr>
          <w:ilvl w:val="0"/>
          <w:numId w:val="76"/>
        </w:numPr>
        <w:pBdr>
          <w:top w:val="nil"/>
          <w:left w:val="nil"/>
          <w:bottom w:val="nil"/>
          <w:right w:val="nil"/>
          <w:between w:val="nil"/>
        </w:pBdr>
        <w:rPr>
          <w:rFonts w:ascii="Georgia" w:eastAsia="Comfortaa" w:hAnsi="Georgia"/>
        </w:rPr>
      </w:pPr>
      <w:r w:rsidRPr="00003391">
        <w:rPr>
          <w:rFonts w:ascii="Georgia" w:eastAsia="Comfortaa" w:hAnsi="Georgia"/>
        </w:rPr>
        <w:t>Attribution-</w:t>
      </w:r>
      <w:proofErr w:type="spellStart"/>
      <w:r w:rsidRPr="00003391">
        <w:rPr>
          <w:rFonts w:ascii="Georgia" w:eastAsia="Comfortaa" w:hAnsi="Georgia"/>
        </w:rPr>
        <w:t>Share</w:t>
      </w:r>
      <w:r w:rsidR="00503B0C" w:rsidRPr="00003391">
        <w:rPr>
          <w:rFonts w:ascii="Georgia" w:eastAsia="Comfortaa" w:hAnsi="Georgia"/>
        </w:rPr>
        <w:t>A</w:t>
      </w:r>
      <w:r w:rsidRPr="00003391">
        <w:rPr>
          <w:rFonts w:ascii="Georgia" w:eastAsia="Comfortaa" w:hAnsi="Georgia"/>
        </w:rPr>
        <w:t>like</w:t>
      </w:r>
      <w:proofErr w:type="spellEnd"/>
      <w:r w:rsidRPr="00003391">
        <w:rPr>
          <w:rFonts w:ascii="Georgia" w:eastAsia="Comfortaa" w:hAnsi="Georgia"/>
        </w:rPr>
        <w:t xml:space="preserve"> (CC BY-SA),</w:t>
      </w:r>
    </w:p>
    <w:p w14:paraId="0C6DD805" w14:textId="77777777" w:rsidR="00463F25" w:rsidRPr="00003391" w:rsidRDefault="00463F25" w:rsidP="00463F25">
      <w:pPr>
        <w:numPr>
          <w:ilvl w:val="0"/>
          <w:numId w:val="76"/>
        </w:numPr>
        <w:pBdr>
          <w:top w:val="nil"/>
          <w:left w:val="nil"/>
          <w:bottom w:val="nil"/>
          <w:right w:val="nil"/>
          <w:between w:val="nil"/>
        </w:pBdr>
        <w:rPr>
          <w:rFonts w:ascii="Georgia" w:eastAsia="Comfortaa" w:hAnsi="Georgia"/>
        </w:rPr>
      </w:pPr>
      <w:r w:rsidRPr="00003391">
        <w:rPr>
          <w:rFonts w:ascii="Georgia" w:eastAsia="Comfortaa" w:hAnsi="Georgia"/>
        </w:rPr>
        <w:t>Attribution No-</w:t>
      </w:r>
      <w:proofErr w:type="spellStart"/>
      <w:r w:rsidRPr="00003391">
        <w:rPr>
          <w:rFonts w:ascii="Georgia" w:eastAsia="Comfortaa" w:hAnsi="Georgia"/>
        </w:rPr>
        <w:t>Derivs</w:t>
      </w:r>
      <w:proofErr w:type="spellEnd"/>
      <w:r w:rsidRPr="00003391">
        <w:rPr>
          <w:rFonts w:ascii="Georgia" w:eastAsia="Comfortaa" w:hAnsi="Georgia"/>
        </w:rPr>
        <w:t xml:space="preserve"> (CC BY-ND),</w:t>
      </w:r>
    </w:p>
    <w:p w14:paraId="6D050118" w14:textId="77777777" w:rsidR="00463F25" w:rsidRPr="00003391" w:rsidRDefault="00463F25" w:rsidP="00463F25">
      <w:pPr>
        <w:numPr>
          <w:ilvl w:val="0"/>
          <w:numId w:val="76"/>
        </w:numPr>
        <w:pBdr>
          <w:top w:val="nil"/>
          <w:left w:val="nil"/>
          <w:bottom w:val="nil"/>
          <w:right w:val="nil"/>
          <w:between w:val="nil"/>
        </w:pBdr>
        <w:rPr>
          <w:rFonts w:ascii="Georgia" w:eastAsia="Comfortaa" w:hAnsi="Georgia"/>
        </w:rPr>
      </w:pPr>
      <w:r w:rsidRPr="00003391">
        <w:rPr>
          <w:rFonts w:ascii="Georgia" w:eastAsia="Comfortaa" w:hAnsi="Georgia"/>
        </w:rPr>
        <w:t>Attribution Non-commercial (CC BY-NC),</w:t>
      </w:r>
    </w:p>
    <w:p w14:paraId="7407E848" w14:textId="77777777" w:rsidR="00463F25" w:rsidRPr="00003391" w:rsidRDefault="00463F25" w:rsidP="00463F25">
      <w:pPr>
        <w:numPr>
          <w:ilvl w:val="0"/>
          <w:numId w:val="76"/>
        </w:numPr>
        <w:rPr>
          <w:rFonts w:ascii="Georgia" w:eastAsia="Comfortaa" w:hAnsi="Georgia"/>
        </w:rPr>
      </w:pPr>
      <w:r w:rsidRPr="00003391">
        <w:rPr>
          <w:rFonts w:ascii="Georgia" w:eastAsia="Comfortaa" w:hAnsi="Georgia"/>
        </w:rPr>
        <w:t>Attribution-</w:t>
      </w:r>
      <w:proofErr w:type="spellStart"/>
      <w:r w:rsidRPr="00003391">
        <w:rPr>
          <w:rFonts w:ascii="Georgia" w:eastAsia="Comfortaa" w:hAnsi="Georgia"/>
        </w:rPr>
        <w:t>NonCommercial</w:t>
      </w:r>
      <w:proofErr w:type="spellEnd"/>
      <w:r w:rsidRPr="00003391">
        <w:rPr>
          <w:rFonts w:ascii="Georgia" w:eastAsia="Comfortaa" w:hAnsi="Georgia"/>
        </w:rPr>
        <w:t>-</w:t>
      </w:r>
      <w:proofErr w:type="spellStart"/>
      <w:r w:rsidRPr="00003391">
        <w:rPr>
          <w:rFonts w:ascii="Georgia" w:eastAsia="Comfortaa" w:hAnsi="Georgia"/>
        </w:rPr>
        <w:t>ShareAlike</w:t>
      </w:r>
      <w:proofErr w:type="spellEnd"/>
      <w:r w:rsidRPr="00003391">
        <w:rPr>
          <w:rFonts w:ascii="Georgia" w:eastAsia="Comfortaa" w:hAnsi="Georgia"/>
        </w:rPr>
        <w:t xml:space="preserve"> (CC BY-NC-SA), and</w:t>
      </w:r>
    </w:p>
    <w:p w14:paraId="6E670804" w14:textId="77777777" w:rsidR="00463F25" w:rsidRPr="00003391" w:rsidRDefault="00463F25" w:rsidP="00463F25">
      <w:pPr>
        <w:numPr>
          <w:ilvl w:val="0"/>
          <w:numId w:val="76"/>
        </w:numPr>
        <w:rPr>
          <w:rFonts w:ascii="Georgia" w:eastAsia="Comfortaa" w:hAnsi="Georgia"/>
        </w:rPr>
      </w:pPr>
      <w:r w:rsidRPr="00003391">
        <w:rPr>
          <w:rFonts w:ascii="Georgia" w:eastAsia="Comfortaa" w:hAnsi="Georgia"/>
        </w:rPr>
        <w:t>Attribution-</w:t>
      </w:r>
      <w:proofErr w:type="spellStart"/>
      <w:r w:rsidRPr="00003391">
        <w:rPr>
          <w:rFonts w:ascii="Georgia" w:eastAsia="Comfortaa" w:hAnsi="Georgia"/>
        </w:rPr>
        <w:t>NonCommercial</w:t>
      </w:r>
      <w:proofErr w:type="spellEnd"/>
      <w:r w:rsidRPr="00003391">
        <w:rPr>
          <w:rFonts w:ascii="Georgia" w:eastAsia="Comfortaa" w:hAnsi="Georgia"/>
        </w:rPr>
        <w:t>-</w:t>
      </w:r>
      <w:proofErr w:type="spellStart"/>
      <w:proofErr w:type="gramStart"/>
      <w:r w:rsidRPr="00003391">
        <w:rPr>
          <w:rFonts w:ascii="Georgia" w:eastAsia="Comfortaa" w:hAnsi="Georgia"/>
        </w:rPr>
        <w:t>NoDerivs</w:t>
      </w:r>
      <w:proofErr w:type="spellEnd"/>
      <w:r w:rsidRPr="00003391">
        <w:rPr>
          <w:rFonts w:ascii="Georgia" w:eastAsia="Comfortaa" w:hAnsi="Georgia"/>
        </w:rPr>
        <w:t xml:space="preserve">  (</w:t>
      </w:r>
      <w:proofErr w:type="gramEnd"/>
      <w:r w:rsidRPr="00003391">
        <w:rPr>
          <w:rFonts w:ascii="Georgia" w:eastAsia="Comfortaa" w:hAnsi="Georgia"/>
        </w:rPr>
        <w:t>CC BY-NC-ND).</w:t>
      </w:r>
      <w:r w:rsidRPr="00003391">
        <w:rPr>
          <w:rFonts w:ascii="Georgia" w:eastAsia="Comfortaa" w:hAnsi="Georgia"/>
          <w:vertAlign w:val="superscript"/>
        </w:rPr>
        <w:footnoteReference w:id="676"/>
      </w:r>
    </w:p>
    <w:p w14:paraId="01AB7705" w14:textId="77777777" w:rsidR="00463F25" w:rsidRPr="00003391" w:rsidRDefault="00463F25" w:rsidP="00463F25">
      <w:pPr>
        <w:pBdr>
          <w:top w:val="nil"/>
          <w:left w:val="nil"/>
          <w:bottom w:val="nil"/>
          <w:right w:val="nil"/>
          <w:between w:val="nil"/>
        </w:pBdr>
        <w:rPr>
          <w:rFonts w:ascii="Georgia" w:eastAsia="Comfortaa" w:hAnsi="Georgia"/>
        </w:rPr>
      </w:pPr>
    </w:p>
    <w:p w14:paraId="2A01AE25" w14:textId="77777777" w:rsidR="00463F25" w:rsidRPr="00003391" w:rsidRDefault="00463F25" w:rsidP="00463F25">
      <w:pPr>
        <w:pBdr>
          <w:top w:val="nil"/>
          <w:left w:val="nil"/>
          <w:bottom w:val="nil"/>
          <w:right w:val="nil"/>
          <w:between w:val="nil"/>
        </w:pBdr>
        <w:rPr>
          <w:rFonts w:ascii="Georgia" w:eastAsia="Comfortaa" w:hAnsi="Georgia"/>
        </w:rPr>
      </w:pPr>
      <w:r w:rsidRPr="00003391">
        <w:rPr>
          <w:rFonts w:ascii="Georgia" w:eastAsia="Comfortaa" w:hAnsi="Georgia"/>
        </w:rPr>
        <w:lastRenderedPageBreak/>
        <w:t>Attribution (BY) requires that licensees credit the licensor for all uses of the copyrighted work.</w:t>
      </w:r>
      <w:r w:rsidRPr="00003391">
        <w:rPr>
          <w:rFonts w:ascii="Georgia" w:eastAsia="Comfortaa" w:hAnsi="Georgia"/>
          <w:vertAlign w:val="superscript"/>
        </w:rPr>
        <w:footnoteReference w:id="677"/>
      </w:r>
      <w:r w:rsidRPr="00003391">
        <w:rPr>
          <w:rFonts w:ascii="Georgia" w:eastAsia="Comfortaa" w:hAnsi="Georgia"/>
        </w:rPr>
        <w:t xml:space="preserve"> </w:t>
      </w:r>
      <w:proofErr w:type="spellStart"/>
      <w:r w:rsidRPr="00003391">
        <w:rPr>
          <w:rFonts w:ascii="Georgia" w:eastAsia="Comfortaa" w:hAnsi="Georgia"/>
        </w:rPr>
        <w:t>ShareAlike</w:t>
      </w:r>
      <w:proofErr w:type="spellEnd"/>
      <w:r w:rsidRPr="00003391">
        <w:rPr>
          <w:rFonts w:ascii="Georgia" w:eastAsia="Comfortaa" w:hAnsi="Georgia"/>
        </w:rPr>
        <w:t xml:space="preserve"> (SA) requires that the licensees distribute derivative works under identical terms to the license governing the copyrighted work.</w:t>
      </w:r>
      <w:r w:rsidRPr="00003391">
        <w:rPr>
          <w:rFonts w:ascii="Georgia" w:eastAsia="Comfortaa" w:hAnsi="Georgia"/>
          <w:vertAlign w:val="superscript"/>
        </w:rPr>
        <w:footnoteReference w:id="678"/>
      </w:r>
      <w:r w:rsidRPr="00003391">
        <w:rPr>
          <w:rFonts w:ascii="Georgia" w:eastAsia="Comfortaa" w:hAnsi="Georgia"/>
        </w:rPr>
        <w:t xml:space="preserve"> Non-commercial (NC) requires that licensees do not use the copyrighted work for any non-commercial purposes.</w:t>
      </w:r>
      <w:r w:rsidRPr="00003391">
        <w:rPr>
          <w:rFonts w:ascii="Georgia" w:eastAsia="Comfortaa" w:hAnsi="Georgia"/>
          <w:vertAlign w:val="superscript"/>
        </w:rPr>
        <w:footnoteReference w:id="679"/>
      </w:r>
      <w:r w:rsidRPr="00003391">
        <w:rPr>
          <w:rFonts w:ascii="Georgia" w:eastAsia="Comfortaa" w:hAnsi="Georgia"/>
        </w:rPr>
        <w:t xml:space="preserve"> </w:t>
      </w:r>
      <w:proofErr w:type="spellStart"/>
      <w:r w:rsidRPr="00003391">
        <w:rPr>
          <w:rFonts w:ascii="Georgia" w:eastAsia="Comfortaa" w:hAnsi="Georgia"/>
        </w:rPr>
        <w:t>NoDerivs</w:t>
      </w:r>
      <w:proofErr w:type="spellEnd"/>
      <w:r w:rsidRPr="00003391">
        <w:rPr>
          <w:rFonts w:ascii="Georgia" w:eastAsia="Comfortaa" w:hAnsi="Georgia"/>
        </w:rPr>
        <w:t xml:space="preserve"> (ND) requires that the licensee does not make a derivative work from the copyrighted work.</w:t>
      </w:r>
      <w:r w:rsidRPr="00003391">
        <w:rPr>
          <w:rFonts w:ascii="Georgia" w:eastAsia="Comfortaa" w:hAnsi="Georgia"/>
          <w:vertAlign w:val="superscript"/>
        </w:rPr>
        <w:footnoteReference w:id="680"/>
      </w:r>
      <w:r w:rsidRPr="00003391">
        <w:rPr>
          <w:rFonts w:ascii="Georgia" w:eastAsia="Comfortaa" w:hAnsi="Georgia"/>
        </w:rPr>
        <w:t xml:space="preserve"> </w:t>
      </w:r>
    </w:p>
    <w:p w14:paraId="1D82852E" w14:textId="77777777" w:rsidR="00463F25" w:rsidRPr="00003391" w:rsidRDefault="00463F25" w:rsidP="00463F25">
      <w:pPr>
        <w:pBdr>
          <w:top w:val="nil"/>
          <w:left w:val="nil"/>
          <w:bottom w:val="nil"/>
          <w:right w:val="nil"/>
          <w:between w:val="nil"/>
        </w:pBdr>
        <w:rPr>
          <w:rFonts w:ascii="Georgia" w:eastAsia="Comfortaa" w:hAnsi="Georgia"/>
        </w:rPr>
      </w:pPr>
    </w:p>
    <w:p w14:paraId="333C07FC" w14:textId="77777777" w:rsidR="00463F25" w:rsidRPr="00003391" w:rsidRDefault="00463F25" w:rsidP="00463F25">
      <w:pPr>
        <w:pBdr>
          <w:top w:val="nil"/>
          <w:left w:val="nil"/>
          <w:bottom w:val="nil"/>
          <w:right w:val="nil"/>
          <w:between w:val="nil"/>
        </w:pBdr>
        <w:ind w:firstLine="720"/>
        <w:rPr>
          <w:rFonts w:ascii="Georgia" w:eastAsia="Comfortaa" w:hAnsi="Georgia"/>
        </w:rPr>
      </w:pPr>
      <w:r w:rsidRPr="00003391">
        <w:rPr>
          <w:rFonts w:ascii="Georgia" w:eastAsia="Comfortaa" w:hAnsi="Georgia"/>
        </w:rPr>
        <w:t>CC licenses are comprised of three layers: 1) legal code, 2) human readable, and 3) machine readable.</w:t>
      </w:r>
      <w:r w:rsidRPr="00003391">
        <w:rPr>
          <w:rFonts w:ascii="Georgia" w:eastAsia="Comfortaa" w:hAnsi="Georgia"/>
          <w:vertAlign w:val="superscript"/>
        </w:rPr>
        <w:footnoteReference w:id="681"/>
      </w:r>
      <w:r w:rsidRPr="00003391">
        <w:rPr>
          <w:rFonts w:ascii="Georgia" w:eastAsia="Comfortaa" w:hAnsi="Georgia"/>
        </w:rPr>
        <w:t xml:space="preserve"> The legal code is the traditional legal language involved in licensing.</w:t>
      </w:r>
      <w:r w:rsidRPr="00003391">
        <w:rPr>
          <w:rFonts w:ascii="Georgia" w:eastAsia="Comfortaa" w:hAnsi="Georgia"/>
          <w:vertAlign w:val="superscript"/>
        </w:rPr>
        <w:footnoteReference w:id="682"/>
      </w:r>
      <w:r w:rsidRPr="00003391">
        <w:rPr>
          <w:rFonts w:ascii="Georgia" w:eastAsia="Comfortaa" w:hAnsi="Georgia"/>
        </w:rPr>
        <w:t xml:space="preserve"> The human readable layer is a summary of the legal code intended for non-legal audiences.</w:t>
      </w:r>
      <w:r w:rsidRPr="00003391">
        <w:rPr>
          <w:rFonts w:ascii="Georgia" w:eastAsia="Comfortaa" w:hAnsi="Georgia"/>
          <w:vertAlign w:val="superscript"/>
        </w:rPr>
        <w:footnoteReference w:id="683"/>
      </w:r>
      <w:r w:rsidRPr="00003391">
        <w:rPr>
          <w:rFonts w:ascii="Georgia" w:eastAsia="Comfortaa" w:hAnsi="Georgia"/>
        </w:rPr>
        <w:t xml:space="preserve"> The machine readable code is a summary of the legal code formatted for software (primarily web services) to know that a work is licensed under a CC license under the standardized CC Rights Expression Language (</w:t>
      </w:r>
      <w:proofErr w:type="spellStart"/>
      <w:r w:rsidRPr="00003391">
        <w:rPr>
          <w:rFonts w:ascii="Georgia" w:eastAsia="Comfortaa" w:hAnsi="Georgia"/>
        </w:rPr>
        <w:t>ccREL</w:t>
      </w:r>
      <w:proofErr w:type="spellEnd"/>
      <w:r w:rsidRPr="00003391">
        <w:rPr>
          <w:rFonts w:ascii="Georgia" w:eastAsia="Comfortaa" w:hAnsi="Georgia"/>
        </w:rPr>
        <w:t>).</w:t>
      </w:r>
      <w:r w:rsidRPr="00003391">
        <w:rPr>
          <w:rFonts w:ascii="Georgia" w:eastAsia="Comfortaa" w:hAnsi="Georgia"/>
          <w:vertAlign w:val="superscript"/>
        </w:rPr>
        <w:footnoteReference w:id="684"/>
      </w:r>
      <w:r w:rsidRPr="00003391">
        <w:rPr>
          <w:rFonts w:ascii="Georgia" w:eastAsia="Comfortaa" w:hAnsi="Georgia"/>
        </w:rPr>
        <w:t xml:space="preserve"> </w:t>
      </w:r>
      <w:proofErr w:type="spellStart"/>
      <w:r w:rsidRPr="00003391">
        <w:rPr>
          <w:rFonts w:ascii="Georgia" w:eastAsia="Comfortaa" w:hAnsi="Georgia"/>
        </w:rPr>
        <w:t>ccREL</w:t>
      </w:r>
      <w:proofErr w:type="spellEnd"/>
      <w:r w:rsidRPr="00003391">
        <w:rPr>
          <w:rFonts w:ascii="Georgia" w:eastAsia="Comfortaa" w:hAnsi="Georgia"/>
        </w:rPr>
        <w:t xml:space="preserve"> is a means of expressing copyright licensing metadata based on the </w:t>
      </w:r>
      <w:proofErr w:type="spellStart"/>
      <w:r w:rsidRPr="00003391">
        <w:rPr>
          <w:rFonts w:ascii="Georgia" w:eastAsia="Comfortaa" w:hAnsi="Georgia"/>
        </w:rPr>
        <w:t>WorldWideWeb</w:t>
      </w:r>
      <w:proofErr w:type="spellEnd"/>
      <w:r w:rsidRPr="00003391">
        <w:rPr>
          <w:rFonts w:ascii="Georgia" w:eastAsia="Comfortaa" w:hAnsi="Georgia"/>
        </w:rPr>
        <w:t xml:space="preserve"> Consortium (W3C)’s resource description framework  (RDF) and </w:t>
      </w:r>
      <w:proofErr w:type="spellStart"/>
      <w:r w:rsidRPr="00003391">
        <w:rPr>
          <w:rFonts w:ascii="Georgia" w:eastAsia="Comfortaa" w:hAnsi="Georgia"/>
        </w:rPr>
        <w:t>eXtensible</w:t>
      </w:r>
      <w:proofErr w:type="spellEnd"/>
      <w:r w:rsidRPr="00003391">
        <w:rPr>
          <w:rFonts w:ascii="Georgia" w:eastAsia="Comfortaa" w:hAnsi="Georgia"/>
        </w:rPr>
        <w:t xml:space="preserve"> Markup Language (XML), and can be embedded in various file types.</w:t>
      </w:r>
      <w:r w:rsidRPr="00003391">
        <w:rPr>
          <w:rFonts w:ascii="Georgia" w:eastAsia="Comfortaa" w:hAnsi="Georgia"/>
          <w:vertAlign w:val="superscript"/>
        </w:rPr>
        <w:footnoteReference w:id="685"/>
      </w:r>
    </w:p>
    <w:p w14:paraId="210B12F5" w14:textId="77777777" w:rsidR="00463F25" w:rsidRPr="00003391" w:rsidRDefault="00463F25" w:rsidP="00463F25">
      <w:pPr>
        <w:pBdr>
          <w:top w:val="nil"/>
          <w:left w:val="nil"/>
          <w:bottom w:val="nil"/>
          <w:right w:val="nil"/>
          <w:between w:val="nil"/>
        </w:pBdr>
        <w:rPr>
          <w:rFonts w:ascii="Georgia" w:eastAsia="Comfortaa" w:hAnsi="Georgia"/>
        </w:rPr>
      </w:pPr>
    </w:p>
    <w:p w14:paraId="40E314A0" w14:textId="77777777" w:rsidR="00463F25" w:rsidRPr="00003391" w:rsidRDefault="00463F25" w:rsidP="00A7584E">
      <w:pPr>
        <w:pStyle w:val="Heading2"/>
        <w:rPr>
          <w:rFonts w:ascii="Georgia" w:hAnsi="Georgia"/>
        </w:rPr>
      </w:pPr>
      <w:bookmarkStart w:id="58" w:name="_Toc22305973"/>
      <w:r w:rsidRPr="00003391">
        <w:rPr>
          <w:rFonts w:ascii="Georgia" w:hAnsi="Georgia"/>
        </w:rPr>
        <w:t xml:space="preserve">4.6. </w:t>
      </w:r>
      <w:proofErr w:type="gramStart"/>
      <w:r w:rsidRPr="00003391">
        <w:rPr>
          <w:rFonts w:ascii="Georgia" w:hAnsi="Georgia"/>
        </w:rPr>
        <w:t>Territorially-restrictive</w:t>
      </w:r>
      <w:proofErr w:type="gramEnd"/>
      <w:r w:rsidRPr="00003391">
        <w:rPr>
          <w:rFonts w:ascii="Georgia" w:hAnsi="Georgia"/>
        </w:rPr>
        <w:t xml:space="preserve"> Licensing</w:t>
      </w:r>
      <w:bookmarkEnd w:id="58"/>
      <w:r w:rsidRPr="00003391">
        <w:rPr>
          <w:rFonts w:ascii="Georgia" w:hAnsi="Georgia"/>
        </w:rPr>
        <w:t xml:space="preserve"> </w:t>
      </w:r>
    </w:p>
    <w:p w14:paraId="629B0CDF" w14:textId="77777777" w:rsidR="00463F25" w:rsidRPr="00003391" w:rsidRDefault="00463F25" w:rsidP="00463F25">
      <w:pPr>
        <w:rPr>
          <w:rFonts w:ascii="Georgia" w:eastAsia="Comfortaa" w:hAnsi="Georgia"/>
        </w:rPr>
      </w:pPr>
      <w:r w:rsidRPr="00003391">
        <w:rPr>
          <w:rFonts w:ascii="Georgia" w:eastAsia="Comfortaa" w:hAnsi="Georgia"/>
        </w:rPr>
        <w:t xml:space="preserve">Neil J. Conley in </w:t>
      </w:r>
      <w:r w:rsidRPr="00003391">
        <w:rPr>
          <w:rFonts w:ascii="Georgia" w:eastAsia="Comfortaa" w:hAnsi="Georgia"/>
          <w:i/>
          <w:iCs/>
          <w:sz w:val="20"/>
          <w:szCs w:val="20"/>
        </w:rPr>
        <w:t>The Future of Licensing Music Online: The Role of Collective Rights Organizations and the Effect of Territoriality</w:t>
      </w:r>
      <w:r w:rsidRPr="00003391">
        <w:rPr>
          <w:rFonts w:ascii="Georgia" w:eastAsia="Comfortaa" w:hAnsi="Georgia"/>
        </w:rPr>
        <w:t xml:space="preserve"> discussed the inefficiencies of CMO reciprocal agreements that include territorially-restrictive clauses, stating that such licenses are inefficient in an online music context/marketplace because transactions over the internet are inherently cross-border.</w:t>
      </w:r>
      <w:r w:rsidRPr="00003391">
        <w:rPr>
          <w:rFonts w:ascii="Georgia" w:eastAsia="Comfortaa" w:hAnsi="Georgia"/>
          <w:vertAlign w:val="superscript"/>
        </w:rPr>
        <w:footnoteReference w:id="686"/>
      </w:r>
    </w:p>
    <w:p w14:paraId="7149C38A" w14:textId="77777777" w:rsidR="00463F25" w:rsidRPr="00003391" w:rsidRDefault="00463F25" w:rsidP="00463F25">
      <w:pPr>
        <w:rPr>
          <w:rFonts w:ascii="Georgia" w:eastAsia="Comfortaa" w:hAnsi="Georgia"/>
        </w:rPr>
      </w:pPr>
    </w:p>
    <w:p w14:paraId="35DF80FD" w14:textId="77777777" w:rsidR="00463F25" w:rsidRPr="00003391" w:rsidRDefault="00463F25" w:rsidP="00463F25">
      <w:pPr>
        <w:rPr>
          <w:rFonts w:ascii="Georgia" w:eastAsia="Comfortaa" w:hAnsi="Georgia"/>
        </w:rPr>
      </w:pPr>
      <w:r w:rsidRPr="00003391">
        <w:rPr>
          <w:rFonts w:ascii="Georgia" w:eastAsia="Comfortaa" w:hAnsi="Georgia"/>
        </w:rPr>
        <w:lastRenderedPageBreak/>
        <w:t>CMOs enter into reciprocal agreements with foreign CMOs to collect royalties, and distribute their repertoire, on the CMO’s behalf in the foreign CMOs territory.</w:t>
      </w:r>
      <w:r w:rsidRPr="00003391">
        <w:rPr>
          <w:rFonts w:ascii="Georgia" w:eastAsia="Comfortaa" w:hAnsi="Georgia"/>
          <w:vertAlign w:val="superscript"/>
        </w:rPr>
        <w:footnoteReference w:id="687"/>
      </w:r>
    </w:p>
    <w:p w14:paraId="5A644D7D" w14:textId="77777777" w:rsidR="00463F25" w:rsidRPr="00003391" w:rsidRDefault="00463F25" w:rsidP="00463F25">
      <w:pPr>
        <w:rPr>
          <w:rFonts w:ascii="Georgia" w:eastAsia="Comfortaa" w:hAnsi="Georgia"/>
        </w:rPr>
      </w:pPr>
    </w:p>
    <w:p w14:paraId="54FD9D9C" w14:textId="77777777" w:rsidR="00463F25" w:rsidRPr="00003391" w:rsidRDefault="00463F25" w:rsidP="00463F25">
      <w:pPr>
        <w:rPr>
          <w:rFonts w:ascii="Georgia" w:eastAsia="Comfortaa" w:hAnsi="Georgia"/>
        </w:rPr>
      </w:pPr>
    </w:p>
    <w:p w14:paraId="2094446A" w14:textId="77777777" w:rsidR="00463F25" w:rsidRPr="00003391" w:rsidRDefault="00463F25" w:rsidP="00463F25">
      <w:pPr>
        <w:rPr>
          <w:rFonts w:ascii="Georgia" w:eastAsia="Comfortaa" w:hAnsi="Georgia"/>
        </w:rPr>
      </w:pPr>
      <w:r w:rsidRPr="00003391">
        <w:rPr>
          <w:rFonts w:ascii="Georgia" w:eastAsia="Comfortaa" w:hAnsi="Georgia"/>
        </w:rPr>
        <w:t xml:space="preserve">Additionally, Conley highlighted four major issues with </w:t>
      </w:r>
      <w:proofErr w:type="gramStart"/>
      <w:r w:rsidRPr="00003391">
        <w:rPr>
          <w:rFonts w:ascii="Georgia" w:eastAsia="Comfortaa" w:hAnsi="Georgia"/>
        </w:rPr>
        <w:t>territorially-restrictive</w:t>
      </w:r>
      <w:proofErr w:type="gramEnd"/>
      <w:r w:rsidRPr="00003391">
        <w:rPr>
          <w:rFonts w:ascii="Georgia" w:eastAsia="Comfortaa" w:hAnsi="Georgia"/>
        </w:rPr>
        <w:t xml:space="preserve"> licenses imposed by CMOs (named Collective Rights Organizations (CROs) in the paper) that lead, summarized in the list below:</w:t>
      </w:r>
    </w:p>
    <w:p w14:paraId="731148B5" w14:textId="77777777" w:rsidR="00463F25" w:rsidRPr="00003391" w:rsidRDefault="00463F25" w:rsidP="00463F25">
      <w:pPr>
        <w:rPr>
          <w:rFonts w:ascii="Georgia" w:eastAsia="Comfortaa" w:hAnsi="Georgia"/>
        </w:rPr>
      </w:pPr>
    </w:p>
    <w:p w14:paraId="791F3C6A" w14:textId="77777777" w:rsidR="00463F25" w:rsidRPr="00003391" w:rsidRDefault="00463F25" w:rsidP="00463F25">
      <w:pPr>
        <w:numPr>
          <w:ilvl w:val="0"/>
          <w:numId w:val="73"/>
        </w:numPr>
        <w:rPr>
          <w:rFonts w:ascii="Georgia" w:eastAsia="Comfortaa" w:hAnsi="Georgia"/>
        </w:rPr>
      </w:pPr>
      <w:r w:rsidRPr="00003391">
        <w:rPr>
          <w:rFonts w:ascii="Georgia" w:eastAsia="Comfortaa" w:hAnsi="Georgia"/>
        </w:rPr>
        <w:t>Online music providers can infringe CMO’s reciprocal agreement with a foreign CMO by foreign users accessing music in a foreign territory subject to the foreign CMOs control;</w:t>
      </w:r>
    </w:p>
    <w:p w14:paraId="3E5DA7AB" w14:textId="77777777" w:rsidR="00463F25" w:rsidRPr="00003391" w:rsidRDefault="00463F25" w:rsidP="00463F25">
      <w:pPr>
        <w:numPr>
          <w:ilvl w:val="0"/>
          <w:numId w:val="73"/>
        </w:numPr>
        <w:rPr>
          <w:rFonts w:ascii="Georgia" w:eastAsia="Comfortaa" w:hAnsi="Georgia"/>
        </w:rPr>
      </w:pPr>
      <w:r w:rsidRPr="00003391">
        <w:rPr>
          <w:rFonts w:ascii="Georgia" w:eastAsia="Comfortaa" w:hAnsi="Georgia"/>
        </w:rPr>
        <w:t>Online music providers can infringe copyright holder's public performance right in a foreign jurisdiction by allowing a foreign person access to the music in the foreign jurisdiction without obtaining permission from the copyright holder to perform songs in the foreign jurisdiction;</w:t>
      </w:r>
    </w:p>
    <w:p w14:paraId="29F61A06" w14:textId="77777777" w:rsidR="00463F25" w:rsidRPr="00003391" w:rsidRDefault="00463F25" w:rsidP="00463F25">
      <w:pPr>
        <w:numPr>
          <w:ilvl w:val="0"/>
          <w:numId w:val="73"/>
        </w:numPr>
        <w:rPr>
          <w:rFonts w:ascii="Georgia" w:eastAsia="Comfortaa" w:hAnsi="Georgia"/>
        </w:rPr>
      </w:pPr>
      <w:r w:rsidRPr="00003391">
        <w:rPr>
          <w:rFonts w:ascii="Georgia" w:eastAsia="Comfortaa" w:hAnsi="Georgia"/>
        </w:rPr>
        <w:t>Online music provider infringes foreign CMO right to collect royalties and distribute repertoire in foreign jurisdiction on behalf of native CMO; and</w:t>
      </w:r>
    </w:p>
    <w:p w14:paraId="615115EB" w14:textId="77777777" w:rsidR="00463F25" w:rsidRPr="00003391" w:rsidRDefault="00463F25" w:rsidP="00463F25">
      <w:pPr>
        <w:numPr>
          <w:ilvl w:val="0"/>
          <w:numId w:val="73"/>
        </w:numPr>
        <w:rPr>
          <w:rFonts w:ascii="Georgia" w:eastAsia="Comfortaa" w:hAnsi="Georgia"/>
        </w:rPr>
      </w:pPr>
      <w:r w:rsidRPr="00003391">
        <w:rPr>
          <w:rFonts w:ascii="Georgia" w:eastAsia="Comfortaa" w:hAnsi="Georgia"/>
        </w:rPr>
        <w:t>Online music provider breaches their blanket license with CMO when music is accessed in a foreign territory.</w:t>
      </w:r>
      <w:r w:rsidRPr="00003391">
        <w:rPr>
          <w:rFonts w:ascii="Georgia" w:eastAsia="Comfortaa" w:hAnsi="Georgia"/>
          <w:vertAlign w:val="superscript"/>
        </w:rPr>
        <w:footnoteReference w:id="688"/>
      </w:r>
    </w:p>
    <w:p w14:paraId="7EC2CBFB" w14:textId="77777777" w:rsidR="00463F25" w:rsidRPr="00003391" w:rsidRDefault="00463F25" w:rsidP="00463F25">
      <w:pPr>
        <w:rPr>
          <w:rFonts w:ascii="Georgia" w:eastAsia="Comfortaa" w:hAnsi="Georgia"/>
        </w:rPr>
      </w:pPr>
    </w:p>
    <w:p w14:paraId="121866CE" w14:textId="77777777" w:rsidR="00463F25" w:rsidRPr="00003391" w:rsidRDefault="00463F25" w:rsidP="00463F25">
      <w:pPr>
        <w:rPr>
          <w:rFonts w:ascii="Georgia" w:eastAsia="Comfortaa" w:hAnsi="Georgia"/>
        </w:rPr>
      </w:pPr>
      <w:r w:rsidRPr="00003391">
        <w:rPr>
          <w:rFonts w:ascii="Georgia" w:eastAsia="Comfortaa" w:hAnsi="Georgia"/>
        </w:rPr>
        <w:t xml:space="preserve">Conley proposed many reasons why </w:t>
      </w:r>
      <w:proofErr w:type="gramStart"/>
      <w:r w:rsidRPr="00003391">
        <w:rPr>
          <w:rFonts w:ascii="Georgia" w:eastAsia="Comfortaa" w:hAnsi="Georgia"/>
        </w:rPr>
        <w:t>territorially-restrictive</w:t>
      </w:r>
      <w:proofErr w:type="gramEnd"/>
      <w:r w:rsidRPr="00003391">
        <w:rPr>
          <w:rFonts w:ascii="Georgia" w:eastAsia="Comfortaa" w:hAnsi="Georgia"/>
        </w:rPr>
        <w:t xml:space="preserve"> clauses remain in reciprocal agreements, in particular, that CMOs receive a large portion of their revenue from licensing their repertoire, and charge administrative fees (which are unknown what services they are for).</w:t>
      </w:r>
      <w:r w:rsidRPr="00003391">
        <w:rPr>
          <w:rFonts w:ascii="Georgia" w:eastAsia="Comfortaa" w:hAnsi="Georgia"/>
          <w:vertAlign w:val="superscript"/>
        </w:rPr>
        <w:footnoteReference w:id="689"/>
      </w:r>
      <w:r w:rsidRPr="00003391">
        <w:rPr>
          <w:rFonts w:ascii="Georgia" w:eastAsia="Comfortaa" w:hAnsi="Georgia"/>
        </w:rPr>
        <w:t xml:space="preserve">  </w:t>
      </w:r>
    </w:p>
    <w:p w14:paraId="4D2CA1CF" w14:textId="77777777" w:rsidR="00463F25" w:rsidRPr="00003391" w:rsidRDefault="00463F25" w:rsidP="00463F25">
      <w:pPr>
        <w:pBdr>
          <w:top w:val="nil"/>
          <w:left w:val="nil"/>
          <w:bottom w:val="nil"/>
          <w:right w:val="nil"/>
          <w:between w:val="nil"/>
        </w:pBdr>
        <w:rPr>
          <w:rFonts w:ascii="Georgia" w:eastAsia="Comfortaa" w:hAnsi="Georgia"/>
          <w:strike/>
        </w:rPr>
      </w:pPr>
    </w:p>
    <w:p w14:paraId="44486C26" w14:textId="77777777" w:rsidR="00463F25" w:rsidRPr="00003391" w:rsidRDefault="00463F25" w:rsidP="00A7584E">
      <w:pPr>
        <w:pStyle w:val="Heading2"/>
        <w:rPr>
          <w:rFonts w:ascii="Georgia" w:hAnsi="Georgia"/>
        </w:rPr>
      </w:pPr>
      <w:bookmarkStart w:id="59" w:name="_jfxb3rg4axvt" w:colFirst="0" w:colLast="0"/>
      <w:bookmarkStart w:id="60" w:name="_Toc22305974"/>
      <w:bookmarkEnd w:id="59"/>
      <w:r w:rsidRPr="00003391">
        <w:rPr>
          <w:rFonts w:ascii="Georgia" w:hAnsi="Georgia"/>
        </w:rPr>
        <w:t>4.7. Licensing Issues</w:t>
      </w:r>
      <w:bookmarkEnd w:id="60"/>
    </w:p>
    <w:p w14:paraId="2969C180" w14:textId="77777777" w:rsidR="00463F25" w:rsidRPr="00003391" w:rsidRDefault="00463F25" w:rsidP="00463F25">
      <w:pPr>
        <w:rPr>
          <w:rFonts w:ascii="Georgia" w:hAnsi="Georgia"/>
        </w:rPr>
      </w:pPr>
    </w:p>
    <w:p w14:paraId="59312137" w14:textId="77777777" w:rsidR="00463F25" w:rsidRPr="00003391" w:rsidRDefault="00463F25" w:rsidP="00463F25">
      <w:pPr>
        <w:rPr>
          <w:rFonts w:ascii="Georgia" w:eastAsia="Comfortaa" w:hAnsi="Georgia"/>
        </w:rPr>
      </w:pPr>
      <w:r w:rsidRPr="00003391">
        <w:rPr>
          <w:rFonts w:ascii="Georgia" w:eastAsia="Comfortaa" w:hAnsi="Georgia"/>
        </w:rPr>
        <w:t xml:space="preserve">For our research topic, we organized the licensing costs and issues into four categories, some of which were described </w:t>
      </w:r>
      <w:r w:rsidRPr="00003391">
        <w:rPr>
          <w:rFonts w:ascii="Georgia" w:eastAsia="Comfortaa" w:hAnsi="Georgia"/>
          <w:i/>
          <w:iCs/>
        </w:rPr>
        <w:t xml:space="preserve">supra </w:t>
      </w:r>
      <w:r w:rsidRPr="00003391">
        <w:rPr>
          <w:rFonts w:ascii="Georgia" w:eastAsia="Comfortaa" w:hAnsi="Georgia"/>
        </w:rPr>
        <w:t>in Section 2. Literature Review.</w:t>
      </w:r>
    </w:p>
    <w:p w14:paraId="3526DD00" w14:textId="77777777" w:rsidR="00463F25" w:rsidRPr="00003391" w:rsidRDefault="00463F25" w:rsidP="00463F25">
      <w:pPr>
        <w:rPr>
          <w:rFonts w:ascii="Georgia" w:eastAsia="Comfortaa" w:hAnsi="Georgia"/>
        </w:rPr>
      </w:pPr>
    </w:p>
    <w:p w14:paraId="2EF927EF" w14:textId="77777777" w:rsidR="00463F25" w:rsidRPr="00003391" w:rsidRDefault="00463F25" w:rsidP="00463F25">
      <w:pPr>
        <w:rPr>
          <w:rFonts w:ascii="Georgia" w:eastAsia="Comfortaa" w:hAnsi="Georgia"/>
        </w:rPr>
      </w:pPr>
      <w:r w:rsidRPr="00003391">
        <w:rPr>
          <w:rFonts w:ascii="Georgia" w:eastAsia="Comfortaa" w:hAnsi="Georgia"/>
        </w:rPr>
        <w:t xml:space="preserve">The first category of issues can be categorized as transactional costs. Transactional costs identified by Bodo et al. </w:t>
      </w:r>
      <w:proofErr w:type="spellStart"/>
      <w:r w:rsidRPr="00003391">
        <w:rPr>
          <w:rFonts w:ascii="Georgia" w:eastAsia="Comfortaa" w:hAnsi="Georgia"/>
        </w:rPr>
        <w:t>were</w:t>
      </w:r>
      <w:proofErr w:type="spellEnd"/>
      <w:r w:rsidRPr="00003391">
        <w:rPr>
          <w:rFonts w:ascii="Georgia" w:eastAsia="Comfortaa" w:hAnsi="Georgia"/>
        </w:rPr>
        <w:t xml:space="preserve">: </w:t>
      </w:r>
      <w:r w:rsidRPr="00003391">
        <w:rPr>
          <w:rFonts w:ascii="Georgia" w:hAnsi="Georgia"/>
        </w:rPr>
        <w:t xml:space="preserve">1) </w:t>
      </w:r>
      <w:r w:rsidRPr="00003391">
        <w:rPr>
          <w:rFonts w:ascii="Georgia" w:eastAsia="Comfortaa" w:hAnsi="Georgia"/>
        </w:rPr>
        <w:t>“identifying and matching rights holders and users, 2) the high costs of monitoring use, 3) the costs of enforcement, and 4) the complexities of setting the price and negotiating the terms of use.”</w:t>
      </w:r>
      <w:r w:rsidRPr="00003391">
        <w:rPr>
          <w:rFonts w:ascii="Georgia" w:eastAsia="Comfortaa" w:hAnsi="Georgia"/>
          <w:vertAlign w:val="superscript"/>
        </w:rPr>
        <w:footnoteReference w:id="690"/>
      </w:r>
      <w:r w:rsidRPr="00003391">
        <w:rPr>
          <w:rFonts w:ascii="Georgia" w:eastAsia="Comfortaa" w:hAnsi="Georgia"/>
        </w:rPr>
        <w:t xml:space="preserve"> </w:t>
      </w:r>
    </w:p>
    <w:p w14:paraId="277DDAFC" w14:textId="77777777" w:rsidR="00463F25" w:rsidRPr="00003391" w:rsidRDefault="00463F25" w:rsidP="00463F25">
      <w:pPr>
        <w:rPr>
          <w:rFonts w:ascii="Georgia" w:eastAsia="Comfortaa" w:hAnsi="Georgia"/>
        </w:rPr>
      </w:pPr>
    </w:p>
    <w:p w14:paraId="2246C340" w14:textId="77777777" w:rsidR="00463F25" w:rsidRPr="00003391" w:rsidRDefault="00463F25" w:rsidP="00463F25">
      <w:pPr>
        <w:rPr>
          <w:rFonts w:ascii="Georgia" w:eastAsia="Comfortaa" w:hAnsi="Georgia"/>
        </w:rPr>
      </w:pPr>
      <w:r w:rsidRPr="00003391">
        <w:rPr>
          <w:rFonts w:ascii="Georgia" w:eastAsia="Comfortaa" w:hAnsi="Georgia"/>
          <w:i/>
          <w:iCs/>
        </w:rPr>
        <w:t>Ex ante</w:t>
      </w:r>
      <w:r w:rsidRPr="00003391">
        <w:rPr>
          <w:rFonts w:ascii="Georgia" w:eastAsia="Comfortaa" w:hAnsi="Georgia"/>
        </w:rPr>
        <w:t xml:space="preserve"> transaction costs (costs before a transaction is concluded) identified by KEA for online music service providers include:</w:t>
      </w:r>
    </w:p>
    <w:p w14:paraId="0FBD2F97" w14:textId="77777777" w:rsidR="00463F25" w:rsidRPr="00003391" w:rsidRDefault="00463F25" w:rsidP="00463F25">
      <w:pPr>
        <w:rPr>
          <w:rFonts w:ascii="Georgia" w:eastAsia="Comfortaa" w:hAnsi="Georgia"/>
        </w:rPr>
      </w:pPr>
    </w:p>
    <w:p w14:paraId="67D77651" w14:textId="77777777" w:rsidR="00463F25" w:rsidRPr="00003391" w:rsidRDefault="00463F25" w:rsidP="00463F25">
      <w:pPr>
        <w:pStyle w:val="NormalWeb"/>
        <w:numPr>
          <w:ilvl w:val="0"/>
          <w:numId w:val="79"/>
        </w:numPr>
        <w:spacing w:before="0" w:beforeAutospacing="0" w:after="0" w:afterAutospacing="0"/>
        <w:textAlignment w:val="baseline"/>
        <w:rPr>
          <w:rFonts w:ascii="Georgia" w:hAnsi="Georgia" w:cs="Arial"/>
          <w:sz w:val="22"/>
          <w:szCs w:val="22"/>
        </w:rPr>
      </w:pPr>
      <w:r w:rsidRPr="00003391">
        <w:rPr>
          <w:rFonts w:ascii="Georgia" w:eastAsia="Comfortaa" w:hAnsi="Georgia"/>
        </w:rPr>
        <w:t>“</w:t>
      </w:r>
      <w:r w:rsidRPr="00003391">
        <w:rPr>
          <w:rFonts w:ascii="Georgia" w:hAnsi="Georgia" w:cs="Arial"/>
          <w:sz w:val="22"/>
          <w:szCs w:val="22"/>
        </w:rPr>
        <w:t>Identification costs, which correspond to all the costs incurred to identify and find the rights owners”; and  </w:t>
      </w:r>
    </w:p>
    <w:p w14:paraId="4FE2DFAF" w14:textId="77777777" w:rsidR="00463F25" w:rsidRPr="00003391" w:rsidRDefault="00463F25" w:rsidP="00463F25">
      <w:pPr>
        <w:pStyle w:val="NormalWeb"/>
        <w:numPr>
          <w:ilvl w:val="0"/>
          <w:numId w:val="79"/>
        </w:numPr>
        <w:spacing w:before="0" w:beforeAutospacing="0" w:after="0" w:afterAutospacing="0"/>
        <w:textAlignment w:val="baseline"/>
        <w:rPr>
          <w:rFonts w:ascii="Georgia" w:hAnsi="Georgia" w:cs="Arial"/>
          <w:sz w:val="22"/>
          <w:szCs w:val="22"/>
        </w:rPr>
      </w:pPr>
      <w:r w:rsidRPr="00003391">
        <w:rPr>
          <w:rFonts w:ascii="Georgia" w:hAnsi="Georgia" w:cs="Arial"/>
          <w:sz w:val="22"/>
          <w:szCs w:val="22"/>
        </w:rPr>
        <w:t>“Negotiation costs, which correspond to all the costs incurred between identification and the actual agreement.”</w:t>
      </w:r>
      <w:r w:rsidRPr="00003391">
        <w:rPr>
          <w:rStyle w:val="FootnoteReference"/>
          <w:rFonts w:ascii="Georgia" w:hAnsi="Georgia" w:cs="Arial"/>
          <w:sz w:val="22"/>
          <w:szCs w:val="22"/>
        </w:rPr>
        <w:footnoteReference w:id="691"/>
      </w:r>
    </w:p>
    <w:p w14:paraId="4DAC29BF" w14:textId="77777777" w:rsidR="00463F25" w:rsidRPr="00003391" w:rsidRDefault="00463F25" w:rsidP="00463F25">
      <w:pPr>
        <w:rPr>
          <w:rFonts w:ascii="Georgia" w:eastAsia="Comfortaa" w:hAnsi="Georgia"/>
        </w:rPr>
      </w:pPr>
    </w:p>
    <w:p w14:paraId="60CA50D0" w14:textId="77777777" w:rsidR="00463F25" w:rsidRPr="00003391" w:rsidRDefault="00463F25" w:rsidP="00463F25">
      <w:pPr>
        <w:rPr>
          <w:rFonts w:ascii="Georgia" w:eastAsia="Comfortaa" w:hAnsi="Georgia"/>
        </w:rPr>
      </w:pPr>
      <w:r w:rsidRPr="00003391">
        <w:rPr>
          <w:rFonts w:ascii="Georgia" w:hAnsi="Georgia"/>
          <w:i/>
          <w:iCs/>
        </w:rPr>
        <w:t>Ex post</w:t>
      </w:r>
      <w:r w:rsidRPr="00003391">
        <w:rPr>
          <w:rFonts w:ascii="Georgia" w:hAnsi="Georgia"/>
        </w:rPr>
        <w:t xml:space="preserve"> transaction costs </w:t>
      </w:r>
      <w:r w:rsidRPr="00003391">
        <w:rPr>
          <w:rFonts w:ascii="Georgia" w:eastAsia="Comfortaa" w:hAnsi="Georgia"/>
        </w:rPr>
        <w:t xml:space="preserve">(costs after a transaction is concluded) </w:t>
      </w:r>
      <w:r w:rsidRPr="00003391">
        <w:rPr>
          <w:rFonts w:ascii="Georgia" w:hAnsi="Georgia"/>
        </w:rPr>
        <w:t>identified by KEA for online music service providers include “identifying repertoire and uses for reporting and invoicing purposes.”</w:t>
      </w:r>
      <w:r w:rsidRPr="00003391">
        <w:rPr>
          <w:rStyle w:val="FootnoteReference"/>
          <w:rFonts w:ascii="Georgia" w:hAnsi="Georgia"/>
        </w:rPr>
        <w:footnoteReference w:id="692"/>
      </w:r>
    </w:p>
    <w:p w14:paraId="4C8B1FE4" w14:textId="77777777" w:rsidR="00463F25" w:rsidRPr="00003391" w:rsidRDefault="00463F25" w:rsidP="00463F25">
      <w:pPr>
        <w:rPr>
          <w:rFonts w:ascii="Georgia" w:eastAsia="Comfortaa" w:hAnsi="Georgia"/>
        </w:rPr>
      </w:pPr>
    </w:p>
    <w:p w14:paraId="10534FFD" w14:textId="6A23F00D" w:rsidR="00463F25" w:rsidRPr="00003391" w:rsidRDefault="00463F25" w:rsidP="00463F25">
      <w:pPr>
        <w:rPr>
          <w:rFonts w:ascii="Georgia" w:eastAsia="Comfortaa" w:hAnsi="Georgia"/>
        </w:rPr>
      </w:pPr>
      <w:r w:rsidRPr="00003391">
        <w:rPr>
          <w:rFonts w:ascii="Georgia" w:eastAsia="Comfortaa" w:hAnsi="Georgia"/>
        </w:rPr>
        <w:t xml:space="preserve">The second category of issues can be categorized as collective management organization (CMO), which we define as membership costs. </w:t>
      </w:r>
      <w:proofErr w:type="spellStart"/>
      <w:r w:rsidRPr="00003391">
        <w:rPr>
          <w:rFonts w:ascii="Georgia" w:eastAsia="Comfortaa" w:hAnsi="Georgia"/>
        </w:rPr>
        <w:t>Handke</w:t>
      </w:r>
      <w:proofErr w:type="spellEnd"/>
      <w:r w:rsidRPr="00003391">
        <w:rPr>
          <w:rFonts w:ascii="Georgia" w:eastAsia="Comfortaa" w:hAnsi="Georgia"/>
        </w:rPr>
        <w:t xml:space="preserve"> and </w:t>
      </w:r>
      <w:proofErr w:type="spellStart"/>
      <w:r w:rsidRPr="00003391">
        <w:rPr>
          <w:rFonts w:ascii="Georgia" w:eastAsia="Comfortaa" w:hAnsi="Georgia"/>
        </w:rPr>
        <w:t>Towse</w:t>
      </w:r>
      <w:proofErr w:type="spellEnd"/>
      <w:r w:rsidRPr="00003391">
        <w:rPr>
          <w:rFonts w:ascii="Georgia" w:eastAsia="Comfortaa" w:hAnsi="Georgia"/>
        </w:rPr>
        <w:t xml:space="preserve"> </w:t>
      </w:r>
      <w:r w:rsidR="00BE53BC" w:rsidRPr="00003391">
        <w:rPr>
          <w:rFonts w:ascii="Georgia" w:eastAsia="Comfortaa" w:hAnsi="Georgia"/>
        </w:rPr>
        <w:t>identified the three following membership costs</w:t>
      </w:r>
      <w:r w:rsidRPr="00003391">
        <w:rPr>
          <w:rFonts w:ascii="Georgia" w:eastAsia="Comfortaa" w:hAnsi="Georgia"/>
        </w:rPr>
        <w:t>: 1) membership fee; 2) revenue distribution; 3) few if any alternatives to joining a CMO.</w:t>
      </w:r>
      <w:r w:rsidRPr="00003391">
        <w:rPr>
          <w:rFonts w:ascii="Georgia" w:eastAsia="Comfortaa" w:hAnsi="Georgia"/>
          <w:vertAlign w:val="superscript"/>
        </w:rPr>
        <w:footnoteReference w:id="693"/>
      </w:r>
    </w:p>
    <w:p w14:paraId="67304E70" w14:textId="77777777" w:rsidR="00463F25" w:rsidRPr="00003391" w:rsidRDefault="00463F25" w:rsidP="00463F25">
      <w:pPr>
        <w:rPr>
          <w:rFonts w:ascii="Georgia" w:eastAsia="Comfortaa" w:hAnsi="Georgia"/>
        </w:rPr>
      </w:pPr>
    </w:p>
    <w:p w14:paraId="433DFB00" w14:textId="77777777" w:rsidR="00463F25" w:rsidRPr="00003391" w:rsidRDefault="00463F25" w:rsidP="00463F25">
      <w:pPr>
        <w:rPr>
          <w:rFonts w:ascii="Georgia" w:eastAsia="Comfortaa" w:hAnsi="Georgia"/>
        </w:rPr>
      </w:pPr>
      <w:r w:rsidRPr="00003391">
        <w:rPr>
          <w:rFonts w:ascii="Georgia" w:eastAsia="Comfortaa" w:hAnsi="Georgia"/>
        </w:rPr>
        <w:t>The third category of issues can be categorized as multi-territorial issues. Multi-territorial issues include:</w:t>
      </w:r>
    </w:p>
    <w:p w14:paraId="3BD30073" w14:textId="77777777" w:rsidR="00463F25" w:rsidRPr="00003391" w:rsidRDefault="00463F25" w:rsidP="00463F25">
      <w:pPr>
        <w:rPr>
          <w:rFonts w:ascii="Georgia" w:eastAsia="Comfortaa" w:hAnsi="Georgia"/>
        </w:rPr>
      </w:pPr>
    </w:p>
    <w:p w14:paraId="28C50043" w14:textId="77777777" w:rsidR="00463F25" w:rsidRPr="00003391" w:rsidRDefault="00463F25" w:rsidP="00463F25">
      <w:pPr>
        <w:pStyle w:val="ListParagraph"/>
        <w:numPr>
          <w:ilvl w:val="0"/>
          <w:numId w:val="74"/>
        </w:numPr>
        <w:rPr>
          <w:rFonts w:ascii="Georgia" w:eastAsia="Comfortaa" w:hAnsi="Georgia"/>
        </w:rPr>
      </w:pPr>
      <w:r w:rsidRPr="00003391">
        <w:rPr>
          <w:rFonts w:ascii="Georgia" w:eastAsia="Comfortaa" w:hAnsi="Georgia"/>
        </w:rPr>
        <w:t>Multiple copyright frameworks, and</w:t>
      </w:r>
    </w:p>
    <w:p w14:paraId="598B8046" w14:textId="75660301" w:rsidR="00463F25" w:rsidRDefault="00463F25" w:rsidP="00EA6132">
      <w:pPr>
        <w:pStyle w:val="ListParagraph"/>
        <w:numPr>
          <w:ilvl w:val="0"/>
          <w:numId w:val="74"/>
        </w:numPr>
        <w:rPr>
          <w:rFonts w:ascii="Georgia" w:eastAsia="Comfortaa" w:hAnsi="Georgia"/>
        </w:rPr>
      </w:pPr>
      <w:r w:rsidRPr="00003391">
        <w:rPr>
          <w:rFonts w:ascii="Georgia" w:eastAsia="Comfortaa" w:hAnsi="Georgia"/>
        </w:rPr>
        <w:t>Territorially restrictive licenses in a digital market context.</w:t>
      </w:r>
      <w:r w:rsidRPr="00003391">
        <w:rPr>
          <w:rStyle w:val="FootnoteReference"/>
          <w:rFonts w:ascii="Georgia" w:eastAsia="Comfortaa" w:hAnsi="Georgia"/>
        </w:rPr>
        <w:footnoteReference w:id="694"/>
      </w:r>
    </w:p>
    <w:p w14:paraId="658E3E3D" w14:textId="77777777" w:rsidR="00EA6132" w:rsidRPr="00EA6132" w:rsidRDefault="00EA6132" w:rsidP="00EA6132">
      <w:pPr>
        <w:pStyle w:val="ListParagraph"/>
        <w:rPr>
          <w:rFonts w:ascii="Georgia" w:eastAsia="Comfortaa" w:hAnsi="Georgia"/>
        </w:rPr>
      </w:pPr>
    </w:p>
    <w:p w14:paraId="59ED5D9F" w14:textId="4AFCBF96" w:rsidR="00E134E5" w:rsidRPr="00003391" w:rsidRDefault="00E134E5" w:rsidP="009C1084">
      <w:pPr>
        <w:spacing w:after="240"/>
        <w:rPr>
          <w:rFonts w:ascii="Georgia" w:hAnsi="Georgia"/>
        </w:rPr>
      </w:pPr>
      <w:r w:rsidRPr="00003391">
        <w:rPr>
          <w:rFonts w:ascii="Georgia" w:hAnsi="Georgia"/>
        </w:rPr>
        <w:t>The fourth category of issues can be categorized as contract management issues. Contract management issues include:</w:t>
      </w:r>
    </w:p>
    <w:p w14:paraId="59742DD2" w14:textId="3EAF1157" w:rsidR="00A63332" w:rsidRPr="00003391" w:rsidRDefault="00A63332" w:rsidP="00E134E5">
      <w:pPr>
        <w:pStyle w:val="ListParagraph"/>
        <w:numPr>
          <w:ilvl w:val="0"/>
          <w:numId w:val="74"/>
        </w:numPr>
        <w:spacing w:after="240"/>
        <w:rPr>
          <w:rFonts w:ascii="Georgia" w:hAnsi="Georgia"/>
        </w:rPr>
      </w:pPr>
      <w:r w:rsidRPr="00003391">
        <w:rPr>
          <w:rFonts w:ascii="Georgia" w:hAnsi="Georgia"/>
        </w:rPr>
        <w:t>How contracts should be stored and audited;</w:t>
      </w:r>
    </w:p>
    <w:p w14:paraId="604F9FF0" w14:textId="44ADAB95" w:rsidR="00A63332" w:rsidRPr="00003391" w:rsidRDefault="00A63332" w:rsidP="00E134E5">
      <w:pPr>
        <w:pStyle w:val="ListParagraph"/>
        <w:numPr>
          <w:ilvl w:val="0"/>
          <w:numId w:val="74"/>
        </w:numPr>
        <w:spacing w:after="240"/>
        <w:rPr>
          <w:rFonts w:ascii="Georgia" w:hAnsi="Georgia"/>
        </w:rPr>
      </w:pPr>
      <w:r w:rsidRPr="00003391">
        <w:rPr>
          <w:rFonts w:ascii="Georgia" w:hAnsi="Georgia"/>
        </w:rPr>
        <w:t>Parties not fulfilling obligations under the agreement;</w:t>
      </w:r>
    </w:p>
    <w:p w14:paraId="350B2526" w14:textId="48DF5F6B" w:rsidR="00A63332" w:rsidRPr="00003391" w:rsidRDefault="00A63332" w:rsidP="00E134E5">
      <w:pPr>
        <w:pStyle w:val="ListParagraph"/>
        <w:numPr>
          <w:ilvl w:val="0"/>
          <w:numId w:val="74"/>
        </w:numPr>
        <w:spacing w:after="240"/>
        <w:rPr>
          <w:rFonts w:ascii="Georgia" w:hAnsi="Georgia"/>
        </w:rPr>
      </w:pPr>
      <w:r w:rsidRPr="00003391">
        <w:rPr>
          <w:rFonts w:ascii="Georgia" w:hAnsi="Georgia"/>
        </w:rPr>
        <w:t>Poor communication between the parties;</w:t>
      </w:r>
    </w:p>
    <w:p w14:paraId="7EEF8F32" w14:textId="38C20D7A" w:rsidR="00A63332" w:rsidRPr="00003391" w:rsidRDefault="00A63332" w:rsidP="00E134E5">
      <w:pPr>
        <w:pStyle w:val="ListParagraph"/>
        <w:numPr>
          <w:ilvl w:val="0"/>
          <w:numId w:val="74"/>
        </w:numPr>
        <w:spacing w:after="240"/>
        <w:rPr>
          <w:rFonts w:ascii="Georgia" w:hAnsi="Georgia"/>
        </w:rPr>
      </w:pPr>
      <w:r w:rsidRPr="00003391">
        <w:rPr>
          <w:rFonts w:ascii="Georgia" w:hAnsi="Georgia"/>
        </w:rPr>
        <w:t>Hidden risks in a contract; and</w:t>
      </w:r>
    </w:p>
    <w:p w14:paraId="00264B45" w14:textId="4FD712CF" w:rsidR="00E134E5" w:rsidRPr="00003391" w:rsidRDefault="00A63332" w:rsidP="00E134E5">
      <w:pPr>
        <w:pStyle w:val="ListParagraph"/>
        <w:numPr>
          <w:ilvl w:val="0"/>
          <w:numId w:val="74"/>
        </w:numPr>
        <w:spacing w:after="240"/>
        <w:rPr>
          <w:rFonts w:ascii="Georgia" w:hAnsi="Georgia"/>
        </w:rPr>
      </w:pPr>
      <w:r w:rsidRPr="00003391">
        <w:rPr>
          <w:rFonts w:ascii="Georgia" w:hAnsi="Georgia"/>
        </w:rPr>
        <w:t>Hard to find the important information in the contract</w:t>
      </w:r>
      <w:r w:rsidR="007B6447" w:rsidRPr="00003391">
        <w:rPr>
          <w:rFonts w:ascii="Georgia" w:hAnsi="Georgia"/>
        </w:rPr>
        <w:t>.</w:t>
      </w:r>
      <w:r w:rsidR="007B6447" w:rsidRPr="00003391">
        <w:rPr>
          <w:rStyle w:val="FootnoteReference"/>
          <w:rFonts w:ascii="Georgia" w:hAnsi="Georgia"/>
        </w:rPr>
        <w:footnoteReference w:id="695"/>
      </w:r>
    </w:p>
    <w:p w14:paraId="111307EE" w14:textId="0C73244F" w:rsidR="009C1084" w:rsidRPr="00003391" w:rsidRDefault="009C1084" w:rsidP="009C1084">
      <w:pPr>
        <w:rPr>
          <w:rFonts w:ascii="Georgia" w:hAnsi="Georgia"/>
        </w:rPr>
      </w:pPr>
    </w:p>
    <w:p w14:paraId="3E913232" w14:textId="77777777" w:rsidR="0006381F" w:rsidRPr="00003391" w:rsidRDefault="0006381F" w:rsidP="00A7584E">
      <w:pPr>
        <w:pStyle w:val="Heading1"/>
        <w:rPr>
          <w:rFonts w:ascii="Georgia" w:hAnsi="Georgia"/>
          <w:b/>
          <w:bCs/>
        </w:rPr>
      </w:pPr>
      <w:bookmarkStart w:id="61" w:name="_syr1ifauj875" w:colFirst="0" w:colLast="0"/>
      <w:bookmarkStart w:id="62" w:name="_Toc22305975"/>
      <w:bookmarkEnd w:id="61"/>
      <w:r w:rsidRPr="00003391">
        <w:rPr>
          <w:rFonts w:ascii="Georgia" w:hAnsi="Georgia"/>
          <w:b/>
          <w:bCs/>
        </w:rPr>
        <w:lastRenderedPageBreak/>
        <w:t>5. Technology Primer</w:t>
      </w:r>
      <w:bookmarkEnd w:id="62"/>
    </w:p>
    <w:p w14:paraId="633F8AEB" w14:textId="4CBAD13E" w:rsidR="0006381F" w:rsidRPr="00003391" w:rsidRDefault="0006381F" w:rsidP="00A7584E">
      <w:pPr>
        <w:pStyle w:val="Heading2"/>
        <w:rPr>
          <w:rFonts w:ascii="Georgia" w:hAnsi="Georgia"/>
        </w:rPr>
      </w:pPr>
      <w:bookmarkStart w:id="63" w:name="_bhro9zfg5tgj" w:colFirst="0" w:colLast="0"/>
      <w:bookmarkStart w:id="64" w:name="_Toc22305976"/>
      <w:bookmarkEnd w:id="63"/>
      <w:r w:rsidRPr="00003391">
        <w:rPr>
          <w:rFonts w:ascii="Georgia" w:hAnsi="Georgia"/>
        </w:rPr>
        <w:t>5.1. Blockchain</w:t>
      </w:r>
      <w:bookmarkEnd w:id="64"/>
    </w:p>
    <w:p w14:paraId="1F47D5C0" w14:textId="77777777" w:rsidR="0006381F" w:rsidRPr="00003391" w:rsidRDefault="0006381F" w:rsidP="0006381F">
      <w:pPr>
        <w:rPr>
          <w:rFonts w:ascii="Georgia" w:hAnsi="Georgia"/>
        </w:rPr>
      </w:pPr>
    </w:p>
    <w:p w14:paraId="27DA05AB" w14:textId="5C1B3353" w:rsidR="0006381F" w:rsidRPr="00003391" w:rsidRDefault="0006381F" w:rsidP="0006381F">
      <w:pPr>
        <w:rPr>
          <w:rFonts w:ascii="Georgia" w:hAnsi="Georgia"/>
        </w:rPr>
      </w:pPr>
      <w:r w:rsidRPr="00003391">
        <w:rPr>
          <w:rFonts w:ascii="Georgia" w:hAnsi="Georgia"/>
        </w:rPr>
        <w:t>Blockchain</w:t>
      </w:r>
      <w:r w:rsidRPr="00003391">
        <w:rPr>
          <w:rFonts w:ascii="Georgia" w:hAnsi="Georgia"/>
          <w:vertAlign w:val="superscript"/>
        </w:rPr>
        <w:footnoteReference w:id="696"/>
      </w:r>
      <w:r w:rsidRPr="00003391">
        <w:rPr>
          <w:rFonts w:ascii="Georgia" w:hAnsi="Georgia"/>
        </w:rPr>
        <w:t xml:space="preserve"> is an append-only database, often described as a </w:t>
      </w:r>
      <w:r w:rsidRPr="00003391">
        <w:rPr>
          <w:rFonts w:ascii="Georgia" w:hAnsi="Georgia"/>
          <w:i/>
        </w:rPr>
        <w:t>trustless</w:t>
      </w:r>
      <w:r w:rsidR="00791BF3" w:rsidRPr="00003391">
        <w:rPr>
          <w:rFonts w:ascii="Georgia" w:hAnsi="Georgia"/>
          <w:iCs/>
        </w:rPr>
        <w:t xml:space="preserve">, </w:t>
      </w:r>
      <w:r w:rsidR="00791BF3" w:rsidRPr="00003391">
        <w:rPr>
          <w:rFonts w:ascii="Georgia" w:hAnsi="Georgia"/>
          <w:i/>
        </w:rPr>
        <w:t>trust-minimization</w:t>
      </w:r>
      <w:r w:rsidR="00791BF3" w:rsidRPr="00003391">
        <w:rPr>
          <w:rFonts w:ascii="Georgia" w:hAnsi="Georgia"/>
          <w:iCs/>
        </w:rPr>
        <w:t>,</w:t>
      </w:r>
      <w:r w:rsidRPr="00003391">
        <w:rPr>
          <w:rFonts w:ascii="Georgia" w:hAnsi="Georgia"/>
          <w:i/>
        </w:rPr>
        <w:t xml:space="preserve"> </w:t>
      </w:r>
      <w:r w:rsidRPr="00003391">
        <w:rPr>
          <w:rFonts w:ascii="Georgia" w:hAnsi="Georgia"/>
        </w:rPr>
        <w:t xml:space="preserve">or </w:t>
      </w:r>
      <w:r w:rsidRPr="00003391">
        <w:rPr>
          <w:rFonts w:ascii="Georgia" w:hAnsi="Georgia"/>
          <w:i/>
        </w:rPr>
        <w:t xml:space="preserve">low-trust </w:t>
      </w:r>
      <w:r w:rsidRPr="00003391">
        <w:rPr>
          <w:rFonts w:ascii="Georgia" w:hAnsi="Georgia"/>
        </w:rPr>
        <w:t>system, that is secured by a peer-to-peer (p2p) network of computers.</w:t>
      </w:r>
      <w:r w:rsidRPr="00003391">
        <w:rPr>
          <w:rFonts w:ascii="Georgia" w:hAnsi="Georgia"/>
          <w:vertAlign w:val="superscript"/>
        </w:rPr>
        <w:footnoteReference w:id="697"/>
      </w:r>
      <w:r w:rsidRPr="00003391">
        <w:rPr>
          <w:rFonts w:ascii="Georgia" w:hAnsi="Georgia"/>
        </w:rPr>
        <w:t xml:space="preserve"> In the network, the blockchain is replicated </w:t>
      </w:r>
      <w:del w:id="65" w:author="charles adjovu" w:date="2019-10-23T23:07:00Z">
        <w:r w:rsidRPr="00003391" w:rsidDel="00B229DE">
          <w:rPr>
            <w:rFonts w:ascii="Georgia" w:hAnsi="Georgia"/>
          </w:rPr>
          <w:delText xml:space="preserve">among </w:delText>
        </w:r>
        <w:r w:rsidR="00337390" w:rsidRPr="00003391" w:rsidDel="00B229DE">
          <w:rPr>
            <w:rFonts w:ascii="Georgia" w:hAnsi="Georgia"/>
          </w:rPr>
          <w:delText>all the</w:delText>
        </w:r>
        <w:r w:rsidRPr="00003391" w:rsidDel="00B229DE">
          <w:rPr>
            <w:rFonts w:ascii="Georgia" w:hAnsi="Georgia"/>
          </w:rPr>
          <w:delText xml:space="preserve"> nodes </w:delText>
        </w:r>
      </w:del>
      <w:r w:rsidR="00337390" w:rsidRPr="00003391">
        <w:rPr>
          <w:rFonts w:ascii="Georgia" w:hAnsi="Georgia"/>
        </w:rPr>
        <w:t>so that each node has a copy of the blockchain</w:t>
      </w:r>
      <w:r w:rsidRPr="00003391">
        <w:rPr>
          <w:rFonts w:ascii="Georgia" w:hAnsi="Georgia"/>
        </w:rPr>
        <w:t>.</w:t>
      </w:r>
      <w:r w:rsidRPr="00003391">
        <w:rPr>
          <w:rFonts w:ascii="Georgia" w:hAnsi="Georgia"/>
          <w:vertAlign w:val="superscript"/>
        </w:rPr>
        <w:footnoteReference w:id="698"/>
      </w:r>
      <w:r w:rsidRPr="00003391">
        <w:rPr>
          <w:rFonts w:ascii="Georgia" w:hAnsi="Georgia"/>
        </w:rPr>
        <w:t xml:space="preserve"> The main advantage of a b</w:t>
      </w:r>
      <w:r w:rsidR="00A86514" w:rsidRPr="00003391">
        <w:rPr>
          <w:rFonts w:ascii="Georgia" w:hAnsi="Georgia"/>
        </w:rPr>
        <w:t>lockch</w:t>
      </w:r>
      <w:r w:rsidRPr="00003391">
        <w:rPr>
          <w:rFonts w:ascii="Georgia" w:hAnsi="Georgia"/>
        </w:rPr>
        <w:t>ain is that</w:t>
      </w:r>
      <w:r w:rsidR="00A86514" w:rsidRPr="00003391">
        <w:rPr>
          <w:rFonts w:ascii="Georgia" w:hAnsi="Georgia"/>
        </w:rPr>
        <w:t xml:space="preserve"> </w:t>
      </w:r>
      <w:r w:rsidRPr="00003391">
        <w:rPr>
          <w:rFonts w:ascii="Georgia" w:hAnsi="Georgia"/>
        </w:rPr>
        <w:t>i</w:t>
      </w:r>
      <w:r w:rsidR="00A86514" w:rsidRPr="00003391">
        <w:rPr>
          <w:rFonts w:ascii="Georgia" w:hAnsi="Georgia"/>
        </w:rPr>
        <w:t>t</w:t>
      </w:r>
      <w:r w:rsidRPr="00003391">
        <w:rPr>
          <w:rFonts w:ascii="Georgia" w:hAnsi="Georgia"/>
        </w:rPr>
        <w:t xml:space="preserve"> al</w:t>
      </w:r>
      <w:r w:rsidR="00A86514" w:rsidRPr="00003391">
        <w:rPr>
          <w:rFonts w:ascii="Georgia" w:hAnsi="Georgia"/>
        </w:rPr>
        <w:t>lows counterparties</w:t>
      </w:r>
      <w:r w:rsidRPr="00003391">
        <w:rPr>
          <w:rFonts w:ascii="Georgia" w:hAnsi="Georgia"/>
        </w:rPr>
        <w:t xml:space="preserve"> to </w:t>
      </w:r>
      <w:r w:rsidR="00A86514" w:rsidRPr="00003391">
        <w:rPr>
          <w:rFonts w:ascii="Georgia" w:hAnsi="Georgia"/>
        </w:rPr>
        <w:t>transact</w:t>
      </w:r>
      <w:r w:rsidRPr="00003391">
        <w:rPr>
          <w:rFonts w:ascii="Georgia" w:hAnsi="Georgia"/>
        </w:rPr>
        <w:t xml:space="preserve"> in a secure manner without the need for a trusted third (or centralized) party.</w:t>
      </w:r>
      <w:r w:rsidRPr="00003391">
        <w:rPr>
          <w:rFonts w:ascii="Georgia" w:hAnsi="Georgia"/>
          <w:vertAlign w:val="superscript"/>
        </w:rPr>
        <w:footnoteReference w:id="699"/>
      </w:r>
      <w:r w:rsidRPr="00003391">
        <w:rPr>
          <w:rFonts w:ascii="Georgia" w:hAnsi="Georgia"/>
        </w:rPr>
        <w:t xml:space="preserve"> </w:t>
      </w:r>
      <w:r w:rsidR="00AF6805" w:rsidRPr="00003391">
        <w:rPr>
          <w:rFonts w:ascii="Georgia" w:hAnsi="Georgia"/>
        </w:rPr>
        <w:t xml:space="preserve">The term “blockchain” originates from Satoshi Nakamoto’s whitepaper, </w:t>
      </w:r>
      <w:r w:rsidR="00AF6805" w:rsidRPr="00003391">
        <w:rPr>
          <w:rFonts w:ascii="Georgia" w:hAnsi="Georgia"/>
          <w:i/>
        </w:rPr>
        <w:t xml:space="preserve">Bitcoin: A Peer-to-Peer </w:t>
      </w:r>
      <w:r w:rsidR="0086477B" w:rsidRPr="00003391">
        <w:rPr>
          <w:rFonts w:ascii="Georgia" w:hAnsi="Georgia"/>
          <w:i/>
        </w:rPr>
        <w:t>Electronic</w:t>
      </w:r>
      <w:r w:rsidR="00AF6805" w:rsidRPr="00003391">
        <w:rPr>
          <w:rFonts w:ascii="Georgia" w:hAnsi="Georgia"/>
          <w:i/>
        </w:rPr>
        <w:t xml:space="preserve"> Cash System</w:t>
      </w:r>
      <w:r w:rsidR="00AF6805" w:rsidRPr="00003391">
        <w:rPr>
          <w:rFonts w:ascii="Georgia" w:hAnsi="Georgia"/>
        </w:rPr>
        <w:t xml:space="preserve">, though Satoshi Nakamoto never mentions the word </w:t>
      </w:r>
      <w:r w:rsidR="00AF6805" w:rsidRPr="00003391">
        <w:rPr>
          <w:rFonts w:ascii="Georgia" w:hAnsi="Georgia"/>
          <w:i/>
        </w:rPr>
        <w:t>blockchain</w:t>
      </w:r>
      <w:r w:rsidR="00AF6805" w:rsidRPr="00003391">
        <w:rPr>
          <w:rFonts w:ascii="Georgia" w:hAnsi="Georgia"/>
        </w:rPr>
        <w:t xml:space="preserve"> in the whitepaper to describe the block-based data structure.</w:t>
      </w:r>
      <w:r w:rsidR="00AF6805" w:rsidRPr="00003391">
        <w:rPr>
          <w:rFonts w:ascii="Georgia" w:hAnsi="Georgia"/>
          <w:vertAlign w:val="superscript"/>
        </w:rPr>
        <w:footnoteReference w:id="700"/>
      </w:r>
    </w:p>
    <w:p w14:paraId="7218469D" w14:textId="77777777" w:rsidR="0006381F" w:rsidRPr="00003391" w:rsidRDefault="0006381F" w:rsidP="0006381F">
      <w:pPr>
        <w:rPr>
          <w:rFonts w:ascii="Georgia" w:hAnsi="Georgia"/>
        </w:rPr>
      </w:pPr>
    </w:p>
    <w:p w14:paraId="2859D88B" w14:textId="25D373DD" w:rsidR="0006381F" w:rsidRPr="00003391" w:rsidRDefault="0006381F" w:rsidP="0006381F">
      <w:pPr>
        <w:rPr>
          <w:rFonts w:ascii="Georgia" w:hAnsi="Georgia"/>
        </w:rPr>
      </w:pPr>
      <w:r w:rsidRPr="00003391">
        <w:rPr>
          <w:rFonts w:ascii="Georgia" w:hAnsi="Georgia"/>
        </w:rPr>
        <w:t>The blockchain data structure is an ordered list of blocks that each reference the previous block by the previous block’s cryptographic hash.</w:t>
      </w:r>
      <w:r w:rsidRPr="00003391">
        <w:rPr>
          <w:rFonts w:ascii="Georgia" w:hAnsi="Georgia"/>
          <w:vertAlign w:val="superscript"/>
        </w:rPr>
        <w:footnoteReference w:id="701"/>
      </w:r>
      <w:r w:rsidRPr="00003391">
        <w:rPr>
          <w:rFonts w:ascii="Georgia" w:hAnsi="Georgia"/>
        </w:rPr>
        <w:t xml:space="preserve"> “Each block consists of a set of transactions</w:t>
      </w:r>
      <w:r w:rsidR="00010D41" w:rsidRPr="00003391">
        <w:rPr>
          <w:rStyle w:val="FootnoteReference"/>
          <w:rFonts w:ascii="Georgia" w:hAnsi="Georgia"/>
        </w:rPr>
        <w:footnoteReference w:id="702"/>
      </w:r>
      <w:r w:rsidRPr="00003391">
        <w:rPr>
          <w:rFonts w:ascii="Georgia" w:hAnsi="Georgia"/>
        </w:rPr>
        <w:t>.”</w:t>
      </w:r>
      <w:r w:rsidRPr="00003391">
        <w:rPr>
          <w:rFonts w:ascii="Georgia" w:hAnsi="Georgia"/>
          <w:vertAlign w:val="superscript"/>
        </w:rPr>
        <w:footnoteReference w:id="703"/>
      </w:r>
      <w:r w:rsidRPr="00003391">
        <w:rPr>
          <w:rFonts w:ascii="Georgia" w:hAnsi="Georgia"/>
        </w:rPr>
        <w:t xml:space="preserve"> Once a new block is mined, each node will add </w:t>
      </w:r>
      <w:r w:rsidR="00621635" w:rsidRPr="00003391">
        <w:rPr>
          <w:rFonts w:ascii="Georgia" w:hAnsi="Georgia"/>
        </w:rPr>
        <w:t>the newly mined block</w:t>
      </w:r>
      <w:r w:rsidRPr="00003391">
        <w:rPr>
          <w:rFonts w:ascii="Georgia" w:hAnsi="Georgia"/>
        </w:rPr>
        <w:t xml:space="preserve"> to their copy of the blockchain.</w:t>
      </w:r>
      <w:r w:rsidRPr="00003391">
        <w:rPr>
          <w:rFonts w:ascii="Georgia" w:hAnsi="Georgia"/>
          <w:vertAlign w:val="superscript"/>
        </w:rPr>
        <w:footnoteReference w:id="704"/>
      </w:r>
      <w:r w:rsidRPr="00003391">
        <w:rPr>
          <w:rFonts w:ascii="Georgia" w:hAnsi="Georgia"/>
        </w:rPr>
        <w:t xml:space="preserve"> Once a block is appended to the blockchain, the newly-appended block cannot be removed or modified as to ensure </w:t>
      </w:r>
      <w:r w:rsidR="007253CB" w:rsidRPr="00003391">
        <w:rPr>
          <w:rFonts w:ascii="Georgia" w:hAnsi="Georgia"/>
        </w:rPr>
        <w:t>the blockchain’s data integrity</w:t>
      </w:r>
      <w:r w:rsidRPr="00003391">
        <w:rPr>
          <w:rFonts w:ascii="Georgia" w:hAnsi="Georgia"/>
        </w:rPr>
        <w:t>.</w:t>
      </w:r>
      <w:r w:rsidRPr="00003391">
        <w:rPr>
          <w:rFonts w:ascii="Georgia" w:hAnsi="Georgia"/>
          <w:vertAlign w:val="superscript"/>
        </w:rPr>
        <w:footnoteReference w:id="705"/>
      </w:r>
    </w:p>
    <w:p w14:paraId="19D5085E" w14:textId="77777777" w:rsidR="0006381F" w:rsidRPr="00003391" w:rsidRDefault="0006381F" w:rsidP="0006381F">
      <w:pPr>
        <w:widowControl w:val="0"/>
        <w:spacing w:line="240" w:lineRule="auto"/>
        <w:rPr>
          <w:rFonts w:ascii="Georgia" w:hAnsi="Georgia"/>
        </w:rPr>
      </w:pPr>
    </w:p>
    <w:p w14:paraId="652D90A8" w14:textId="404FF360" w:rsidR="00B7315F" w:rsidRPr="00003391" w:rsidRDefault="0006381F" w:rsidP="0006381F">
      <w:pPr>
        <w:widowControl w:val="0"/>
        <w:spacing w:line="240" w:lineRule="auto"/>
        <w:rPr>
          <w:rFonts w:ascii="Georgia" w:hAnsi="Georgia"/>
        </w:rPr>
      </w:pPr>
      <w:r w:rsidRPr="00003391">
        <w:rPr>
          <w:rFonts w:ascii="Georgia" w:hAnsi="Georgia"/>
        </w:rPr>
        <w:t xml:space="preserve">The first </w:t>
      </w:r>
      <w:r w:rsidR="00B7315F" w:rsidRPr="00003391">
        <w:rPr>
          <w:rFonts w:ascii="Georgia" w:hAnsi="Georgia"/>
        </w:rPr>
        <w:t>blockchain implementation</w:t>
      </w:r>
      <w:r w:rsidRPr="00003391">
        <w:rPr>
          <w:rFonts w:ascii="Georgia" w:hAnsi="Georgia"/>
        </w:rPr>
        <w:t>, Bitcoin, mitigated two major problems: 1) double spending</w:t>
      </w:r>
      <w:r w:rsidR="00B7315F" w:rsidRPr="00003391">
        <w:rPr>
          <w:rStyle w:val="FootnoteReference"/>
          <w:rFonts w:ascii="Georgia" w:hAnsi="Georgia"/>
        </w:rPr>
        <w:footnoteReference w:id="706"/>
      </w:r>
      <w:r w:rsidR="00B7315F" w:rsidRPr="00003391">
        <w:rPr>
          <w:rFonts w:ascii="Georgia" w:hAnsi="Georgia"/>
        </w:rPr>
        <w:t xml:space="preserve">, </w:t>
      </w:r>
      <w:r w:rsidRPr="00003391">
        <w:rPr>
          <w:rFonts w:ascii="Georgia" w:hAnsi="Georgia"/>
        </w:rPr>
        <w:t xml:space="preserve">and 2) </w:t>
      </w:r>
      <w:r w:rsidR="00E0187E" w:rsidRPr="00003391">
        <w:rPr>
          <w:rFonts w:ascii="Georgia" w:hAnsi="Georgia"/>
        </w:rPr>
        <w:t xml:space="preserve">eliminating fraud, </w:t>
      </w:r>
      <w:r w:rsidRPr="00003391">
        <w:rPr>
          <w:rFonts w:ascii="Georgia" w:hAnsi="Georgia"/>
        </w:rPr>
        <w:t xml:space="preserve">through </w:t>
      </w:r>
      <w:r w:rsidR="00E0187E" w:rsidRPr="00003391">
        <w:rPr>
          <w:rFonts w:ascii="Georgia" w:hAnsi="Georgia"/>
        </w:rPr>
        <w:t>the Proof of Work (</w:t>
      </w:r>
      <w:proofErr w:type="spellStart"/>
      <w:r w:rsidR="00E0187E" w:rsidRPr="00003391">
        <w:rPr>
          <w:rFonts w:ascii="Georgia" w:hAnsi="Georgia"/>
        </w:rPr>
        <w:t>PoW</w:t>
      </w:r>
      <w:proofErr w:type="spellEnd"/>
      <w:r w:rsidR="00E0187E" w:rsidRPr="00003391">
        <w:rPr>
          <w:rFonts w:ascii="Georgia" w:hAnsi="Georgia"/>
        </w:rPr>
        <w:t xml:space="preserve">) mining algorithm and the Longest Chain </w:t>
      </w:r>
      <w:r w:rsidR="0081362A" w:rsidRPr="00003391">
        <w:rPr>
          <w:rFonts w:ascii="Georgia" w:hAnsi="Georgia"/>
        </w:rPr>
        <w:t xml:space="preserve">Rule </w:t>
      </w:r>
      <w:r w:rsidR="00E0187E" w:rsidRPr="00003391">
        <w:rPr>
          <w:rFonts w:ascii="Georgia" w:hAnsi="Georgia"/>
        </w:rPr>
        <w:t>consensus algorithm</w:t>
      </w:r>
      <w:r w:rsidRPr="00003391">
        <w:rPr>
          <w:rFonts w:ascii="Georgia" w:hAnsi="Georgia"/>
          <w:i/>
          <w:vertAlign w:val="superscript"/>
        </w:rPr>
        <w:footnoteReference w:id="707"/>
      </w:r>
      <w:r w:rsidRPr="00003391">
        <w:rPr>
          <w:rFonts w:ascii="Georgia" w:hAnsi="Georgia"/>
          <w:i/>
        </w:rPr>
        <w:t xml:space="preserve"> </w:t>
      </w:r>
      <w:r w:rsidRPr="00003391">
        <w:rPr>
          <w:rFonts w:ascii="Georgia" w:hAnsi="Georgia"/>
        </w:rPr>
        <w:t>process.</w:t>
      </w:r>
      <w:r w:rsidRPr="00003391">
        <w:rPr>
          <w:rFonts w:ascii="Georgia" w:hAnsi="Georgia"/>
          <w:vertAlign w:val="superscript"/>
        </w:rPr>
        <w:footnoteReference w:id="708"/>
      </w:r>
      <w:r w:rsidRPr="00003391">
        <w:rPr>
          <w:rFonts w:ascii="Georgia" w:hAnsi="Georgia"/>
        </w:rPr>
        <w:t xml:space="preserve"> </w:t>
      </w:r>
    </w:p>
    <w:p w14:paraId="2468131D" w14:textId="77777777" w:rsidR="00B7315F" w:rsidRPr="00003391" w:rsidRDefault="00B7315F" w:rsidP="0006381F">
      <w:pPr>
        <w:widowControl w:val="0"/>
        <w:spacing w:line="240" w:lineRule="auto"/>
        <w:rPr>
          <w:rFonts w:ascii="Georgia" w:hAnsi="Georgia"/>
        </w:rPr>
      </w:pPr>
    </w:p>
    <w:p w14:paraId="1CAEB6A6" w14:textId="3ED62710" w:rsidR="0006381F" w:rsidRPr="00003391" w:rsidRDefault="0006381F" w:rsidP="0006381F">
      <w:pPr>
        <w:widowControl w:val="0"/>
        <w:spacing w:line="240" w:lineRule="auto"/>
        <w:rPr>
          <w:rFonts w:ascii="Georgia" w:hAnsi="Georgia"/>
        </w:rPr>
      </w:pPr>
      <w:r w:rsidRPr="00003391">
        <w:rPr>
          <w:rFonts w:ascii="Georgia" w:hAnsi="Georgia"/>
        </w:rPr>
        <w:t>Mining</w:t>
      </w:r>
      <w:r w:rsidR="00827E61" w:rsidRPr="00003391">
        <w:rPr>
          <w:rFonts w:ascii="Georgia" w:hAnsi="Georgia"/>
        </w:rPr>
        <w:t xml:space="preserve"> </w:t>
      </w:r>
      <w:r w:rsidRPr="00003391">
        <w:rPr>
          <w:rFonts w:ascii="Georgia" w:hAnsi="Georgia"/>
        </w:rPr>
        <w:t>is th</w:t>
      </w:r>
      <w:r w:rsidR="00827E61" w:rsidRPr="00003391">
        <w:rPr>
          <w:rFonts w:ascii="Georgia" w:hAnsi="Georgia"/>
        </w:rPr>
        <w:t>e process</w:t>
      </w:r>
      <w:r w:rsidRPr="00003391">
        <w:rPr>
          <w:rFonts w:ascii="Georgia" w:hAnsi="Georgia"/>
        </w:rPr>
        <w:t xml:space="preserve"> of authenticating and adding blocks of transactions to the blockchain, and</w:t>
      </w:r>
      <w:r w:rsidR="00827E61" w:rsidRPr="00003391">
        <w:rPr>
          <w:rFonts w:ascii="Georgia" w:hAnsi="Georgia"/>
        </w:rPr>
        <w:t xml:space="preserve"> is a </w:t>
      </w:r>
      <w:r w:rsidRPr="00003391">
        <w:rPr>
          <w:rFonts w:ascii="Georgia" w:hAnsi="Georgia"/>
        </w:rPr>
        <w:t xml:space="preserve">means of </w:t>
      </w:r>
      <w:r w:rsidR="00827E61" w:rsidRPr="00003391">
        <w:rPr>
          <w:rFonts w:ascii="Georgia" w:hAnsi="Georgia"/>
        </w:rPr>
        <w:t>stopping spam (i.e., anti-sybil measure)</w:t>
      </w:r>
      <w:r w:rsidRPr="00003391">
        <w:rPr>
          <w:rFonts w:ascii="Georgia" w:hAnsi="Georgia"/>
        </w:rPr>
        <w:t>.</w:t>
      </w:r>
      <w:r w:rsidRPr="00003391">
        <w:rPr>
          <w:rFonts w:ascii="Georgia" w:hAnsi="Georgia"/>
          <w:vertAlign w:val="superscript"/>
        </w:rPr>
        <w:footnoteReference w:id="709"/>
      </w:r>
      <w:r w:rsidRPr="00003391">
        <w:rPr>
          <w:rFonts w:ascii="Georgia" w:hAnsi="Georgia"/>
        </w:rPr>
        <w:t xml:space="preserve"> Nodes on the p2p network </w:t>
      </w:r>
      <w:r w:rsidRPr="00003391">
        <w:rPr>
          <w:rFonts w:ascii="Georgia" w:hAnsi="Georgia"/>
          <w:i/>
        </w:rPr>
        <w:t xml:space="preserve">mine </w:t>
      </w:r>
      <w:r w:rsidRPr="00003391">
        <w:rPr>
          <w:rFonts w:ascii="Georgia" w:hAnsi="Georgia"/>
        </w:rPr>
        <w:t>(“miners”)</w:t>
      </w:r>
      <w:r w:rsidRPr="00003391">
        <w:rPr>
          <w:rFonts w:ascii="Georgia" w:hAnsi="Georgia"/>
          <w:i/>
        </w:rPr>
        <w:t xml:space="preserve"> </w:t>
      </w:r>
      <w:r w:rsidR="00E0187E" w:rsidRPr="00003391">
        <w:rPr>
          <w:rFonts w:ascii="Georgia" w:hAnsi="Georgia"/>
        </w:rPr>
        <w:t xml:space="preserve">attempt </w:t>
      </w:r>
      <w:r w:rsidRPr="00003391">
        <w:rPr>
          <w:rFonts w:ascii="Georgia" w:hAnsi="Georgia"/>
        </w:rPr>
        <w:t>to solve a complex math problem</w:t>
      </w:r>
      <w:r w:rsidR="00E0187E" w:rsidRPr="00003391">
        <w:rPr>
          <w:rFonts w:ascii="Georgia" w:hAnsi="Georgia"/>
        </w:rPr>
        <w:t xml:space="preserve"> by </w:t>
      </w:r>
      <w:r w:rsidRPr="00003391">
        <w:rPr>
          <w:rFonts w:ascii="Georgia" w:hAnsi="Georgia"/>
        </w:rPr>
        <w:t>order</w:t>
      </w:r>
      <w:r w:rsidR="00E0187E" w:rsidRPr="00003391">
        <w:rPr>
          <w:rFonts w:ascii="Georgia" w:hAnsi="Georgia"/>
        </w:rPr>
        <w:t>ing</w:t>
      </w:r>
      <w:r w:rsidRPr="00003391">
        <w:rPr>
          <w:rFonts w:ascii="Georgia" w:hAnsi="Georgia"/>
        </w:rPr>
        <w:t xml:space="preserve"> transactions in a manner to have the hash of the block have a </w:t>
      </w:r>
      <w:r w:rsidR="00827E61" w:rsidRPr="00003391">
        <w:rPr>
          <w:rFonts w:ascii="Georgia" w:hAnsi="Georgia"/>
        </w:rPr>
        <w:t>certain</w:t>
      </w:r>
      <w:r w:rsidRPr="00003391">
        <w:rPr>
          <w:rFonts w:ascii="Georgia" w:hAnsi="Georgia"/>
        </w:rPr>
        <w:t xml:space="preserve"> number of leading zeros.</w:t>
      </w:r>
      <w:r w:rsidRPr="00003391">
        <w:rPr>
          <w:rFonts w:ascii="Georgia" w:hAnsi="Georgia"/>
          <w:vertAlign w:val="superscript"/>
        </w:rPr>
        <w:footnoteReference w:id="710"/>
      </w:r>
      <w:r w:rsidRPr="00003391">
        <w:rPr>
          <w:rFonts w:ascii="Georgia" w:hAnsi="Georgia"/>
        </w:rPr>
        <w:t xml:space="preserve"> Once the problem is solved, the block can then be added to the Bitcoin blockchain.</w:t>
      </w:r>
      <w:r w:rsidRPr="00003391">
        <w:rPr>
          <w:rFonts w:ascii="Georgia" w:hAnsi="Georgia"/>
          <w:vertAlign w:val="superscript"/>
        </w:rPr>
        <w:footnoteReference w:id="711"/>
      </w:r>
      <w:r w:rsidRPr="00003391">
        <w:rPr>
          <w:rFonts w:ascii="Georgia" w:hAnsi="Georgia"/>
        </w:rPr>
        <w:t xml:space="preserve"> In exchang</w:t>
      </w:r>
      <w:r w:rsidR="00827E61" w:rsidRPr="00003391">
        <w:rPr>
          <w:rFonts w:ascii="Georgia" w:hAnsi="Georgia"/>
        </w:rPr>
        <w:t>e</w:t>
      </w:r>
      <w:r w:rsidRPr="00003391">
        <w:rPr>
          <w:rFonts w:ascii="Georgia" w:hAnsi="Georgia"/>
        </w:rPr>
        <w:t xml:space="preserve"> for </w:t>
      </w:r>
      <w:r w:rsidR="00827E61" w:rsidRPr="00003391">
        <w:rPr>
          <w:rFonts w:ascii="Georgia" w:hAnsi="Georgia"/>
        </w:rPr>
        <w:t>authenticating and adding a block</w:t>
      </w:r>
      <w:r w:rsidRPr="00003391">
        <w:rPr>
          <w:rFonts w:ascii="Georgia" w:hAnsi="Georgia"/>
        </w:rPr>
        <w:t xml:space="preserve">, miners are rewarded </w:t>
      </w:r>
      <w:r w:rsidR="00827E61" w:rsidRPr="00003391">
        <w:rPr>
          <w:rFonts w:ascii="Georgia" w:hAnsi="Georgia"/>
        </w:rPr>
        <w:t>with</w:t>
      </w:r>
      <w:r w:rsidRPr="00003391">
        <w:rPr>
          <w:rFonts w:ascii="Georgia" w:hAnsi="Georgia"/>
        </w:rPr>
        <w:t xml:space="preserve"> new Bitcoins.</w:t>
      </w:r>
      <w:r w:rsidRPr="00003391">
        <w:rPr>
          <w:rFonts w:ascii="Georgia" w:hAnsi="Georgia"/>
          <w:vertAlign w:val="superscript"/>
        </w:rPr>
        <w:footnoteReference w:id="712"/>
      </w:r>
    </w:p>
    <w:p w14:paraId="75A1B021" w14:textId="77777777" w:rsidR="0006381F" w:rsidRPr="00003391" w:rsidRDefault="0006381F" w:rsidP="0006381F">
      <w:pPr>
        <w:widowControl w:val="0"/>
        <w:spacing w:line="240" w:lineRule="auto"/>
        <w:rPr>
          <w:rFonts w:ascii="Georgia" w:hAnsi="Georgia"/>
        </w:rPr>
      </w:pPr>
    </w:p>
    <w:p w14:paraId="56EEDA2C" w14:textId="79E8361D" w:rsidR="0006381F" w:rsidRPr="00003391" w:rsidRDefault="0006381F" w:rsidP="0006381F">
      <w:pPr>
        <w:widowControl w:val="0"/>
        <w:spacing w:line="240" w:lineRule="auto"/>
        <w:rPr>
          <w:rFonts w:ascii="Georgia" w:hAnsi="Georgia"/>
        </w:rPr>
      </w:pPr>
      <w:r w:rsidRPr="00003391">
        <w:rPr>
          <w:rFonts w:ascii="Georgia" w:hAnsi="Georgia"/>
        </w:rPr>
        <w:t xml:space="preserve">To </w:t>
      </w:r>
      <w:r w:rsidR="00670938" w:rsidRPr="00003391">
        <w:rPr>
          <w:rFonts w:ascii="Georgia" w:hAnsi="Georgia"/>
        </w:rPr>
        <w:t>ensure</w:t>
      </w:r>
      <w:r w:rsidRPr="00003391">
        <w:rPr>
          <w:rFonts w:ascii="Georgia" w:hAnsi="Georgia"/>
        </w:rPr>
        <w:t xml:space="preserve"> that each node has the correct copy of the blockchain without a trusted </w:t>
      </w:r>
      <w:r w:rsidR="00E4689C" w:rsidRPr="00003391">
        <w:rPr>
          <w:rFonts w:ascii="Georgia" w:hAnsi="Georgia"/>
        </w:rPr>
        <w:t>intermediary</w:t>
      </w:r>
      <w:r w:rsidRPr="00003391">
        <w:rPr>
          <w:rFonts w:ascii="Georgia" w:hAnsi="Georgia"/>
        </w:rPr>
        <w:t xml:space="preserve">, the Bitcoin blockchain also </w:t>
      </w:r>
      <w:r w:rsidR="00E4689C" w:rsidRPr="00003391">
        <w:rPr>
          <w:rFonts w:ascii="Georgia" w:hAnsi="Georgia"/>
        </w:rPr>
        <w:t>implements</w:t>
      </w:r>
      <w:r w:rsidRPr="00003391">
        <w:rPr>
          <w:rFonts w:ascii="Georgia" w:hAnsi="Georgia"/>
        </w:rPr>
        <w:t xml:space="preserve"> the </w:t>
      </w:r>
      <w:r w:rsidR="0081362A" w:rsidRPr="00003391">
        <w:rPr>
          <w:rFonts w:ascii="Georgia" w:hAnsi="Georgia"/>
          <w:iCs/>
        </w:rPr>
        <w:t>Longest</w:t>
      </w:r>
      <w:r w:rsidRPr="00003391">
        <w:rPr>
          <w:rFonts w:ascii="Georgia" w:hAnsi="Georgia"/>
          <w:iCs/>
        </w:rPr>
        <w:t xml:space="preserve"> </w:t>
      </w:r>
      <w:r w:rsidR="0081362A" w:rsidRPr="00003391">
        <w:rPr>
          <w:rFonts w:ascii="Georgia" w:hAnsi="Georgia"/>
          <w:iCs/>
        </w:rPr>
        <w:t>C</w:t>
      </w:r>
      <w:r w:rsidRPr="00003391">
        <w:rPr>
          <w:rFonts w:ascii="Georgia" w:hAnsi="Georgia"/>
          <w:iCs/>
        </w:rPr>
        <w:t xml:space="preserve">hain </w:t>
      </w:r>
      <w:r w:rsidR="0081362A" w:rsidRPr="00003391">
        <w:rPr>
          <w:rFonts w:ascii="Georgia" w:hAnsi="Georgia"/>
          <w:iCs/>
        </w:rPr>
        <w:t>R</w:t>
      </w:r>
      <w:r w:rsidRPr="00003391">
        <w:rPr>
          <w:rFonts w:ascii="Georgia" w:hAnsi="Georgia"/>
          <w:iCs/>
        </w:rPr>
        <w:t>ule</w:t>
      </w:r>
      <w:r w:rsidRPr="00003391">
        <w:rPr>
          <w:rFonts w:ascii="Georgia" w:hAnsi="Georgia"/>
        </w:rPr>
        <w:t xml:space="preserve">, a </w:t>
      </w:r>
      <w:r w:rsidR="00E4689C" w:rsidRPr="00003391">
        <w:rPr>
          <w:rFonts w:ascii="Georgia" w:hAnsi="Georgia"/>
        </w:rPr>
        <w:t>consensus</w:t>
      </w:r>
      <w:r w:rsidRPr="00003391">
        <w:rPr>
          <w:rFonts w:ascii="Georgia" w:hAnsi="Georgia"/>
        </w:rPr>
        <w:t xml:space="preserve"> algorithm on the </w:t>
      </w:r>
      <w:r w:rsidRPr="00003391">
        <w:rPr>
          <w:rFonts w:ascii="Georgia" w:hAnsi="Georgia"/>
        </w:rPr>
        <w:lastRenderedPageBreak/>
        <w:t>state of the Bitcoin blockchain.</w:t>
      </w:r>
      <w:r w:rsidRPr="00003391">
        <w:rPr>
          <w:rFonts w:ascii="Georgia" w:hAnsi="Georgia"/>
          <w:vertAlign w:val="superscript"/>
        </w:rPr>
        <w:footnoteReference w:id="713"/>
      </w:r>
      <w:r w:rsidRPr="00003391">
        <w:rPr>
          <w:rFonts w:ascii="Georgia" w:hAnsi="Georgia"/>
        </w:rPr>
        <w:t xml:space="preserve"> In simplest terms, the longest chain rule will rear or steer the </w:t>
      </w:r>
      <w:r w:rsidR="00E4689C" w:rsidRPr="00003391">
        <w:rPr>
          <w:rFonts w:ascii="Georgia" w:hAnsi="Georgia"/>
        </w:rPr>
        <w:t>nodes</w:t>
      </w:r>
      <w:r w:rsidRPr="00003391">
        <w:rPr>
          <w:rFonts w:ascii="Georgia" w:hAnsi="Georgia"/>
        </w:rPr>
        <w:t xml:space="preserve"> on the Bitcoin p2p network towards the blockchain which has the most work done, i.e., the chain that has the most computational effort supplied.</w:t>
      </w:r>
      <w:r w:rsidRPr="00003391">
        <w:rPr>
          <w:rFonts w:ascii="Georgia" w:hAnsi="Georgia"/>
          <w:vertAlign w:val="superscript"/>
        </w:rPr>
        <w:footnoteReference w:id="714"/>
      </w:r>
    </w:p>
    <w:p w14:paraId="2434B150" w14:textId="77777777" w:rsidR="0006381F" w:rsidRPr="00003391" w:rsidRDefault="0006381F" w:rsidP="0006381F">
      <w:pPr>
        <w:widowControl w:val="0"/>
        <w:spacing w:line="240" w:lineRule="auto"/>
        <w:rPr>
          <w:rFonts w:ascii="Georgia" w:hAnsi="Georgia"/>
        </w:rPr>
      </w:pPr>
    </w:p>
    <w:p w14:paraId="1483100C" w14:textId="20D785E8" w:rsidR="0006381F" w:rsidRPr="00003391" w:rsidRDefault="0006381F" w:rsidP="0006381F">
      <w:pPr>
        <w:rPr>
          <w:rFonts w:ascii="Georgia" w:hAnsi="Georgia"/>
        </w:rPr>
      </w:pPr>
      <w:r w:rsidRPr="00003391">
        <w:rPr>
          <w:rFonts w:ascii="Georgia" w:hAnsi="Georgia"/>
        </w:rPr>
        <w:t>The hashing of each block maintains the integrity of the data stored in the blockchain.</w:t>
      </w:r>
      <w:r w:rsidRPr="00003391">
        <w:rPr>
          <w:rFonts w:ascii="Georgia" w:hAnsi="Georgia"/>
          <w:vertAlign w:val="superscript"/>
        </w:rPr>
        <w:footnoteReference w:id="715"/>
      </w:r>
      <w:r w:rsidRPr="00003391">
        <w:rPr>
          <w:rFonts w:ascii="Georgia" w:hAnsi="Georgia"/>
        </w:rPr>
        <w:t xml:space="preserve"> In a hashing algorithm, the input is an </w:t>
      </w:r>
      <w:r w:rsidR="00E4689C" w:rsidRPr="00003391">
        <w:rPr>
          <w:rFonts w:ascii="Georgia" w:hAnsi="Georgia"/>
        </w:rPr>
        <w:t>arbitrary</w:t>
      </w:r>
      <w:r w:rsidRPr="00003391">
        <w:rPr>
          <w:rFonts w:ascii="Georgia" w:hAnsi="Georgia"/>
        </w:rPr>
        <w:t xml:space="preserve"> amount </w:t>
      </w:r>
      <w:r w:rsidR="00E4689C" w:rsidRPr="00003391">
        <w:rPr>
          <w:rFonts w:ascii="Georgia" w:hAnsi="Georgia"/>
        </w:rPr>
        <w:t>of</w:t>
      </w:r>
      <w:r w:rsidRPr="00003391">
        <w:rPr>
          <w:rFonts w:ascii="Georgia" w:hAnsi="Georgia"/>
        </w:rPr>
        <w:t xml:space="preserve"> data that is mapped to an output of a unique, fixed-size number of bytes.</w:t>
      </w:r>
      <w:r w:rsidRPr="00003391">
        <w:rPr>
          <w:rFonts w:ascii="Georgia" w:hAnsi="Georgia"/>
          <w:vertAlign w:val="superscript"/>
        </w:rPr>
        <w:footnoteReference w:id="716"/>
      </w:r>
      <w:r w:rsidRPr="00003391">
        <w:rPr>
          <w:rFonts w:ascii="Georgia" w:hAnsi="Georgia"/>
        </w:rPr>
        <w:t xml:space="preserve"> Since the output is </w:t>
      </w:r>
      <w:r w:rsidR="00E4689C" w:rsidRPr="00003391">
        <w:rPr>
          <w:rFonts w:ascii="Georgia" w:hAnsi="Georgia"/>
        </w:rPr>
        <w:t>unique</w:t>
      </w:r>
      <w:r w:rsidRPr="00003391">
        <w:rPr>
          <w:rFonts w:ascii="Georgia" w:hAnsi="Georgia"/>
        </w:rPr>
        <w:t xml:space="preserve"> for each input, it is </w:t>
      </w:r>
      <w:r w:rsidR="00E4689C" w:rsidRPr="00003391">
        <w:rPr>
          <w:rFonts w:ascii="Georgia" w:hAnsi="Georgia"/>
        </w:rPr>
        <w:t>nearly</w:t>
      </w:r>
      <w:r w:rsidRPr="00003391">
        <w:rPr>
          <w:rFonts w:ascii="Georgia" w:hAnsi="Georgia"/>
        </w:rPr>
        <w:t xml:space="preserve"> impossible to get the same hash for two different inputs.</w:t>
      </w:r>
      <w:r w:rsidRPr="00003391">
        <w:rPr>
          <w:rFonts w:ascii="Georgia" w:hAnsi="Georgia"/>
          <w:vertAlign w:val="superscript"/>
        </w:rPr>
        <w:footnoteReference w:id="717"/>
      </w:r>
    </w:p>
    <w:p w14:paraId="030B68DD" w14:textId="77777777" w:rsidR="0006381F" w:rsidRPr="00003391" w:rsidRDefault="0006381F" w:rsidP="0006381F">
      <w:pPr>
        <w:widowControl w:val="0"/>
        <w:spacing w:line="240" w:lineRule="auto"/>
        <w:rPr>
          <w:rFonts w:ascii="Georgia" w:hAnsi="Georgia"/>
        </w:rPr>
      </w:pPr>
    </w:p>
    <w:p w14:paraId="39649660" w14:textId="5AF94CC4" w:rsidR="0006381F" w:rsidRPr="00003391" w:rsidRDefault="0006381F" w:rsidP="0006381F">
      <w:pPr>
        <w:widowControl w:val="0"/>
        <w:spacing w:line="240" w:lineRule="auto"/>
        <w:rPr>
          <w:rFonts w:ascii="Georgia" w:hAnsi="Georgia"/>
        </w:rPr>
      </w:pPr>
      <w:r w:rsidRPr="00003391">
        <w:rPr>
          <w:rFonts w:ascii="Georgia" w:hAnsi="Georgia"/>
        </w:rPr>
        <w:t>A new block</w:t>
      </w:r>
      <w:r w:rsidR="00670938" w:rsidRPr="00003391">
        <w:rPr>
          <w:rFonts w:ascii="Georgia" w:hAnsi="Georgia"/>
        </w:rPr>
        <w:t xml:space="preserve"> </w:t>
      </w:r>
      <w:r w:rsidRPr="00003391">
        <w:rPr>
          <w:rFonts w:ascii="Georgia" w:hAnsi="Georgia"/>
        </w:rPr>
        <w:t xml:space="preserve">primarily holds a set of </w:t>
      </w:r>
      <w:r w:rsidR="00BE7422" w:rsidRPr="00003391">
        <w:rPr>
          <w:rFonts w:ascii="Georgia" w:hAnsi="Georgia"/>
        </w:rPr>
        <w:t>transactions</w:t>
      </w:r>
      <w:r w:rsidRPr="00003391">
        <w:rPr>
          <w:rFonts w:ascii="Georgia" w:hAnsi="Georgia"/>
        </w:rPr>
        <w:t>,</w:t>
      </w:r>
      <w:ins w:id="66" w:author="charles adjovu" w:date="2019-10-23T23:09:00Z">
        <w:r w:rsidR="00246947">
          <w:rPr>
            <w:rFonts w:ascii="Georgia" w:hAnsi="Georgia"/>
          </w:rPr>
          <w:t xml:space="preserve"> an index,</w:t>
        </w:r>
      </w:ins>
      <w:bookmarkStart w:id="67" w:name="_GoBack"/>
      <w:bookmarkEnd w:id="67"/>
      <w:ins w:id="68" w:author="charles adjovu" w:date="2019-10-23T23:08:00Z">
        <w:r w:rsidR="00B229DE">
          <w:rPr>
            <w:rFonts w:ascii="Georgia" w:hAnsi="Georgia"/>
          </w:rPr>
          <w:t xml:space="preserve"> a timestamp,</w:t>
        </w:r>
      </w:ins>
      <w:r w:rsidRPr="00003391">
        <w:rPr>
          <w:rFonts w:ascii="Georgia" w:hAnsi="Georgia"/>
        </w:rPr>
        <w:t xml:space="preserve"> and in the header, it includes two hashes: 1) the </w:t>
      </w:r>
      <w:r w:rsidR="00BE7422" w:rsidRPr="00003391">
        <w:rPr>
          <w:rFonts w:ascii="Georgia" w:hAnsi="Georgia"/>
        </w:rPr>
        <w:t>previous</w:t>
      </w:r>
      <w:r w:rsidR="00670938" w:rsidRPr="00003391">
        <w:rPr>
          <w:rFonts w:ascii="Georgia" w:hAnsi="Georgia"/>
        </w:rPr>
        <w:t xml:space="preserve"> </w:t>
      </w:r>
      <w:r w:rsidRPr="00003391">
        <w:rPr>
          <w:rFonts w:ascii="Georgia" w:hAnsi="Georgia"/>
        </w:rPr>
        <w:t>block’s hash</w:t>
      </w:r>
      <w:r w:rsidR="00670938" w:rsidRPr="00003391">
        <w:rPr>
          <w:rFonts w:ascii="Georgia" w:hAnsi="Georgia"/>
        </w:rPr>
        <w:t xml:space="preserve">, </w:t>
      </w:r>
      <w:r w:rsidRPr="00003391">
        <w:rPr>
          <w:rFonts w:ascii="Georgia" w:hAnsi="Georgia"/>
        </w:rPr>
        <w:t xml:space="preserve">and 2) </w:t>
      </w:r>
      <w:proofErr w:type="spellStart"/>
      <w:r w:rsidRPr="00003391">
        <w:rPr>
          <w:rFonts w:ascii="Georgia" w:hAnsi="Georgia"/>
        </w:rPr>
        <w:t>it’s</w:t>
      </w:r>
      <w:proofErr w:type="spellEnd"/>
      <w:r w:rsidRPr="00003391">
        <w:rPr>
          <w:rFonts w:ascii="Georgia" w:hAnsi="Georgia"/>
        </w:rPr>
        <w:t xml:space="preserve"> own hash.</w:t>
      </w:r>
      <w:r w:rsidRPr="00003391">
        <w:rPr>
          <w:rFonts w:ascii="Georgia" w:hAnsi="Georgia"/>
          <w:vertAlign w:val="superscript"/>
        </w:rPr>
        <w:footnoteReference w:id="718"/>
      </w:r>
      <w:r w:rsidRPr="00003391">
        <w:rPr>
          <w:rFonts w:ascii="Georgia" w:hAnsi="Georgia"/>
        </w:rPr>
        <w:t xml:space="preserve"> By requiring</w:t>
      </w:r>
      <w:r w:rsidR="00E930F3" w:rsidRPr="00003391">
        <w:rPr>
          <w:rFonts w:ascii="Georgia" w:hAnsi="Georgia"/>
        </w:rPr>
        <w:t xml:space="preserve"> new blocks to reference</w:t>
      </w:r>
      <w:r w:rsidRPr="00003391">
        <w:rPr>
          <w:rFonts w:ascii="Georgia" w:hAnsi="Georgia"/>
        </w:rPr>
        <w:t xml:space="preserve"> the </w:t>
      </w:r>
      <w:r w:rsidR="00E930F3" w:rsidRPr="00003391">
        <w:rPr>
          <w:rFonts w:ascii="Georgia" w:hAnsi="Georgia"/>
        </w:rPr>
        <w:t xml:space="preserve">cryptographic </w:t>
      </w:r>
      <w:r w:rsidRPr="00003391">
        <w:rPr>
          <w:rFonts w:ascii="Georgia" w:hAnsi="Georgia"/>
        </w:rPr>
        <w:t>hash of the previous block, we obtain an immutable</w:t>
      </w:r>
      <w:r w:rsidR="009408C2" w:rsidRPr="00003391">
        <w:rPr>
          <w:rFonts w:ascii="Georgia" w:hAnsi="Georgia"/>
        </w:rPr>
        <w:t xml:space="preserve"> </w:t>
      </w:r>
      <w:r w:rsidRPr="00003391">
        <w:rPr>
          <w:rFonts w:ascii="Georgia" w:hAnsi="Georgia"/>
        </w:rPr>
        <w:t>sequential chain of transactions.</w:t>
      </w:r>
      <w:r w:rsidRPr="00003391">
        <w:rPr>
          <w:rFonts w:ascii="Georgia" w:hAnsi="Georgia"/>
          <w:vertAlign w:val="superscript"/>
        </w:rPr>
        <w:footnoteReference w:id="719"/>
      </w:r>
      <w:r w:rsidRPr="00003391">
        <w:rPr>
          <w:rFonts w:ascii="Georgia" w:hAnsi="Georgia"/>
        </w:rPr>
        <w:t xml:space="preserve"> If someone tried to change the contents of a</w:t>
      </w:r>
      <w:r w:rsidR="00BE7422" w:rsidRPr="00003391">
        <w:rPr>
          <w:rFonts w:ascii="Georgia" w:hAnsi="Georgia"/>
        </w:rPr>
        <w:t xml:space="preserve"> </w:t>
      </w:r>
      <w:r w:rsidRPr="00003391">
        <w:rPr>
          <w:rFonts w:ascii="Georgia" w:hAnsi="Georgia"/>
        </w:rPr>
        <w:t>block,</w:t>
      </w:r>
      <w:r w:rsidR="00BE7422" w:rsidRPr="00003391">
        <w:rPr>
          <w:rFonts w:ascii="Georgia" w:hAnsi="Georgia"/>
        </w:rPr>
        <w:t xml:space="preserve"> that particular block’s cryptographic hash would change, and this</w:t>
      </w:r>
      <w:r w:rsidRPr="00003391">
        <w:rPr>
          <w:rFonts w:ascii="Georgia" w:hAnsi="Georgia"/>
        </w:rPr>
        <w:t xml:space="preserve"> would change the hashes of all</w:t>
      </w:r>
      <w:r w:rsidR="00BE7422" w:rsidRPr="00003391">
        <w:rPr>
          <w:rFonts w:ascii="Georgia" w:hAnsi="Georgia"/>
        </w:rPr>
        <w:t xml:space="preserve"> the </w:t>
      </w:r>
      <w:r w:rsidRPr="00003391">
        <w:rPr>
          <w:rFonts w:ascii="Georgia" w:hAnsi="Georgia"/>
        </w:rPr>
        <w:t>sequential blocks after the altered block.</w:t>
      </w:r>
      <w:r w:rsidRPr="00003391">
        <w:rPr>
          <w:rFonts w:ascii="Georgia" w:hAnsi="Georgia"/>
          <w:vertAlign w:val="superscript"/>
        </w:rPr>
        <w:footnoteReference w:id="720"/>
      </w:r>
      <w:r w:rsidRPr="00003391">
        <w:rPr>
          <w:rFonts w:ascii="Georgia" w:hAnsi="Georgia"/>
        </w:rPr>
        <w:t xml:space="preserve"> Th</w:t>
      </w:r>
      <w:r w:rsidR="00BE7422" w:rsidRPr="00003391">
        <w:rPr>
          <w:rFonts w:ascii="Georgia" w:hAnsi="Georgia"/>
        </w:rPr>
        <w:t xml:space="preserve">us, it </w:t>
      </w:r>
      <w:r w:rsidRPr="00003391">
        <w:rPr>
          <w:rFonts w:ascii="Georgia" w:hAnsi="Georgia"/>
        </w:rPr>
        <w:t xml:space="preserve">becomes nigh impossible for one party to commit fraud because </w:t>
      </w:r>
      <w:r w:rsidR="00BE7422" w:rsidRPr="00003391">
        <w:rPr>
          <w:rFonts w:ascii="Georgia" w:hAnsi="Georgia"/>
        </w:rPr>
        <w:t>a fraudster would need to alter the copy of the blockchain for fifty-percent or greater (&gt;50%) of the nodes, and that’s before a new block gets added to the blockchain (small window of time to make that happen, especially since a new block on the Bitcoin blockchain is added every ten (10) minutes)</w:t>
      </w:r>
      <w:r w:rsidRPr="00003391">
        <w:rPr>
          <w:rFonts w:ascii="Georgia" w:hAnsi="Georgia"/>
        </w:rPr>
        <w:t>.</w:t>
      </w:r>
      <w:r w:rsidRPr="00003391">
        <w:rPr>
          <w:rFonts w:ascii="Georgia" w:hAnsi="Georgia"/>
          <w:vertAlign w:val="superscript"/>
        </w:rPr>
        <w:footnoteReference w:id="721"/>
      </w:r>
      <w:r w:rsidRPr="00003391">
        <w:rPr>
          <w:rFonts w:ascii="Georgia" w:hAnsi="Georgia"/>
        </w:rPr>
        <w:t xml:space="preserve"> </w:t>
      </w:r>
    </w:p>
    <w:p w14:paraId="683DCE68" w14:textId="77777777" w:rsidR="0006381F" w:rsidRPr="00003391" w:rsidRDefault="0006381F" w:rsidP="0006381F">
      <w:pPr>
        <w:widowControl w:val="0"/>
        <w:spacing w:line="240" w:lineRule="auto"/>
        <w:rPr>
          <w:rFonts w:ascii="Georgia" w:hAnsi="Georgia"/>
        </w:rPr>
      </w:pPr>
    </w:p>
    <w:p w14:paraId="075AFDC6" w14:textId="0B3BDAFD" w:rsidR="0006381F" w:rsidRPr="00003391" w:rsidRDefault="0086477B" w:rsidP="0006381F">
      <w:pPr>
        <w:widowControl w:val="0"/>
        <w:spacing w:line="240" w:lineRule="auto"/>
        <w:rPr>
          <w:rFonts w:ascii="Georgia" w:hAnsi="Georgia"/>
        </w:rPr>
      </w:pPr>
      <w:r w:rsidRPr="00003391">
        <w:rPr>
          <w:rFonts w:ascii="Georgia" w:hAnsi="Georgia"/>
        </w:rPr>
        <w:t xml:space="preserve">Horst </w:t>
      </w:r>
      <w:proofErr w:type="spellStart"/>
      <w:r w:rsidRPr="00003391">
        <w:rPr>
          <w:rFonts w:ascii="Georgia" w:hAnsi="Georgia"/>
        </w:rPr>
        <w:t>Treiblmaier</w:t>
      </w:r>
      <w:proofErr w:type="spellEnd"/>
      <w:r w:rsidRPr="00003391">
        <w:rPr>
          <w:rFonts w:ascii="Georgia" w:hAnsi="Georgia"/>
        </w:rPr>
        <w:t xml:space="preserve"> in </w:t>
      </w:r>
      <w:r w:rsidRPr="00003391">
        <w:rPr>
          <w:rFonts w:ascii="Georgia" w:hAnsi="Georgia"/>
          <w:i/>
          <w:iCs/>
        </w:rPr>
        <w:t>Toward More Rigorous Blockchain Research: Recommendations for Writing Blockchain Case Studies</w:t>
      </w:r>
      <w:r w:rsidRPr="00003391">
        <w:rPr>
          <w:rFonts w:ascii="Georgia" w:hAnsi="Georgia"/>
        </w:rPr>
        <w:t>,</w:t>
      </w:r>
      <w:r w:rsidR="0006381F" w:rsidRPr="00003391">
        <w:rPr>
          <w:rFonts w:ascii="Georgia" w:hAnsi="Georgia"/>
        </w:rPr>
        <w:t xml:space="preserve"> </w:t>
      </w:r>
      <w:r w:rsidR="009A2959" w:rsidRPr="00003391">
        <w:rPr>
          <w:rFonts w:ascii="Georgia" w:hAnsi="Georgia"/>
        </w:rPr>
        <w:t>summarized</w:t>
      </w:r>
      <w:r w:rsidR="0006381F" w:rsidRPr="00003391">
        <w:rPr>
          <w:rFonts w:ascii="Georgia" w:hAnsi="Georgia"/>
        </w:rPr>
        <w:t xml:space="preserve"> </w:t>
      </w:r>
      <w:r w:rsidRPr="00003391">
        <w:rPr>
          <w:rFonts w:ascii="Georgia" w:hAnsi="Georgia"/>
        </w:rPr>
        <w:t xml:space="preserve">the most </w:t>
      </w:r>
      <w:r w:rsidR="0006381F" w:rsidRPr="00003391">
        <w:rPr>
          <w:rFonts w:ascii="Georgia" w:hAnsi="Georgia"/>
        </w:rPr>
        <w:t>important char</w:t>
      </w:r>
      <w:r w:rsidR="009A2959" w:rsidRPr="00003391">
        <w:rPr>
          <w:rFonts w:ascii="Georgia" w:hAnsi="Georgia"/>
        </w:rPr>
        <w:t>acteristics</w:t>
      </w:r>
      <w:r w:rsidR="0006381F" w:rsidRPr="00003391">
        <w:rPr>
          <w:rFonts w:ascii="Georgia" w:hAnsi="Georgia"/>
        </w:rPr>
        <w:t xml:space="preserve"> of blockchain </w:t>
      </w:r>
      <w:r w:rsidRPr="00003391">
        <w:rPr>
          <w:rFonts w:ascii="Georgia" w:hAnsi="Georgia"/>
        </w:rPr>
        <w:t>as</w:t>
      </w:r>
      <w:r w:rsidR="0006381F" w:rsidRPr="00003391">
        <w:rPr>
          <w:rFonts w:ascii="Georgia" w:hAnsi="Georgia"/>
        </w:rPr>
        <w:t>:</w:t>
      </w:r>
    </w:p>
    <w:p w14:paraId="48C638D2" w14:textId="77777777" w:rsidR="0006381F" w:rsidRPr="00003391" w:rsidRDefault="0006381F" w:rsidP="0006381F">
      <w:pPr>
        <w:widowControl w:val="0"/>
        <w:spacing w:line="240" w:lineRule="auto"/>
        <w:rPr>
          <w:rFonts w:ascii="Georgia" w:hAnsi="Georgia"/>
        </w:rPr>
      </w:pPr>
    </w:p>
    <w:p w14:paraId="777EAA5A" w14:textId="51FAC78A" w:rsidR="0006381F" w:rsidRPr="00003391" w:rsidRDefault="0085602C" w:rsidP="0006381F">
      <w:pPr>
        <w:widowControl w:val="0"/>
        <w:numPr>
          <w:ilvl w:val="0"/>
          <w:numId w:val="80"/>
        </w:numPr>
        <w:spacing w:line="240" w:lineRule="auto"/>
        <w:rPr>
          <w:rFonts w:ascii="Georgia" w:hAnsi="Georgia"/>
        </w:rPr>
      </w:pPr>
      <w:r w:rsidRPr="00003391">
        <w:rPr>
          <w:rFonts w:ascii="Georgia" w:hAnsi="Georgia"/>
        </w:rPr>
        <w:t>“[</w:t>
      </w:r>
      <w:proofErr w:type="spellStart"/>
      <w:r w:rsidRPr="00003391">
        <w:rPr>
          <w:rFonts w:ascii="Georgia" w:hAnsi="Georgia"/>
        </w:rPr>
        <w:t>i</w:t>
      </w:r>
      <w:proofErr w:type="spellEnd"/>
      <w:r w:rsidRPr="00003391">
        <w:rPr>
          <w:rFonts w:ascii="Georgia" w:hAnsi="Georgia"/>
        </w:rPr>
        <w:t>]</w:t>
      </w:r>
      <w:proofErr w:type="spellStart"/>
      <w:r w:rsidRPr="00003391">
        <w:rPr>
          <w:rFonts w:ascii="Georgia" w:hAnsi="Georgia"/>
        </w:rPr>
        <w:t>mmutability</w:t>
      </w:r>
      <w:proofErr w:type="spellEnd"/>
      <w:r w:rsidR="0057723D" w:rsidRPr="00003391">
        <w:rPr>
          <w:rFonts w:ascii="Georgia" w:hAnsi="Georgia"/>
        </w:rPr>
        <w:t>”,</w:t>
      </w:r>
    </w:p>
    <w:p w14:paraId="515A2545" w14:textId="646AABD2" w:rsidR="0006381F" w:rsidRPr="00003391" w:rsidRDefault="0057723D" w:rsidP="0006381F">
      <w:pPr>
        <w:widowControl w:val="0"/>
        <w:numPr>
          <w:ilvl w:val="0"/>
          <w:numId w:val="80"/>
        </w:numPr>
        <w:spacing w:line="240" w:lineRule="auto"/>
        <w:rPr>
          <w:rFonts w:ascii="Georgia" w:hAnsi="Georgia"/>
        </w:rPr>
      </w:pPr>
      <w:r w:rsidRPr="00003391">
        <w:rPr>
          <w:rFonts w:ascii="Georgia" w:hAnsi="Georgia"/>
        </w:rPr>
        <w:t>“</w:t>
      </w:r>
      <w:r w:rsidR="0085602C" w:rsidRPr="00003391">
        <w:rPr>
          <w:rFonts w:ascii="Georgia" w:hAnsi="Georgia"/>
        </w:rPr>
        <w:t>[t]</w:t>
      </w:r>
      <w:proofErr w:type="spellStart"/>
      <w:r w:rsidR="0085602C" w:rsidRPr="00003391">
        <w:rPr>
          <w:rFonts w:ascii="Georgia" w:hAnsi="Georgia"/>
        </w:rPr>
        <w:t>ransparency</w:t>
      </w:r>
      <w:proofErr w:type="spellEnd"/>
      <w:r w:rsidRPr="00003391">
        <w:rPr>
          <w:rFonts w:ascii="Georgia" w:hAnsi="Georgia"/>
        </w:rPr>
        <w:t>”,</w:t>
      </w:r>
    </w:p>
    <w:p w14:paraId="0A54BB89" w14:textId="0A2C6472" w:rsidR="0006381F" w:rsidRPr="00003391" w:rsidRDefault="0057723D" w:rsidP="0006381F">
      <w:pPr>
        <w:widowControl w:val="0"/>
        <w:numPr>
          <w:ilvl w:val="0"/>
          <w:numId w:val="80"/>
        </w:numPr>
        <w:spacing w:line="240" w:lineRule="auto"/>
        <w:rPr>
          <w:rFonts w:ascii="Georgia" w:hAnsi="Georgia"/>
        </w:rPr>
      </w:pPr>
      <w:r w:rsidRPr="00003391">
        <w:rPr>
          <w:rFonts w:ascii="Georgia" w:hAnsi="Georgia"/>
        </w:rPr>
        <w:t>“</w:t>
      </w:r>
      <w:r w:rsidR="0085602C" w:rsidRPr="00003391">
        <w:rPr>
          <w:rFonts w:ascii="Georgia" w:hAnsi="Georgia"/>
        </w:rPr>
        <w:t>[p]</w:t>
      </w:r>
      <w:proofErr w:type="spellStart"/>
      <w:r w:rsidR="0085602C" w:rsidRPr="00003391">
        <w:rPr>
          <w:rFonts w:ascii="Georgia" w:hAnsi="Georgia"/>
        </w:rPr>
        <w:t>rogrammability</w:t>
      </w:r>
      <w:proofErr w:type="spellEnd"/>
      <w:r w:rsidRPr="00003391">
        <w:rPr>
          <w:rFonts w:ascii="Georgia" w:hAnsi="Georgia"/>
        </w:rPr>
        <w:t>”,</w:t>
      </w:r>
    </w:p>
    <w:p w14:paraId="6FAB26B9" w14:textId="75901800" w:rsidR="0006381F" w:rsidRPr="00003391" w:rsidRDefault="0057723D" w:rsidP="0006381F">
      <w:pPr>
        <w:widowControl w:val="0"/>
        <w:numPr>
          <w:ilvl w:val="0"/>
          <w:numId w:val="80"/>
        </w:numPr>
        <w:spacing w:line="240" w:lineRule="auto"/>
        <w:rPr>
          <w:rFonts w:ascii="Georgia" w:hAnsi="Georgia"/>
        </w:rPr>
      </w:pPr>
      <w:r w:rsidRPr="00003391">
        <w:rPr>
          <w:rFonts w:ascii="Georgia" w:hAnsi="Georgia"/>
        </w:rPr>
        <w:t>“</w:t>
      </w:r>
      <w:r w:rsidR="0085602C" w:rsidRPr="00003391">
        <w:rPr>
          <w:rFonts w:ascii="Georgia" w:hAnsi="Georgia"/>
        </w:rPr>
        <w:t>[d]</w:t>
      </w:r>
      <w:proofErr w:type="spellStart"/>
      <w:r w:rsidR="0085602C" w:rsidRPr="00003391">
        <w:rPr>
          <w:rFonts w:ascii="Georgia" w:hAnsi="Georgia"/>
        </w:rPr>
        <w:t>ecentralization</w:t>
      </w:r>
      <w:proofErr w:type="spellEnd"/>
      <w:r w:rsidRPr="00003391">
        <w:rPr>
          <w:rFonts w:ascii="Georgia" w:hAnsi="Georgia"/>
        </w:rPr>
        <w:t>”,</w:t>
      </w:r>
    </w:p>
    <w:p w14:paraId="13F96AA4" w14:textId="34C23513" w:rsidR="0006381F" w:rsidRPr="00003391" w:rsidRDefault="0057723D" w:rsidP="0006381F">
      <w:pPr>
        <w:widowControl w:val="0"/>
        <w:numPr>
          <w:ilvl w:val="0"/>
          <w:numId w:val="80"/>
        </w:numPr>
        <w:spacing w:line="240" w:lineRule="auto"/>
        <w:rPr>
          <w:rFonts w:ascii="Georgia" w:hAnsi="Georgia"/>
        </w:rPr>
      </w:pPr>
      <w:r w:rsidRPr="00003391">
        <w:rPr>
          <w:rFonts w:ascii="Georgia" w:hAnsi="Georgia"/>
        </w:rPr>
        <w:lastRenderedPageBreak/>
        <w:t>“</w:t>
      </w:r>
      <w:r w:rsidR="0085602C" w:rsidRPr="00003391">
        <w:rPr>
          <w:rFonts w:ascii="Georgia" w:hAnsi="Georgia"/>
        </w:rPr>
        <w:t>[c]</w:t>
      </w:r>
      <w:proofErr w:type="spellStart"/>
      <w:r w:rsidR="0085602C" w:rsidRPr="00003391">
        <w:rPr>
          <w:rFonts w:ascii="Georgia" w:hAnsi="Georgia"/>
        </w:rPr>
        <w:t>onsenus</w:t>
      </w:r>
      <w:proofErr w:type="spellEnd"/>
      <w:r w:rsidRPr="00003391">
        <w:rPr>
          <w:rFonts w:ascii="Georgia" w:hAnsi="Georgia"/>
        </w:rPr>
        <w:t>”,</w:t>
      </w:r>
    </w:p>
    <w:p w14:paraId="627CCA8D" w14:textId="28DAFB4B" w:rsidR="0006381F" w:rsidRPr="00003391" w:rsidRDefault="0057723D" w:rsidP="0006381F">
      <w:pPr>
        <w:widowControl w:val="0"/>
        <w:numPr>
          <w:ilvl w:val="0"/>
          <w:numId w:val="80"/>
        </w:numPr>
        <w:spacing w:line="240" w:lineRule="auto"/>
        <w:rPr>
          <w:rFonts w:ascii="Georgia" w:hAnsi="Georgia"/>
        </w:rPr>
      </w:pPr>
      <w:r w:rsidRPr="00003391">
        <w:rPr>
          <w:rFonts w:ascii="Georgia" w:hAnsi="Georgia"/>
        </w:rPr>
        <w:t>“</w:t>
      </w:r>
      <w:r w:rsidR="0085602C" w:rsidRPr="00003391">
        <w:rPr>
          <w:rFonts w:ascii="Georgia" w:hAnsi="Georgia"/>
        </w:rPr>
        <w:t>[d]</w:t>
      </w:r>
      <w:proofErr w:type="spellStart"/>
      <w:r w:rsidR="0085602C" w:rsidRPr="00003391">
        <w:rPr>
          <w:rFonts w:ascii="Georgia" w:hAnsi="Georgia"/>
        </w:rPr>
        <w:t>istributed</w:t>
      </w:r>
      <w:proofErr w:type="spellEnd"/>
      <w:r w:rsidR="0085602C" w:rsidRPr="00003391">
        <w:rPr>
          <w:rFonts w:ascii="Georgia" w:hAnsi="Georgia"/>
        </w:rPr>
        <w:t xml:space="preserve"> trust.”</w:t>
      </w:r>
      <w:r w:rsidR="0006381F" w:rsidRPr="00003391">
        <w:rPr>
          <w:rFonts w:ascii="Georgia" w:hAnsi="Georgia"/>
          <w:vertAlign w:val="superscript"/>
        </w:rPr>
        <w:footnoteReference w:id="722"/>
      </w:r>
    </w:p>
    <w:p w14:paraId="68736D2B" w14:textId="77777777" w:rsidR="0006381F" w:rsidRPr="00003391" w:rsidRDefault="0006381F" w:rsidP="0006381F">
      <w:pPr>
        <w:widowControl w:val="0"/>
        <w:spacing w:line="240" w:lineRule="auto"/>
        <w:rPr>
          <w:rFonts w:ascii="Georgia" w:hAnsi="Georgia"/>
        </w:rPr>
      </w:pPr>
    </w:p>
    <w:p w14:paraId="60305CED" w14:textId="77777777" w:rsidR="0006381F" w:rsidRPr="00003391" w:rsidRDefault="0006381F" w:rsidP="0006381F">
      <w:pPr>
        <w:widowControl w:val="0"/>
        <w:spacing w:line="240" w:lineRule="auto"/>
        <w:rPr>
          <w:rFonts w:ascii="Georgia" w:hAnsi="Georgia"/>
        </w:rPr>
      </w:pPr>
    </w:p>
    <w:p w14:paraId="3A69E882" w14:textId="4A0E2C76" w:rsidR="0006381F" w:rsidRPr="00003391" w:rsidRDefault="00C54723">
      <w:pPr>
        <w:widowControl w:val="0"/>
        <w:spacing w:line="240" w:lineRule="auto"/>
        <w:rPr>
          <w:rFonts w:ascii="Georgia" w:hAnsi="Georgia"/>
        </w:rPr>
      </w:pPr>
      <w:r w:rsidRPr="00003391">
        <w:rPr>
          <w:rFonts w:ascii="Georgia" w:hAnsi="Georgia"/>
        </w:rPr>
        <w:t xml:space="preserve">Blockchains can be </w:t>
      </w:r>
      <w:r w:rsidR="009C1293" w:rsidRPr="00003391">
        <w:rPr>
          <w:rFonts w:ascii="Georgia" w:hAnsi="Georgia"/>
        </w:rPr>
        <w:t>categorized</w:t>
      </w:r>
      <w:r w:rsidRPr="00003391">
        <w:rPr>
          <w:rFonts w:ascii="Georgia" w:hAnsi="Georgia"/>
        </w:rPr>
        <w:t xml:space="preserve"> based on a permission typology.</w:t>
      </w:r>
      <w:r w:rsidR="009C1293" w:rsidRPr="00003391">
        <w:rPr>
          <w:rStyle w:val="FootnoteReference"/>
          <w:rFonts w:ascii="Georgia" w:hAnsi="Georgia"/>
        </w:rPr>
        <w:footnoteReference w:id="723"/>
      </w:r>
      <w:r w:rsidRPr="00003391">
        <w:rPr>
          <w:rFonts w:ascii="Georgia" w:hAnsi="Georgia"/>
        </w:rPr>
        <w:t xml:space="preserve"> In the permission typology, there are two types of blockchains: permissioned and </w:t>
      </w:r>
      <w:proofErr w:type="spellStart"/>
      <w:r w:rsidRPr="00003391">
        <w:rPr>
          <w:rFonts w:ascii="Georgia" w:hAnsi="Georgia"/>
        </w:rPr>
        <w:t>permissionless</w:t>
      </w:r>
      <w:proofErr w:type="spellEnd"/>
      <w:r w:rsidR="0006381F" w:rsidRPr="00003391">
        <w:rPr>
          <w:rFonts w:ascii="Georgia" w:hAnsi="Georgia"/>
        </w:rPr>
        <w:t>.</w:t>
      </w:r>
      <w:r w:rsidR="0006381F" w:rsidRPr="00003391">
        <w:rPr>
          <w:rFonts w:ascii="Georgia" w:hAnsi="Georgia"/>
          <w:vertAlign w:val="superscript"/>
        </w:rPr>
        <w:footnoteReference w:id="724"/>
      </w:r>
      <w:r w:rsidR="0006381F" w:rsidRPr="00003391">
        <w:rPr>
          <w:rFonts w:ascii="Georgia" w:hAnsi="Georgia"/>
        </w:rPr>
        <w:t xml:space="preserve"> A </w:t>
      </w:r>
      <w:proofErr w:type="spellStart"/>
      <w:r w:rsidR="0006381F" w:rsidRPr="00003391">
        <w:rPr>
          <w:rFonts w:ascii="Georgia" w:hAnsi="Georgia"/>
        </w:rPr>
        <w:t>permissionless</w:t>
      </w:r>
      <w:proofErr w:type="spellEnd"/>
      <w:r w:rsidR="0006381F" w:rsidRPr="00003391">
        <w:rPr>
          <w:rFonts w:ascii="Georgia" w:hAnsi="Georgia"/>
        </w:rPr>
        <w:t xml:space="preserve"> blockchain is a blockchain in which anyone may read</w:t>
      </w:r>
      <w:r w:rsidR="00E2732E" w:rsidRPr="00003391">
        <w:rPr>
          <w:rFonts w:ascii="Georgia" w:hAnsi="Georgia"/>
        </w:rPr>
        <w:t xml:space="preserve"> (examine transactions contained in blocks)</w:t>
      </w:r>
      <w:r w:rsidR="0006381F" w:rsidRPr="00003391">
        <w:rPr>
          <w:rFonts w:ascii="Georgia" w:hAnsi="Georgia"/>
        </w:rPr>
        <w:t xml:space="preserve"> </w:t>
      </w:r>
      <w:r w:rsidR="007B24C4" w:rsidRPr="00003391">
        <w:rPr>
          <w:rFonts w:ascii="Georgia" w:hAnsi="Georgia"/>
        </w:rPr>
        <w:t>and write</w:t>
      </w:r>
      <w:r w:rsidR="00E2732E" w:rsidRPr="00003391">
        <w:rPr>
          <w:rFonts w:ascii="Georgia" w:hAnsi="Georgia"/>
        </w:rPr>
        <w:t xml:space="preserve"> (submit a transaction to be stored in a block)</w:t>
      </w:r>
      <w:r w:rsidR="0006381F" w:rsidRPr="00003391">
        <w:rPr>
          <w:rFonts w:ascii="Georgia" w:hAnsi="Georgia"/>
        </w:rPr>
        <w:t xml:space="preserve"> to the</w:t>
      </w:r>
      <w:r w:rsidR="00E2732E" w:rsidRPr="00003391">
        <w:rPr>
          <w:rFonts w:ascii="Georgia" w:hAnsi="Georgia"/>
        </w:rPr>
        <w:t xml:space="preserve"> blockchain</w:t>
      </w:r>
      <w:r w:rsidR="0006381F" w:rsidRPr="00003391">
        <w:rPr>
          <w:rFonts w:ascii="Georgia" w:hAnsi="Georgia"/>
        </w:rPr>
        <w:t>.</w:t>
      </w:r>
      <w:r w:rsidR="0006381F" w:rsidRPr="00003391">
        <w:rPr>
          <w:rFonts w:ascii="Georgia" w:hAnsi="Georgia"/>
          <w:vertAlign w:val="superscript"/>
        </w:rPr>
        <w:footnoteReference w:id="725"/>
      </w:r>
      <w:r w:rsidR="0006381F" w:rsidRPr="00003391">
        <w:rPr>
          <w:rFonts w:ascii="Georgia" w:hAnsi="Georgia"/>
        </w:rPr>
        <w:t xml:space="preserve"> A permissioned blockchain is a </w:t>
      </w:r>
      <w:r w:rsidR="007B24C4" w:rsidRPr="00003391">
        <w:rPr>
          <w:rFonts w:ascii="Georgia" w:hAnsi="Georgia"/>
        </w:rPr>
        <w:t>blockchain</w:t>
      </w:r>
      <w:r w:rsidR="0006381F" w:rsidRPr="00003391">
        <w:rPr>
          <w:rFonts w:ascii="Georgia" w:hAnsi="Georgia"/>
        </w:rPr>
        <w:t xml:space="preserve"> in which there is a </w:t>
      </w:r>
      <w:r w:rsidR="007B24C4" w:rsidRPr="00003391">
        <w:rPr>
          <w:rFonts w:ascii="Georgia" w:hAnsi="Georgia"/>
        </w:rPr>
        <w:t>restriction</w:t>
      </w:r>
      <w:r w:rsidR="0006381F" w:rsidRPr="00003391">
        <w:rPr>
          <w:rFonts w:ascii="Georgia" w:hAnsi="Georgia"/>
        </w:rPr>
        <w:t xml:space="preserve"> on who can read and/or write to the blockchain.</w:t>
      </w:r>
      <w:r w:rsidR="0006381F" w:rsidRPr="00003391">
        <w:rPr>
          <w:rFonts w:ascii="Georgia" w:hAnsi="Georgia"/>
          <w:vertAlign w:val="superscript"/>
        </w:rPr>
        <w:footnoteReference w:id="726"/>
      </w:r>
    </w:p>
    <w:p w14:paraId="0C099919" w14:textId="77777777" w:rsidR="0006381F" w:rsidRPr="00003391" w:rsidRDefault="0006381F" w:rsidP="0006381F">
      <w:pPr>
        <w:widowControl w:val="0"/>
        <w:spacing w:line="240" w:lineRule="auto"/>
        <w:rPr>
          <w:rFonts w:ascii="Georgia" w:hAnsi="Georgia"/>
        </w:rPr>
      </w:pPr>
    </w:p>
    <w:p w14:paraId="67430DB3" w14:textId="122B0555" w:rsidR="0006381F" w:rsidRPr="00003391" w:rsidRDefault="0006381F" w:rsidP="0006381F">
      <w:pPr>
        <w:widowControl w:val="0"/>
        <w:spacing w:line="240" w:lineRule="auto"/>
        <w:rPr>
          <w:rFonts w:ascii="Georgia" w:hAnsi="Georgia"/>
        </w:rPr>
      </w:pPr>
      <w:r w:rsidRPr="00003391">
        <w:rPr>
          <w:rFonts w:ascii="Georgia" w:hAnsi="Georgia"/>
        </w:rPr>
        <w:t xml:space="preserve">The issues with the current state of blockchain architecture, </w:t>
      </w:r>
      <w:r w:rsidR="00791BF3" w:rsidRPr="00003391">
        <w:rPr>
          <w:rFonts w:ascii="Georgia" w:hAnsi="Georgia"/>
        </w:rPr>
        <w:t>mentioned</w:t>
      </w:r>
      <w:r w:rsidRPr="00003391">
        <w:rPr>
          <w:rFonts w:ascii="Georgia" w:hAnsi="Georgia"/>
        </w:rPr>
        <w:t xml:space="preserve"> in the </w:t>
      </w:r>
      <w:r w:rsidR="00791BF3" w:rsidRPr="00003391">
        <w:rPr>
          <w:rFonts w:ascii="Georgia" w:hAnsi="Georgia"/>
        </w:rPr>
        <w:t>literature</w:t>
      </w:r>
      <w:r w:rsidRPr="00003391">
        <w:rPr>
          <w:rFonts w:ascii="Georgia" w:hAnsi="Georgia"/>
        </w:rPr>
        <w:t xml:space="preserve"> and in the </w:t>
      </w:r>
      <w:r w:rsidR="00791BF3" w:rsidRPr="00003391">
        <w:rPr>
          <w:rFonts w:ascii="Georgia" w:hAnsi="Georgia"/>
        </w:rPr>
        <w:t>industry,</w:t>
      </w:r>
      <w:r w:rsidRPr="00003391">
        <w:rPr>
          <w:rFonts w:ascii="Georgia" w:hAnsi="Georgia"/>
        </w:rPr>
        <w:t xml:space="preserve"> are readily summarized by </w:t>
      </w:r>
      <w:proofErr w:type="spellStart"/>
      <w:r w:rsidRPr="00003391">
        <w:rPr>
          <w:rFonts w:ascii="Georgia" w:hAnsi="Georgia"/>
        </w:rPr>
        <w:t>Treiblma</w:t>
      </w:r>
      <w:r w:rsidR="0069385A" w:rsidRPr="00003391">
        <w:rPr>
          <w:rFonts w:ascii="Georgia" w:hAnsi="Georgia"/>
        </w:rPr>
        <w:t>ie</w:t>
      </w:r>
      <w:r w:rsidRPr="00003391">
        <w:rPr>
          <w:rFonts w:ascii="Georgia" w:hAnsi="Georgia"/>
        </w:rPr>
        <w:t>r</w:t>
      </w:r>
      <w:proofErr w:type="spellEnd"/>
      <w:r w:rsidRPr="00003391">
        <w:rPr>
          <w:rFonts w:ascii="Georgia" w:hAnsi="Georgia"/>
        </w:rPr>
        <w:t xml:space="preserve"> and reproduced here for convenience:</w:t>
      </w:r>
    </w:p>
    <w:p w14:paraId="12718005" w14:textId="77777777" w:rsidR="0006381F" w:rsidRPr="00003391" w:rsidRDefault="0006381F" w:rsidP="0006381F">
      <w:pPr>
        <w:widowControl w:val="0"/>
        <w:spacing w:line="240" w:lineRule="auto"/>
        <w:rPr>
          <w:rFonts w:ascii="Georgia" w:hAnsi="Georgia"/>
        </w:rPr>
      </w:pPr>
    </w:p>
    <w:p w14:paraId="2748FA30" w14:textId="4A21E8EC" w:rsidR="0006381F" w:rsidRPr="00003391" w:rsidRDefault="0006381F">
      <w:pPr>
        <w:widowControl w:val="0"/>
        <w:numPr>
          <w:ilvl w:val="0"/>
          <w:numId w:val="83"/>
        </w:numPr>
        <w:spacing w:line="240" w:lineRule="auto"/>
        <w:rPr>
          <w:rFonts w:ascii="Georgia" w:hAnsi="Georgia"/>
          <w:sz w:val="18"/>
          <w:szCs w:val="18"/>
        </w:rPr>
      </w:pPr>
      <w:r w:rsidRPr="00003391">
        <w:rPr>
          <w:rFonts w:ascii="Georgia" w:hAnsi="Georgia"/>
          <w:sz w:val="18"/>
          <w:szCs w:val="18"/>
        </w:rPr>
        <w:t>“Throughput</w:t>
      </w:r>
      <w:r w:rsidR="002210D8" w:rsidRPr="00003391">
        <w:rPr>
          <w:rFonts w:ascii="Georgia" w:hAnsi="Georgia"/>
          <w:sz w:val="18"/>
          <w:szCs w:val="18"/>
        </w:rPr>
        <w:t xml:space="preserve">: Number of transactions being processed within a specific </w:t>
      </w:r>
      <w:proofErr w:type="gramStart"/>
      <w:r w:rsidR="002210D8" w:rsidRPr="00003391">
        <w:rPr>
          <w:rFonts w:ascii="Georgia" w:hAnsi="Georgia"/>
          <w:sz w:val="18"/>
          <w:szCs w:val="18"/>
        </w:rPr>
        <w:t>period of time</w:t>
      </w:r>
      <w:proofErr w:type="gramEnd"/>
      <w:r w:rsidR="002210D8" w:rsidRPr="00003391">
        <w:rPr>
          <w:rFonts w:ascii="Georgia" w:hAnsi="Georgia"/>
          <w:sz w:val="18"/>
          <w:szCs w:val="18"/>
        </w:rPr>
        <w:t>.</w:t>
      </w:r>
    </w:p>
    <w:p w14:paraId="26FCFFB4" w14:textId="4B3B327C" w:rsidR="0006381F" w:rsidRPr="00003391" w:rsidRDefault="0006381F" w:rsidP="00A7584E">
      <w:pPr>
        <w:widowControl w:val="0"/>
        <w:numPr>
          <w:ilvl w:val="0"/>
          <w:numId w:val="83"/>
        </w:numPr>
        <w:spacing w:line="240" w:lineRule="auto"/>
        <w:rPr>
          <w:rFonts w:ascii="Georgia" w:hAnsi="Georgia"/>
          <w:sz w:val="18"/>
          <w:szCs w:val="18"/>
        </w:rPr>
      </w:pPr>
      <w:r w:rsidRPr="00003391">
        <w:rPr>
          <w:rFonts w:ascii="Georgia" w:hAnsi="Georgia"/>
          <w:sz w:val="18"/>
          <w:szCs w:val="18"/>
        </w:rPr>
        <w:t>Latency</w:t>
      </w:r>
      <w:r w:rsidR="00C80D96" w:rsidRPr="00003391">
        <w:rPr>
          <w:rFonts w:ascii="Georgia" w:hAnsi="Georgia"/>
          <w:sz w:val="18"/>
          <w:szCs w:val="18"/>
        </w:rPr>
        <w:t xml:space="preserve">: </w:t>
      </w:r>
      <w:r w:rsidRPr="00003391">
        <w:rPr>
          <w:rFonts w:ascii="Georgia" w:hAnsi="Georgia"/>
          <w:sz w:val="18"/>
          <w:szCs w:val="18"/>
        </w:rPr>
        <w:t>Amount of time before a transaction is processed.</w:t>
      </w:r>
    </w:p>
    <w:p w14:paraId="2D0BC8C8" w14:textId="54E8A215" w:rsidR="0006381F" w:rsidRPr="00003391" w:rsidRDefault="0006381F" w:rsidP="00A7584E">
      <w:pPr>
        <w:widowControl w:val="0"/>
        <w:numPr>
          <w:ilvl w:val="0"/>
          <w:numId w:val="83"/>
        </w:numPr>
        <w:spacing w:line="240" w:lineRule="auto"/>
        <w:rPr>
          <w:rFonts w:ascii="Georgia" w:hAnsi="Georgia"/>
          <w:sz w:val="18"/>
          <w:szCs w:val="18"/>
        </w:rPr>
      </w:pPr>
      <w:r w:rsidRPr="00003391">
        <w:rPr>
          <w:rFonts w:ascii="Georgia" w:hAnsi="Georgia"/>
          <w:sz w:val="18"/>
          <w:szCs w:val="18"/>
        </w:rPr>
        <w:t>Size and bandwidth</w:t>
      </w:r>
      <w:r w:rsidR="00C80D96" w:rsidRPr="00003391">
        <w:rPr>
          <w:rFonts w:ascii="Georgia" w:hAnsi="Georgia"/>
          <w:sz w:val="18"/>
          <w:szCs w:val="18"/>
        </w:rPr>
        <w:t xml:space="preserve">: </w:t>
      </w:r>
      <w:r w:rsidRPr="00003391">
        <w:rPr>
          <w:rFonts w:ascii="Georgia" w:hAnsi="Georgia"/>
          <w:sz w:val="18"/>
          <w:szCs w:val="18"/>
        </w:rPr>
        <w:t xml:space="preserve">The Blockchain </w:t>
      </w:r>
      <w:proofErr w:type="gramStart"/>
      <w:r w:rsidRPr="00003391">
        <w:rPr>
          <w:rFonts w:ascii="Georgia" w:hAnsi="Georgia"/>
          <w:sz w:val="18"/>
          <w:szCs w:val="18"/>
        </w:rPr>
        <w:t>grows</w:t>
      </w:r>
      <w:proofErr w:type="gramEnd"/>
      <w:r w:rsidRPr="00003391">
        <w:rPr>
          <w:rFonts w:ascii="Georgia" w:hAnsi="Georgia"/>
          <w:sz w:val="18"/>
          <w:szCs w:val="18"/>
        </w:rPr>
        <w:t xml:space="preserve"> over time as new blocks are</w:t>
      </w:r>
      <w:r w:rsidR="00507652" w:rsidRPr="00003391">
        <w:rPr>
          <w:rFonts w:ascii="Georgia" w:hAnsi="Georgia"/>
          <w:sz w:val="18"/>
          <w:szCs w:val="18"/>
        </w:rPr>
        <w:t xml:space="preserve"> </w:t>
      </w:r>
      <w:r w:rsidRPr="00003391">
        <w:rPr>
          <w:rFonts w:ascii="Georgia" w:hAnsi="Georgia"/>
          <w:sz w:val="18"/>
          <w:szCs w:val="18"/>
        </w:rPr>
        <w:t>constantly added. This also consumes considerable</w:t>
      </w:r>
      <w:r w:rsidR="00507652" w:rsidRPr="00003391">
        <w:rPr>
          <w:rFonts w:ascii="Georgia" w:hAnsi="Georgia"/>
          <w:sz w:val="18"/>
          <w:szCs w:val="18"/>
        </w:rPr>
        <w:t xml:space="preserve"> </w:t>
      </w:r>
      <w:r w:rsidRPr="00003391">
        <w:rPr>
          <w:rFonts w:ascii="Georgia" w:hAnsi="Georgia"/>
          <w:sz w:val="18"/>
          <w:szCs w:val="18"/>
        </w:rPr>
        <w:t>bandwidth for downloading data.</w:t>
      </w:r>
    </w:p>
    <w:p w14:paraId="607B4229" w14:textId="70E3FB9A" w:rsidR="0006381F" w:rsidRPr="00003391" w:rsidRDefault="0006381F" w:rsidP="00A7584E">
      <w:pPr>
        <w:widowControl w:val="0"/>
        <w:numPr>
          <w:ilvl w:val="0"/>
          <w:numId w:val="83"/>
        </w:numPr>
        <w:spacing w:line="240" w:lineRule="auto"/>
        <w:rPr>
          <w:rFonts w:ascii="Georgia" w:hAnsi="Georgia"/>
          <w:sz w:val="18"/>
          <w:szCs w:val="18"/>
        </w:rPr>
      </w:pPr>
      <w:r w:rsidRPr="00003391">
        <w:rPr>
          <w:rFonts w:ascii="Georgia" w:hAnsi="Georgia"/>
          <w:sz w:val="18"/>
          <w:szCs w:val="18"/>
        </w:rPr>
        <w:t>Wasted resources</w:t>
      </w:r>
      <w:r w:rsidR="007A0AD4" w:rsidRPr="00003391">
        <w:rPr>
          <w:rFonts w:ascii="Georgia" w:hAnsi="Georgia"/>
          <w:sz w:val="18"/>
          <w:szCs w:val="18"/>
        </w:rPr>
        <w:t xml:space="preserve">: </w:t>
      </w:r>
      <w:r w:rsidRPr="00003391">
        <w:rPr>
          <w:rFonts w:ascii="Georgia" w:hAnsi="Georgia"/>
          <w:sz w:val="18"/>
          <w:szCs w:val="18"/>
        </w:rPr>
        <w:t>Blockchain-intrinsic inefficiencies such as redundant</w:t>
      </w:r>
      <w:r w:rsidR="007A0AD4" w:rsidRPr="00003391">
        <w:rPr>
          <w:rFonts w:ascii="Georgia" w:hAnsi="Georgia"/>
          <w:sz w:val="18"/>
          <w:szCs w:val="18"/>
        </w:rPr>
        <w:t xml:space="preserve"> </w:t>
      </w:r>
      <w:r w:rsidRPr="00003391">
        <w:rPr>
          <w:rFonts w:ascii="Georgia" w:hAnsi="Georgia"/>
          <w:sz w:val="18"/>
          <w:szCs w:val="18"/>
        </w:rPr>
        <w:t>data transmission, storage and energy-consuming</w:t>
      </w:r>
      <w:r w:rsidR="007A0AD4" w:rsidRPr="00003391">
        <w:rPr>
          <w:rFonts w:ascii="Georgia" w:hAnsi="Georgia"/>
          <w:sz w:val="18"/>
          <w:szCs w:val="18"/>
        </w:rPr>
        <w:t xml:space="preserve"> </w:t>
      </w:r>
      <w:r w:rsidRPr="00003391">
        <w:rPr>
          <w:rFonts w:ascii="Georgia" w:hAnsi="Georgia"/>
          <w:sz w:val="18"/>
          <w:szCs w:val="18"/>
        </w:rPr>
        <w:t>consensus protocols.</w:t>
      </w:r>
    </w:p>
    <w:p w14:paraId="45DBC113" w14:textId="7D7707B0" w:rsidR="0006381F" w:rsidRPr="00003391" w:rsidRDefault="0006381F" w:rsidP="00A7584E">
      <w:pPr>
        <w:widowControl w:val="0"/>
        <w:numPr>
          <w:ilvl w:val="0"/>
          <w:numId w:val="83"/>
        </w:numPr>
        <w:spacing w:line="240" w:lineRule="auto"/>
        <w:rPr>
          <w:rFonts w:ascii="Georgia" w:hAnsi="Georgia"/>
          <w:sz w:val="18"/>
          <w:szCs w:val="18"/>
        </w:rPr>
      </w:pPr>
      <w:r w:rsidRPr="00003391">
        <w:rPr>
          <w:rFonts w:ascii="Georgia" w:hAnsi="Georgia"/>
          <w:sz w:val="18"/>
          <w:szCs w:val="18"/>
        </w:rPr>
        <w:t>Usability Users’</w:t>
      </w:r>
      <w:r w:rsidR="007A0AD4" w:rsidRPr="00003391">
        <w:rPr>
          <w:rFonts w:ascii="Georgia" w:hAnsi="Georgia"/>
          <w:sz w:val="18"/>
          <w:szCs w:val="18"/>
        </w:rPr>
        <w:t xml:space="preserve">: </w:t>
      </w:r>
      <w:r w:rsidRPr="00003391">
        <w:rPr>
          <w:rFonts w:ascii="Georgia" w:hAnsi="Georgia"/>
          <w:sz w:val="18"/>
          <w:szCs w:val="18"/>
        </w:rPr>
        <w:t>interactions with Blockchain applications.</w:t>
      </w:r>
    </w:p>
    <w:p w14:paraId="0594E927" w14:textId="7A1FA19B" w:rsidR="0006381F" w:rsidRPr="00003391" w:rsidRDefault="0006381F" w:rsidP="00A7584E">
      <w:pPr>
        <w:widowControl w:val="0"/>
        <w:numPr>
          <w:ilvl w:val="0"/>
          <w:numId w:val="83"/>
        </w:numPr>
        <w:spacing w:line="240" w:lineRule="auto"/>
        <w:rPr>
          <w:rFonts w:ascii="Georgia" w:hAnsi="Georgia"/>
          <w:sz w:val="18"/>
          <w:szCs w:val="18"/>
        </w:rPr>
      </w:pPr>
      <w:r w:rsidRPr="00003391">
        <w:rPr>
          <w:rFonts w:ascii="Georgia" w:hAnsi="Georgia"/>
          <w:sz w:val="18"/>
          <w:szCs w:val="18"/>
        </w:rPr>
        <w:t>Versioning</w:t>
      </w:r>
      <w:r w:rsidR="007A0AD4" w:rsidRPr="00003391">
        <w:rPr>
          <w:rFonts w:ascii="Georgia" w:hAnsi="Georgia"/>
          <w:sz w:val="18"/>
          <w:szCs w:val="18"/>
        </w:rPr>
        <w:t xml:space="preserve">: </w:t>
      </w:r>
      <w:r w:rsidRPr="00003391">
        <w:rPr>
          <w:rFonts w:ascii="Georgia" w:hAnsi="Georgia"/>
          <w:sz w:val="18"/>
          <w:szCs w:val="18"/>
        </w:rPr>
        <w:t>Hard</w:t>
      </w:r>
      <w:r w:rsidR="00C226C0" w:rsidRPr="00003391">
        <w:rPr>
          <w:rFonts w:ascii="Georgia" w:hAnsi="Georgia"/>
          <w:sz w:val="18"/>
          <w:szCs w:val="18"/>
        </w:rPr>
        <w:t xml:space="preserve"> </w:t>
      </w:r>
      <w:r w:rsidRPr="00003391">
        <w:rPr>
          <w:rFonts w:ascii="Georgia" w:hAnsi="Georgia"/>
          <w:sz w:val="18"/>
          <w:szCs w:val="18"/>
        </w:rPr>
        <w:t>forks, multiple chains</w:t>
      </w:r>
      <w:r w:rsidR="00C226C0" w:rsidRPr="00003391">
        <w:rPr>
          <w:rFonts w:ascii="Georgia" w:hAnsi="Georgia"/>
          <w:sz w:val="18"/>
          <w:szCs w:val="18"/>
        </w:rPr>
        <w:t xml:space="preserve">. </w:t>
      </w:r>
      <w:r w:rsidRPr="00003391">
        <w:rPr>
          <w:rFonts w:ascii="Georgia" w:hAnsi="Georgia"/>
          <w:sz w:val="18"/>
          <w:szCs w:val="18"/>
        </w:rPr>
        <w:t>A multitude of Blockchain versions and forks facilitate</w:t>
      </w:r>
      <w:r w:rsidR="00C226C0" w:rsidRPr="00003391">
        <w:rPr>
          <w:rFonts w:ascii="Georgia" w:hAnsi="Georgia"/>
          <w:sz w:val="18"/>
          <w:szCs w:val="18"/>
        </w:rPr>
        <w:t xml:space="preserve"> </w:t>
      </w:r>
      <w:r w:rsidRPr="00003391">
        <w:rPr>
          <w:rFonts w:ascii="Georgia" w:hAnsi="Georgia"/>
          <w:sz w:val="18"/>
          <w:szCs w:val="18"/>
        </w:rPr>
        <w:t>attacks and hamper cross-transactions.</w:t>
      </w:r>
    </w:p>
    <w:p w14:paraId="6025C3D6" w14:textId="4E40510D" w:rsidR="0006381F" w:rsidRPr="00003391" w:rsidRDefault="0006381F" w:rsidP="00A7584E">
      <w:pPr>
        <w:widowControl w:val="0"/>
        <w:numPr>
          <w:ilvl w:val="0"/>
          <w:numId w:val="83"/>
        </w:numPr>
        <w:spacing w:line="240" w:lineRule="auto"/>
        <w:rPr>
          <w:rFonts w:ascii="Georgia" w:hAnsi="Georgia"/>
          <w:sz w:val="18"/>
          <w:szCs w:val="18"/>
        </w:rPr>
      </w:pPr>
      <w:r w:rsidRPr="00003391">
        <w:rPr>
          <w:rFonts w:ascii="Georgia" w:hAnsi="Georgia"/>
          <w:sz w:val="18"/>
          <w:szCs w:val="18"/>
        </w:rPr>
        <w:t>Privacy</w:t>
      </w:r>
      <w:r w:rsidR="007A0AD4" w:rsidRPr="00003391">
        <w:rPr>
          <w:rFonts w:ascii="Georgia" w:hAnsi="Georgia"/>
          <w:sz w:val="18"/>
          <w:szCs w:val="18"/>
        </w:rPr>
        <w:t xml:space="preserve">: </w:t>
      </w:r>
      <w:r w:rsidRPr="00003391">
        <w:rPr>
          <w:rFonts w:ascii="Georgia" w:hAnsi="Georgia"/>
          <w:sz w:val="18"/>
          <w:szCs w:val="18"/>
        </w:rPr>
        <w:t>The right to control access to (personal) information as</w:t>
      </w:r>
      <w:r w:rsidR="007A0AD4" w:rsidRPr="00003391">
        <w:rPr>
          <w:rFonts w:ascii="Georgia" w:hAnsi="Georgia"/>
          <w:sz w:val="18"/>
          <w:szCs w:val="18"/>
        </w:rPr>
        <w:t xml:space="preserve"> </w:t>
      </w:r>
      <w:r w:rsidRPr="00003391">
        <w:rPr>
          <w:rFonts w:ascii="Georgia" w:hAnsi="Georgia"/>
          <w:sz w:val="18"/>
          <w:szCs w:val="18"/>
        </w:rPr>
        <w:t>well as to delete it.</w:t>
      </w:r>
    </w:p>
    <w:p w14:paraId="17BE9CB5" w14:textId="173C74E4" w:rsidR="0006381F" w:rsidRPr="00003391" w:rsidRDefault="0006381F" w:rsidP="00A7584E">
      <w:pPr>
        <w:widowControl w:val="0"/>
        <w:numPr>
          <w:ilvl w:val="0"/>
          <w:numId w:val="83"/>
        </w:numPr>
        <w:spacing w:line="240" w:lineRule="auto"/>
        <w:rPr>
          <w:rFonts w:ascii="Georgia" w:hAnsi="Georgia"/>
          <w:sz w:val="18"/>
          <w:szCs w:val="18"/>
        </w:rPr>
      </w:pPr>
      <w:r w:rsidRPr="00003391">
        <w:rPr>
          <w:rFonts w:ascii="Georgia" w:hAnsi="Georgia"/>
          <w:sz w:val="18"/>
          <w:szCs w:val="18"/>
        </w:rPr>
        <w:t>Evidentiary quality</w:t>
      </w:r>
      <w:r w:rsidR="007A0AD4" w:rsidRPr="00003391">
        <w:rPr>
          <w:rFonts w:ascii="Georgia" w:hAnsi="Georgia"/>
          <w:sz w:val="18"/>
          <w:szCs w:val="18"/>
        </w:rPr>
        <w:t xml:space="preserve">: </w:t>
      </w:r>
      <w:r w:rsidRPr="00003391">
        <w:rPr>
          <w:rFonts w:ascii="Georgia" w:hAnsi="Georgia"/>
          <w:sz w:val="18"/>
          <w:szCs w:val="18"/>
        </w:rPr>
        <w:t>Trustworthiness of</w:t>
      </w:r>
      <w:r w:rsidR="007A0AD4" w:rsidRPr="00003391">
        <w:rPr>
          <w:rFonts w:ascii="Georgia" w:hAnsi="Georgia"/>
          <w:sz w:val="18"/>
          <w:szCs w:val="18"/>
        </w:rPr>
        <w:t xml:space="preserve"> </w:t>
      </w:r>
      <w:r w:rsidRPr="00003391">
        <w:rPr>
          <w:rFonts w:ascii="Georgia" w:hAnsi="Georgia"/>
          <w:sz w:val="18"/>
          <w:szCs w:val="18"/>
        </w:rPr>
        <w:t>Records</w:t>
      </w:r>
      <w:r w:rsidR="007A0AD4" w:rsidRPr="00003391">
        <w:rPr>
          <w:rFonts w:ascii="Georgia" w:hAnsi="Georgia"/>
          <w:sz w:val="18"/>
          <w:szCs w:val="18"/>
        </w:rPr>
        <w:t xml:space="preserve">; </w:t>
      </w:r>
      <w:r w:rsidRPr="00003391">
        <w:rPr>
          <w:rFonts w:ascii="Georgia" w:hAnsi="Georgia"/>
          <w:sz w:val="18"/>
          <w:szCs w:val="18"/>
        </w:rPr>
        <w:t>Questions pertaining to the truthfulness of content on the</w:t>
      </w:r>
      <w:r w:rsidR="007A0AD4" w:rsidRPr="00003391">
        <w:rPr>
          <w:rFonts w:ascii="Georgia" w:hAnsi="Georgia"/>
          <w:sz w:val="18"/>
          <w:szCs w:val="18"/>
        </w:rPr>
        <w:t xml:space="preserve"> </w:t>
      </w:r>
      <w:r w:rsidRPr="00003391">
        <w:rPr>
          <w:rFonts w:ascii="Georgia" w:hAnsi="Georgia"/>
          <w:sz w:val="18"/>
          <w:szCs w:val="18"/>
        </w:rPr>
        <w:t>Blockchain.</w:t>
      </w:r>
    </w:p>
    <w:p w14:paraId="19E69742" w14:textId="5978AC98" w:rsidR="0006381F" w:rsidRPr="00003391" w:rsidRDefault="0006381F" w:rsidP="00A7584E">
      <w:pPr>
        <w:widowControl w:val="0"/>
        <w:numPr>
          <w:ilvl w:val="0"/>
          <w:numId w:val="83"/>
        </w:numPr>
        <w:spacing w:line="240" w:lineRule="auto"/>
        <w:rPr>
          <w:rFonts w:ascii="Georgia" w:hAnsi="Georgia"/>
          <w:sz w:val="18"/>
          <w:szCs w:val="18"/>
        </w:rPr>
      </w:pPr>
      <w:r w:rsidRPr="00003391">
        <w:rPr>
          <w:rFonts w:ascii="Georgia" w:hAnsi="Georgia"/>
          <w:sz w:val="18"/>
          <w:szCs w:val="18"/>
        </w:rPr>
        <w:t>Lack of Standards</w:t>
      </w:r>
      <w:r w:rsidR="00377676" w:rsidRPr="00003391">
        <w:rPr>
          <w:rFonts w:ascii="Georgia" w:hAnsi="Georgia"/>
          <w:sz w:val="18"/>
          <w:szCs w:val="18"/>
        </w:rPr>
        <w:t xml:space="preserve">: </w:t>
      </w:r>
      <w:r w:rsidRPr="00003391">
        <w:rPr>
          <w:rFonts w:ascii="Georgia" w:hAnsi="Georgia"/>
          <w:sz w:val="18"/>
          <w:szCs w:val="18"/>
        </w:rPr>
        <w:t>No standards have emerged yet for access rights, data</w:t>
      </w:r>
      <w:r w:rsidR="00377676" w:rsidRPr="00003391">
        <w:rPr>
          <w:rFonts w:ascii="Georgia" w:hAnsi="Georgia"/>
          <w:sz w:val="18"/>
          <w:szCs w:val="18"/>
        </w:rPr>
        <w:t xml:space="preserve"> </w:t>
      </w:r>
      <w:r w:rsidRPr="00003391">
        <w:rPr>
          <w:rFonts w:ascii="Georgia" w:hAnsi="Georgia"/>
          <w:sz w:val="18"/>
          <w:szCs w:val="18"/>
        </w:rPr>
        <w:t>structures and allowable transactions.</w:t>
      </w:r>
    </w:p>
    <w:p w14:paraId="085328AE" w14:textId="3CB3E715" w:rsidR="0006381F" w:rsidRPr="00003391" w:rsidRDefault="0006381F" w:rsidP="00A7584E">
      <w:pPr>
        <w:widowControl w:val="0"/>
        <w:numPr>
          <w:ilvl w:val="0"/>
          <w:numId w:val="83"/>
        </w:numPr>
        <w:spacing w:line="240" w:lineRule="auto"/>
        <w:rPr>
          <w:rFonts w:ascii="Georgia" w:hAnsi="Georgia"/>
          <w:sz w:val="18"/>
          <w:szCs w:val="18"/>
        </w:rPr>
      </w:pPr>
      <w:r w:rsidRPr="00003391">
        <w:rPr>
          <w:rFonts w:ascii="Georgia" w:hAnsi="Georgia"/>
          <w:sz w:val="18"/>
          <w:szCs w:val="18"/>
        </w:rPr>
        <w:t>Regulations</w:t>
      </w:r>
      <w:r w:rsidR="00377676" w:rsidRPr="00003391">
        <w:rPr>
          <w:rFonts w:ascii="Georgia" w:hAnsi="Georgia"/>
          <w:sz w:val="18"/>
          <w:szCs w:val="18"/>
        </w:rPr>
        <w:t xml:space="preserve">: </w:t>
      </w:r>
      <w:r w:rsidRPr="00003391">
        <w:rPr>
          <w:rFonts w:ascii="Georgia" w:hAnsi="Georgia"/>
          <w:sz w:val="18"/>
          <w:szCs w:val="18"/>
        </w:rPr>
        <w:t xml:space="preserve">Legislation is </w:t>
      </w:r>
      <w:proofErr w:type="gramStart"/>
      <w:r w:rsidRPr="00003391">
        <w:rPr>
          <w:rFonts w:ascii="Georgia" w:hAnsi="Georgia"/>
          <w:sz w:val="18"/>
          <w:szCs w:val="18"/>
        </w:rPr>
        <w:t>lagging behind</w:t>
      </w:r>
      <w:proofErr w:type="gramEnd"/>
      <w:r w:rsidRPr="00003391">
        <w:rPr>
          <w:rFonts w:ascii="Georgia" w:hAnsi="Georgia"/>
          <w:sz w:val="18"/>
          <w:szCs w:val="18"/>
        </w:rPr>
        <w:t xml:space="preserve"> technological development.</w:t>
      </w:r>
    </w:p>
    <w:p w14:paraId="23CCC068" w14:textId="56A92828" w:rsidR="0006381F" w:rsidRPr="00003391" w:rsidRDefault="0006381F" w:rsidP="00A7584E">
      <w:pPr>
        <w:widowControl w:val="0"/>
        <w:numPr>
          <w:ilvl w:val="0"/>
          <w:numId w:val="83"/>
        </w:numPr>
        <w:spacing w:line="240" w:lineRule="auto"/>
        <w:rPr>
          <w:rFonts w:ascii="Georgia" w:hAnsi="Georgia"/>
          <w:sz w:val="18"/>
          <w:szCs w:val="18"/>
        </w:rPr>
      </w:pPr>
      <w:r w:rsidRPr="00003391">
        <w:rPr>
          <w:rFonts w:ascii="Georgia" w:hAnsi="Georgia"/>
          <w:sz w:val="18"/>
          <w:szCs w:val="18"/>
        </w:rPr>
        <w:t>Shared governance</w:t>
      </w:r>
      <w:r w:rsidR="00377676" w:rsidRPr="00003391">
        <w:rPr>
          <w:rFonts w:ascii="Georgia" w:hAnsi="Georgia"/>
          <w:sz w:val="18"/>
          <w:szCs w:val="18"/>
        </w:rPr>
        <w:t xml:space="preserve">: </w:t>
      </w:r>
      <w:r w:rsidRPr="00003391">
        <w:rPr>
          <w:rFonts w:ascii="Georgia" w:hAnsi="Georgia"/>
          <w:sz w:val="18"/>
          <w:szCs w:val="18"/>
        </w:rPr>
        <w:t>Blockchain solutions call for new structures that might</w:t>
      </w:r>
      <w:r w:rsidR="00377676" w:rsidRPr="00003391">
        <w:rPr>
          <w:rFonts w:ascii="Georgia" w:hAnsi="Georgia"/>
          <w:sz w:val="18"/>
          <w:szCs w:val="18"/>
        </w:rPr>
        <w:t xml:space="preserve"> </w:t>
      </w:r>
      <w:r w:rsidRPr="00003391">
        <w:rPr>
          <w:rFonts w:ascii="Georgia" w:hAnsi="Georgia"/>
          <w:sz w:val="18"/>
          <w:szCs w:val="18"/>
        </w:rPr>
        <w:t>disrupt existing governance.</w:t>
      </w:r>
    </w:p>
    <w:p w14:paraId="31114879" w14:textId="5AEF9006" w:rsidR="0006381F" w:rsidRPr="00003391" w:rsidRDefault="0006381F" w:rsidP="00A7584E">
      <w:pPr>
        <w:widowControl w:val="0"/>
        <w:numPr>
          <w:ilvl w:val="0"/>
          <w:numId w:val="83"/>
        </w:numPr>
        <w:spacing w:line="240" w:lineRule="auto"/>
        <w:rPr>
          <w:rFonts w:ascii="Georgia" w:hAnsi="Georgia"/>
          <w:sz w:val="18"/>
          <w:szCs w:val="18"/>
        </w:rPr>
      </w:pPr>
      <w:r w:rsidRPr="00003391">
        <w:rPr>
          <w:rFonts w:ascii="Georgia" w:hAnsi="Georgia"/>
          <w:sz w:val="18"/>
          <w:szCs w:val="18"/>
        </w:rPr>
        <w:t>Viable ecosystem</w:t>
      </w:r>
      <w:r w:rsidR="00377676" w:rsidRPr="00003391">
        <w:rPr>
          <w:rFonts w:ascii="Georgia" w:hAnsi="Georgia"/>
          <w:sz w:val="18"/>
          <w:szCs w:val="18"/>
        </w:rPr>
        <w:t xml:space="preserve">: </w:t>
      </w:r>
      <w:r w:rsidRPr="00003391">
        <w:rPr>
          <w:rFonts w:ascii="Georgia" w:hAnsi="Georgia"/>
          <w:sz w:val="18"/>
          <w:szCs w:val="18"/>
        </w:rPr>
        <w:t>The attraction of a critical mass of adopters.</w:t>
      </w:r>
    </w:p>
    <w:p w14:paraId="0B6E9411" w14:textId="11A1DB92" w:rsidR="0006381F" w:rsidRPr="00003391" w:rsidRDefault="0006381F" w:rsidP="00A7584E">
      <w:pPr>
        <w:widowControl w:val="0"/>
        <w:numPr>
          <w:ilvl w:val="0"/>
          <w:numId w:val="83"/>
        </w:numPr>
        <w:spacing w:line="240" w:lineRule="auto"/>
        <w:rPr>
          <w:rFonts w:ascii="Georgia" w:hAnsi="Georgia"/>
          <w:sz w:val="18"/>
          <w:szCs w:val="18"/>
        </w:rPr>
      </w:pPr>
      <w:r w:rsidRPr="00003391">
        <w:rPr>
          <w:rFonts w:ascii="Georgia" w:hAnsi="Georgia"/>
          <w:sz w:val="18"/>
          <w:szCs w:val="18"/>
        </w:rPr>
        <w:t>Attack Surface</w:t>
      </w:r>
      <w:r w:rsidR="00377676" w:rsidRPr="00003391">
        <w:rPr>
          <w:rFonts w:ascii="Georgia" w:hAnsi="Georgia"/>
          <w:sz w:val="18"/>
          <w:szCs w:val="18"/>
        </w:rPr>
        <w:t xml:space="preserve">: </w:t>
      </w:r>
      <w:r w:rsidRPr="00003391">
        <w:rPr>
          <w:rFonts w:ascii="Georgia" w:hAnsi="Georgia"/>
          <w:sz w:val="18"/>
          <w:szCs w:val="18"/>
        </w:rPr>
        <w:t>The Blockchain as a target of potential attacks.”</w:t>
      </w:r>
      <w:r w:rsidRPr="00003391">
        <w:rPr>
          <w:rFonts w:ascii="Georgia" w:hAnsi="Georgia"/>
          <w:sz w:val="18"/>
          <w:szCs w:val="18"/>
          <w:vertAlign w:val="superscript"/>
        </w:rPr>
        <w:footnoteReference w:id="727"/>
      </w:r>
    </w:p>
    <w:p w14:paraId="2C3312F0" w14:textId="77777777" w:rsidR="0006381F" w:rsidRPr="00003391" w:rsidRDefault="0006381F" w:rsidP="0006381F">
      <w:pPr>
        <w:rPr>
          <w:rFonts w:ascii="Georgia" w:hAnsi="Georgia"/>
        </w:rPr>
      </w:pPr>
    </w:p>
    <w:p w14:paraId="104A17B2" w14:textId="184866C2" w:rsidR="0006381F" w:rsidRPr="00003391" w:rsidRDefault="0006381F" w:rsidP="0006381F">
      <w:pPr>
        <w:rPr>
          <w:rFonts w:ascii="Georgia" w:hAnsi="Georgia"/>
        </w:rPr>
      </w:pPr>
      <w:r w:rsidRPr="00003391">
        <w:rPr>
          <w:rFonts w:ascii="Georgia" w:hAnsi="Georgia"/>
        </w:rPr>
        <w:t xml:space="preserve">The blockchain characteristics we explicitly sought to utilize in our research and in the </w:t>
      </w:r>
      <w:r w:rsidR="00BB7068" w:rsidRPr="00003391">
        <w:rPr>
          <w:rFonts w:ascii="Georgia" w:hAnsi="Georgia"/>
        </w:rPr>
        <w:t>creation</w:t>
      </w:r>
      <w:r w:rsidRPr="00003391">
        <w:rPr>
          <w:rFonts w:ascii="Georgia" w:hAnsi="Georgia"/>
        </w:rPr>
        <w:t xml:space="preserve"> of our </w:t>
      </w:r>
      <w:r w:rsidR="00BB7068" w:rsidRPr="00003391">
        <w:rPr>
          <w:rFonts w:ascii="Georgia" w:hAnsi="Georgia"/>
        </w:rPr>
        <w:t xml:space="preserve">Ricardian </w:t>
      </w:r>
      <w:r w:rsidRPr="00003391">
        <w:rPr>
          <w:rFonts w:ascii="Georgia" w:hAnsi="Georgia"/>
        </w:rPr>
        <w:t>music license were:</w:t>
      </w:r>
    </w:p>
    <w:p w14:paraId="057BAF3B" w14:textId="77777777" w:rsidR="0006381F" w:rsidRPr="00003391" w:rsidRDefault="0006381F" w:rsidP="0006381F">
      <w:pPr>
        <w:rPr>
          <w:rFonts w:ascii="Georgia" w:hAnsi="Georgia"/>
        </w:rPr>
      </w:pPr>
    </w:p>
    <w:p w14:paraId="74FE1A4F" w14:textId="2126566F" w:rsidR="0006381F" w:rsidRPr="00003391" w:rsidRDefault="0006381F" w:rsidP="0006381F">
      <w:pPr>
        <w:widowControl w:val="0"/>
        <w:numPr>
          <w:ilvl w:val="0"/>
          <w:numId w:val="82"/>
        </w:numPr>
        <w:spacing w:line="240" w:lineRule="auto"/>
        <w:rPr>
          <w:rFonts w:ascii="Georgia" w:hAnsi="Georgia"/>
        </w:rPr>
      </w:pPr>
      <w:r w:rsidRPr="00003391">
        <w:rPr>
          <w:rFonts w:ascii="Georgia" w:hAnsi="Georgia"/>
        </w:rPr>
        <w:t>Immutability</w:t>
      </w:r>
      <w:r w:rsidR="00520CD6" w:rsidRPr="00003391">
        <w:rPr>
          <w:rFonts w:ascii="Georgia" w:hAnsi="Georgia"/>
        </w:rPr>
        <w:t>,</w:t>
      </w:r>
    </w:p>
    <w:p w14:paraId="53444B86" w14:textId="56CEB30B" w:rsidR="0006381F" w:rsidRPr="00003391" w:rsidRDefault="0006381F" w:rsidP="0006381F">
      <w:pPr>
        <w:widowControl w:val="0"/>
        <w:numPr>
          <w:ilvl w:val="0"/>
          <w:numId w:val="82"/>
        </w:numPr>
        <w:spacing w:line="240" w:lineRule="auto"/>
        <w:rPr>
          <w:rFonts w:ascii="Georgia" w:hAnsi="Georgia"/>
        </w:rPr>
      </w:pPr>
      <w:r w:rsidRPr="00003391">
        <w:rPr>
          <w:rFonts w:ascii="Georgia" w:hAnsi="Georgia"/>
        </w:rPr>
        <w:t>Transparency</w:t>
      </w:r>
      <w:r w:rsidR="00520CD6" w:rsidRPr="00003391">
        <w:rPr>
          <w:rFonts w:ascii="Georgia" w:hAnsi="Georgia"/>
        </w:rPr>
        <w:t>,</w:t>
      </w:r>
    </w:p>
    <w:p w14:paraId="7E123336" w14:textId="600E51C6" w:rsidR="0006381F" w:rsidRPr="00003391" w:rsidRDefault="0006381F" w:rsidP="0006381F">
      <w:pPr>
        <w:widowControl w:val="0"/>
        <w:numPr>
          <w:ilvl w:val="0"/>
          <w:numId w:val="82"/>
        </w:numPr>
        <w:spacing w:line="240" w:lineRule="auto"/>
        <w:rPr>
          <w:rFonts w:ascii="Georgia" w:hAnsi="Georgia"/>
        </w:rPr>
      </w:pPr>
      <w:r w:rsidRPr="00003391">
        <w:rPr>
          <w:rFonts w:ascii="Georgia" w:hAnsi="Georgia"/>
        </w:rPr>
        <w:t>Programmability</w:t>
      </w:r>
      <w:r w:rsidR="00520CD6" w:rsidRPr="00003391">
        <w:rPr>
          <w:rFonts w:ascii="Georgia" w:hAnsi="Georgia"/>
        </w:rPr>
        <w:t>, and</w:t>
      </w:r>
    </w:p>
    <w:p w14:paraId="1B438F29" w14:textId="77777777" w:rsidR="0006381F" w:rsidRPr="00003391" w:rsidRDefault="0006381F" w:rsidP="0006381F">
      <w:pPr>
        <w:widowControl w:val="0"/>
        <w:numPr>
          <w:ilvl w:val="0"/>
          <w:numId w:val="82"/>
        </w:numPr>
        <w:spacing w:line="240" w:lineRule="auto"/>
        <w:rPr>
          <w:rFonts w:ascii="Georgia" w:hAnsi="Georgia"/>
        </w:rPr>
      </w:pPr>
      <w:r w:rsidRPr="00003391">
        <w:rPr>
          <w:rFonts w:ascii="Georgia" w:hAnsi="Georgia"/>
        </w:rPr>
        <w:t>Decentralization.</w:t>
      </w:r>
      <w:r w:rsidRPr="00003391">
        <w:rPr>
          <w:rFonts w:ascii="Georgia" w:hAnsi="Georgia"/>
          <w:vertAlign w:val="superscript"/>
        </w:rPr>
        <w:footnoteReference w:id="728"/>
      </w:r>
    </w:p>
    <w:p w14:paraId="09D7EB25" w14:textId="77777777" w:rsidR="0006381F" w:rsidRPr="00003391" w:rsidRDefault="0006381F" w:rsidP="0006381F">
      <w:pPr>
        <w:widowControl w:val="0"/>
        <w:spacing w:line="240" w:lineRule="auto"/>
        <w:rPr>
          <w:rFonts w:ascii="Georgia" w:hAnsi="Georgia"/>
        </w:rPr>
      </w:pPr>
    </w:p>
    <w:p w14:paraId="3B64965A" w14:textId="77777777" w:rsidR="0006381F" w:rsidRPr="00003391" w:rsidRDefault="0006381F" w:rsidP="0006381F">
      <w:pPr>
        <w:widowControl w:val="0"/>
        <w:spacing w:line="240" w:lineRule="auto"/>
        <w:rPr>
          <w:rFonts w:ascii="Georgia" w:hAnsi="Georgia"/>
        </w:rPr>
      </w:pPr>
    </w:p>
    <w:p w14:paraId="1CE8BF1B" w14:textId="1C9BB4D8" w:rsidR="0006381F" w:rsidRPr="00003391" w:rsidRDefault="0006381F" w:rsidP="0006381F">
      <w:pPr>
        <w:rPr>
          <w:rFonts w:ascii="Georgia" w:hAnsi="Georgia"/>
        </w:rPr>
      </w:pPr>
      <w:r w:rsidRPr="00003391">
        <w:rPr>
          <w:rFonts w:ascii="Georgia" w:hAnsi="Georgia"/>
        </w:rPr>
        <w:t>We desired the immutability characteristic because we wanted to ensure that once an agreement is signed by the parties, the contents</w:t>
      </w:r>
      <w:r w:rsidR="00F23DB1" w:rsidRPr="00003391">
        <w:rPr>
          <w:rFonts w:ascii="Georgia" w:hAnsi="Georgia"/>
        </w:rPr>
        <w:t xml:space="preserve"> and signatures</w:t>
      </w:r>
      <w:r w:rsidRPr="00003391">
        <w:rPr>
          <w:rFonts w:ascii="Georgia" w:hAnsi="Georgia"/>
        </w:rPr>
        <w:t xml:space="preserve"> of the signed agreement cannot be modified in the future.</w:t>
      </w:r>
      <w:r w:rsidRPr="00003391">
        <w:rPr>
          <w:rFonts w:ascii="Georgia" w:hAnsi="Georgia"/>
          <w:vertAlign w:val="superscript"/>
        </w:rPr>
        <w:footnoteReference w:id="729"/>
      </w:r>
    </w:p>
    <w:p w14:paraId="27F8426E" w14:textId="77777777" w:rsidR="0006381F" w:rsidRPr="00003391" w:rsidRDefault="0006381F" w:rsidP="0006381F">
      <w:pPr>
        <w:rPr>
          <w:rFonts w:ascii="Georgia" w:hAnsi="Georgia"/>
        </w:rPr>
      </w:pPr>
    </w:p>
    <w:p w14:paraId="7A1944B5" w14:textId="58C075E0" w:rsidR="0006381F" w:rsidRPr="00003391" w:rsidRDefault="0006381F" w:rsidP="0006381F">
      <w:pPr>
        <w:rPr>
          <w:rFonts w:ascii="Georgia" w:hAnsi="Georgia"/>
        </w:rPr>
      </w:pPr>
      <w:r w:rsidRPr="00003391">
        <w:rPr>
          <w:rFonts w:ascii="Georgia" w:hAnsi="Georgia"/>
        </w:rPr>
        <w:t xml:space="preserve">We desired the transparency characteristic because we wanted to make </w:t>
      </w:r>
      <w:r w:rsidR="001A0787" w:rsidRPr="00003391">
        <w:rPr>
          <w:rFonts w:ascii="Georgia" w:hAnsi="Georgia"/>
        </w:rPr>
        <w:t xml:space="preserve">the </w:t>
      </w:r>
      <w:r w:rsidRPr="00003391">
        <w:rPr>
          <w:rFonts w:ascii="Georgia" w:hAnsi="Georgia"/>
        </w:rPr>
        <w:t xml:space="preserve">licensing terms publicly viewable so that musicians and users have a commonplace to negotiate licenses, </w:t>
      </w:r>
      <w:r w:rsidR="001A0787" w:rsidRPr="00003391">
        <w:rPr>
          <w:rFonts w:ascii="Georgia" w:hAnsi="Georgia"/>
        </w:rPr>
        <w:t xml:space="preserve">a negotiating reference from other parties prior negotiations, </w:t>
      </w:r>
      <w:r w:rsidRPr="00003391">
        <w:rPr>
          <w:rFonts w:ascii="Georgia" w:hAnsi="Georgia"/>
        </w:rPr>
        <w:t>and to mitigate against disputes such as disputes over the terms of the license or confusion regarding whether a license has been signed.</w:t>
      </w:r>
      <w:r w:rsidRPr="00003391">
        <w:rPr>
          <w:rFonts w:ascii="Georgia" w:hAnsi="Georgia"/>
          <w:vertAlign w:val="superscript"/>
        </w:rPr>
        <w:footnoteReference w:id="730"/>
      </w:r>
    </w:p>
    <w:p w14:paraId="366DD049" w14:textId="77777777" w:rsidR="0006381F" w:rsidRPr="00003391" w:rsidRDefault="0006381F" w:rsidP="0006381F">
      <w:pPr>
        <w:rPr>
          <w:rFonts w:ascii="Georgia" w:hAnsi="Georgia"/>
        </w:rPr>
      </w:pPr>
    </w:p>
    <w:p w14:paraId="2DDC562A" w14:textId="14598249" w:rsidR="0006381F" w:rsidRPr="00003391" w:rsidRDefault="0006381F" w:rsidP="0006381F">
      <w:pPr>
        <w:rPr>
          <w:rFonts w:ascii="Georgia" w:hAnsi="Georgia"/>
        </w:rPr>
      </w:pPr>
      <w:r w:rsidRPr="00003391">
        <w:rPr>
          <w:rFonts w:ascii="Georgia" w:hAnsi="Georgia"/>
        </w:rPr>
        <w:t xml:space="preserve">We desired the programmability characteristic because we wanted to utilize smart contracts to guarantee </w:t>
      </w:r>
      <w:r w:rsidR="00363D00" w:rsidRPr="00003391">
        <w:rPr>
          <w:rFonts w:ascii="Georgia" w:hAnsi="Georgia"/>
        </w:rPr>
        <w:t xml:space="preserve">the fulfillment of </w:t>
      </w:r>
      <w:r w:rsidRPr="00003391">
        <w:rPr>
          <w:rFonts w:ascii="Georgia" w:hAnsi="Georgia"/>
        </w:rPr>
        <w:t>certain objective demands and requirements envisioned by the parties, optimize the licensing process</w:t>
      </w:r>
      <w:r w:rsidR="000663E6" w:rsidRPr="00003391">
        <w:rPr>
          <w:rFonts w:ascii="Georgia" w:hAnsi="Georgia"/>
        </w:rPr>
        <w:t xml:space="preserve"> by reducing transaction costs</w:t>
      </w:r>
      <w:r w:rsidRPr="00003391">
        <w:rPr>
          <w:rFonts w:ascii="Georgia" w:hAnsi="Georgia"/>
        </w:rPr>
        <w:t xml:space="preserve">, and the need to ensure </w:t>
      </w:r>
      <w:r w:rsidR="006F5E16" w:rsidRPr="00003391">
        <w:rPr>
          <w:rFonts w:ascii="Georgia" w:hAnsi="Georgia"/>
        </w:rPr>
        <w:t>that programs embedded in the license</w:t>
      </w:r>
      <w:r w:rsidRPr="00003391">
        <w:rPr>
          <w:rFonts w:ascii="Georgia" w:hAnsi="Georgia"/>
        </w:rPr>
        <w:t xml:space="preserve"> will execute without any worry for down-time or third party malfeasance.</w:t>
      </w:r>
      <w:r w:rsidRPr="00003391">
        <w:rPr>
          <w:rFonts w:ascii="Georgia" w:hAnsi="Georgia"/>
          <w:vertAlign w:val="superscript"/>
        </w:rPr>
        <w:footnoteReference w:id="731"/>
      </w:r>
    </w:p>
    <w:p w14:paraId="78E25455" w14:textId="77777777" w:rsidR="0006381F" w:rsidRPr="00003391" w:rsidRDefault="0006381F" w:rsidP="0006381F">
      <w:pPr>
        <w:rPr>
          <w:rFonts w:ascii="Georgia" w:hAnsi="Georgia"/>
        </w:rPr>
      </w:pPr>
    </w:p>
    <w:p w14:paraId="1DCA413C" w14:textId="34DDCC2D" w:rsidR="0006381F" w:rsidRPr="00003391" w:rsidRDefault="0006381F" w:rsidP="0006381F">
      <w:pPr>
        <w:rPr>
          <w:rFonts w:ascii="Georgia" w:hAnsi="Georgia"/>
        </w:rPr>
      </w:pPr>
      <w:r w:rsidRPr="00003391">
        <w:rPr>
          <w:rFonts w:ascii="Georgia" w:hAnsi="Georgia"/>
        </w:rPr>
        <w:t>We desired the decentralization characteristic because</w:t>
      </w:r>
      <w:r w:rsidR="00217286" w:rsidRPr="00003391">
        <w:rPr>
          <w:rFonts w:ascii="Georgia" w:hAnsi="Georgia"/>
        </w:rPr>
        <w:t xml:space="preserve"> we believe further decentralization will enable musicians to gain a greater foothold in the music industry’s value chain by reducing the number of intermediaries needed </w:t>
      </w:r>
      <w:r w:rsidR="00EA61CF" w:rsidRPr="00003391">
        <w:rPr>
          <w:rFonts w:ascii="Georgia" w:hAnsi="Georgia"/>
        </w:rPr>
        <w:t>to</w:t>
      </w:r>
      <w:r w:rsidR="00217286" w:rsidRPr="00003391">
        <w:rPr>
          <w:rFonts w:ascii="Georgia" w:hAnsi="Georgia"/>
        </w:rPr>
        <w:t xml:space="preserve"> licens</w:t>
      </w:r>
      <w:r w:rsidR="00EA61CF" w:rsidRPr="00003391">
        <w:rPr>
          <w:rFonts w:ascii="Georgia" w:hAnsi="Georgia"/>
        </w:rPr>
        <w:t>e their works</w:t>
      </w:r>
      <w:r w:rsidR="00217286" w:rsidRPr="00003391">
        <w:rPr>
          <w:rFonts w:ascii="Georgia" w:hAnsi="Georgia"/>
        </w:rPr>
        <w:t xml:space="preserve">, </w:t>
      </w:r>
      <w:r w:rsidR="00CD1DE1" w:rsidRPr="00003391">
        <w:rPr>
          <w:rFonts w:ascii="Georgia" w:hAnsi="Georgia"/>
        </w:rPr>
        <w:t xml:space="preserve">will lead to fairer remuneration, </w:t>
      </w:r>
      <w:r w:rsidR="00217286" w:rsidRPr="00003391">
        <w:rPr>
          <w:rFonts w:ascii="Georgia" w:hAnsi="Georgia"/>
        </w:rPr>
        <w:t xml:space="preserve">and </w:t>
      </w:r>
      <w:r w:rsidR="00CD1DE1" w:rsidRPr="00003391">
        <w:rPr>
          <w:rFonts w:ascii="Georgia" w:hAnsi="Georgia"/>
        </w:rPr>
        <w:t xml:space="preserve">will </w:t>
      </w:r>
      <w:r w:rsidR="00217286" w:rsidRPr="00003391">
        <w:rPr>
          <w:rFonts w:ascii="Georgia" w:hAnsi="Georgia"/>
        </w:rPr>
        <w:t xml:space="preserve">help alleviate concerns </w:t>
      </w:r>
      <w:r w:rsidR="00EA61CF" w:rsidRPr="00003391">
        <w:rPr>
          <w:rFonts w:ascii="Georgia" w:hAnsi="Georgia"/>
        </w:rPr>
        <w:t>of</w:t>
      </w:r>
      <w:r w:rsidR="00217286" w:rsidRPr="00003391">
        <w:rPr>
          <w:rFonts w:ascii="Georgia" w:hAnsi="Georgia"/>
        </w:rPr>
        <w:t xml:space="preserve"> colluding third parties</w:t>
      </w:r>
      <w:r w:rsidR="00EA61CF" w:rsidRPr="00003391">
        <w:rPr>
          <w:rFonts w:ascii="Georgia" w:hAnsi="Georgia"/>
        </w:rPr>
        <w:t xml:space="preserve"> (such as Spotify colluding with the major record labels)</w:t>
      </w:r>
      <w:r w:rsidR="00217286" w:rsidRPr="00003391">
        <w:rPr>
          <w:rFonts w:ascii="Georgia" w:hAnsi="Georgia"/>
        </w:rPr>
        <w:t xml:space="preserve"> whose interests do not </w:t>
      </w:r>
      <w:r w:rsidR="002D3953" w:rsidRPr="00003391">
        <w:rPr>
          <w:rFonts w:ascii="Georgia" w:hAnsi="Georgia"/>
        </w:rPr>
        <w:t>align</w:t>
      </w:r>
      <w:r w:rsidR="00217286" w:rsidRPr="00003391">
        <w:rPr>
          <w:rFonts w:ascii="Georgia" w:hAnsi="Georgia"/>
        </w:rPr>
        <w:t xml:space="preserve"> with the musician</w:t>
      </w:r>
      <w:r w:rsidR="00C00F0C" w:rsidRPr="00003391">
        <w:rPr>
          <w:rFonts w:ascii="Georgia" w:hAnsi="Georgia"/>
        </w:rPr>
        <w:t>’s interests</w:t>
      </w:r>
      <w:r w:rsidR="00217286" w:rsidRPr="00003391">
        <w:rPr>
          <w:rFonts w:ascii="Georgia" w:hAnsi="Georgia"/>
        </w:rPr>
        <w:t>.</w:t>
      </w:r>
      <w:r w:rsidR="00217286" w:rsidRPr="00003391">
        <w:rPr>
          <w:rStyle w:val="FootnoteReference"/>
          <w:rFonts w:ascii="Georgia" w:hAnsi="Georgia"/>
        </w:rPr>
        <w:footnoteReference w:id="732"/>
      </w:r>
    </w:p>
    <w:p w14:paraId="7335541D" w14:textId="77777777" w:rsidR="0006381F" w:rsidRPr="00003391" w:rsidRDefault="0006381F" w:rsidP="0006381F">
      <w:pPr>
        <w:rPr>
          <w:rFonts w:ascii="Georgia" w:hAnsi="Georgia"/>
        </w:rPr>
      </w:pPr>
    </w:p>
    <w:p w14:paraId="5FE8DB03" w14:textId="189CA614" w:rsidR="0006381F" w:rsidRPr="00003391" w:rsidRDefault="005922DC" w:rsidP="00A7584E">
      <w:pPr>
        <w:pStyle w:val="Heading2"/>
        <w:rPr>
          <w:rFonts w:ascii="Georgia" w:hAnsi="Georgia"/>
        </w:rPr>
      </w:pPr>
      <w:bookmarkStart w:id="69" w:name="_rm3e3tjvdl4" w:colFirst="0" w:colLast="0"/>
      <w:bookmarkStart w:id="70" w:name="_Toc22305977"/>
      <w:bookmarkEnd w:id="69"/>
      <w:r w:rsidRPr="00003391">
        <w:rPr>
          <w:rFonts w:ascii="Georgia" w:hAnsi="Georgia"/>
        </w:rPr>
        <w:t xml:space="preserve">5.2. </w:t>
      </w:r>
      <w:r w:rsidR="0006381F" w:rsidRPr="00003391">
        <w:rPr>
          <w:rFonts w:ascii="Georgia" w:hAnsi="Georgia"/>
        </w:rPr>
        <w:t xml:space="preserve">Smart </w:t>
      </w:r>
      <w:r w:rsidRPr="00003391">
        <w:rPr>
          <w:rFonts w:ascii="Georgia" w:hAnsi="Georgia"/>
        </w:rPr>
        <w:t>C</w:t>
      </w:r>
      <w:r w:rsidR="0006381F" w:rsidRPr="00003391">
        <w:rPr>
          <w:rFonts w:ascii="Georgia" w:hAnsi="Georgia"/>
        </w:rPr>
        <w:t>ontracts</w:t>
      </w:r>
      <w:bookmarkEnd w:id="70"/>
    </w:p>
    <w:p w14:paraId="0326F34F" w14:textId="77777777" w:rsidR="0006381F" w:rsidRPr="00003391" w:rsidRDefault="0006381F" w:rsidP="0006381F">
      <w:pPr>
        <w:rPr>
          <w:rFonts w:ascii="Georgia" w:hAnsi="Georgia"/>
        </w:rPr>
      </w:pPr>
    </w:p>
    <w:p w14:paraId="31C33574" w14:textId="79C18052" w:rsidR="0006381F" w:rsidRPr="00003391" w:rsidRDefault="0006381F" w:rsidP="00B75332">
      <w:pPr>
        <w:ind w:firstLine="720"/>
        <w:rPr>
          <w:rFonts w:ascii="Georgia" w:hAnsi="Georgia"/>
        </w:rPr>
      </w:pPr>
      <w:r w:rsidRPr="00003391">
        <w:rPr>
          <w:rFonts w:ascii="Georgia" w:hAnsi="Georgia"/>
        </w:rPr>
        <w:t>A smart contract is executable code stored on a blockchain to facilit</w:t>
      </w:r>
      <w:r w:rsidR="00461945" w:rsidRPr="00003391">
        <w:rPr>
          <w:rFonts w:ascii="Georgia" w:hAnsi="Georgia"/>
        </w:rPr>
        <w:t>ate</w:t>
      </w:r>
      <w:r w:rsidRPr="00003391">
        <w:rPr>
          <w:rFonts w:ascii="Georgia" w:hAnsi="Georgia"/>
        </w:rPr>
        <w:t xml:space="preserve"> agreements among two or more parties that will automatically execute based on a set of predefined conditions.</w:t>
      </w:r>
      <w:r w:rsidRPr="00003391">
        <w:rPr>
          <w:rFonts w:ascii="Georgia" w:hAnsi="Georgia"/>
          <w:vertAlign w:val="superscript"/>
        </w:rPr>
        <w:footnoteReference w:id="733"/>
      </w:r>
      <w:r w:rsidRPr="00003391">
        <w:rPr>
          <w:rFonts w:ascii="Georgia" w:hAnsi="Georgia"/>
        </w:rPr>
        <w:t xml:space="preserve"> The idea of smart contracts came from Nick Szabo in 1994.</w:t>
      </w:r>
      <w:r w:rsidRPr="00003391">
        <w:rPr>
          <w:rFonts w:ascii="Georgia" w:hAnsi="Georgia"/>
          <w:vertAlign w:val="superscript"/>
        </w:rPr>
        <w:footnoteReference w:id="734"/>
      </w:r>
      <w:r w:rsidRPr="00003391">
        <w:rPr>
          <w:rFonts w:ascii="Georgia" w:hAnsi="Georgia"/>
        </w:rPr>
        <w:t xml:space="preserve"> According to Nick </w:t>
      </w:r>
      <w:r w:rsidRPr="00003391">
        <w:rPr>
          <w:rFonts w:ascii="Georgia" w:hAnsi="Georgia"/>
        </w:rPr>
        <w:lastRenderedPageBreak/>
        <w:t>Szabo, despite the digital era creating entirely new tools, applying the known concepts of contract law may be key, given the rapid development of the modern world: “By extracting from our current laws, procedures, and theories those principles which remain applicable in cyberspace, we can retain much of this deep tradition, and greatly shorten the time needed to develop useful digital institutions”</w:t>
      </w:r>
      <w:r w:rsidRPr="00003391">
        <w:rPr>
          <w:rFonts w:ascii="Georgia" w:hAnsi="Georgia"/>
          <w:vertAlign w:val="superscript"/>
        </w:rPr>
        <w:footnoteReference w:id="735"/>
      </w:r>
      <w:r w:rsidRPr="00003391">
        <w:rPr>
          <w:rFonts w:ascii="Georgia" w:hAnsi="Georgia"/>
        </w:rPr>
        <w:t xml:space="preserve">. As D. </w:t>
      </w:r>
      <w:proofErr w:type="spellStart"/>
      <w:r w:rsidRPr="00003391">
        <w:rPr>
          <w:rFonts w:ascii="Georgia" w:hAnsi="Georgia"/>
        </w:rPr>
        <w:t>Szostek</w:t>
      </w:r>
      <w:proofErr w:type="spellEnd"/>
      <w:r w:rsidRPr="00003391">
        <w:rPr>
          <w:rFonts w:ascii="Georgia" w:hAnsi="Georgia"/>
        </w:rPr>
        <w:t xml:space="preserve"> points out, smart contracts were defined by the UK Government in 2016 in the report titled “Distributed Ledger Technology: beyond block chain”, where smart contracts were defined as “contracts whose terms are recorded in a computer language instead of legal language (...) can be automatically executed by a computing system, such as a suitable distributed ledger system [and having the benefits of] low contracting, enforcement, and compliance costs; consequently it becomes economically viable to form contracts over numerous low-value transactions.”.</w:t>
      </w:r>
      <w:r w:rsidRPr="00003391">
        <w:rPr>
          <w:rFonts w:ascii="Georgia" w:hAnsi="Georgia"/>
          <w:vertAlign w:val="superscript"/>
        </w:rPr>
        <w:footnoteReference w:id="736"/>
      </w:r>
      <w:r w:rsidRPr="00003391">
        <w:rPr>
          <w:rFonts w:ascii="Georgia" w:hAnsi="Georgia"/>
        </w:rPr>
        <w:t xml:space="preserve"> M. </w:t>
      </w:r>
      <w:proofErr w:type="spellStart"/>
      <w:r w:rsidRPr="00003391">
        <w:rPr>
          <w:rFonts w:ascii="Georgia" w:hAnsi="Georgia"/>
        </w:rPr>
        <w:t>Kolvart</w:t>
      </w:r>
      <w:proofErr w:type="spellEnd"/>
      <w:r w:rsidRPr="00003391">
        <w:rPr>
          <w:rFonts w:ascii="Georgia" w:hAnsi="Georgia"/>
        </w:rPr>
        <w:t xml:space="preserve">, M. </w:t>
      </w:r>
      <w:proofErr w:type="spellStart"/>
      <w:r w:rsidRPr="00003391">
        <w:rPr>
          <w:rFonts w:ascii="Georgia" w:hAnsi="Georgia"/>
        </w:rPr>
        <w:t>Poola</w:t>
      </w:r>
      <w:proofErr w:type="spellEnd"/>
      <w:r w:rsidRPr="00003391">
        <w:rPr>
          <w:rFonts w:ascii="Georgia" w:hAnsi="Georgia"/>
        </w:rPr>
        <w:t xml:space="preserve"> and A. </w:t>
      </w:r>
      <w:proofErr w:type="spellStart"/>
      <w:r w:rsidRPr="00003391">
        <w:rPr>
          <w:rFonts w:ascii="Georgia" w:hAnsi="Georgia"/>
        </w:rPr>
        <w:t>Rull</w:t>
      </w:r>
      <w:proofErr w:type="spellEnd"/>
      <w:r w:rsidRPr="00003391">
        <w:rPr>
          <w:rFonts w:ascii="Georgia" w:hAnsi="Georgia"/>
        </w:rPr>
        <w:t xml:space="preserve"> (2016) define smart contract as an autonomous agent, a programmed functionality. These authors noticed that IT professionals view smart contracts differently than lawyers, treating them as free of any jurisdiction - while lawyers note that the grounds for putting contracts outside of any jurisdiction are simply not there.</w:t>
      </w:r>
      <w:r w:rsidRPr="00003391">
        <w:rPr>
          <w:rFonts w:ascii="Georgia" w:hAnsi="Georgia"/>
          <w:vertAlign w:val="superscript"/>
        </w:rPr>
        <w:footnoteReference w:id="737"/>
      </w:r>
      <w:r w:rsidRPr="00003391">
        <w:rPr>
          <w:rFonts w:ascii="Georgia" w:hAnsi="Georgia"/>
        </w:rPr>
        <w:t xml:space="preserve"> Another definition, from Andreas </w:t>
      </w:r>
      <w:proofErr w:type="spellStart"/>
      <w:r w:rsidRPr="00003391">
        <w:rPr>
          <w:rFonts w:ascii="Georgia" w:hAnsi="Georgia"/>
        </w:rPr>
        <w:t>Sherborne</w:t>
      </w:r>
      <w:proofErr w:type="spellEnd"/>
      <w:r w:rsidRPr="00003391">
        <w:rPr>
          <w:rFonts w:ascii="Georgia" w:hAnsi="Georgia"/>
        </w:rPr>
        <w:t>, provides that smart contracts automatically execute coded contractual terms without requiring a lawyer, a central entity, a legal system or an outside authority, thus providing clarity, predictability, control mechanism and enabling easy enforcement.</w:t>
      </w:r>
      <w:r w:rsidRPr="00003391">
        <w:rPr>
          <w:rFonts w:ascii="Georgia" w:hAnsi="Georgia"/>
          <w:vertAlign w:val="superscript"/>
        </w:rPr>
        <w:footnoteReference w:id="738"/>
      </w:r>
      <w:r w:rsidRPr="00003391">
        <w:rPr>
          <w:rFonts w:ascii="Georgia" w:hAnsi="Georgia"/>
        </w:rPr>
        <w:t xml:space="preserve"> Some authors make distinction between smart contract code and smart legal contract, the latter depending on “legal, political and business institutions”.</w:t>
      </w:r>
      <w:r w:rsidRPr="00003391">
        <w:rPr>
          <w:rFonts w:ascii="Georgia" w:hAnsi="Georgia"/>
          <w:vertAlign w:val="superscript"/>
        </w:rPr>
        <w:footnoteReference w:id="739"/>
      </w:r>
      <w:r w:rsidRPr="00003391">
        <w:rPr>
          <w:rFonts w:ascii="Georgia" w:hAnsi="Georgia"/>
        </w:rPr>
        <w:t xml:space="preserve"> J. Czarnecki defines smart contract “as a legal bond that can function independently in the digital space, without the need to refer to the real world”.</w:t>
      </w:r>
      <w:r w:rsidRPr="00003391">
        <w:rPr>
          <w:rFonts w:ascii="Georgia" w:hAnsi="Georgia"/>
          <w:vertAlign w:val="superscript"/>
        </w:rPr>
        <w:footnoteReference w:id="740"/>
      </w:r>
      <w:r w:rsidRPr="00003391">
        <w:rPr>
          <w:rFonts w:ascii="Georgia" w:hAnsi="Georgia"/>
        </w:rPr>
        <w:t xml:space="preserve"> J. </w:t>
      </w:r>
      <w:proofErr w:type="spellStart"/>
      <w:r w:rsidRPr="00003391">
        <w:rPr>
          <w:rFonts w:ascii="Georgia" w:hAnsi="Georgia"/>
        </w:rPr>
        <w:t>Goldenfein</w:t>
      </w:r>
      <w:proofErr w:type="spellEnd"/>
      <w:r w:rsidRPr="00003391">
        <w:rPr>
          <w:rFonts w:ascii="Georgia" w:hAnsi="Georgia"/>
        </w:rPr>
        <w:t xml:space="preserve"> and A. Leiter define automated transactions (rather than smart contracts) as “as a means of exchanging value in which some dimension of the actual exchange is processed by a machine, without human intervention”.</w:t>
      </w:r>
      <w:r w:rsidRPr="00003391">
        <w:rPr>
          <w:rFonts w:ascii="Georgia" w:hAnsi="Georgia"/>
          <w:vertAlign w:val="superscript"/>
        </w:rPr>
        <w:footnoteReference w:id="741"/>
      </w:r>
      <w:r w:rsidRPr="00003391">
        <w:rPr>
          <w:rFonts w:ascii="Georgia" w:hAnsi="Georgia"/>
        </w:rPr>
        <w:t xml:space="preserve"> The authors point out that we are yet to see how legal systems react to the fact that transactions on the blockchain cannot be edited or deleted and how they address the need of having some kind of dispute resolution in place (arbitration courts an already tested and internationally regulated alternative to national courts, as suggested by the </w:t>
      </w:r>
      <w:proofErr w:type="spellStart"/>
      <w:r w:rsidRPr="00003391">
        <w:rPr>
          <w:rFonts w:ascii="Georgia" w:hAnsi="Georgia"/>
        </w:rPr>
        <w:t>Mattereum</w:t>
      </w:r>
      <w:proofErr w:type="spellEnd"/>
      <w:r w:rsidRPr="00003391">
        <w:rPr>
          <w:rFonts w:ascii="Georgia" w:hAnsi="Georgia"/>
        </w:rPr>
        <w:t xml:space="preserve"> White Paper). </w:t>
      </w:r>
      <w:proofErr w:type="spellStart"/>
      <w:r w:rsidRPr="00003391">
        <w:rPr>
          <w:rFonts w:ascii="Georgia" w:hAnsi="Georgia"/>
        </w:rPr>
        <w:t>Goldenfein</w:t>
      </w:r>
      <w:proofErr w:type="spellEnd"/>
      <w:r w:rsidRPr="00003391">
        <w:rPr>
          <w:rFonts w:ascii="Georgia" w:hAnsi="Georgia"/>
        </w:rPr>
        <w:t xml:space="preserve"> and Leiter also make the point that “[</w:t>
      </w:r>
      <w:proofErr w:type="spellStart"/>
      <w:r w:rsidRPr="00003391">
        <w:rPr>
          <w:rFonts w:ascii="Georgia" w:hAnsi="Georgia"/>
        </w:rPr>
        <w:t>i</w:t>
      </w:r>
      <w:proofErr w:type="spellEnd"/>
      <w:r w:rsidRPr="00003391">
        <w:rPr>
          <w:rFonts w:ascii="Georgia" w:hAnsi="Georgia"/>
        </w:rPr>
        <w:t xml:space="preserve">]n many ways, [the] engineers are building the legal standards for engaging and transacting on these systems, and </w:t>
      </w:r>
      <w:r w:rsidRPr="00003391">
        <w:rPr>
          <w:rFonts w:ascii="Georgia" w:hAnsi="Georgia"/>
        </w:rPr>
        <w:lastRenderedPageBreak/>
        <w:t xml:space="preserve">like many systems of </w:t>
      </w:r>
      <w:r w:rsidR="00503B0C" w:rsidRPr="00003391">
        <w:rPr>
          <w:rFonts w:ascii="Georgia" w:hAnsi="Georgia"/>
        </w:rPr>
        <w:t>standardization</w:t>
      </w:r>
      <w:r w:rsidRPr="00003391">
        <w:rPr>
          <w:rFonts w:ascii="Georgia" w:hAnsi="Georgia"/>
        </w:rPr>
        <w:t xml:space="preserve">, their </w:t>
      </w:r>
      <w:r w:rsidR="00503B0C" w:rsidRPr="00003391">
        <w:rPr>
          <w:rFonts w:ascii="Georgia" w:hAnsi="Georgia"/>
        </w:rPr>
        <w:t>authorizing</w:t>
      </w:r>
      <w:r w:rsidRPr="00003391">
        <w:rPr>
          <w:rFonts w:ascii="Georgia" w:hAnsi="Georgia"/>
        </w:rPr>
        <w:t xml:space="preserve"> force is market dominance” and several blockchain initiatives are already “competing over the authority to shape the legal rules” - while jurisdictions, as Werbach (quoted therein) noted, are competing for the title of the leading jurisdiction for the crypto economy. </w:t>
      </w:r>
    </w:p>
    <w:p w14:paraId="2B238424" w14:textId="3561CFBE" w:rsidR="0006381F" w:rsidRPr="00003391" w:rsidRDefault="00953DC8" w:rsidP="00A7584E">
      <w:pPr>
        <w:pStyle w:val="Heading2"/>
        <w:rPr>
          <w:rFonts w:ascii="Georgia" w:hAnsi="Georgia"/>
        </w:rPr>
      </w:pPr>
      <w:bookmarkStart w:id="71" w:name="_lg64b87eqms" w:colFirst="0" w:colLast="0"/>
      <w:bookmarkStart w:id="72" w:name="_Toc22305978"/>
      <w:bookmarkEnd w:id="71"/>
      <w:r w:rsidRPr="00003391">
        <w:rPr>
          <w:rFonts w:ascii="Georgia" w:hAnsi="Georgia"/>
        </w:rPr>
        <w:t xml:space="preserve">5.3. </w:t>
      </w:r>
      <w:proofErr w:type="spellStart"/>
      <w:r w:rsidR="008D0611" w:rsidRPr="00003391">
        <w:rPr>
          <w:rFonts w:ascii="Georgia" w:hAnsi="Georgia"/>
        </w:rPr>
        <w:t>InterPlantery</w:t>
      </w:r>
      <w:proofErr w:type="spellEnd"/>
      <w:r w:rsidR="008D0611" w:rsidRPr="00003391">
        <w:rPr>
          <w:rFonts w:ascii="Georgia" w:hAnsi="Georgia"/>
        </w:rPr>
        <w:t xml:space="preserve"> File System (</w:t>
      </w:r>
      <w:r w:rsidR="0006381F" w:rsidRPr="00003391">
        <w:rPr>
          <w:rFonts w:ascii="Georgia" w:hAnsi="Georgia"/>
        </w:rPr>
        <w:t>IPFS</w:t>
      </w:r>
      <w:r w:rsidR="008D0611" w:rsidRPr="00003391">
        <w:rPr>
          <w:rFonts w:ascii="Georgia" w:hAnsi="Georgia"/>
        </w:rPr>
        <w:t>)</w:t>
      </w:r>
      <w:bookmarkEnd w:id="72"/>
    </w:p>
    <w:p w14:paraId="7E5E75AC" w14:textId="41F22248" w:rsidR="0073450F" w:rsidRPr="00003391" w:rsidRDefault="0073450F" w:rsidP="0006381F">
      <w:pPr>
        <w:rPr>
          <w:rFonts w:ascii="Georgia" w:hAnsi="Georgia"/>
        </w:rPr>
      </w:pPr>
    </w:p>
    <w:p w14:paraId="2553552A" w14:textId="7D47524B" w:rsidR="0073450F" w:rsidRPr="00003391" w:rsidRDefault="003D29A9" w:rsidP="00A7584E">
      <w:pPr>
        <w:spacing w:line="240" w:lineRule="auto"/>
        <w:ind w:firstLine="720"/>
        <w:contextualSpacing/>
        <w:rPr>
          <w:rFonts w:ascii="Georgia" w:hAnsi="Georgia"/>
        </w:rPr>
      </w:pPr>
      <w:r w:rsidRPr="00003391">
        <w:rPr>
          <w:rFonts w:ascii="Georgia" w:hAnsi="Georgia"/>
        </w:rPr>
        <w:t>“</w:t>
      </w:r>
      <w:r w:rsidR="0073450F" w:rsidRPr="00003391">
        <w:rPr>
          <w:rFonts w:ascii="Georgia" w:hAnsi="Georgia"/>
        </w:rPr>
        <w:t>Distributed data storage is data stored among multiple devices rather than a single device.</w:t>
      </w:r>
      <w:r w:rsidRPr="00003391">
        <w:rPr>
          <w:rFonts w:ascii="Georgia" w:hAnsi="Georgia"/>
        </w:rPr>
        <w:t>”</w:t>
      </w:r>
      <w:r w:rsidR="0073450F" w:rsidRPr="00003391">
        <w:rPr>
          <w:rStyle w:val="FootnoteReference"/>
          <w:rFonts w:ascii="Georgia" w:hAnsi="Georgia"/>
        </w:rPr>
        <w:footnoteReference w:id="742"/>
      </w:r>
      <w:r w:rsidR="0073450F" w:rsidRPr="00003391">
        <w:rPr>
          <w:rFonts w:ascii="Georgia" w:hAnsi="Georgia"/>
        </w:rPr>
        <w:t xml:space="preserve"> </w:t>
      </w:r>
      <w:r w:rsidRPr="00003391">
        <w:rPr>
          <w:rFonts w:ascii="Georgia" w:hAnsi="Georgia"/>
        </w:rPr>
        <w:t>“</w:t>
      </w:r>
      <w:r w:rsidR="0073450F" w:rsidRPr="00003391">
        <w:rPr>
          <w:rFonts w:ascii="Georgia" w:hAnsi="Georgia"/>
        </w:rPr>
        <w:t>Distributed peer-to-peer (p2p) data storage is a type of distributed storage where data is shared among the nodes on a p2p network.</w:t>
      </w:r>
      <w:r w:rsidRPr="00003391">
        <w:rPr>
          <w:rFonts w:ascii="Georgia" w:hAnsi="Georgia"/>
        </w:rPr>
        <w:t>”</w:t>
      </w:r>
      <w:r w:rsidR="0073450F" w:rsidRPr="00003391">
        <w:rPr>
          <w:rStyle w:val="FootnoteReference"/>
          <w:rFonts w:ascii="Georgia" w:hAnsi="Georgia"/>
        </w:rPr>
        <w:footnoteReference w:id="743"/>
      </w:r>
      <w:r w:rsidRPr="00003391">
        <w:rPr>
          <w:rFonts w:ascii="Georgia" w:hAnsi="Georgia"/>
        </w:rPr>
        <w:t xml:space="preserve"> “</w:t>
      </w:r>
      <w:r w:rsidR="0073450F" w:rsidRPr="00003391">
        <w:rPr>
          <w:rFonts w:ascii="Georgia" w:eastAsia="Times New Roman" w:hAnsi="Georgia"/>
          <w:lang w:val="en-US"/>
        </w:rPr>
        <w:t xml:space="preserve">The </w:t>
      </w:r>
      <w:proofErr w:type="spellStart"/>
      <w:r w:rsidR="0073450F" w:rsidRPr="00003391">
        <w:rPr>
          <w:rFonts w:ascii="Georgia" w:eastAsia="Times New Roman" w:hAnsi="Georgia"/>
          <w:lang w:val="en-US"/>
        </w:rPr>
        <w:t>InterPlanetary</w:t>
      </w:r>
      <w:proofErr w:type="spellEnd"/>
      <w:r w:rsidR="0073450F" w:rsidRPr="00003391">
        <w:rPr>
          <w:rFonts w:ascii="Georgia" w:eastAsia="Times New Roman" w:hAnsi="Georgia"/>
          <w:lang w:val="en-US"/>
        </w:rPr>
        <w:t xml:space="preserve"> File System (IPFS) is a project by </w:t>
      </w:r>
      <w:proofErr w:type="spellStart"/>
      <w:r w:rsidR="0073450F" w:rsidRPr="00003391">
        <w:rPr>
          <w:rFonts w:ascii="Georgia" w:eastAsia="Times New Roman" w:hAnsi="Georgia"/>
          <w:lang w:val="en-US"/>
        </w:rPr>
        <w:t>Filecoin</w:t>
      </w:r>
      <w:proofErr w:type="spellEnd"/>
      <w:r w:rsidR="0073450F" w:rsidRPr="00003391">
        <w:rPr>
          <w:rFonts w:ascii="Georgia" w:eastAsia="Times New Roman" w:hAnsi="Georgia"/>
          <w:lang w:val="en-US"/>
        </w:rPr>
        <w:t xml:space="preserve"> that enables distributed storage and transfer of files among nodes in a peer-to-peer network.</w:t>
      </w:r>
      <w:r w:rsidRPr="00003391">
        <w:rPr>
          <w:rFonts w:ascii="Georgia" w:eastAsia="Times New Roman" w:hAnsi="Georgia"/>
          <w:lang w:val="en-US"/>
        </w:rPr>
        <w:t>”</w:t>
      </w:r>
      <w:r w:rsidR="00087632" w:rsidRPr="00003391">
        <w:rPr>
          <w:rStyle w:val="FootnoteReference"/>
          <w:rFonts w:ascii="Georgia" w:eastAsia="Times New Roman" w:hAnsi="Georgia"/>
          <w:lang w:val="en-US"/>
        </w:rPr>
        <w:footnoteReference w:id="744"/>
      </w:r>
      <w:r w:rsidRPr="00003391">
        <w:rPr>
          <w:rFonts w:ascii="Georgia" w:hAnsi="Georgia"/>
        </w:rPr>
        <w:t xml:space="preserve"> “</w:t>
      </w:r>
      <w:r w:rsidR="0073450F" w:rsidRPr="00003391">
        <w:rPr>
          <w:rFonts w:ascii="Georgia" w:eastAsia="Times New Roman" w:hAnsi="Georgia"/>
          <w:lang w:val="en-US"/>
        </w:rPr>
        <w:t>In the IPFS, file storage is distributed among the nodes on the network such that each node has a chunk of the file data, thereby ensuring that no single node holds a complete copy of a file.</w:t>
      </w:r>
      <w:r w:rsidRPr="00003391">
        <w:rPr>
          <w:rFonts w:ascii="Georgia" w:eastAsia="Times New Roman" w:hAnsi="Georgia"/>
          <w:lang w:val="en-US"/>
        </w:rPr>
        <w:t>”</w:t>
      </w:r>
      <w:r w:rsidR="007561A7" w:rsidRPr="00003391">
        <w:rPr>
          <w:rStyle w:val="FootnoteReference"/>
          <w:rFonts w:ascii="Georgia" w:eastAsia="Times New Roman" w:hAnsi="Georgia"/>
          <w:lang w:val="en-US"/>
        </w:rPr>
        <w:footnoteReference w:id="745"/>
      </w:r>
      <w:r w:rsidRPr="00003391">
        <w:rPr>
          <w:rFonts w:ascii="Georgia" w:hAnsi="Georgia"/>
        </w:rPr>
        <w:t xml:space="preserve"> “</w:t>
      </w:r>
      <w:r w:rsidR="0073450F" w:rsidRPr="00003391">
        <w:rPr>
          <w:rFonts w:ascii="Georgia" w:eastAsia="Times New Roman" w:hAnsi="Georgia"/>
          <w:lang w:val="en-US"/>
        </w:rPr>
        <w:t xml:space="preserve">To achieve the above, the IPFS implements a distributed hash table (DHT) that allows </w:t>
      </w:r>
      <w:r w:rsidRPr="00003391">
        <w:rPr>
          <w:rFonts w:ascii="Georgia" w:eastAsia="Times New Roman" w:hAnsi="Georgia"/>
          <w:lang w:val="en-US"/>
        </w:rPr>
        <w:t>‘</w:t>
      </w:r>
      <w:r w:rsidR="0073450F" w:rsidRPr="00003391">
        <w:rPr>
          <w:rFonts w:ascii="Georgia" w:eastAsia="Times New Roman" w:hAnsi="Georgia"/>
          <w:lang w:val="en-US"/>
        </w:rPr>
        <w:t>any participating node to efficiently retrieve the value associated with a given key.</w:t>
      </w:r>
      <w:r w:rsidRPr="00003391">
        <w:rPr>
          <w:rFonts w:ascii="Georgia" w:eastAsia="Times New Roman" w:hAnsi="Georgia"/>
          <w:lang w:val="en-US"/>
        </w:rPr>
        <w:t>’</w:t>
      </w:r>
      <w:r w:rsidR="0073450F" w:rsidRPr="00003391">
        <w:rPr>
          <w:rFonts w:ascii="Georgia" w:eastAsia="Times New Roman" w:hAnsi="Georgia"/>
          <w:lang w:val="en-US"/>
        </w:rPr>
        <w:t>”</w:t>
      </w:r>
      <w:r w:rsidR="00101EB4" w:rsidRPr="00003391">
        <w:rPr>
          <w:rStyle w:val="FootnoteReference"/>
          <w:rFonts w:ascii="Georgia" w:eastAsia="Times New Roman" w:hAnsi="Georgia"/>
          <w:lang w:val="en-US"/>
        </w:rPr>
        <w:footnoteReference w:id="746"/>
      </w:r>
      <w:r w:rsidR="0073450F" w:rsidRPr="00003391">
        <w:rPr>
          <w:rFonts w:ascii="Georgia" w:eastAsia="Times New Roman" w:hAnsi="Georgia"/>
          <w:lang w:val="en-US"/>
        </w:rPr>
        <w:t xml:space="preserve"> </w:t>
      </w:r>
      <w:r w:rsidRPr="00003391">
        <w:rPr>
          <w:rFonts w:ascii="Georgia" w:eastAsia="Times New Roman" w:hAnsi="Georgia"/>
          <w:lang w:val="en-US"/>
        </w:rPr>
        <w:t>“</w:t>
      </w:r>
      <w:r w:rsidR="0073450F" w:rsidRPr="00003391">
        <w:rPr>
          <w:rFonts w:ascii="Georgia" w:eastAsia="Times New Roman" w:hAnsi="Georgia"/>
          <w:lang w:val="en-US"/>
        </w:rPr>
        <w:t xml:space="preserve">By relying on a p2p network, the DHT can scale to an </w:t>
      </w:r>
      <w:r w:rsidRPr="00003391">
        <w:rPr>
          <w:rFonts w:ascii="Georgia" w:eastAsia="Times New Roman" w:hAnsi="Georgia"/>
          <w:lang w:val="en-US"/>
        </w:rPr>
        <w:t>‘</w:t>
      </w:r>
      <w:r w:rsidR="0073450F" w:rsidRPr="00003391">
        <w:rPr>
          <w:rFonts w:ascii="Georgia" w:eastAsia="Times New Roman" w:hAnsi="Georgia"/>
          <w:lang w:val="en-US"/>
        </w:rPr>
        <w:t>extremely large numbers of nodes and to handle continual node departures, arrivals and failures.</w:t>
      </w:r>
      <w:r w:rsidRPr="00003391">
        <w:rPr>
          <w:rFonts w:ascii="Georgia" w:eastAsia="Times New Roman" w:hAnsi="Georgia"/>
          <w:lang w:val="en-US"/>
        </w:rPr>
        <w:t>’”</w:t>
      </w:r>
      <w:r w:rsidR="003B3398" w:rsidRPr="00003391">
        <w:rPr>
          <w:rStyle w:val="FootnoteReference"/>
          <w:rFonts w:ascii="Georgia" w:eastAsia="Times New Roman" w:hAnsi="Georgia"/>
          <w:lang w:val="en-US"/>
        </w:rPr>
        <w:footnoteReference w:id="747"/>
      </w:r>
      <w:r w:rsidR="005435FE" w:rsidRPr="00003391">
        <w:rPr>
          <w:rFonts w:ascii="Georgia" w:hAnsi="Georgia"/>
        </w:rPr>
        <w:t xml:space="preserve"> </w:t>
      </w:r>
      <w:r w:rsidRPr="00003391">
        <w:rPr>
          <w:rFonts w:ascii="Georgia" w:eastAsia="Times New Roman" w:hAnsi="Georgia"/>
          <w:lang w:val="en-US"/>
        </w:rPr>
        <w:t>“</w:t>
      </w:r>
      <w:r w:rsidR="0073450F" w:rsidRPr="00003391">
        <w:rPr>
          <w:rFonts w:ascii="Georgia" w:eastAsia="Times New Roman" w:hAnsi="Georgia"/>
          <w:lang w:val="en-US"/>
        </w:rPr>
        <w:t>A major advantage of using the IPFS is that it ensures that a node requesting a file will receive it from the closest nodes storing the file, thereby making file retrieval faster.</w:t>
      </w:r>
      <w:r w:rsidRPr="00003391">
        <w:rPr>
          <w:rFonts w:ascii="Georgia" w:eastAsia="Times New Roman" w:hAnsi="Georgia"/>
          <w:lang w:val="en-US"/>
        </w:rPr>
        <w:t>”</w:t>
      </w:r>
      <w:r w:rsidR="00C40C4B" w:rsidRPr="00003391">
        <w:rPr>
          <w:rStyle w:val="FootnoteReference"/>
          <w:rFonts w:ascii="Georgia" w:eastAsia="Times New Roman" w:hAnsi="Georgia"/>
          <w:lang w:val="en-US"/>
        </w:rPr>
        <w:footnoteReference w:id="748"/>
      </w:r>
    </w:p>
    <w:p w14:paraId="22249E2B" w14:textId="77777777" w:rsidR="0073450F" w:rsidRPr="00003391" w:rsidRDefault="0073450F" w:rsidP="0006381F">
      <w:pPr>
        <w:rPr>
          <w:rFonts w:ascii="Georgia" w:hAnsi="Georgia"/>
        </w:rPr>
      </w:pPr>
    </w:p>
    <w:p w14:paraId="76C7B84D" w14:textId="77777777" w:rsidR="0073450F" w:rsidRPr="00003391" w:rsidRDefault="0073450F" w:rsidP="0006381F">
      <w:pPr>
        <w:rPr>
          <w:rFonts w:ascii="Georgia" w:hAnsi="Georgia"/>
        </w:rPr>
      </w:pPr>
    </w:p>
    <w:p w14:paraId="3C4E1F96" w14:textId="0593465C" w:rsidR="0006381F" w:rsidRPr="00003391" w:rsidRDefault="00953DC8" w:rsidP="00A7584E">
      <w:pPr>
        <w:pStyle w:val="Heading2"/>
        <w:rPr>
          <w:rFonts w:ascii="Georgia" w:hAnsi="Georgia"/>
        </w:rPr>
      </w:pPr>
      <w:bookmarkStart w:id="73" w:name="_p1nz0oluzp7y" w:colFirst="0" w:colLast="0"/>
      <w:bookmarkStart w:id="74" w:name="_Toc22305979"/>
      <w:bookmarkEnd w:id="73"/>
      <w:r w:rsidRPr="00003391">
        <w:rPr>
          <w:rFonts w:ascii="Georgia" w:hAnsi="Georgia"/>
        </w:rPr>
        <w:t xml:space="preserve">5.4. </w:t>
      </w:r>
      <w:r w:rsidR="0006381F" w:rsidRPr="00003391">
        <w:rPr>
          <w:rFonts w:ascii="Georgia" w:hAnsi="Georgia"/>
        </w:rPr>
        <w:t>Data Oracles</w:t>
      </w:r>
      <w:bookmarkEnd w:id="74"/>
    </w:p>
    <w:p w14:paraId="1C1E80B5" w14:textId="77777777" w:rsidR="0006381F" w:rsidRPr="00003391" w:rsidRDefault="0006381F" w:rsidP="0006381F">
      <w:pPr>
        <w:rPr>
          <w:rFonts w:ascii="Georgia" w:hAnsi="Georgia"/>
        </w:rPr>
      </w:pPr>
    </w:p>
    <w:p w14:paraId="593C509B" w14:textId="7C50AA80" w:rsidR="0006381F" w:rsidRPr="00003391" w:rsidRDefault="0006381F" w:rsidP="0006381F">
      <w:pPr>
        <w:rPr>
          <w:rFonts w:ascii="Georgia" w:hAnsi="Georgia"/>
          <w:strike/>
        </w:rPr>
      </w:pPr>
      <w:r w:rsidRPr="00003391">
        <w:rPr>
          <w:rFonts w:ascii="Georgia" w:hAnsi="Georgia"/>
        </w:rPr>
        <w:lastRenderedPageBreak/>
        <w:t>Data oracles (“oracles”) are data providers, akin to application programming interfaces (APIs), that input external information into smart contracts on a blockchain.</w:t>
      </w:r>
      <w:r w:rsidRPr="00003391">
        <w:rPr>
          <w:rFonts w:ascii="Georgia" w:hAnsi="Georgia"/>
          <w:vertAlign w:val="superscript"/>
        </w:rPr>
        <w:footnoteReference w:id="749"/>
      </w:r>
      <w:r w:rsidRPr="00003391">
        <w:rPr>
          <w:rFonts w:ascii="Georgia" w:hAnsi="Georgia"/>
        </w:rPr>
        <w:t xml:space="preserve"> Oracles are very powerful because they not only control what information gets inputted into the blockchain, they also </w:t>
      </w:r>
      <w:r w:rsidR="00D23E64" w:rsidRPr="00003391">
        <w:rPr>
          <w:rFonts w:ascii="Georgia" w:hAnsi="Georgia"/>
        </w:rPr>
        <w:t>determine</w:t>
      </w:r>
      <w:r w:rsidRPr="00003391">
        <w:rPr>
          <w:rFonts w:ascii="Georgia" w:hAnsi="Georgia"/>
        </w:rPr>
        <w:t xml:space="preserve"> </w:t>
      </w:r>
      <w:r w:rsidR="00D23E64" w:rsidRPr="00003391">
        <w:rPr>
          <w:rFonts w:ascii="Georgia" w:hAnsi="Georgia"/>
        </w:rPr>
        <w:t>which functions a</w:t>
      </w:r>
      <w:r w:rsidRPr="00003391">
        <w:rPr>
          <w:rFonts w:ascii="Georgia" w:hAnsi="Georgia"/>
        </w:rPr>
        <w:t xml:space="preserve"> smart-contract will</w:t>
      </w:r>
      <w:r w:rsidR="00D23E64" w:rsidRPr="00003391">
        <w:rPr>
          <w:rFonts w:ascii="Georgia" w:hAnsi="Georgia"/>
        </w:rPr>
        <w:t xml:space="preserve"> execute in</w:t>
      </w:r>
      <w:r w:rsidRPr="00003391">
        <w:rPr>
          <w:rFonts w:ascii="Georgia" w:hAnsi="Georgia"/>
        </w:rPr>
        <w:t xml:space="preserve"> respon</w:t>
      </w:r>
      <w:r w:rsidR="00D23E64" w:rsidRPr="00003391">
        <w:rPr>
          <w:rFonts w:ascii="Georgia" w:hAnsi="Georgia"/>
        </w:rPr>
        <w:t>se</w:t>
      </w:r>
      <w:r w:rsidRPr="00003391">
        <w:rPr>
          <w:rFonts w:ascii="Georgia" w:hAnsi="Georgia"/>
        </w:rPr>
        <w:t xml:space="preserve"> to </w:t>
      </w:r>
      <w:r w:rsidR="00D23E64" w:rsidRPr="00003391">
        <w:rPr>
          <w:rFonts w:ascii="Georgia" w:hAnsi="Georgia"/>
        </w:rPr>
        <w:t>the</w:t>
      </w:r>
      <w:r w:rsidRPr="00003391">
        <w:rPr>
          <w:rFonts w:ascii="Georgia" w:hAnsi="Georgia"/>
        </w:rPr>
        <w:t xml:space="preserve"> information.</w:t>
      </w:r>
      <w:r w:rsidRPr="00003391">
        <w:rPr>
          <w:rFonts w:ascii="Georgia" w:hAnsi="Georgia"/>
          <w:vertAlign w:val="superscript"/>
        </w:rPr>
        <w:footnoteReference w:id="750"/>
      </w:r>
    </w:p>
    <w:p w14:paraId="79ED34A1" w14:textId="77777777" w:rsidR="0006381F" w:rsidRPr="00003391" w:rsidRDefault="0006381F" w:rsidP="0006381F">
      <w:pPr>
        <w:rPr>
          <w:rFonts w:ascii="Georgia" w:hAnsi="Georgia"/>
        </w:rPr>
      </w:pPr>
    </w:p>
    <w:p w14:paraId="1C08FB07" w14:textId="2CF06F01" w:rsidR="0006381F" w:rsidRPr="00003391" w:rsidRDefault="00953DC8" w:rsidP="00A7584E">
      <w:pPr>
        <w:pStyle w:val="Heading2"/>
        <w:rPr>
          <w:rFonts w:ascii="Georgia" w:hAnsi="Georgia"/>
        </w:rPr>
      </w:pPr>
      <w:bookmarkStart w:id="75" w:name="_ki6q2mupbtxe" w:colFirst="0" w:colLast="0"/>
      <w:bookmarkStart w:id="76" w:name="_Toc22305980"/>
      <w:bookmarkEnd w:id="75"/>
      <w:r w:rsidRPr="00003391">
        <w:rPr>
          <w:rFonts w:ascii="Georgia" w:hAnsi="Georgia"/>
        </w:rPr>
        <w:t xml:space="preserve">5.5. </w:t>
      </w:r>
      <w:r w:rsidR="0006381F" w:rsidRPr="00003391">
        <w:rPr>
          <w:rFonts w:ascii="Georgia" w:hAnsi="Georgia"/>
        </w:rPr>
        <w:t>Decentralized Applications (</w:t>
      </w:r>
      <w:proofErr w:type="spellStart"/>
      <w:r w:rsidR="0006381F" w:rsidRPr="00003391">
        <w:rPr>
          <w:rFonts w:ascii="Georgia" w:hAnsi="Georgia"/>
        </w:rPr>
        <w:t>DApps</w:t>
      </w:r>
      <w:proofErr w:type="spellEnd"/>
      <w:r w:rsidR="0006381F" w:rsidRPr="00003391">
        <w:rPr>
          <w:rFonts w:ascii="Georgia" w:hAnsi="Georgia"/>
        </w:rPr>
        <w:t>)</w:t>
      </w:r>
      <w:bookmarkEnd w:id="76"/>
    </w:p>
    <w:p w14:paraId="1F92FCCF" w14:textId="77777777" w:rsidR="0006381F" w:rsidRPr="00003391" w:rsidRDefault="0006381F" w:rsidP="0006381F">
      <w:pPr>
        <w:rPr>
          <w:rFonts w:ascii="Georgia" w:hAnsi="Georgia"/>
          <w:u w:val="single"/>
        </w:rPr>
      </w:pPr>
    </w:p>
    <w:p w14:paraId="64F94CB1" w14:textId="1F80AED6" w:rsidR="0006381F" w:rsidRPr="00003391" w:rsidRDefault="0006381F" w:rsidP="0006381F">
      <w:pPr>
        <w:rPr>
          <w:rFonts w:ascii="Georgia" w:hAnsi="Georgia"/>
          <w:b/>
          <w:i/>
        </w:rPr>
      </w:pPr>
      <w:r w:rsidRPr="00003391">
        <w:rPr>
          <w:rFonts w:ascii="Georgia" w:hAnsi="Georgia"/>
        </w:rPr>
        <w:t xml:space="preserve">Decentralized applications (commonly known as </w:t>
      </w:r>
      <w:proofErr w:type="spellStart"/>
      <w:r w:rsidRPr="00003391">
        <w:rPr>
          <w:rFonts w:ascii="Georgia" w:hAnsi="Georgia"/>
        </w:rPr>
        <w:t>dApps</w:t>
      </w:r>
      <w:proofErr w:type="spellEnd"/>
      <w:r w:rsidRPr="00003391">
        <w:rPr>
          <w:rFonts w:ascii="Georgia" w:hAnsi="Georgia"/>
        </w:rPr>
        <w:t xml:space="preserve"> or </w:t>
      </w:r>
      <w:proofErr w:type="spellStart"/>
      <w:r w:rsidRPr="00003391">
        <w:rPr>
          <w:rFonts w:ascii="Georgia" w:hAnsi="Georgia"/>
        </w:rPr>
        <w:t>DApps</w:t>
      </w:r>
      <w:proofErr w:type="spellEnd"/>
      <w:r w:rsidRPr="00003391">
        <w:rPr>
          <w:rFonts w:ascii="Georgia" w:hAnsi="Georgia"/>
        </w:rPr>
        <w:t xml:space="preserve">, but for the purposes of this paper, </w:t>
      </w:r>
      <w:proofErr w:type="spellStart"/>
      <w:r w:rsidRPr="00003391">
        <w:rPr>
          <w:rFonts w:ascii="Georgia" w:hAnsi="Georgia"/>
        </w:rPr>
        <w:t>DApp</w:t>
      </w:r>
      <w:proofErr w:type="spellEnd"/>
      <w:r w:rsidRPr="00003391">
        <w:rPr>
          <w:rFonts w:ascii="Georgia" w:hAnsi="Georgia"/>
        </w:rPr>
        <w:t xml:space="preserve"> shall be used) are becoming increasingly popular in the blockchain </w:t>
      </w:r>
      <w:proofErr w:type="gramStart"/>
      <w:r w:rsidRPr="00003391">
        <w:rPr>
          <w:rFonts w:ascii="Georgia" w:hAnsi="Georgia"/>
        </w:rPr>
        <w:t>ecosystem, and</w:t>
      </w:r>
      <w:proofErr w:type="gramEnd"/>
      <w:r w:rsidR="000F0043" w:rsidRPr="00003391">
        <w:rPr>
          <w:rFonts w:ascii="Georgia" w:hAnsi="Georgia"/>
        </w:rPr>
        <w:t xml:space="preserve"> are deemed</w:t>
      </w:r>
      <w:r w:rsidRPr="00003391">
        <w:rPr>
          <w:rFonts w:ascii="Georgia" w:hAnsi="Georgia"/>
        </w:rPr>
        <w:t xml:space="preserve"> the biggest application of smart</w:t>
      </w:r>
      <w:r w:rsidR="00834789" w:rsidRPr="00003391">
        <w:rPr>
          <w:rFonts w:ascii="Georgia" w:hAnsi="Georgia"/>
        </w:rPr>
        <w:t xml:space="preserve"> </w:t>
      </w:r>
      <w:r w:rsidRPr="00003391">
        <w:rPr>
          <w:rFonts w:ascii="Georgia" w:hAnsi="Georgia"/>
        </w:rPr>
        <w:t>contract platforms such as Ethereum and EOS.</w:t>
      </w:r>
      <w:r w:rsidRPr="00003391">
        <w:rPr>
          <w:rFonts w:ascii="Georgia" w:hAnsi="Georgia"/>
          <w:vertAlign w:val="superscript"/>
        </w:rPr>
        <w:footnoteReference w:id="751"/>
      </w:r>
      <w:r w:rsidRPr="00003391">
        <w:rPr>
          <w:rFonts w:ascii="Georgia" w:hAnsi="Georgia"/>
        </w:rPr>
        <w:t xml:space="preserve"> </w:t>
      </w:r>
    </w:p>
    <w:p w14:paraId="4B0004AE" w14:textId="77777777" w:rsidR="0006381F" w:rsidRPr="00003391" w:rsidRDefault="0006381F" w:rsidP="0006381F">
      <w:pPr>
        <w:rPr>
          <w:rFonts w:ascii="Georgia" w:hAnsi="Georgia"/>
        </w:rPr>
      </w:pPr>
    </w:p>
    <w:p w14:paraId="43D0FF6B" w14:textId="466166F1" w:rsidR="0006381F" w:rsidRPr="00003391" w:rsidRDefault="0006381F" w:rsidP="0006381F">
      <w:pPr>
        <w:rPr>
          <w:rFonts w:ascii="Georgia" w:hAnsi="Georgia"/>
        </w:rPr>
      </w:pPr>
      <w:proofErr w:type="spellStart"/>
      <w:r w:rsidRPr="00003391">
        <w:rPr>
          <w:rFonts w:ascii="Georgia" w:hAnsi="Georgia"/>
        </w:rPr>
        <w:t>DApps</w:t>
      </w:r>
      <w:proofErr w:type="spellEnd"/>
      <w:r w:rsidRPr="00003391">
        <w:rPr>
          <w:rFonts w:ascii="Georgia" w:hAnsi="Georgia"/>
        </w:rPr>
        <w:t xml:space="preserve"> are applications that run on peer-to-peer (P2P) computer networks, and for our purposes, applications that run on a blockchain P2P network.</w:t>
      </w:r>
      <w:r w:rsidRPr="00003391">
        <w:rPr>
          <w:rFonts w:ascii="Georgia" w:hAnsi="Georgia"/>
          <w:vertAlign w:val="superscript"/>
        </w:rPr>
        <w:footnoteReference w:id="752"/>
      </w:r>
      <w:r w:rsidR="00DA0517" w:rsidRPr="00003391">
        <w:rPr>
          <w:rFonts w:ascii="Georgia" w:hAnsi="Georgia"/>
        </w:rPr>
        <w:t xml:space="preserve"> </w:t>
      </w:r>
      <w:proofErr w:type="spellStart"/>
      <w:r w:rsidR="00DA0517" w:rsidRPr="00003391">
        <w:rPr>
          <w:rFonts w:ascii="Georgia" w:hAnsi="Georgia"/>
        </w:rPr>
        <w:t>DApps</w:t>
      </w:r>
      <w:proofErr w:type="spellEnd"/>
      <w:r w:rsidR="00DA0517" w:rsidRPr="00003391">
        <w:rPr>
          <w:rFonts w:ascii="Georgia" w:hAnsi="Georgia"/>
        </w:rPr>
        <w:t xml:space="preserve"> provide several advantages over traditional web applications, such as decentralization (no single entity can shut it down) and open source (the source code is available to the public).</w:t>
      </w:r>
      <w:r w:rsidR="00DA0517" w:rsidRPr="00003391">
        <w:rPr>
          <w:rFonts w:ascii="Georgia" w:hAnsi="Georgia"/>
          <w:vertAlign w:val="superscript"/>
        </w:rPr>
        <w:footnoteReference w:id="753"/>
      </w:r>
      <w:r w:rsidR="00293D46" w:rsidRPr="00003391">
        <w:rPr>
          <w:rFonts w:ascii="Georgia" w:hAnsi="Georgia"/>
        </w:rPr>
        <w:t xml:space="preserve"> </w:t>
      </w:r>
      <w:r w:rsidRPr="00003391">
        <w:rPr>
          <w:rFonts w:ascii="Georgia" w:hAnsi="Georgia"/>
        </w:rPr>
        <w:t xml:space="preserve">Blockchain </w:t>
      </w:r>
      <w:proofErr w:type="spellStart"/>
      <w:r w:rsidRPr="00003391">
        <w:rPr>
          <w:rFonts w:ascii="Georgia" w:hAnsi="Georgia"/>
        </w:rPr>
        <w:t>DApps</w:t>
      </w:r>
      <w:proofErr w:type="spellEnd"/>
      <w:r w:rsidR="004B644D" w:rsidRPr="00003391">
        <w:rPr>
          <w:rFonts w:ascii="Georgia" w:hAnsi="Georgia"/>
        </w:rPr>
        <w:t>, at least in their current form,</w:t>
      </w:r>
      <w:r w:rsidRPr="00003391">
        <w:rPr>
          <w:rFonts w:ascii="Georgia" w:hAnsi="Georgia"/>
        </w:rPr>
        <w:t xml:space="preserve"> are Web3-enabled websites (websites that interact with blockchains) that use </w:t>
      </w:r>
      <w:r w:rsidR="0039187B" w:rsidRPr="00003391">
        <w:rPr>
          <w:rFonts w:ascii="Georgia" w:hAnsi="Georgia"/>
        </w:rPr>
        <w:t>smart contracts and the</w:t>
      </w:r>
      <w:r w:rsidRPr="00003391">
        <w:rPr>
          <w:rFonts w:ascii="Georgia" w:hAnsi="Georgia"/>
        </w:rPr>
        <w:t xml:space="preserve"> blockchain as</w:t>
      </w:r>
      <w:r w:rsidR="0039187B" w:rsidRPr="00003391">
        <w:rPr>
          <w:rFonts w:ascii="Georgia" w:hAnsi="Georgia"/>
        </w:rPr>
        <w:t xml:space="preserve"> a</w:t>
      </w:r>
      <w:r w:rsidRPr="00003391">
        <w:rPr>
          <w:rFonts w:ascii="Georgia" w:hAnsi="Georgia"/>
        </w:rPr>
        <w:t xml:space="preserve"> backend.</w:t>
      </w:r>
      <w:r w:rsidRPr="00003391">
        <w:rPr>
          <w:rFonts w:ascii="Georgia" w:hAnsi="Georgia"/>
          <w:vertAlign w:val="superscript"/>
        </w:rPr>
        <w:footnoteReference w:id="754"/>
      </w:r>
      <w:r w:rsidRPr="00003391">
        <w:rPr>
          <w:rFonts w:ascii="Georgia" w:hAnsi="Georgia"/>
        </w:rPr>
        <w:t xml:space="preserve"> </w:t>
      </w:r>
    </w:p>
    <w:p w14:paraId="43E38C27" w14:textId="77777777" w:rsidR="0006381F" w:rsidRPr="00003391" w:rsidRDefault="0006381F" w:rsidP="0006381F">
      <w:pPr>
        <w:rPr>
          <w:rFonts w:ascii="Georgia" w:hAnsi="Georgia"/>
        </w:rPr>
      </w:pPr>
    </w:p>
    <w:p w14:paraId="79A1795E" w14:textId="77777777" w:rsidR="0006381F" w:rsidRPr="00003391" w:rsidRDefault="0006381F" w:rsidP="0006381F">
      <w:pPr>
        <w:rPr>
          <w:rFonts w:ascii="Georgia" w:hAnsi="Georgia"/>
        </w:rPr>
      </w:pPr>
    </w:p>
    <w:p w14:paraId="42B9F998" w14:textId="422CD374" w:rsidR="0006381F" w:rsidRPr="00003391" w:rsidRDefault="00953DC8" w:rsidP="00A7584E">
      <w:pPr>
        <w:pStyle w:val="Heading2"/>
        <w:rPr>
          <w:rFonts w:ascii="Georgia" w:hAnsi="Georgia"/>
        </w:rPr>
      </w:pPr>
      <w:bookmarkStart w:id="77" w:name="_4y8zhmyzl4h0" w:colFirst="0" w:colLast="0"/>
      <w:bookmarkStart w:id="78" w:name="_Toc22305981"/>
      <w:bookmarkEnd w:id="77"/>
      <w:r w:rsidRPr="00003391">
        <w:rPr>
          <w:rFonts w:ascii="Georgia" w:hAnsi="Georgia"/>
        </w:rPr>
        <w:t xml:space="preserve">5.6. </w:t>
      </w:r>
      <w:r w:rsidR="0006381F" w:rsidRPr="00003391">
        <w:rPr>
          <w:rFonts w:ascii="Georgia" w:hAnsi="Georgia"/>
        </w:rPr>
        <w:t>Non-fungible Tokens (NFTs)</w:t>
      </w:r>
      <w:bookmarkEnd w:id="78"/>
    </w:p>
    <w:p w14:paraId="73A90C2A" w14:textId="77777777" w:rsidR="0006381F" w:rsidRPr="00003391" w:rsidRDefault="0006381F" w:rsidP="0006381F">
      <w:pPr>
        <w:rPr>
          <w:rFonts w:ascii="Georgia" w:hAnsi="Georgia"/>
          <w:u w:val="single"/>
        </w:rPr>
      </w:pPr>
    </w:p>
    <w:p w14:paraId="599BFA0F" w14:textId="48948497" w:rsidR="0006381F" w:rsidRPr="00003391" w:rsidRDefault="0006381F" w:rsidP="0006381F">
      <w:pPr>
        <w:rPr>
          <w:rFonts w:ascii="Georgia" w:hAnsi="Georgia"/>
        </w:rPr>
      </w:pPr>
      <w:r w:rsidRPr="00003391">
        <w:rPr>
          <w:rFonts w:ascii="Georgia" w:hAnsi="Georgia"/>
        </w:rPr>
        <w:t>Non-fungible</w:t>
      </w:r>
      <w:r w:rsidR="009D131C" w:rsidRPr="00003391">
        <w:rPr>
          <w:rStyle w:val="FootnoteReference"/>
          <w:rFonts w:ascii="Georgia" w:hAnsi="Georgia"/>
        </w:rPr>
        <w:footnoteReference w:id="755"/>
      </w:r>
      <w:r w:rsidRPr="00003391">
        <w:rPr>
          <w:rFonts w:ascii="Georgia" w:hAnsi="Georgia"/>
        </w:rPr>
        <w:t xml:space="preserve"> tokens (NFTs) are unique tokens, </w:t>
      </w:r>
      <w:r w:rsidR="00D73AE5" w:rsidRPr="00003391">
        <w:rPr>
          <w:rFonts w:ascii="Georgia" w:hAnsi="Georgia"/>
        </w:rPr>
        <w:t>commonly</w:t>
      </w:r>
      <w:r w:rsidRPr="00003391">
        <w:rPr>
          <w:rFonts w:ascii="Georgia" w:hAnsi="Georgia"/>
        </w:rPr>
        <w:t xml:space="preserve"> based on the ERC-721 standard, that have a “name, a description, and a URI</w:t>
      </w:r>
      <w:r w:rsidR="00D73AE5" w:rsidRPr="00003391">
        <w:rPr>
          <w:rFonts w:ascii="Georgia" w:hAnsi="Georgia"/>
        </w:rPr>
        <w:t>.</w:t>
      </w:r>
      <w:r w:rsidRPr="00003391">
        <w:rPr>
          <w:rFonts w:ascii="Georgia" w:hAnsi="Georgia"/>
        </w:rPr>
        <w:t>”</w:t>
      </w:r>
      <w:r w:rsidRPr="00003391">
        <w:rPr>
          <w:rFonts w:ascii="Georgia" w:hAnsi="Georgia"/>
          <w:vertAlign w:val="superscript"/>
        </w:rPr>
        <w:footnoteReference w:id="756"/>
      </w:r>
      <w:r w:rsidRPr="00003391">
        <w:rPr>
          <w:rFonts w:ascii="Georgia" w:hAnsi="Georgia"/>
        </w:rPr>
        <w:t xml:space="preserve"> The ERC-721 is a token standard on the Ethereum blockchain that “defines a minimum interface a smart contract must implement to </w:t>
      </w:r>
      <w:r w:rsidRPr="00003391">
        <w:rPr>
          <w:rFonts w:ascii="Georgia" w:hAnsi="Georgia"/>
        </w:rPr>
        <w:lastRenderedPageBreak/>
        <w:t>allow unique tokens to be managed, owned, and traded.”</w:t>
      </w:r>
      <w:r w:rsidRPr="00003391">
        <w:rPr>
          <w:rFonts w:ascii="Georgia" w:hAnsi="Georgia"/>
          <w:vertAlign w:val="superscript"/>
        </w:rPr>
        <w:footnoteReference w:id="757"/>
      </w:r>
      <w:r w:rsidRPr="00003391">
        <w:rPr>
          <w:rFonts w:ascii="Georgia" w:hAnsi="Georgia"/>
        </w:rPr>
        <w:t xml:space="preserve"> NFTs are generally created for one-of-a-kind collectibles, and can represent anything ranging from art, in-game items, tickets, to even digital pets (e.g., </w:t>
      </w:r>
      <w:proofErr w:type="spellStart"/>
      <w:r w:rsidRPr="00003391">
        <w:rPr>
          <w:rFonts w:ascii="Georgia" w:hAnsi="Georgia"/>
        </w:rPr>
        <w:t>CryptoKitties</w:t>
      </w:r>
      <w:proofErr w:type="spellEnd"/>
      <w:r w:rsidRPr="00003391">
        <w:rPr>
          <w:rFonts w:ascii="Georgia" w:hAnsi="Georgia"/>
        </w:rPr>
        <w:t>).</w:t>
      </w:r>
      <w:r w:rsidRPr="00003391">
        <w:rPr>
          <w:rFonts w:ascii="Georgia" w:hAnsi="Georgia"/>
          <w:vertAlign w:val="superscript"/>
        </w:rPr>
        <w:footnoteReference w:id="758"/>
      </w:r>
      <w:bookmarkStart w:id="79" w:name="_dwfe64dz3j" w:colFirst="0" w:colLast="0"/>
      <w:bookmarkEnd w:id="79"/>
    </w:p>
    <w:p w14:paraId="4FD4F999" w14:textId="1B14F8D5" w:rsidR="0006381F" w:rsidRPr="00003391" w:rsidRDefault="00953DC8" w:rsidP="00A7584E">
      <w:pPr>
        <w:pStyle w:val="Heading2"/>
        <w:rPr>
          <w:rFonts w:ascii="Georgia" w:hAnsi="Georgia"/>
        </w:rPr>
      </w:pPr>
      <w:bookmarkStart w:id="80" w:name="_p28ibpdd4xe4" w:colFirst="0" w:colLast="0"/>
      <w:bookmarkStart w:id="81" w:name="_Toc22305982"/>
      <w:bookmarkEnd w:id="80"/>
      <w:r w:rsidRPr="00003391">
        <w:rPr>
          <w:rFonts w:ascii="Georgia" w:hAnsi="Georgia"/>
        </w:rPr>
        <w:t xml:space="preserve">5.7. </w:t>
      </w:r>
      <w:r w:rsidR="0006381F" w:rsidRPr="00003391">
        <w:rPr>
          <w:rFonts w:ascii="Georgia" w:hAnsi="Georgia"/>
        </w:rPr>
        <w:t>Application Programming Interface (API)</w:t>
      </w:r>
      <w:bookmarkEnd w:id="81"/>
    </w:p>
    <w:p w14:paraId="38784EDB" w14:textId="77777777" w:rsidR="0006381F" w:rsidRPr="00003391" w:rsidRDefault="0006381F" w:rsidP="0006381F">
      <w:pPr>
        <w:rPr>
          <w:rFonts w:ascii="Georgia" w:hAnsi="Georgia"/>
          <w:u w:val="single"/>
        </w:rPr>
      </w:pPr>
    </w:p>
    <w:p w14:paraId="7A75ED17" w14:textId="385AB418" w:rsidR="0006381F" w:rsidRPr="00003391" w:rsidRDefault="0006381F" w:rsidP="0006381F">
      <w:pPr>
        <w:rPr>
          <w:rFonts w:ascii="Georgia" w:hAnsi="Georgia"/>
        </w:rPr>
      </w:pPr>
      <w:r w:rsidRPr="00003391">
        <w:rPr>
          <w:rFonts w:ascii="Georgia" w:hAnsi="Georgia"/>
        </w:rPr>
        <w:t>An application programming interface (API) is a software intermed</w:t>
      </w:r>
      <w:r w:rsidR="00774D36" w:rsidRPr="00003391">
        <w:rPr>
          <w:rFonts w:ascii="Georgia" w:hAnsi="Georgia"/>
        </w:rPr>
        <w:t>i</w:t>
      </w:r>
      <w:r w:rsidRPr="00003391">
        <w:rPr>
          <w:rFonts w:ascii="Georgia" w:hAnsi="Georgia"/>
        </w:rPr>
        <w:t>a</w:t>
      </w:r>
      <w:r w:rsidR="00774D36" w:rsidRPr="00003391">
        <w:rPr>
          <w:rFonts w:ascii="Georgia" w:hAnsi="Georgia"/>
        </w:rPr>
        <w:t>ry</w:t>
      </w:r>
      <w:r w:rsidRPr="00003391">
        <w:rPr>
          <w:rFonts w:ascii="Georgia" w:hAnsi="Georgia"/>
        </w:rPr>
        <w:t xml:space="preserve"> that </w:t>
      </w:r>
      <w:r w:rsidR="00774D36" w:rsidRPr="00003391">
        <w:rPr>
          <w:rFonts w:ascii="Georgia" w:hAnsi="Georgia"/>
        </w:rPr>
        <w:t>allows</w:t>
      </w:r>
      <w:r w:rsidRPr="00003391">
        <w:rPr>
          <w:rFonts w:ascii="Georgia" w:hAnsi="Georgia"/>
        </w:rPr>
        <w:t xml:space="preserve"> </w:t>
      </w:r>
      <w:r w:rsidR="00774D36" w:rsidRPr="00003391">
        <w:rPr>
          <w:rFonts w:ascii="Georgia" w:hAnsi="Georgia"/>
        </w:rPr>
        <w:t>interaction</w:t>
      </w:r>
      <w:r w:rsidRPr="00003391">
        <w:rPr>
          <w:rFonts w:ascii="Georgia" w:hAnsi="Georgia"/>
        </w:rPr>
        <w:t xml:space="preserve"> between two </w:t>
      </w:r>
      <w:r w:rsidR="00774D36" w:rsidRPr="00003391">
        <w:rPr>
          <w:rFonts w:ascii="Georgia" w:hAnsi="Georgia"/>
        </w:rPr>
        <w:t>distinct</w:t>
      </w:r>
      <w:r w:rsidRPr="00003391">
        <w:rPr>
          <w:rFonts w:ascii="Georgia" w:hAnsi="Georgia"/>
        </w:rPr>
        <w:t xml:space="preserve"> software programs, i.e., how one software application can </w:t>
      </w:r>
      <w:r w:rsidR="00774D36" w:rsidRPr="00003391">
        <w:rPr>
          <w:rFonts w:ascii="Georgia" w:hAnsi="Georgia"/>
        </w:rPr>
        <w:t>request</w:t>
      </w:r>
      <w:r w:rsidRPr="00003391">
        <w:rPr>
          <w:rFonts w:ascii="Georgia" w:hAnsi="Georgia"/>
        </w:rPr>
        <w:t xml:space="preserve"> another software </w:t>
      </w:r>
      <w:r w:rsidR="00774D36" w:rsidRPr="00003391">
        <w:rPr>
          <w:rFonts w:ascii="Georgia" w:hAnsi="Georgia"/>
        </w:rPr>
        <w:t>application</w:t>
      </w:r>
      <w:r w:rsidRPr="00003391">
        <w:rPr>
          <w:rFonts w:ascii="Georgia" w:hAnsi="Georgia"/>
        </w:rPr>
        <w:t xml:space="preserve"> to provide a service.</w:t>
      </w:r>
      <w:r w:rsidRPr="00003391">
        <w:rPr>
          <w:rFonts w:ascii="Georgia" w:hAnsi="Georgia"/>
          <w:vertAlign w:val="superscript"/>
        </w:rPr>
        <w:footnoteReference w:id="759"/>
      </w:r>
    </w:p>
    <w:p w14:paraId="19157AC7" w14:textId="77777777" w:rsidR="0006381F" w:rsidRPr="00003391" w:rsidRDefault="0006381F" w:rsidP="0006381F">
      <w:pPr>
        <w:rPr>
          <w:rFonts w:ascii="Georgia" w:hAnsi="Georgia"/>
        </w:rPr>
      </w:pPr>
    </w:p>
    <w:p w14:paraId="6EFDE9DD" w14:textId="572BCBFE" w:rsidR="0006381F" w:rsidRPr="00003391" w:rsidRDefault="0006381F">
      <w:pPr>
        <w:rPr>
          <w:rFonts w:ascii="Georgia" w:hAnsi="Georgia"/>
        </w:rPr>
      </w:pPr>
      <w:r w:rsidRPr="00003391">
        <w:rPr>
          <w:rFonts w:ascii="Georgia" w:hAnsi="Georgia"/>
        </w:rPr>
        <w:t>In general, API often refers to web-based APIs, APIs that provide a connectivity interface for applications to communicate with servers over web protocols such as HTTP, and the use of JavaScript Object Notation (JSON) format.</w:t>
      </w:r>
      <w:r w:rsidRPr="00003391">
        <w:rPr>
          <w:rFonts w:ascii="Georgia" w:hAnsi="Georgia"/>
          <w:vertAlign w:val="superscript"/>
        </w:rPr>
        <w:footnoteReference w:id="760"/>
      </w:r>
      <w:r w:rsidRPr="00003391">
        <w:rPr>
          <w:rFonts w:ascii="Georgia" w:hAnsi="Georgia"/>
        </w:rPr>
        <w:t xml:space="preserve"> </w:t>
      </w:r>
    </w:p>
    <w:p w14:paraId="1E01A4FE" w14:textId="77777777" w:rsidR="0006381F" w:rsidRPr="00003391" w:rsidRDefault="0006381F" w:rsidP="0006381F">
      <w:pPr>
        <w:rPr>
          <w:rFonts w:ascii="Georgia" w:hAnsi="Georgia"/>
        </w:rPr>
      </w:pPr>
    </w:p>
    <w:p w14:paraId="402378B8" w14:textId="519470DC" w:rsidR="0006381F" w:rsidRPr="00003391" w:rsidRDefault="0006381F" w:rsidP="0006381F">
      <w:pPr>
        <w:rPr>
          <w:rFonts w:ascii="Georgia" w:hAnsi="Georgia"/>
        </w:rPr>
      </w:pPr>
      <w:r w:rsidRPr="00003391">
        <w:rPr>
          <w:rFonts w:ascii="Georgia" w:hAnsi="Georgia"/>
        </w:rPr>
        <w:t xml:space="preserve">For example, when an end user authenticates their identity on a software application via their Facebook profile or email address, they are </w:t>
      </w:r>
      <w:r w:rsidR="000E06EA" w:rsidRPr="00003391">
        <w:rPr>
          <w:rFonts w:ascii="Georgia" w:hAnsi="Georgia"/>
        </w:rPr>
        <w:t>utilizing</w:t>
      </w:r>
      <w:r w:rsidRPr="00003391">
        <w:rPr>
          <w:rFonts w:ascii="Georgia" w:hAnsi="Georgia"/>
        </w:rPr>
        <w:t xml:space="preserve"> an API that interfaces between the software application and Facebook or their email provider.</w:t>
      </w:r>
      <w:r w:rsidRPr="00003391">
        <w:rPr>
          <w:rFonts w:ascii="Georgia" w:hAnsi="Georgia"/>
          <w:vertAlign w:val="superscript"/>
        </w:rPr>
        <w:footnoteReference w:id="761"/>
      </w:r>
    </w:p>
    <w:p w14:paraId="2BDAF985" w14:textId="77777777" w:rsidR="0006381F" w:rsidRPr="00003391" w:rsidRDefault="0006381F" w:rsidP="0006381F">
      <w:pPr>
        <w:rPr>
          <w:rFonts w:ascii="Georgia" w:hAnsi="Georgia"/>
        </w:rPr>
      </w:pPr>
    </w:p>
    <w:p w14:paraId="0AA33285" w14:textId="77777777" w:rsidR="0006381F" w:rsidRPr="00003391" w:rsidRDefault="0006381F" w:rsidP="0006381F">
      <w:pPr>
        <w:rPr>
          <w:rFonts w:ascii="Georgia" w:hAnsi="Georgia"/>
        </w:rPr>
      </w:pPr>
      <w:r w:rsidRPr="00003391">
        <w:rPr>
          <w:rFonts w:ascii="Georgia" w:hAnsi="Georgia"/>
        </w:rPr>
        <w:t>There are three types of APIs: 1) public; 2) private; and 3) partnership.</w:t>
      </w:r>
      <w:r w:rsidRPr="00003391">
        <w:rPr>
          <w:rFonts w:ascii="Georgia" w:hAnsi="Georgia"/>
          <w:vertAlign w:val="superscript"/>
        </w:rPr>
        <w:footnoteReference w:id="762"/>
      </w:r>
    </w:p>
    <w:p w14:paraId="31D5CB92" w14:textId="77777777" w:rsidR="0006381F" w:rsidRPr="00003391" w:rsidRDefault="0006381F" w:rsidP="0006381F">
      <w:pPr>
        <w:rPr>
          <w:rFonts w:ascii="Georgia" w:hAnsi="Georgia"/>
        </w:rPr>
      </w:pPr>
    </w:p>
    <w:p w14:paraId="71EF5CCE" w14:textId="00B08E7F" w:rsidR="0006381F" w:rsidRPr="00003391" w:rsidRDefault="0006381F" w:rsidP="0006381F">
      <w:pPr>
        <w:rPr>
          <w:rFonts w:ascii="Georgia" w:hAnsi="Georgia"/>
        </w:rPr>
      </w:pPr>
      <w:r w:rsidRPr="00003391">
        <w:rPr>
          <w:rFonts w:ascii="Georgia" w:hAnsi="Georgia"/>
        </w:rPr>
        <w:t xml:space="preserve">A public API is an API that is </w:t>
      </w:r>
      <w:r w:rsidR="000E06EA" w:rsidRPr="00003391">
        <w:rPr>
          <w:rFonts w:ascii="Georgia" w:hAnsi="Georgia"/>
        </w:rPr>
        <w:t>accessible</w:t>
      </w:r>
      <w:r w:rsidRPr="00003391">
        <w:rPr>
          <w:rFonts w:ascii="Georgia" w:hAnsi="Georgia"/>
        </w:rPr>
        <w:t xml:space="preserve"> to </w:t>
      </w:r>
      <w:r w:rsidR="000E06EA" w:rsidRPr="00003391">
        <w:rPr>
          <w:rFonts w:ascii="Georgia" w:hAnsi="Georgia"/>
        </w:rPr>
        <w:t>developers</w:t>
      </w:r>
      <w:r w:rsidRPr="00003391">
        <w:rPr>
          <w:rFonts w:ascii="Georgia" w:hAnsi="Georgia"/>
        </w:rPr>
        <w:t xml:space="preserve"> or the public (developers, startups, governments, etc.) on a free or </w:t>
      </w:r>
      <w:r w:rsidR="000E06EA" w:rsidRPr="00003391">
        <w:rPr>
          <w:rFonts w:ascii="Georgia" w:hAnsi="Georgia"/>
        </w:rPr>
        <w:t>structured</w:t>
      </w:r>
      <w:r w:rsidRPr="00003391">
        <w:rPr>
          <w:rFonts w:ascii="Georgia" w:hAnsi="Georgia"/>
        </w:rPr>
        <w:t xml:space="preserve"> freemium basis (e.g., a </w:t>
      </w:r>
      <w:r w:rsidR="000E06EA" w:rsidRPr="00003391">
        <w:rPr>
          <w:rFonts w:ascii="Georgia" w:hAnsi="Georgia"/>
        </w:rPr>
        <w:t>limited</w:t>
      </w:r>
      <w:r w:rsidRPr="00003391">
        <w:rPr>
          <w:rFonts w:ascii="Georgia" w:hAnsi="Georgia"/>
        </w:rPr>
        <w:t xml:space="preserve"> number of API calls per month).</w:t>
      </w:r>
      <w:r w:rsidRPr="00003391">
        <w:rPr>
          <w:rFonts w:ascii="Georgia" w:hAnsi="Georgia"/>
          <w:vertAlign w:val="superscript"/>
        </w:rPr>
        <w:footnoteReference w:id="763"/>
      </w:r>
      <w:r w:rsidRPr="00003391">
        <w:rPr>
          <w:rFonts w:ascii="Georgia" w:hAnsi="Georgia"/>
        </w:rPr>
        <w:t xml:space="preserve"> A private API is an API that is only used internally within an organization.</w:t>
      </w:r>
      <w:r w:rsidRPr="00003391">
        <w:rPr>
          <w:rFonts w:ascii="Georgia" w:hAnsi="Georgia"/>
          <w:vertAlign w:val="superscript"/>
        </w:rPr>
        <w:footnoteReference w:id="764"/>
      </w:r>
      <w:r w:rsidRPr="00003391">
        <w:rPr>
          <w:rFonts w:ascii="Georgia" w:hAnsi="Georgia"/>
        </w:rPr>
        <w:t xml:space="preserve"> A partner API is a platform-</w:t>
      </w:r>
      <w:proofErr w:type="spellStart"/>
      <w:r w:rsidRPr="00003391">
        <w:rPr>
          <w:rFonts w:ascii="Georgia" w:hAnsi="Georgia"/>
        </w:rPr>
        <w:t>esque</w:t>
      </w:r>
      <w:proofErr w:type="spellEnd"/>
      <w:r w:rsidRPr="00003391">
        <w:rPr>
          <w:rFonts w:ascii="Georgia" w:hAnsi="Georgia"/>
        </w:rPr>
        <w:t xml:space="preserve"> API that multiple organizations can integrate within their systems.</w:t>
      </w:r>
      <w:r w:rsidRPr="00003391">
        <w:rPr>
          <w:rFonts w:ascii="Georgia" w:hAnsi="Georgia"/>
          <w:vertAlign w:val="superscript"/>
        </w:rPr>
        <w:footnoteReference w:id="765"/>
      </w:r>
    </w:p>
    <w:p w14:paraId="06C83098" w14:textId="77777777" w:rsidR="0006381F" w:rsidRPr="00003391" w:rsidRDefault="0006381F" w:rsidP="0006381F">
      <w:pPr>
        <w:rPr>
          <w:rFonts w:ascii="Georgia" w:hAnsi="Georgia"/>
          <w:u w:val="single"/>
        </w:rPr>
      </w:pPr>
    </w:p>
    <w:p w14:paraId="48FCDE1B" w14:textId="16E5EDBC" w:rsidR="0006381F" w:rsidRPr="00003391" w:rsidRDefault="00953DC8" w:rsidP="00A7584E">
      <w:pPr>
        <w:pStyle w:val="Heading2"/>
        <w:rPr>
          <w:rFonts w:ascii="Georgia" w:hAnsi="Georgia"/>
        </w:rPr>
      </w:pPr>
      <w:bookmarkStart w:id="82" w:name="_pdf509e6g6f" w:colFirst="0" w:colLast="0"/>
      <w:bookmarkStart w:id="83" w:name="_Toc22305983"/>
      <w:bookmarkEnd w:id="82"/>
      <w:r w:rsidRPr="00003391">
        <w:rPr>
          <w:rFonts w:ascii="Georgia" w:hAnsi="Georgia"/>
        </w:rPr>
        <w:t xml:space="preserve">5.8. </w:t>
      </w:r>
      <w:r w:rsidR="0006381F" w:rsidRPr="00003391">
        <w:rPr>
          <w:rFonts w:ascii="Georgia" w:hAnsi="Georgia"/>
        </w:rPr>
        <w:t>Cryptocurrency &amp; Tokens</w:t>
      </w:r>
      <w:bookmarkEnd w:id="83"/>
      <w:r w:rsidR="0006381F" w:rsidRPr="00003391">
        <w:rPr>
          <w:rFonts w:ascii="Georgia" w:hAnsi="Georgia"/>
        </w:rPr>
        <w:t xml:space="preserve"> </w:t>
      </w:r>
    </w:p>
    <w:p w14:paraId="27E19610" w14:textId="77777777" w:rsidR="0006381F" w:rsidRPr="00003391" w:rsidRDefault="0006381F" w:rsidP="0006381F">
      <w:pPr>
        <w:rPr>
          <w:rFonts w:ascii="Georgia" w:hAnsi="Georgia"/>
          <w:u w:val="single"/>
        </w:rPr>
      </w:pPr>
    </w:p>
    <w:p w14:paraId="1446BF01" w14:textId="3203C5CD" w:rsidR="0006381F" w:rsidRPr="00003391" w:rsidRDefault="0006381F" w:rsidP="0006381F">
      <w:pPr>
        <w:rPr>
          <w:rFonts w:ascii="Georgia" w:hAnsi="Georgia"/>
        </w:rPr>
      </w:pPr>
      <w:r w:rsidRPr="00003391">
        <w:rPr>
          <w:rFonts w:ascii="Georgia" w:hAnsi="Georgia"/>
        </w:rPr>
        <w:t>A cryptocurrency</w:t>
      </w:r>
      <w:r w:rsidR="00402F40" w:rsidRPr="00003391">
        <w:rPr>
          <w:rFonts w:ascii="Georgia" w:hAnsi="Georgia"/>
        </w:rPr>
        <w:t xml:space="preserve"> (also known as coins)</w:t>
      </w:r>
      <w:r w:rsidRPr="00003391">
        <w:rPr>
          <w:rFonts w:ascii="Georgia" w:hAnsi="Georgia"/>
        </w:rPr>
        <w:t xml:space="preserve"> is a digital token created on a blockchain, that </w:t>
      </w:r>
      <w:r w:rsidR="00FF383D" w:rsidRPr="00003391">
        <w:rPr>
          <w:rFonts w:ascii="Georgia" w:hAnsi="Georgia"/>
        </w:rPr>
        <w:t>is un</w:t>
      </w:r>
      <w:r w:rsidR="00054EEC" w:rsidRPr="00003391">
        <w:rPr>
          <w:rFonts w:ascii="Georgia" w:hAnsi="Georgia"/>
        </w:rPr>
        <w:t>correlated</w:t>
      </w:r>
      <w:r w:rsidRPr="00003391">
        <w:rPr>
          <w:rFonts w:ascii="Georgia" w:hAnsi="Georgia"/>
        </w:rPr>
        <w:t xml:space="preserve"> to any </w:t>
      </w:r>
      <w:r w:rsidR="00FF383D" w:rsidRPr="00003391">
        <w:rPr>
          <w:rFonts w:ascii="Georgia" w:hAnsi="Georgia"/>
        </w:rPr>
        <w:t>physical</w:t>
      </w:r>
      <w:r w:rsidRPr="00003391">
        <w:rPr>
          <w:rFonts w:ascii="Georgia" w:hAnsi="Georgia"/>
        </w:rPr>
        <w:t xml:space="preserve"> or virtual asset, that </w:t>
      </w:r>
      <w:r w:rsidR="00FF383D" w:rsidRPr="00003391">
        <w:rPr>
          <w:rFonts w:ascii="Georgia" w:hAnsi="Georgia"/>
        </w:rPr>
        <w:t>operates</w:t>
      </w:r>
      <w:r w:rsidRPr="00003391">
        <w:rPr>
          <w:rFonts w:ascii="Georgia" w:hAnsi="Georgia"/>
        </w:rPr>
        <w:t xml:space="preserve"> as a medium of exchange.</w:t>
      </w:r>
      <w:r w:rsidRPr="00003391">
        <w:rPr>
          <w:rFonts w:ascii="Georgia" w:hAnsi="Georgia"/>
          <w:vertAlign w:val="superscript"/>
        </w:rPr>
        <w:footnoteReference w:id="766"/>
      </w:r>
      <w:r w:rsidRPr="00003391">
        <w:rPr>
          <w:rFonts w:ascii="Georgia" w:hAnsi="Georgia"/>
        </w:rPr>
        <w:t xml:space="preserve"> Cryptocurrencies are generally the first tokens created on a blockchain, and rely on mining to secure transactions and control the creation of new units of the cryptocurrency.</w:t>
      </w:r>
      <w:r w:rsidRPr="00003391">
        <w:rPr>
          <w:rFonts w:ascii="Georgia" w:hAnsi="Georgia"/>
          <w:vertAlign w:val="superscript"/>
        </w:rPr>
        <w:footnoteReference w:id="767"/>
      </w:r>
    </w:p>
    <w:p w14:paraId="791A3F02" w14:textId="77777777" w:rsidR="0006381F" w:rsidRPr="00003391" w:rsidRDefault="0006381F" w:rsidP="0006381F">
      <w:pPr>
        <w:rPr>
          <w:rFonts w:ascii="Georgia" w:hAnsi="Georgia"/>
        </w:rPr>
      </w:pPr>
    </w:p>
    <w:p w14:paraId="7EF03206" w14:textId="0BF873EE" w:rsidR="0006381F" w:rsidRPr="00003391" w:rsidRDefault="0006381F" w:rsidP="0006381F">
      <w:pPr>
        <w:rPr>
          <w:rFonts w:ascii="Georgia" w:hAnsi="Georgia"/>
          <w:strike/>
        </w:rPr>
      </w:pPr>
      <w:r w:rsidRPr="00003391">
        <w:rPr>
          <w:rFonts w:ascii="Georgia" w:hAnsi="Georgia"/>
        </w:rPr>
        <w:t xml:space="preserve">A token is a digital token created on a blockchain, that is a digital representation of a real or virtual asset (e.g., a representation of a US dollar such as </w:t>
      </w:r>
      <w:proofErr w:type="spellStart"/>
      <w:r w:rsidRPr="00003391">
        <w:rPr>
          <w:rFonts w:ascii="Georgia" w:hAnsi="Georgia"/>
        </w:rPr>
        <w:t>TrueUSD</w:t>
      </w:r>
      <w:proofErr w:type="spellEnd"/>
      <w:r w:rsidRPr="00003391">
        <w:rPr>
          <w:rFonts w:ascii="Georgia" w:hAnsi="Georgia"/>
        </w:rPr>
        <w:t>)</w:t>
      </w:r>
      <w:r w:rsidR="00E26BB3" w:rsidRPr="00003391">
        <w:rPr>
          <w:rFonts w:ascii="Georgia" w:hAnsi="Georgia"/>
        </w:rPr>
        <w:t xml:space="preserve">, </w:t>
      </w:r>
      <w:r w:rsidR="009D131C" w:rsidRPr="00003391">
        <w:rPr>
          <w:rFonts w:ascii="Georgia" w:hAnsi="Georgia"/>
        </w:rPr>
        <w:t xml:space="preserve">or </w:t>
      </w:r>
      <w:r w:rsidR="00F94154" w:rsidRPr="00003391">
        <w:rPr>
          <w:rFonts w:ascii="Georgia" w:hAnsi="Georgia"/>
        </w:rPr>
        <w:t>as</w:t>
      </w:r>
      <w:r w:rsidR="009D131C" w:rsidRPr="00003391">
        <w:rPr>
          <w:rFonts w:ascii="Georgia" w:hAnsi="Georgia"/>
        </w:rPr>
        <w:t xml:space="preserve"> a utility for a </w:t>
      </w:r>
      <w:proofErr w:type="spellStart"/>
      <w:r w:rsidR="009D131C" w:rsidRPr="00003391">
        <w:rPr>
          <w:rFonts w:ascii="Georgia" w:hAnsi="Georgia"/>
        </w:rPr>
        <w:t>DApp</w:t>
      </w:r>
      <w:proofErr w:type="spellEnd"/>
      <w:r w:rsidR="00E26BB3" w:rsidRPr="00003391">
        <w:rPr>
          <w:rFonts w:ascii="Georgia" w:hAnsi="Georgia"/>
        </w:rPr>
        <w:t xml:space="preserve"> (they behave similarly to gift cards)</w:t>
      </w:r>
      <w:r w:rsidRPr="00003391">
        <w:rPr>
          <w:rFonts w:ascii="Georgia" w:hAnsi="Georgia"/>
        </w:rPr>
        <w:t>.</w:t>
      </w:r>
      <w:r w:rsidRPr="00003391">
        <w:rPr>
          <w:rFonts w:ascii="Georgia" w:hAnsi="Georgia"/>
          <w:vertAlign w:val="superscript"/>
        </w:rPr>
        <w:footnoteReference w:id="768"/>
      </w:r>
      <w:r w:rsidR="00E87509" w:rsidRPr="00003391">
        <w:rPr>
          <w:rFonts w:ascii="Georgia" w:hAnsi="Georgia"/>
        </w:rPr>
        <w:t xml:space="preserve"> </w:t>
      </w:r>
    </w:p>
    <w:p w14:paraId="5FBC0B96" w14:textId="77777777" w:rsidR="0006381F" w:rsidRPr="00003391" w:rsidRDefault="0006381F" w:rsidP="0006381F">
      <w:pPr>
        <w:rPr>
          <w:rFonts w:ascii="Georgia" w:hAnsi="Georgia"/>
        </w:rPr>
      </w:pPr>
    </w:p>
    <w:p w14:paraId="4C1559A0" w14:textId="0A9530EE" w:rsidR="0006381F" w:rsidRPr="00003391" w:rsidRDefault="0006381F" w:rsidP="0006381F">
      <w:pPr>
        <w:rPr>
          <w:rFonts w:ascii="Georgia" w:hAnsi="Georgia"/>
        </w:rPr>
      </w:pPr>
      <w:r w:rsidRPr="00003391">
        <w:rPr>
          <w:rFonts w:ascii="Georgia" w:hAnsi="Georgia"/>
        </w:rPr>
        <w:t>Common token standards are ERC-20 and ERC-721 on the Ethereum blockchain.</w:t>
      </w:r>
      <w:r w:rsidRPr="00003391">
        <w:rPr>
          <w:rFonts w:ascii="Georgia" w:hAnsi="Georgia"/>
          <w:vertAlign w:val="superscript"/>
        </w:rPr>
        <w:footnoteReference w:id="769"/>
      </w:r>
    </w:p>
    <w:p w14:paraId="6A1C2AAF" w14:textId="77777777" w:rsidR="0006381F" w:rsidRPr="00003391" w:rsidRDefault="0006381F" w:rsidP="0006381F">
      <w:pPr>
        <w:rPr>
          <w:rFonts w:ascii="Georgia" w:hAnsi="Georgia"/>
          <w:u w:val="single"/>
        </w:rPr>
      </w:pPr>
    </w:p>
    <w:p w14:paraId="70A07AD6" w14:textId="77777777" w:rsidR="0006381F" w:rsidRPr="00003391" w:rsidRDefault="0006381F" w:rsidP="0006381F">
      <w:pPr>
        <w:rPr>
          <w:rFonts w:ascii="Georgia" w:hAnsi="Georgia"/>
          <w:u w:val="single"/>
        </w:rPr>
      </w:pPr>
      <w:bookmarkStart w:id="84" w:name="_u0t4ntxax6ev" w:colFirst="0" w:colLast="0"/>
      <w:bookmarkEnd w:id="84"/>
    </w:p>
    <w:p w14:paraId="57954885" w14:textId="5475B531" w:rsidR="0006381F" w:rsidRPr="00003391" w:rsidRDefault="00953DC8" w:rsidP="00A7584E">
      <w:pPr>
        <w:pStyle w:val="Heading2"/>
        <w:rPr>
          <w:rFonts w:ascii="Georgia" w:hAnsi="Georgia"/>
        </w:rPr>
      </w:pPr>
      <w:bookmarkStart w:id="85" w:name="_yiih6fq3axu8" w:colFirst="0" w:colLast="0"/>
      <w:bookmarkStart w:id="86" w:name="_Toc22305984"/>
      <w:bookmarkEnd w:id="85"/>
      <w:r w:rsidRPr="00003391">
        <w:rPr>
          <w:rFonts w:ascii="Georgia" w:hAnsi="Georgia"/>
        </w:rPr>
        <w:t xml:space="preserve">5.9. </w:t>
      </w:r>
      <w:r w:rsidR="0006381F" w:rsidRPr="00003391">
        <w:rPr>
          <w:rFonts w:ascii="Georgia" w:hAnsi="Georgia"/>
        </w:rPr>
        <w:t>Linked Data</w:t>
      </w:r>
      <w:bookmarkEnd w:id="86"/>
    </w:p>
    <w:p w14:paraId="150BFBFF" w14:textId="77777777" w:rsidR="0006381F" w:rsidRPr="00003391" w:rsidRDefault="0006381F" w:rsidP="0006381F">
      <w:pPr>
        <w:rPr>
          <w:rFonts w:ascii="Georgia" w:hAnsi="Georgia"/>
          <w:u w:val="single"/>
        </w:rPr>
      </w:pPr>
    </w:p>
    <w:p w14:paraId="07CF2BC6" w14:textId="3042AEB0" w:rsidR="0006381F" w:rsidRPr="00003391" w:rsidRDefault="0006381F" w:rsidP="0006381F">
      <w:pPr>
        <w:rPr>
          <w:rFonts w:ascii="Georgia" w:hAnsi="Georgia"/>
        </w:rPr>
      </w:pPr>
      <w:r w:rsidRPr="00003391">
        <w:rPr>
          <w:rFonts w:ascii="Georgia" w:hAnsi="Georgia"/>
        </w:rPr>
        <w:t xml:space="preserve">Linked Data is a design approach to connect machine-readable, interlinked </w:t>
      </w:r>
      <w:r w:rsidR="00B334A8" w:rsidRPr="00003391">
        <w:rPr>
          <w:rFonts w:ascii="Georgia" w:hAnsi="Georgia"/>
        </w:rPr>
        <w:t>resources</w:t>
      </w:r>
      <w:r w:rsidRPr="00003391">
        <w:rPr>
          <w:rFonts w:ascii="Georgia" w:hAnsi="Georgia"/>
        </w:rPr>
        <w:t xml:space="preserve"> across the </w:t>
      </w:r>
      <w:r w:rsidR="00B334A8" w:rsidRPr="00003391">
        <w:rPr>
          <w:rFonts w:ascii="Georgia" w:hAnsi="Georgia"/>
        </w:rPr>
        <w:t>S</w:t>
      </w:r>
      <w:r w:rsidRPr="00003391">
        <w:rPr>
          <w:rFonts w:ascii="Georgia" w:hAnsi="Georgia"/>
        </w:rPr>
        <w:t xml:space="preserve">emantic </w:t>
      </w:r>
      <w:r w:rsidR="00B334A8" w:rsidRPr="00003391">
        <w:rPr>
          <w:rFonts w:ascii="Georgia" w:hAnsi="Georgia"/>
        </w:rPr>
        <w:t>W</w:t>
      </w:r>
      <w:r w:rsidRPr="00003391">
        <w:rPr>
          <w:rFonts w:ascii="Georgia" w:hAnsi="Georgia"/>
        </w:rPr>
        <w:t xml:space="preserve">eb, i.e., the web of data, </w:t>
      </w:r>
      <w:r w:rsidR="00B334A8" w:rsidRPr="00003391">
        <w:rPr>
          <w:rFonts w:ascii="Georgia" w:hAnsi="Georgia"/>
        </w:rPr>
        <w:t>via</w:t>
      </w:r>
      <w:r w:rsidRPr="00003391">
        <w:rPr>
          <w:rFonts w:ascii="Georgia" w:hAnsi="Georgia"/>
        </w:rPr>
        <w:t xml:space="preserve"> technologies such as Uniform Resource Identifiers (URIs) and </w:t>
      </w:r>
      <w:r w:rsidR="00827364" w:rsidRPr="00003391">
        <w:rPr>
          <w:rFonts w:ascii="Georgia" w:hAnsi="Georgia"/>
        </w:rPr>
        <w:t xml:space="preserve">the </w:t>
      </w:r>
      <w:r w:rsidRPr="00003391">
        <w:rPr>
          <w:rFonts w:ascii="Georgia" w:hAnsi="Georgia"/>
        </w:rPr>
        <w:t>Resource Description Framework (RDF).</w:t>
      </w:r>
      <w:r w:rsidRPr="00003391">
        <w:rPr>
          <w:rFonts w:ascii="Georgia" w:hAnsi="Georgia"/>
          <w:vertAlign w:val="superscript"/>
        </w:rPr>
        <w:footnoteReference w:id="770"/>
      </w:r>
    </w:p>
    <w:p w14:paraId="31CEFF02" w14:textId="77777777" w:rsidR="0006381F" w:rsidRPr="00003391" w:rsidRDefault="0006381F" w:rsidP="0006381F">
      <w:pPr>
        <w:rPr>
          <w:rFonts w:ascii="Georgia" w:hAnsi="Georgia"/>
        </w:rPr>
      </w:pPr>
    </w:p>
    <w:p w14:paraId="00FA5C6F" w14:textId="2BA2F3E7" w:rsidR="0006381F" w:rsidRPr="00003391" w:rsidRDefault="0006381F" w:rsidP="0006381F">
      <w:pPr>
        <w:rPr>
          <w:rFonts w:ascii="Georgia" w:hAnsi="Georgia"/>
        </w:rPr>
      </w:pPr>
      <w:r w:rsidRPr="00003391">
        <w:rPr>
          <w:rFonts w:ascii="Georgia" w:hAnsi="Georgia"/>
        </w:rPr>
        <w:t xml:space="preserve">The Semantic Web refers to an extended </w:t>
      </w:r>
      <w:r w:rsidR="00E64029" w:rsidRPr="00003391">
        <w:rPr>
          <w:rFonts w:ascii="Georgia" w:hAnsi="Georgia"/>
        </w:rPr>
        <w:t>functionality</w:t>
      </w:r>
      <w:r w:rsidRPr="00003391">
        <w:rPr>
          <w:rFonts w:ascii="Georgia" w:hAnsi="Georgia"/>
        </w:rPr>
        <w:t xml:space="preserve"> of the </w:t>
      </w:r>
      <w:proofErr w:type="spellStart"/>
      <w:r w:rsidR="00E64029" w:rsidRPr="00003391">
        <w:rPr>
          <w:rFonts w:ascii="Georgia" w:hAnsi="Georgia"/>
        </w:rPr>
        <w:t>WorldWideWeb</w:t>
      </w:r>
      <w:proofErr w:type="spellEnd"/>
      <w:r w:rsidRPr="00003391">
        <w:rPr>
          <w:rFonts w:ascii="Georgia" w:hAnsi="Georgia"/>
        </w:rPr>
        <w:t xml:space="preserve"> where data is interlinked and machine-readable by adding additional data descriptors to existing content on </w:t>
      </w:r>
      <w:r w:rsidRPr="00003391">
        <w:rPr>
          <w:rFonts w:ascii="Georgia" w:hAnsi="Georgia"/>
        </w:rPr>
        <w:lastRenderedPageBreak/>
        <w:t>the web.</w:t>
      </w:r>
      <w:r w:rsidRPr="00003391">
        <w:rPr>
          <w:rFonts w:ascii="Georgia" w:hAnsi="Georgia"/>
          <w:vertAlign w:val="superscript"/>
        </w:rPr>
        <w:footnoteReference w:id="771"/>
      </w:r>
      <w:r w:rsidR="00944285" w:rsidRPr="00003391">
        <w:rPr>
          <w:rFonts w:ascii="Georgia" w:hAnsi="Georgia"/>
        </w:rPr>
        <w:t xml:space="preserve"> </w:t>
      </w:r>
      <w:r w:rsidRPr="00003391">
        <w:rPr>
          <w:rFonts w:ascii="Georgia" w:hAnsi="Georgia"/>
        </w:rPr>
        <w:t xml:space="preserve">URIs are </w:t>
      </w:r>
      <w:r w:rsidR="00B334A8" w:rsidRPr="00003391">
        <w:rPr>
          <w:rFonts w:ascii="Georgia" w:hAnsi="Georgia"/>
        </w:rPr>
        <w:t>unique</w:t>
      </w:r>
      <w:r w:rsidRPr="00003391">
        <w:rPr>
          <w:rFonts w:ascii="Georgia" w:hAnsi="Georgia"/>
        </w:rPr>
        <w:t xml:space="preserve"> identifiers for any type of content or data </w:t>
      </w:r>
      <w:r w:rsidR="00B334A8" w:rsidRPr="00003391">
        <w:rPr>
          <w:rFonts w:ascii="Georgia" w:hAnsi="Georgia"/>
        </w:rPr>
        <w:t>utilizing</w:t>
      </w:r>
      <w:r w:rsidRPr="00003391">
        <w:rPr>
          <w:rFonts w:ascii="Georgia" w:hAnsi="Georgia"/>
        </w:rPr>
        <w:t xml:space="preserve"> a single </w:t>
      </w:r>
      <w:r w:rsidR="00B334A8" w:rsidRPr="00003391">
        <w:rPr>
          <w:rFonts w:ascii="Georgia" w:hAnsi="Georgia"/>
        </w:rPr>
        <w:t>global</w:t>
      </w:r>
      <w:r w:rsidRPr="00003391">
        <w:rPr>
          <w:rFonts w:ascii="Georgia" w:hAnsi="Georgia"/>
        </w:rPr>
        <w:t xml:space="preserve"> </w:t>
      </w:r>
      <w:r w:rsidR="00B334A8" w:rsidRPr="00003391">
        <w:rPr>
          <w:rFonts w:ascii="Georgia" w:hAnsi="Georgia"/>
        </w:rPr>
        <w:t>identification</w:t>
      </w:r>
      <w:r w:rsidRPr="00003391">
        <w:rPr>
          <w:rFonts w:ascii="Georgia" w:hAnsi="Georgia"/>
        </w:rPr>
        <w:t xml:space="preserve"> system.</w:t>
      </w:r>
      <w:r w:rsidRPr="00003391">
        <w:rPr>
          <w:rFonts w:ascii="Georgia" w:hAnsi="Georgia"/>
          <w:vertAlign w:val="superscript"/>
        </w:rPr>
        <w:footnoteReference w:id="772"/>
      </w:r>
      <w:r w:rsidR="00944285" w:rsidRPr="00003391">
        <w:rPr>
          <w:rFonts w:ascii="Georgia" w:hAnsi="Georgia"/>
        </w:rPr>
        <w:t xml:space="preserve"> </w:t>
      </w:r>
      <w:r w:rsidRPr="00003391">
        <w:rPr>
          <w:rFonts w:ascii="Georgia" w:hAnsi="Georgia"/>
        </w:rPr>
        <w:t xml:space="preserve">RDF is a model for data publishing and interchange </w:t>
      </w:r>
      <w:r w:rsidR="00B334A8" w:rsidRPr="00003391">
        <w:rPr>
          <w:rFonts w:ascii="Georgia" w:hAnsi="Georgia"/>
        </w:rPr>
        <w:t>developed</w:t>
      </w:r>
      <w:r w:rsidRPr="00003391">
        <w:rPr>
          <w:rFonts w:ascii="Georgia" w:hAnsi="Georgia"/>
        </w:rPr>
        <w:t xml:space="preserve"> by the </w:t>
      </w:r>
      <w:proofErr w:type="spellStart"/>
      <w:r w:rsidRPr="00003391">
        <w:rPr>
          <w:rFonts w:ascii="Georgia" w:hAnsi="Georgia"/>
        </w:rPr>
        <w:t>WorldWideWeb</w:t>
      </w:r>
      <w:proofErr w:type="spellEnd"/>
      <w:r w:rsidRPr="00003391">
        <w:rPr>
          <w:rFonts w:ascii="Georgia" w:hAnsi="Georgia"/>
        </w:rPr>
        <w:t xml:space="preserve"> </w:t>
      </w:r>
      <w:r w:rsidR="00E64029" w:rsidRPr="00003391">
        <w:rPr>
          <w:rFonts w:ascii="Georgia" w:hAnsi="Georgia"/>
        </w:rPr>
        <w:t>Consortium</w:t>
      </w:r>
      <w:r w:rsidRPr="00003391">
        <w:rPr>
          <w:rFonts w:ascii="Georgia" w:hAnsi="Georgia"/>
        </w:rPr>
        <w:t xml:space="preserve"> (W3C).</w:t>
      </w:r>
      <w:r w:rsidRPr="00003391">
        <w:rPr>
          <w:rFonts w:ascii="Georgia" w:hAnsi="Georgia"/>
          <w:vertAlign w:val="superscript"/>
        </w:rPr>
        <w:footnoteReference w:id="773"/>
      </w:r>
      <w:r w:rsidRPr="00003391">
        <w:rPr>
          <w:rFonts w:ascii="Georgia" w:hAnsi="Georgia"/>
        </w:rPr>
        <w:t xml:space="preserve"> In RDF, all data is published in a </w:t>
      </w:r>
      <w:r w:rsidR="00B334A8" w:rsidRPr="00003391">
        <w:rPr>
          <w:rFonts w:ascii="Georgia" w:hAnsi="Georgia"/>
        </w:rPr>
        <w:t>database</w:t>
      </w:r>
      <w:r w:rsidRPr="00003391">
        <w:rPr>
          <w:rFonts w:ascii="Georgia" w:hAnsi="Georgia"/>
        </w:rPr>
        <w:t xml:space="preserve"> as a </w:t>
      </w:r>
      <w:proofErr w:type="spellStart"/>
      <w:r w:rsidRPr="00003391">
        <w:rPr>
          <w:rFonts w:ascii="Georgia" w:hAnsi="Georgia"/>
        </w:rPr>
        <w:t>triplestore</w:t>
      </w:r>
      <w:proofErr w:type="spellEnd"/>
      <w:r w:rsidRPr="00003391">
        <w:rPr>
          <w:rFonts w:ascii="Georgia" w:hAnsi="Georgia"/>
        </w:rPr>
        <w:t>.</w:t>
      </w:r>
      <w:r w:rsidRPr="00003391">
        <w:rPr>
          <w:rFonts w:ascii="Georgia" w:hAnsi="Georgia"/>
          <w:vertAlign w:val="superscript"/>
        </w:rPr>
        <w:footnoteReference w:id="774"/>
      </w:r>
      <w:r w:rsidRPr="00003391">
        <w:rPr>
          <w:rFonts w:ascii="Georgia" w:hAnsi="Georgia"/>
        </w:rPr>
        <w:t xml:space="preserve"> </w:t>
      </w:r>
      <w:proofErr w:type="spellStart"/>
      <w:r w:rsidRPr="00003391">
        <w:rPr>
          <w:rFonts w:ascii="Georgia" w:hAnsi="Georgia"/>
        </w:rPr>
        <w:t>Triplestores</w:t>
      </w:r>
      <w:proofErr w:type="spellEnd"/>
      <w:r w:rsidRPr="00003391">
        <w:rPr>
          <w:rFonts w:ascii="Georgia" w:hAnsi="Georgia"/>
        </w:rPr>
        <w:t xml:space="preserve"> </w:t>
      </w:r>
      <w:r w:rsidR="00B334A8" w:rsidRPr="00003391">
        <w:rPr>
          <w:rFonts w:ascii="Georgia" w:hAnsi="Georgia"/>
        </w:rPr>
        <w:t>materialize</w:t>
      </w:r>
      <w:r w:rsidRPr="00003391">
        <w:rPr>
          <w:rFonts w:ascii="Georgia" w:hAnsi="Georgia"/>
        </w:rPr>
        <w:t xml:space="preserve"> the links between data through a subject, predicate (or verb) and object linked model (subject &gt; predicate &gt; object).</w:t>
      </w:r>
      <w:r w:rsidRPr="00003391">
        <w:rPr>
          <w:rFonts w:ascii="Georgia" w:hAnsi="Georgia"/>
          <w:vertAlign w:val="superscript"/>
        </w:rPr>
        <w:footnoteReference w:id="775"/>
      </w:r>
    </w:p>
    <w:p w14:paraId="1FB8B1D8" w14:textId="77777777" w:rsidR="0006381F" w:rsidRPr="00003391" w:rsidRDefault="0006381F" w:rsidP="0006381F">
      <w:pPr>
        <w:rPr>
          <w:rFonts w:ascii="Georgia" w:hAnsi="Georgia"/>
        </w:rPr>
      </w:pPr>
    </w:p>
    <w:p w14:paraId="0B8B62B2" w14:textId="77777777" w:rsidR="0006381F" w:rsidRPr="00003391" w:rsidRDefault="0006381F" w:rsidP="0006381F">
      <w:pPr>
        <w:rPr>
          <w:rFonts w:ascii="Georgia" w:hAnsi="Georgia"/>
        </w:rPr>
      </w:pPr>
      <w:r w:rsidRPr="00003391">
        <w:rPr>
          <w:rFonts w:ascii="Georgia" w:hAnsi="Georgia"/>
        </w:rPr>
        <w:t>The four principles of Linked Data are:</w:t>
      </w:r>
    </w:p>
    <w:p w14:paraId="7D56009E" w14:textId="77777777" w:rsidR="0006381F" w:rsidRPr="00003391" w:rsidRDefault="0006381F" w:rsidP="0006381F">
      <w:pPr>
        <w:rPr>
          <w:rFonts w:ascii="Georgia" w:hAnsi="Georgia"/>
        </w:rPr>
      </w:pPr>
    </w:p>
    <w:p w14:paraId="6762AD90" w14:textId="77777777" w:rsidR="0006381F" w:rsidRPr="00003391" w:rsidRDefault="0006381F" w:rsidP="0006381F">
      <w:pPr>
        <w:numPr>
          <w:ilvl w:val="0"/>
          <w:numId w:val="81"/>
        </w:numPr>
        <w:rPr>
          <w:rFonts w:ascii="Georgia" w:hAnsi="Georgia"/>
        </w:rPr>
      </w:pPr>
      <w:r w:rsidRPr="00003391">
        <w:rPr>
          <w:rFonts w:ascii="Georgia" w:hAnsi="Georgia"/>
        </w:rPr>
        <w:t>“Use URIs as names for things”;</w:t>
      </w:r>
    </w:p>
    <w:p w14:paraId="4FA94ECB" w14:textId="77777777" w:rsidR="0006381F" w:rsidRPr="00003391" w:rsidRDefault="0006381F" w:rsidP="0006381F">
      <w:pPr>
        <w:numPr>
          <w:ilvl w:val="0"/>
          <w:numId w:val="81"/>
        </w:numPr>
        <w:rPr>
          <w:rFonts w:ascii="Georgia" w:hAnsi="Georgia"/>
        </w:rPr>
      </w:pPr>
      <w:r w:rsidRPr="00003391">
        <w:rPr>
          <w:rFonts w:ascii="Georgia" w:hAnsi="Georgia"/>
        </w:rPr>
        <w:t xml:space="preserve">“Use HTTP URIs so that people ca </w:t>
      </w:r>
      <w:proofErr w:type="gramStart"/>
      <w:r w:rsidRPr="00003391">
        <w:rPr>
          <w:rFonts w:ascii="Georgia" w:hAnsi="Georgia"/>
        </w:rPr>
        <w:t>look</w:t>
      </w:r>
      <w:proofErr w:type="gramEnd"/>
      <w:r w:rsidRPr="00003391">
        <w:rPr>
          <w:rFonts w:ascii="Georgia" w:hAnsi="Georgia"/>
        </w:rPr>
        <w:t xml:space="preserve"> up these names”;</w:t>
      </w:r>
    </w:p>
    <w:p w14:paraId="2D40A7A6" w14:textId="77777777" w:rsidR="0006381F" w:rsidRPr="00003391" w:rsidRDefault="0006381F" w:rsidP="0006381F">
      <w:pPr>
        <w:numPr>
          <w:ilvl w:val="0"/>
          <w:numId w:val="81"/>
        </w:numPr>
        <w:rPr>
          <w:rFonts w:ascii="Georgia" w:hAnsi="Georgia"/>
        </w:rPr>
      </w:pPr>
      <w:r w:rsidRPr="00003391">
        <w:rPr>
          <w:rFonts w:ascii="Georgia" w:hAnsi="Georgia"/>
        </w:rPr>
        <w:t>“When someone looks up a URI, provide useful information, using standards (RDF, SPARQL)”;</w:t>
      </w:r>
    </w:p>
    <w:p w14:paraId="246C6658" w14:textId="77777777" w:rsidR="0006381F" w:rsidRPr="00003391" w:rsidRDefault="0006381F" w:rsidP="0006381F">
      <w:pPr>
        <w:numPr>
          <w:ilvl w:val="0"/>
          <w:numId w:val="81"/>
        </w:numPr>
        <w:rPr>
          <w:rFonts w:ascii="Georgia" w:hAnsi="Georgia"/>
        </w:rPr>
      </w:pPr>
      <w:r w:rsidRPr="00003391">
        <w:rPr>
          <w:rFonts w:ascii="Georgia" w:hAnsi="Georgia"/>
        </w:rPr>
        <w:t>“Include links to other URIs so that they can discover more things.”</w:t>
      </w:r>
      <w:r w:rsidRPr="00003391">
        <w:rPr>
          <w:rFonts w:ascii="Georgia" w:hAnsi="Georgia"/>
          <w:vertAlign w:val="superscript"/>
        </w:rPr>
        <w:footnoteReference w:id="776"/>
      </w:r>
    </w:p>
    <w:p w14:paraId="6D9F0C0B" w14:textId="77777777" w:rsidR="0006381F" w:rsidRPr="00003391" w:rsidRDefault="0006381F" w:rsidP="0006381F">
      <w:pPr>
        <w:rPr>
          <w:rFonts w:ascii="Georgia" w:hAnsi="Georgia"/>
        </w:rPr>
      </w:pPr>
    </w:p>
    <w:p w14:paraId="099DE62E" w14:textId="40FD043B" w:rsidR="0006381F" w:rsidRPr="00003391" w:rsidRDefault="0006381F" w:rsidP="0006381F">
      <w:pPr>
        <w:rPr>
          <w:rFonts w:ascii="Georgia" w:hAnsi="Georgia"/>
        </w:rPr>
      </w:pPr>
      <w:r w:rsidRPr="00003391">
        <w:rPr>
          <w:rFonts w:ascii="Georgia" w:hAnsi="Georgia"/>
        </w:rPr>
        <w:t xml:space="preserve">An example project working with Linked Data is </w:t>
      </w:r>
      <w:proofErr w:type="spellStart"/>
      <w:r w:rsidRPr="00003391">
        <w:rPr>
          <w:rFonts w:ascii="Georgia" w:hAnsi="Georgia"/>
        </w:rPr>
        <w:t>SoLiD</w:t>
      </w:r>
      <w:proofErr w:type="spellEnd"/>
      <w:r w:rsidRPr="00003391">
        <w:rPr>
          <w:rFonts w:ascii="Georgia" w:hAnsi="Georgia"/>
        </w:rPr>
        <w:t>, another project by Sir Tim Berners Lee, in which the Linked Data approach defines the relationships among data by: 1) by having a uniform resource location (URL) for each piece of data, and 2) explicitly stating how each piece of data is related to each other.</w:t>
      </w:r>
      <w:r w:rsidRPr="00003391">
        <w:rPr>
          <w:rFonts w:ascii="Georgia" w:hAnsi="Georgia"/>
          <w:vertAlign w:val="superscript"/>
        </w:rPr>
        <w:footnoteReference w:id="777"/>
      </w:r>
      <w:r w:rsidRPr="00003391">
        <w:rPr>
          <w:rFonts w:ascii="Georgia" w:hAnsi="Georgia"/>
        </w:rPr>
        <w:t xml:space="preserve"> </w:t>
      </w:r>
    </w:p>
    <w:p w14:paraId="45982FEA" w14:textId="7A72EDBC" w:rsidR="005D0177" w:rsidRPr="00003391" w:rsidRDefault="005D0177" w:rsidP="0006381F">
      <w:pPr>
        <w:rPr>
          <w:rFonts w:ascii="Georgia" w:hAnsi="Georgia"/>
        </w:rPr>
      </w:pPr>
    </w:p>
    <w:p w14:paraId="26173B50" w14:textId="2FBB1A8F" w:rsidR="005D0177" w:rsidRPr="00003391" w:rsidRDefault="005D0177" w:rsidP="005D0177">
      <w:pPr>
        <w:pStyle w:val="Heading2"/>
        <w:rPr>
          <w:rFonts w:ascii="Georgia" w:hAnsi="Georgia"/>
        </w:rPr>
      </w:pPr>
      <w:bookmarkStart w:id="87" w:name="_Toc22305985"/>
      <w:r w:rsidRPr="00003391">
        <w:rPr>
          <w:rFonts w:ascii="Georgia" w:hAnsi="Georgia"/>
        </w:rPr>
        <w:t>5.10. Ricardian Contracts</w:t>
      </w:r>
      <w:bookmarkEnd w:id="87"/>
    </w:p>
    <w:p w14:paraId="099420A5" w14:textId="77777777" w:rsidR="0006381F" w:rsidRPr="00003391" w:rsidRDefault="0006381F" w:rsidP="0006381F">
      <w:pPr>
        <w:rPr>
          <w:rFonts w:ascii="Georgia" w:hAnsi="Georgia"/>
        </w:rPr>
      </w:pPr>
    </w:p>
    <w:p w14:paraId="4F3C96F7" w14:textId="2E14024E" w:rsidR="005D0177" w:rsidRPr="00003391" w:rsidRDefault="005D0177" w:rsidP="005D0177">
      <w:pPr>
        <w:spacing w:line="240" w:lineRule="auto"/>
        <w:rPr>
          <w:rFonts w:ascii="Georgia" w:eastAsia="Times New Roman" w:hAnsi="Georgia" w:cs="Times New Roman"/>
          <w:sz w:val="24"/>
          <w:szCs w:val="24"/>
          <w:lang w:val="en-US"/>
        </w:rPr>
      </w:pPr>
      <w:r w:rsidRPr="00003391">
        <w:rPr>
          <w:rFonts w:ascii="Georgia" w:eastAsia="Times New Roman" w:hAnsi="Georgia"/>
          <w:lang w:val="en-US"/>
        </w:rPr>
        <w:t>Ricardian</w:t>
      </w:r>
      <w:r w:rsidR="00413930" w:rsidRPr="00003391">
        <w:rPr>
          <w:rStyle w:val="FootnoteReference"/>
          <w:rFonts w:ascii="Georgia" w:eastAsia="Times New Roman" w:hAnsi="Georgia"/>
          <w:lang w:val="en-US"/>
        </w:rPr>
        <w:footnoteReference w:id="778"/>
      </w:r>
      <w:r w:rsidRPr="00003391">
        <w:rPr>
          <w:rFonts w:ascii="Georgia" w:eastAsia="Times New Roman" w:hAnsi="Georgia"/>
          <w:lang w:val="en-US"/>
        </w:rPr>
        <w:t xml:space="preserve"> contracts are semi-automated, human- and machine-readable contracts</w:t>
      </w:r>
      <w:r w:rsidR="004A1FA4" w:rsidRPr="00003391">
        <w:rPr>
          <w:rFonts w:ascii="Georgia" w:eastAsia="Times New Roman" w:hAnsi="Georgia"/>
          <w:lang w:val="en-US"/>
        </w:rPr>
        <w:t xml:space="preserve"> that are expressed and </w:t>
      </w:r>
      <w:r w:rsidR="004055A4" w:rsidRPr="00003391">
        <w:rPr>
          <w:rFonts w:ascii="Georgia" w:eastAsia="Times New Roman" w:hAnsi="Georgia"/>
          <w:lang w:val="en-US"/>
        </w:rPr>
        <w:t>executed</w:t>
      </w:r>
      <w:r w:rsidR="004A1FA4" w:rsidRPr="00003391">
        <w:rPr>
          <w:rFonts w:ascii="Georgia" w:eastAsia="Times New Roman" w:hAnsi="Georgia"/>
          <w:lang w:val="en-US"/>
        </w:rPr>
        <w:t xml:space="preserve"> as software, with the parties signing the contract via</w:t>
      </w:r>
      <w:r w:rsidRPr="00003391">
        <w:rPr>
          <w:rFonts w:ascii="Georgia" w:eastAsia="Times New Roman" w:hAnsi="Georgia"/>
          <w:lang w:val="en-US"/>
        </w:rPr>
        <w:t xml:space="preserve"> cryptographic </w:t>
      </w:r>
      <w:r w:rsidRPr="00003391">
        <w:rPr>
          <w:rFonts w:ascii="Georgia" w:eastAsia="Times New Roman" w:hAnsi="Georgia"/>
          <w:lang w:val="en-US"/>
        </w:rPr>
        <w:lastRenderedPageBreak/>
        <w:t>signatures.</w:t>
      </w:r>
      <w:r w:rsidR="004055A4" w:rsidRPr="00003391">
        <w:rPr>
          <w:rStyle w:val="FootnoteReference"/>
          <w:rFonts w:ascii="Georgia" w:eastAsia="Times New Roman" w:hAnsi="Georgia"/>
          <w:lang w:val="en-US"/>
        </w:rPr>
        <w:footnoteReference w:id="779"/>
      </w:r>
      <w:r w:rsidRPr="00003391">
        <w:rPr>
          <w:rFonts w:ascii="Georgia" w:eastAsia="Times New Roman" w:hAnsi="Georgia"/>
          <w:lang w:val="en-US"/>
        </w:rPr>
        <w:t xml:space="preserve"> Ricardian smart contracts were first conceptualized by Ian Grigg in 1995.</w:t>
      </w:r>
      <w:r w:rsidRPr="00003391">
        <w:rPr>
          <w:rStyle w:val="FootnoteReference"/>
          <w:rFonts w:ascii="Georgia" w:eastAsia="Times New Roman" w:hAnsi="Georgia"/>
          <w:lang w:val="en-US"/>
        </w:rPr>
        <w:footnoteReference w:id="780"/>
      </w:r>
      <w:r w:rsidRPr="00003391">
        <w:rPr>
          <w:rFonts w:ascii="Georgia" w:eastAsia="Times New Roman" w:hAnsi="Georgia"/>
          <w:lang w:val="en-US"/>
        </w:rPr>
        <w:t xml:space="preserve"> Ricardian smart contracts utilize markup language </w:t>
      </w:r>
      <w:r w:rsidR="00160675" w:rsidRPr="00003391">
        <w:rPr>
          <w:rFonts w:ascii="Georgia" w:eastAsia="Times New Roman" w:hAnsi="Georgia"/>
          <w:lang w:val="en-US"/>
        </w:rPr>
        <w:t>fo</w:t>
      </w:r>
      <w:r w:rsidRPr="00003391">
        <w:rPr>
          <w:rFonts w:ascii="Georgia" w:eastAsia="Times New Roman" w:hAnsi="Georgia"/>
          <w:lang w:val="en-US"/>
        </w:rPr>
        <w:t>r combining legal prose with machine-readable tags.</w:t>
      </w:r>
      <w:r w:rsidR="0072585E" w:rsidRPr="00003391">
        <w:rPr>
          <w:rStyle w:val="FootnoteReference"/>
          <w:rFonts w:ascii="Georgia" w:eastAsia="Times New Roman" w:hAnsi="Georgia"/>
          <w:lang w:val="en-US"/>
        </w:rPr>
        <w:footnoteReference w:id="781"/>
      </w:r>
      <w:r w:rsidRPr="00003391">
        <w:rPr>
          <w:rFonts w:ascii="Georgia" w:eastAsia="Times New Roman" w:hAnsi="Georgia"/>
          <w:lang w:val="en-US"/>
        </w:rPr>
        <w:t xml:space="preserve"> The goal is to automate generally objective terms so that they may be performed by software programs, while leaving subjective language to be determined by the parties.</w:t>
      </w:r>
      <w:r w:rsidR="0072585E" w:rsidRPr="00003391">
        <w:rPr>
          <w:rStyle w:val="FootnoteReference"/>
          <w:rFonts w:ascii="Georgia" w:eastAsia="Times New Roman" w:hAnsi="Georgia"/>
          <w:lang w:val="en-US"/>
        </w:rPr>
        <w:footnoteReference w:id="782"/>
      </w:r>
    </w:p>
    <w:p w14:paraId="12B51AAF" w14:textId="120F2553" w:rsidR="0006381F" w:rsidRPr="00003391" w:rsidRDefault="0006381F" w:rsidP="005D0177">
      <w:pPr>
        <w:rPr>
          <w:rFonts w:ascii="Georgia" w:hAnsi="Georgia"/>
        </w:rPr>
      </w:pPr>
    </w:p>
    <w:p w14:paraId="6FB9A2BC" w14:textId="621732E5" w:rsidR="006259AB" w:rsidRPr="00003391" w:rsidRDefault="006259AB" w:rsidP="006259AB">
      <w:pPr>
        <w:ind w:firstLine="720"/>
        <w:rPr>
          <w:rFonts w:ascii="Georgia" w:hAnsi="Georgia"/>
        </w:rPr>
      </w:pPr>
      <w:r w:rsidRPr="00003391">
        <w:rPr>
          <w:rFonts w:ascii="Georgia" w:hAnsi="Georgia"/>
        </w:rPr>
        <w:t xml:space="preserve">The Accord Project, </w:t>
      </w:r>
      <w:proofErr w:type="spellStart"/>
      <w:r w:rsidRPr="00003391">
        <w:rPr>
          <w:rFonts w:ascii="Georgia" w:hAnsi="Georgia"/>
        </w:rPr>
        <w:t>OpenLaw</w:t>
      </w:r>
      <w:proofErr w:type="spellEnd"/>
      <w:r w:rsidRPr="00003391">
        <w:rPr>
          <w:rFonts w:ascii="Georgia" w:hAnsi="Georgia"/>
        </w:rPr>
        <w:t>, Clause, and other similar projects are developing  software stacks and techno-legal standards for Ricardian contracts.</w:t>
      </w:r>
      <w:r w:rsidRPr="00003391">
        <w:rPr>
          <w:rFonts w:ascii="Georgia" w:hAnsi="Georgia"/>
          <w:vertAlign w:val="superscript"/>
        </w:rPr>
        <w:footnoteReference w:id="783"/>
      </w:r>
      <w:r w:rsidRPr="00003391">
        <w:rPr>
          <w:rFonts w:ascii="Georgia" w:hAnsi="Georgia"/>
        </w:rPr>
        <w:t xml:space="preserve"> With the emergence of such software, users will be able to </w:t>
      </w:r>
      <w:r w:rsidR="001C1CFD" w:rsidRPr="00003391">
        <w:rPr>
          <w:rFonts w:ascii="Georgia" w:hAnsi="Georgia"/>
        </w:rPr>
        <w:t>draft legal prose in markup language</w:t>
      </w:r>
      <w:r w:rsidRPr="00003391">
        <w:rPr>
          <w:rFonts w:ascii="Georgia" w:hAnsi="Georgia"/>
        </w:rPr>
        <w:t xml:space="preserve"> that interact</w:t>
      </w:r>
      <w:r w:rsidR="001C1CFD" w:rsidRPr="00003391">
        <w:rPr>
          <w:rFonts w:ascii="Georgia" w:hAnsi="Georgia"/>
        </w:rPr>
        <w:t>s</w:t>
      </w:r>
      <w:r w:rsidRPr="00003391">
        <w:rPr>
          <w:rFonts w:ascii="Georgia" w:hAnsi="Georgia"/>
        </w:rPr>
        <w:t xml:space="preserve"> with blockchains, the semantic web, and other</w:t>
      </w:r>
      <w:r w:rsidR="001C1CFD" w:rsidRPr="00003391">
        <w:rPr>
          <w:rFonts w:ascii="Georgia" w:hAnsi="Georgia"/>
        </w:rPr>
        <w:t xml:space="preserve"> software</w:t>
      </w:r>
      <w:r w:rsidRPr="00003391">
        <w:rPr>
          <w:rFonts w:ascii="Georgia" w:hAnsi="Georgia"/>
        </w:rPr>
        <w:t>.</w:t>
      </w:r>
      <w:r w:rsidRPr="00003391">
        <w:rPr>
          <w:rFonts w:ascii="Georgia" w:hAnsi="Georgia"/>
          <w:vertAlign w:val="superscript"/>
        </w:rPr>
        <w:footnoteReference w:id="784"/>
      </w:r>
      <w:r w:rsidRPr="00003391">
        <w:rPr>
          <w:rFonts w:ascii="Georgia" w:hAnsi="Georgia"/>
        </w:rPr>
        <w:t xml:space="preserve"> Though these platforms are in their infancy, </w:t>
      </w:r>
      <w:r w:rsidR="001A5E29" w:rsidRPr="00003391">
        <w:rPr>
          <w:rFonts w:ascii="Georgia" w:hAnsi="Georgia"/>
        </w:rPr>
        <w:t xml:space="preserve">they represent </w:t>
      </w:r>
      <w:r w:rsidRPr="00003391">
        <w:rPr>
          <w:rFonts w:ascii="Georgia" w:hAnsi="Georgia"/>
        </w:rPr>
        <w:t xml:space="preserve">the </w:t>
      </w:r>
      <w:r w:rsidR="001A5E29" w:rsidRPr="00003391">
        <w:rPr>
          <w:rFonts w:ascii="Georgia" w:hAnsi="Georgia"/>
        </w:rPr>
        <w:t>potential</w:t>
      </w:r>
      <w:r w:rsidRPr="00003391">
        <w:rPr>
          <w:rFonts w:ascii="Georgia" w:hAnsi="Georgia"/>
        </w:rPr>
        <w:t xml:space="preserve"> for Ricardian contracts </w:t>
      </w:r>
      <w:r w:rsidR="00380455" w:rsidRPr="00003391">
        <w:rPr>
          <w:rFonts w:ascii="Georgia" w:hAnsi="Georgia"/>
        </w:rPr>
        <w:t>to dramatically change contract management</w:t>
      </w:r>
      <w:r w:rsidRPr="00003391">
        <w:rPr>
          <w:rFonts w:ascii="Georgia" w:hAnsi="Georgia"/>
        </w:rPr>
        <w:t>.</w:t>
      </w:r>
      <w:r w:rsidRPr="00003391">
        <w:rPr>
          <w:rStyle w:val="FootnoteReference"/>
          <w:rFonts w:ascii="Georgia" w:hAnsi="Georgia"/>
        </w:rPr>
        <w:footnoteReference w:id="785"/>
      </w:r>
    </w:p>
    <w:p w14:paraId="3FA4E861" w14:textId="77777777" w:rsidR="006259AB" w:rsidRPr="00003391" w:rsidRDefault="006259AB" w:rsidP="006259AB">
      <w:pPr>
        <w:ind w:firstLine="720"/>
        <w:rPr>
          <w:rFonts w:ascii="Georgia" w:hAnsi="Georgia"/>
        </w:rPr>
      </w:pPr>
    </w:p>
    <w:p w14:paraId="3473A23D" w14:textId="744F8D6E" w:rsidR="006259AB" w:rsidRPr="00003391" w:rsidRDefault="006259AB" w:rsidP="006259AB">
      <w:pPr>
        <w:ind w:firstLine="720"/>
        <w:rPr>
          <w:rFonts w:ascii="Georgia" w:hAnsi="Georgia"/>
        </w:rPr>
      </w:pPr>
      <w:r w:rsidRPr="00003391">
        <w:rPr>
          <w:rFonts w:ascii="Georgia" w:hAnsi="Georgia"/>
        </w:rPr>
        <w:t xml:space="preserve"> DocuSign, a member of the Ethereum Enterprise Alliance and the Accord project, has implemented two </w:t>
      </w:r>
      <w:r w:rsidR="00EE6759" w:rsidRPr="00003391">
        <w:rPr>
          <w:rFonts w:ascii="Georgia" w:hAnsi="Georgia"/>
        </w:rPr>
        <w:t xml:space="preserve">Ricardian contract-related </w:t>
      </w:r>
      <w:r w:rsidRPr="00003391">
        <w:rPr>
          <w:rFonts w:ascii="Georgia" w:hAnsi="Georgia"/>
        </w:rPr>
        <w:t>services that interact with the Ethereum blockchain.</w:t>
      </w:r>
      <w:r w:rsidRPr="00003391">
        <w:rPr>
          <w:rFonts w:ascii="Georgia" w:hAnsi="Georgia"/>
          <w:vertAlign w:val="superscript"/>
        </w:rPr>
        <w:footnoteReference w:id="786"/>
      </w:r>
      <w:r w:rsidRPr="00003391">
        <w:rPr>
          <w:rFonts w:ascii="Georgia" w:hAnsi="Georgia"/>
        </w:rPr>
        <w:t xml:space="preserve"> The first service is a document verification service that allows anyone to verify a </w:t>
      </w:r>
      <w:r w:rsidRPr="00003391">
        <w:rPr>
          <w:rFonts w:ascii="Georgia" w:hAnsi="Georgia"/>
        </w:rPr>
        <w:lastRenderedPageBreak/>
        <w:t>DocuSign agreement exists (or compare the authenticity of a copy of the agreement) via a hash of the original DocuSign agreement stored on the Ethereum blockchain.</w:t>
      </w:r>
      <w:r w:rsidRPr="00003391">
        <w:rPr>
          <w:rFonts w:ascii="Georgia" w:hAnsi="Georgia"/>
          <w:vertAlign w:val="superscript"/>
        </w:rPr>
        <w:footnoteReference w:id="787"/>
      </w:r>
      <w:r w:rsidRPr="00003391">
        <w:rPr>
          <w:rFonts w:ascii="Georgia" w:hAnsi="Georgia"/>
        </w:rPr>
        <w:t xml:space="preserve"> The second service is providing a Trust Service Provider model for projects that work on digital identity management to integrate their blockchain application with DocuSign’s platform.</w:t>
      </w:r>
      <w:r w:rsidRPr="00003391">
        <w:rPr>
          <w:rFonts w:ascii="Georgia" w:hAnsi="Georgia"/>
          <w:vertAlign w:val="superscript"/>
        </w:rPr>
        <w:footnoteReference w:id="788"/>
      </w:r>
    </w:p>
    <w:p w14:paraId="31F59456" w14:textId="13896A1C" w:rsidR="00EC6E38" w:rsidRPr="00003391" w:rsidRDefault="00EC6E38" w:rsidP="00EC6E38">
      <w:pPr>
        <w:rPr>
          <w:rFonts w:ascii="Georgia" w:hAnsi="Georgia"/>
        </w:rPr>
      </w:pPr>
    </w:p>
    <w:p w14:paraId="19B87729" w14:textId="77777777" w:rsidR="00EC6E38" w:rsidRPr="00003391" w:rsidRDefault="00EC6E38" w:rsidP="00EC6E38">
      <w:pPr>
        <w:rPr>
          <w:rFonts w:ascii="Georgia" w:hAnsi="Georgia"/>
        </w:rPr>
      </w:pPr>
    </w:p>
    <w:p w14:paraId="01268A95" w14:textId="77777777" w:rsidR="0006381F" w:rsidRPr="00003391" w:rsidRDefault="0006381F" w:rsidP="0006381F">
      <w:pPr>
        <w:pBdr>
          <w:top w:val="nil"/>
          <w:left w:val="nil"/>
          <w:bottom w:val="nil"/>
          <w:right w:val="nil"/>
          <w:between w:val="nil"/>
        </w:pBdr>
        <w:ind w:left="2160"/>
        <w:rPr>
          <w:rFonts w:ascii="Georgia" w:hAnsi="Georgia"/>
        </w:rPr>
      </w:pPr>
    </w:p>
    <w:p w14:paraId="3844B2EE" w14:textId="77777777" w:rsidR="0006381F" w:rsidRPr="00003391" w:rsidRDefault="0006381F" w:rsidP="009C1084">
      <w:pPr>
        <w:rPr>
          <w:rFonts w:ascii="Georgia" w:hAnsi="Georgia"/>
        </w:rPr>
      </w:pPr>
    </w:p>
    <w:sectPr w:rsidR="0006381F" w:rsidRPr="00003391">
      <w:footerReference w:type="default" r:id="rId1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charles adjovu" w:date="2019-10-18T15:49:00Z" w:initials="ca">
    <w:p w14:paraId="3BFEA2DD" w14:textId="1939ECA1" w:rsidR="00602A72" w:rsidRDefault="00602A72">
      <w:pPr>
        <w:pStyle w:val="CommentText"/>
      </w:pPr>
      <w:r>
        <w:rPr>
          <w:rStyle w:val="CommentReference"/>
        </w:rPr>
        <w:annotationRef/>
      </w:r>
      <w:r>
        <w:t>Number will change as paper gets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FEA2D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FEA2DD" w16cid:durableId="21545D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B03F0C" w14:textId="77777777" w:rsidR="005E7CDD" w:rsidRDefault="005E7CDD">
      <w:pPr>
        <w:spacing w:line="240" w:lineRule="auto"/>
      </w:pPr>
      <w:r>
        <w:separator/>
      </w:r>
    </w:p>
  </w:endnote>
  <w:endnote w:type="continuationSeparator" w:id="0">
    <w:p w14:paraId="17EA8085" w14:textId="77777777" w:rsidR="005E7CDD" w:rsidRDefault="005E7C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dvPTimes">
    <w:altName w:val="Cambria"/>
    <w:panose1 w:val="00000000000000000000"/>
    <w:charset w:val="00"/>
    <w:family w:val="roman"/>
    <w:notTrueType/>
    <w:pitch w:val="default"/>
    <w:sig w:usb0="00000003" w:usb1="00000000" w:usb2="00000000" w:usb3="00000000" w:csb0="00000001" w:csb1="00000000"/>
  </w:font>
  <w:font w:name="Comfortaa">
    <w:charset w:val="00"/>
    <w:family w:val="auto"/>
    <w:pitch w:val="default"/>
  </w:font>
  <w:font w:name="Signika">
    <w:altName w:val="Calibr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RobotoCondensed-Regular">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5294424"/>
      <w:docPartObj>
        <w:docPartGallery w:val="Page Numbers (Bottom of Page)"/>
        <w:docPartUnique/>
      </w:docPartObj>
    </w:sdtPr>
    <w:sdtEndPr>
      <w:rPr>
        <w:noProof/>
      </w:rPr>
    </w:sdtEndPr>
    <w:sdtContent>
      <w:p w14:paraId="0A7A25B6" w14:textId="6CD3B87D" w:rsidR="00602A72" w:rsidRDefault="00602A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93EC9C" w14:textId="77777777" w:rsidR="00602A72" w:rsidRDefault="00602A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7E63E1" w14:textId="77777777" w:rsidR="005E7CDD" w:rsidRDefault="005E7CDD">
      <w:pPr>
        <w:spacing w:line="240" w:lineRule="auto"/>
      </w:pPr>
      <w:r>
        <w:separator/>
      </w:r>
    </w:p>
  </w:footnote>
  <w:footnote w:type="continuationSeparator" w:id="0">
    <w:p w14:paraId="22663DD4" w14:textId="77777777" w:rsidR="005E7CDD" w:rsidRDefault="005E7CDD">
      <w:pPr>
        <w:spacing w:line="240" w:lineRule="auto"/>
      </w:pPr>
      <w:r>
        <w:continuationSeparator/>
      </w:r>
    </w:p>
  </w:footnote>
  <w:footnote w:id="1">
    <w:p w14:paraId="4C9CE23A"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Ledgerback Cooperative, </w:t>
      </w:r>
      <w:r w:rsidRPr="006B2BFC">
        <w:rPr>
          <w:i/>
          <w:sz w:val="20"/>
          <w:szCs w:val="20"/>
        </w:rPr>
        <w:t>A Preliminary Review of Blockchain in the Music Industry</w:t>
      </w:r>
      <w:r w:rsidRPr="006B2BFC">
        <w:rPr>
          <w:sz w:val="20"/>
          <w:szCs w:val="20"/>
        </w:rPr>
        <w:t>, (Greyscail 2018).</w:t>
      </w:r>
    </w:p>
  </w:footnote>
  <w:footnote w:id="2">
    <w:p w14:paraId="399FA536"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Ledgerback Cooperative, </w:t>
      </w:r>
      <w:r w:rsidRPr="006B2BFC">
        <w:rPr>
          <w:i/>
          <w:sz w:val="20"/>
          <w:szCs w:val="20"/>
        </w:rPr>
        <w:t>A Preliminary Review of Blockchain in the Music Industry</w:t>
      </w:r>
      <w:r w:rsidRPr="006B2BFC">
        <w:rPr>
          <w:sz w:val="20"/>
          <w:szCs w:val="20"/>
        </w:rPr>
        <w:t>, (Greyscail 2018).</w:t>
      </w:r>
    </w:p>
  </w:footnote>
  <w:footnote w:id="3">
    <w:p w14:paraId="3C91CFCD"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Ledgerback Cooperative, </w:t>
      </w:r>
      <w:r w:rsidRPr="006B2BFC">
        <w:rPr>
          <w:i/>
          <w:sz w:val="20"/>
          <w:szCs w:val="20"/>
        </w:rPr>
        <w:t>A Preliminary Review of Blockchain in the Music Industry</w:t>
      </w:r>
      <w:r w:rsidRPr="006B2BFC">
        <w:rPr>
          <w:sz w:val="20"/>
          <w:szCs w:val="20"/>
        </w:rPr>
        <w:t>, (Greyscail 2018).</w:t>
      </w:r>
    </w:p>
  </w:footnote>
  <w:footnote w:id="4">
    <w:p w14:paraId="40DDB461"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Ledgerback Cooperative, </w:t>
      </w:r>
      <w:r w:rsidRPr="006B2BFC">
        <w:rPr>
          <w:i/>
          <w:sz w:val="20"/>
          <w:szCs w:val="20"/>
        </w:rPr>
        <w:t>A Preliminary Review of Blockchain in the Music Industry</w:t>
      </w:r>
      <w:r w:rsidRPr="006B2BFC">
        <w:rPr>
          <w:sz w:val="20"/>
          <w:szCs w:val="20"/>
        </w:rPr>
        <w:t>, (Greyscail 2018).</w:t>
      </w:r>
    </w:p>
  </w:footnote>
  <w:footnote w:id="5">
    <w:p w14:paraId="145DBCF7"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Ledgerback Cooperative, </w:t>
      </w:r>
      <w:r w:rsidRPr="006B2BFC">
        <w:rPr>
          <w:i/>
          <w:sz w:val="20"/>
          <w:szCs w:val="20"/>
        </w:rPr>
        <w:t>A Preliminary Review of Blockchain in the Music Industry</w:t>
      </w:r>
      <w:r w:rsidRPr="006B2BFC">
        <w:rPr>
          <w:sz w:val="20"/>
          <w:szCs w:val="20"/>
        </w:rPr>
        <w:t>, (Greyscail 2018).</w:t>
      </w:r>
    </w:p>
  </w:footnote>
  <w:footnote w:id="6">
    <w:p w14:paraId="4B416C16" w14:textId="77777777" w:rsidR="005F09E5" w:rsidRPr="006B2BFC" w:rsidRDefault="005F09E5" w:rsidP="005F09E5">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proofErr w:type="spellStart"/>
      <w:r w:rsidRPr="006B2BFC">
        <w:rPr>
          <w:sz w:val="20"/>
          <w:szCs w:val="20"/>
        </w:rPr>
        <w:t>DeBellis</w:t>
      </w:r>
      <w:proofErr w:type="spellEnd"/>
      <w:r w:rsidRPr="006B2BFC">
        <w:rPr>
          <w:sz w:val="20"/>
          <w:szCs w:val="20"/>
        </w:rPr>
        <w:t xml:space="preserve">, Norah. </w:t>
      </w:r>
      <w:r w:rsidRPr="006B2BFC">
        <w:rPr>
          <w:i/>
          <w:sz w:val="20"/>
          <w:szCs w:val="20"/>
        </w:rPr>
        <w:t>Research Guides: Gray Literature: Gray Literature</w:t>
      </w:r>
      <w:r w:rsidRPr="006B2BFC">
        <w:rPr>
          <w:sz w:val="20"/>
          <w:szCs w:val="20"/>
        </w:rPr>
        <w:t>. //csulb.libguides.com/</w:t>
      </w:r>
      <w:proofErr w:type="spellStart"/>
      <w:r w:rsidRPr="006B2BFC">
        <w:rPr>
          <w:sz w:val="20"/>
          <w:szCs w:val="20"/>
        </w:rPr>
        <w:t>c.php?g</w:t>
      </w:r>
      <w:proofErr w:type="spellEnd"/>
      <w:r w:rsidRPr="006B2BFC">
        <w:rPr>
          <w:sz w:val="20"/>
          <w:szCs w:val="20"/>
        </w:rPr>
        <w:t>=39129&amp;p=249422. Accessed 14 Sept. 2019.</w:t>
      </w:r>
    </w:p>
  </w:footnote>
  <w:footnote w:id="7">
    <w:p w14:paraId="47C773C4" w14:textId="77777777"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proofErr w:type="spellStart"/>
      <w:r w:rsidRPr="006B2BFC">
        <w:t>Treiblmaier</w:t>
      </w:r>
      <w:proofErr w:type="spellEnd"/>
      <w:r w:rsidRPr="006B2BFC">
        <w:t xml:space="preserve"> H (2019) Toward More Rigorous Blockchain Research: Recommendations for Writing Blockchain Case Studies 3. Front. Blockchain 2:3. </w:t>
      </w:r>
      <w:proofErr w:type="spellStart"/>
      <w:r w:rsidRPr="006B2BFC">
        <w:t>doi</w:t>
      </w:r>
      <w:proofErr w:type="spellEnd"/>
      <w:r w:rsidRPr="006B2BFC">
        <w:t>: 10.3389/fbloc.2019.00003</w:t>
      </w:r>
    </w:p>
  </w:footnote>
  <w:footnote w:id="8">
    <w:p w14:paraId="49B10EF4" w14:textId="77777777"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Treiblmaier H (2019) Toward More Rigorous Blockchain Research: Recommendations for Writing Blockchain Case Studies 11 - 12. Front. Blockchain 2:3. </w:t>
      </w:r>
      <w:proofErr w:type="spellStart"/>
      <w:r w:rsidRPr="006B2BFC">
        <w:t>doi</w:t>
      </w:r>
      <w:proofErr w:type="spellEnd"/>
      <w:r w:rsidRPr="006B2BFC">
        <w:t>: 10.3389/fbloc.2019.00003</w:t>
      </w:r>
    </w:p>
  </w:footnote>
  <w:footnote w:id="9">
    <w:p w14:paraId="28977DEF" w14:textId="77777777"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Cecilie Gjøl Torbensen, Alexandra &amp; Ciriello, Raffaele. (2019). Tuning into Blockchain: Challenges and Opportunities of Blockchain-based Music Platforms 3 – 4; </w:t>
      </w:r>
      <w:hyperlink r:id="rId1" w:history="1">
        <w:r w:rsidRPr="006B2BFC">
          <w:rPr>
            <w:rStyle w:val="Hyperlink"/>
            <w:color w:val="auto"/>
          </w:rPr>
          <w:t>https://course.ccs.neu.edu/is4800sp12/resources/qualmethods.pdf</w:t>
        </w:r>
      </w:hyperlink>
    </w:p>
  </w:footnote>
  <w:footnote w:id="10">
    <w:p w14:paraId="56C704C0" w14:textId="77777777"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proofErr w:type="spellStart"/>
      <w:r w:rsidRPr="006B2BFC">
        <w:rPr>
          <w:shd w:val="clear" w:color="auto" w:fill="F0F5FF"/>
        </w:rPr>
        <w:t>Paré</w:t>
      </w:r>
      <w:proofErr w:type="spellEnd"/>
      <w:r w:rsidRPr="006B2BFC">
        <w:rPr>
          <w:shd w:val="clear" w:color="auto" w:fill="F0F5FF"/>
        </w:rPr>
        <w:t xml:space="preserve">, Guy, and Spyros </w:t>
      </w:r>
      <w:proofErr w:type="spellStart"/>
      <w:r w:rsidRPr="006B2BFC">
        <w:rPr>
          <w:shd w:val="clear" w:color="auto" w:fill="F0F5FF"/>
        </w:rPr>
        <w:t>Kitsiou</w:t>
      </w:r>
      <w:proofErr w:type="spellEnd"/>
      <w:r w:rsidRPr="006B2BFC">
        <w:rPr>
          <w:shd w:val="clear" w:color="auto" w:fill="F0F5FF"/>
        </w:rPr>
        <w:t>. </w:t>
      </w:r>
      <w:r w:rsidRPr="006B2BFC">
        <w:rPr>
          <w:i/>
          <w:iCs/>
          <w:shd w:val="clear" w:color="auto" w:fill="F0F5FF"/>
        </w:rPr>
        <w:t>Chapter 9 Methods for Literature Reviews</w:t>
      </w:r>
      <w:r w:rsidRPr="006B2BFC">
        <w:rPr>
          <w:shd w:val="clear" w:color="auto" w:fill="F0F5FF"/>
        </w:rPr>
        <w:t>. University of Victoria, 2017. </w:t>
      </w:r>
      <w:r w:rsidRPr="006B2BFC">
        <w:rPr>
          <w:i/>
          <w:iCs/>
          <w:shd w:val="clear" w:color="auto" w:fill="F0F5FF"/>
        </w:rPr>
        <w:t>www.ncbi.nlm.nih.gov</w:t>
      </w:r>
      <w:r w:rsidRPr="006B2BFC">
        <w:rPr>
          <w:shd w:val="clear" w:color="auto" w:fill="F0F5FF"/>
        </w:rPr>
        <w:t>, https://www.ncbi.nlm.nih.gov/books/NBK481583/.</w:t>
      </w:r>
    </w:p>
  </w:footnote>
  <w:footnote w:id="11">
    <w:p w14:paraId="214B8BBE"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Ignacio De Leon &amp; Ravi Gupta, The Impact of Digital Innovation and Blockchain on the Music Industry, Institutions for Development Sector Competitiveness, Technology, and Innovation Division, DISCUSSION PAPER Nº IDB-DP-549, November 2017</w:t>
      </w:r>
    </w:p>
  </w:footnote>
  <w:footnote w:id="12">
    <w:p w14:paraId="6A3CC1FA"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Ignacio De Leon &amp; Ravi Gupta, The Impact of Digital Innovation and Blockchain on the Music Industry, Institutions for Development Sector Competitiveness, Technology, and Innovation Division, DISCUSSION PAPER Nº IDB-DP-549 22-25, November 2017.</w:t>
      </w:r>
    </w:p>
  </w:footnote>
  <w:footnote w:id="13">
    <w:p w14:paraId="37EA7860" w14:textId="77777777"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Ignacio De Leon &amp; Ravi Gupta, The Impact of Digital Innovation and Blockchain on the Music Industry, Institutions for Development Sector Competitiveness, Technology, and Innovation Division, DISCUSSION PAPER Nº IDB-DP-549 22-25, November 2017.</w:t>
      </w:r>
    </w:p>
  </w:footnote>
  <w:footnote w:id="14">
    <w:p w14:paraId="3918CB93"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Ignacio De Leon &amp; Ravi Gupta, The Impact of Digital Innovation and Blockchain on the Music Industry, Institutions for Development Sector Competitiveness, Technology, and Innovation Division, DISCUSSION PAPER Nº IDB-DP-549 22, November 2017.</w:t>
      </w:r>
    </w:p>
  </w:footnote>
  <w:footnote w:id="15">
    <w:p w14:paraId="074691EF"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Ignacio De Leon &amp; Ravi Gupta, The Impact of Digital Innovation and Blockchain on the Music Industry, Institutions for Development Sector Competitiveness, Technology, and Innovation Division, DISCUSSION PAPER Nº IDB-DP-549 26, November 2017.</w:t>
      </w:r>
    </w:p>
  </w:footnote>
  <w:footnote w:id="16">
    <w:p w14:paraId="395934E6"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Ignacio De Leon &amp; Ravi Gupta, The Impact of Digital Innovation and Blockchain on the Music Industry, Institutions for Development Sector Competitiveness, Technology, and Innovation Division, DISCUSSION PAPER Nº IDB-DP-549 24-25, November 2017.</w:t>
      </w:r>
    </w:p>
  </w:footnote>
  <w:footnote w:id="17">
    <w:p w14:paraId="2CE8F616"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Ignacio De Leon &amp; Ravi Gupta, The Impact of Digital Innovation and Blockchain on the Music Industry, Institutions for Development Sector Competitiveness, Technology, and Innovation Division, DISCUSSION PAPER Nº IDB-DP-549 25, November 2017.</w:t>
      </w:r>
    </w:p>
  </w:footnote>
  <w:footnote w:id="18">
    <w:p w14:paraId="003563D7"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Ignacio De Leon &amp; Ravi Gupta, The Impact of Digital Innovation and Blockchain on the Music Industry, Institutions for Development Sector Competitiveness, Technology, and Innovation Division, DISCUSSION PAPER Nº IDB-DP-549 25, November 2017.</w:t>
      </w:r>
    </w:p>
  </w:footnote>
  <w:footnote w:id="19">
    <w:p w14:paraId="1B43EB47"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Ignacio De Leon &amp; Ravi Gupta, The Impact of Digital Innovation and Blockchain on the Music Industry, Institutions for Development Sector Competitiveness, Technology, and Innovation Division, DISCUSSION PAPER Nº IDB-DP-549 25, November 2017.</w:t>
      </w:r>
    </w:p>
  </w:footnote>
  <w:footnote w:id="20">
    <w:p w14:paraId="17A5B0CE"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Ignacio De Leon &amp; Ravi Gupta, The Impact of Digital Innovation and Blockchain on the Music Industry, Institutions for Development Sector Competitiveness, Technology, and Innovation Division, DISCUSSION PAPER Nº IDB-DP-549 25-28, November 2017.</w:t>
      </w:r>
    </w:p>
  </w:footnote>
  <w:footnote w:id="21">
    <w:p w14:paraId="4A7C7E91" w14:textId="77777777"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Ignacio De Leon &amp; Ravi Gupta, The Impact of Digital Innovation and Blockchain on the Music Industry, Institutions for Development Sector Competitiveness, Technology, and Innovation Division, DISCUSSION PAPER Nº IDB-DP-549 25-28, November 2017.</w:t>
      </w:r>
    </w:p>
  </w:footnote>
  <w:footnote w:id="22">
    <w:p w14:paraId="25104F34" w14:textId="77777777"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Ignacio De Leon &amp; Ravi Gupta, The Impact of Digital Innovation and Blockchain on the Music Industry, Institutions for Development Sector Competitiveness, Technology, and Innovation Division, DISCUSSION PAPER Nº IDB-DP-549 25-26, November 2017.</w:t>
      </w:r>
    </w:p>
  </w:footnote>
  <w:footnote w:id="23">
    <w:p w14:paraId="7DBB3F26"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Ignacio De Leon &amp; Ravi Gupta, The Impact of Digital Innovation and Blockchain on the Music Industry, Institutions for Development Sector Competitiveness, Technology, and Innovation Division, DISCUSSION PAPER Nº IDB-DP-549 26, November 2017.</w:t>
      </w:r>
    </w:p>
  </w:footnote>
  <w:footnote w:id="24">
    <w:p w14:paraId="13729D07"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Ignacio De Leon &amp; Ravi Gupta, The Impact of Digital Innovation and Blockchain on the Music Industry, Institutions for Development Sector Competitiveness, Technology, and Innovation Division, DISCUSSION PAPER Nº IDB-DP-549 27, November 2017.</w:t>
      </w:r>
    </w:p>
  </w:footnote>
  <w:footnote w:id="25">
    <w:p w14:paraId="2EFED1B6"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Ignacio De Leon &amp; Ravi Gupta, The Impact of Digital Innovation and Blockchain on the Music Industry, Institutions for Development Sector Competitiveness, Technology, and Innovation Division, DISCUSSION PAPER Nº IDB-DP-549 27, November 2017.</w:t>
      </w:r>
    </w:p>
  </w:footnote>
  <w:footnote w:id="26">
    <w:p w14:paraId="00C0077E" w14:textId="77777777"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Ignacio De Leon &amp; Ravi Gupta, The Impact of Digital Innovation and Blockchain on the Music Industry, Institutions for Development Sector Competitiveness, Technology, and Innovation Division, DISCUSSION PAPER Nº IDB-DP-549 28, November 2017.</w:t>
      </w:r>
    </w:p>
  </w:footnote>
  <w:footnote w:id="27">
    <w:p w14:paraId="61EC0E1D"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Ignacio De Leon &amp; Ravi Gupta, The Impact of Digital Innovation and Blockchain on the Music Industry, Institutions for Development Sector Competitiveness, Technology, and Innovation Division, DISCUSSION PAPER Nº IDB-DP-549 27-28, November 2017.</w:t>
      </w:r>
    </w:p>
  </w:footnote>
  <w:footnote w:id="28">
    <w:p w14:paraId="37E66838"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Ignacio De Leon &amp; Ravi Gupta, The Impact of Digital Innovation and Blockchain on the Music Industry, Institutions for Development Sector Competitiveness, Technology, and Innovation Division, DISCUSSION PAPER Nº IDB-DP-549 27-28, November 2017.</w:t>
      </w:r>
    </w:p>
  </w:footnote>
  <w:footnote w:id="29">
    <w:p w14:paraId="1D39110D" w14:textId="77777777" w:rsidR="00602A72" w:rsidRPr="006B2BFC" w:rsidRDefault="00602A72" w:rsidP="00163F6F">
      <w:pPr>
        <w:shd w:val="clear" w:color="auto" w:fill="FFFFFF" w:themeFill="background1"/>
        <w:spacing w:line="240" w:lineRule="auto"/>
        <w:rPr>
          <w:sz w:val="20"/>
          <w:szCs w:val="20"/>
        </w:rPr>
      </w:pPr>
      <w:r w:rsidRPr="006B2BFC">
        <w:rPr>
          <w:rStyle w:val="FootnoteReference"/>
          <w:sz w:val="20"/>
          <w:szCs w:val="20"/>
        </w:rPr>
        <w:footnoteRef/>
      </w:r>
      <w:r w:rsidRPr="006B2BFC">
        <w:rPr>
          <w:sz w:val="20"/>
          <w:szCs w:val="20"/>
        </w:rPr>
        <w:t xml:space="preserve"> Sitonio, Camila &amp; Nucciarelli, Alberto. (2018). The Impact of Blockchain on the Music Industry</w:t>
      </w:r>
    </w:p>
    <w:p w14:paraId="314FD7FF" w14:textId="77777777" w:rsidR="00602A72" w:rsidRPr="006B2BFC" w:rsidRDefault="00602A72" w:rsidP="00163F6F">
      <w:pPr>
        <w:pStyle w:val="FootnoteText"/>
        <w:shd w:val="clear" w:color="auto" w:fill="FFFFFF" w:themeFill="background1"/>
        <w:rPr>
          <w:lang w:val="en-US"/>
        </w:rPr>
      </w:pPr>
      <w:r w:rsidRPr="006B2BFC">
        <w:t xml:space="preserve">, </w:t>
      </w:r>
      <w:hyperlink r:id="rId2">
        <w:r w:rsidRPr="006B2BFC">
          <w:rPr>
            <w:color w:val="1155CC"/>
            <w:u w:val="single"/>
          </w:rPr>
          <w:t>https://www.researchgate.net/profile/Camila_Sitonio/publication/326225903_The_Impact_of_Blockchain_on_the_Music_Industry/links/5b41b9d60f7e9bb59b145842/The-Impact-of-Blockchain-on-the-Music-Industry.pdf</w:t>
        </w:r>
      </w:hyperlink>
      <w:r w:rsidRPr="006B2BFC">
        <w:t>.</w:t>
      </w:r>
    </w:p>
  </w:footnote>
  <w:footnote w:id="30">
    <w:p w14:paraId="5F1E14EC"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Sitonio, Camila &amp; Nucciarelli, Alberto. (2018). The Impact of Blockchain on the Music Industry</w:t>
      </w:r>
    </w:p>
    <w:p w14:paraId="20157FEC" w14:textId="77777777" w:rsidR="00602A72" w:rsidRPr="006B2BFC" w:rsidRDefault="00602A72" w:rsidP="00163F6F">
      <w:pPr>
        <w:shd w:val="clear" w:color="auto" w:fill="FFFFFF" w:themeFill="background1"/>
        <w:spacing w:line="240" w:lineRule="auto"/>
        <w:rPr>
          <w:sz w:val="20"/>
          <w:szCs w:val="20"/>
        </w:rPr>
      </w:pPr>
      <w:r w:rsidRPr="006B2BFC">
        <w:rPr>
          <w:sz w:val="20"/>
          <w:szCs w:val="20"/>
        </w:rPr>
        <w:t xml:space="preserve">, </w:t>
      </w:r>
      <w:hyperlink r:id="rId3">
        <w:r w:rsidRPr="006B2BFC">
          <w:rPr>
            <w:color w:val="1155CC"/>
            <w:sz w:val="20"/>
            <w:szCs w:val="20"/>
            <w:u w:val="single"/>
          </w:rPr>
          <w:t>https://www.researchgate.net/profile/Camila_Sitonio/publication/326225903_The_Impact_of_Blockchain_on_the_Music_Industry/links/5b41b9d60f7e9bb59b145842/The-Impact-of-Blockchain-on-the-Music-Industry.pdf</w:t>
        </w:r>
      </w:hyperlink>
      <w:r w:rsidRPr="006B2BFC">
        <w:rPr>
          <w:sz w:val="20"/>
          <w:szCs w:val="20"/>
        </w:rPr>
        <w:t xml:space="preserve">. </w:t>
      </w:r>
    </w:p>
  </w:footnote>
  <w:footnote w:id="31">
    <w:p w14:paraId="73D94092" w14:textId="77777777"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lang w:val="en-US"/>
        </w:rPr>
        <w:t xml:space="preserve">Camila Sitonio and Alberto Nucciarelli, </w:t>
      </w:r>
      <w:r w:rsidRPr="006B2BFC">
        <w:rPr>
          <w:i/>
          <w:iCs/>
          <w:lang w:val="en-US"/>
        </w:rPr>
        <w:t xml:space="preserve">The Impact of Blockchain on the Music </w:t>
      </w:r>
      <w:proofErr w:type="spellStart"/>
      <w:r w:rsidRPr="006B2BFC">
        <w:rPr>
          <w:i/>
          <w:iCs/>
          <w:lang w:val="en-US"/>
        </w:rPr>
        <w:t>Indsutry</w:t>
      </w:r>
      <w:proofErr w:type="spellEnd"/>
      <w:r w:rsidRPr="006B2BFC">
        <w:rPr>
          <w:lang w:val="en-US"/>
        </w:rPr>
        <w:t xml:space="preserve"> 5-7 (R&amp;D Management Conference 2018)</w:t>
      </w:r>
    </w:p>
  </w:footnote>
  <w:footnote w:id="32">
    <w:p w14:paraId="708F17F3" w14:textId="77777777"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lang w:val="en-US"/>
        </w:rPr>
        <w:t xml:space="preserve">Camila Sitonio and Alberto Nucciarelli, </w:t>
      </w:r>
      <w:r w:rsidRPr="006B2BFC">
        <w:rPr>
          <w:i/>
          <w:iCs/>
          <w:lang w:val="en-US"/>
        </w:rPr>
        <w:t xml:space="preserve">The Impact of Blockchain on the Music </w:t>
      </w:r>
      <w:proofErr w:type="spellStart"/>
      <w:r w:rsidRPr="006B2BFC">
        <w:rPr>
          <w:i/>
          <w:iCs/>
          <w:lang w:val="en-US"/>
        </w:rPr>
        <w:t>Indsutry</w:t>
      </w:r>
      <w:proofErr w:type="spellEnd"/>
      <w:r w:rsidRPr="006B2BFC">
        <w:rPr>
          <w:lang w:val="en-US"/>
        </w:rPr>
        <w:t xml:space="preserve"> 5 (R&amp;D Management Conference 2018)</w:t>
      </w:r>
    </w:p>
  </w:footnote>
  <w:footnote w:id="33">
    <w:p w14:paraId="3C96A94F" w14:textId="77777777"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lang w:val="en-US"/>
        </w:rPr>
        <w:t xml:space="preserve">Camila Sitonio and Alberto Nucciarelli, </w:t>
      </w:r>
      <w:r w:rsidRPr="006B2BFC">
        <w:rPr>
          <w:i/>
          <w:iCs/>
          <w:lang w:val="en-US"/>
        </w:rPr>
        <w:t xml:space="preserve">The Impact of Blockchain on the Music </w:t>
      </w:r>
      <w:proofErr w:type="spellStart"/>
      <w:r w:rsidRPr="006B2BFC">
        <w:rPr>
          <w:i/>
          <w:iCs/>
          <w:lang w:val="en-US"/>
        </w:rPr>
        <w:t>Indsutry</w:t>
      </w:r>
      <w:proofErr w:type="spellEnd"/>
      <w:r w:rsidRPr="006B2BFC">
        <w:rPr>
          <w:lang w:val="en-US"/>
        </w:rPr>
        <w:t xml:space="preserve"> 5 (R&amp;D Management Conference 2018)</w:t>
      </w:r>
    </w:p>
  </w:footnote>
  <w:footnote w:id="34">
    <w:p w14:paraId="7AEA020E" w14:textId="77777777"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lang w:val="en-US"/>
        </w:rPr>
        <w:t xml:space="preserve">Camila Sitonio and Alberto Nucciarelli, </w:t>
      </w:r>
      <w:r w:rsidRPr="006B2BFC">
        <w:rPr>
          <w:i/>
          <w:iCs/>
          <w:lang w:val="en-US"/>
        </w:rPr>
        <w:t xml:space="preserve">The Impact of Blockchain on the Music </w:t>
      </w:r>
      <w:proofErr w:type="spellStart"/>
      <w:r w:rsidRPr="006B2BFC">
        <w:rPr>
          <w:i/>
          <w:iCs/>
          <w:lang w:val="en-US"/>
        </w:rPr>
        <w:t>Indsutry</w:t>
      </w:r>
      <w:proofErr w:type="spellEnd"/>
      <w:r w:rsidRPr="006B2BFC">
        <w:rPr>
          <w:lang w:val="en-US"/>
        </w:rPr>
        <w:t xml:space="preserve"> 5 (R&amp;D Management Conference 2018)</w:t>
      </w:r>
    </w:p>
  </w:footnote>
  <w:footnote w:id="35">
    <w:p w14:paraId="7E5DC26D" w14:textId="77777777"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lang w:val="en-US"/>
        </w:rPr>
        <w:t xml:space="preserve">Camila Sitonio and Alberto Nucciarelli, </w:t>
      </w:r>
      <w:r w:rsidRPr="006B2BFC">
        <w:rPr>
          <w:i/>
          <w:iCs/>
          <w:lang w:val="en-US"/>
        </w:rPr>
        <w:t xml:space="preserve">The Impact of Blockchain on the Music </w:t>
      </w:r>
      <w:proofErr w:type="spellStart"/>
      <w:r w:rsidRPr="006B2BFC">
        <w:rPr>
          <w:i/>
          <w:iCs/>
          <w:lang w:val="en-US"/>
        </w:rPr>
        <w:t>Indsutry</w:t>
      </w:r>
      <w:proofErr w:type="spellEnd"/>
      <w:r w:rsidRPr="006B2BFC">
        <w:rPr>
          <w:lang w:val="en-US"/>
        </w:rPr>
        <w:t xml:space="preserve"> 5 (R&amp;D Management Conference 2018)</w:t>
      </w:r>
    </w:p>
  </w:footnote>
  <w:footnote w:id="36">
    <w:p w14:paraId="6DF8CCCD" w14:textId="77777777"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lang w:val="en-US"/>
        </w:rPr>
        <w:t xml:space="preserve">Camila Sitonio and Alberto Nucciarelli, </w:t>
      </w:r>
      <w:r w:rsidRPr="006B2BFC">
        <w:rPr>
          <w:i/>
          <w:iCs/>
          <w:lang w:val="en-US"/>
        </w:rPr>
        <w:t xml:space="preserve">The Impact of Blockchain on the Music </w:t>
      </w:r>
      <w:proofErr w:type="spellStart"/>
      <w:r w:rsidRPr="006B2BFC">
        <w:rPr>
          <w:i/>
          <w:iCs/>
          <w:lang w:val="en-US"/>
        </w:rPr>
        <w:t>Indsutry</w:t>
      </w:r>
      <w:proofErr w:type="spellEnd"/>
      <w:r w:rsidRPr="006B2BFC">
        <w:rPr>
          <w:lang w:val="en-US"/>
        </w:rPr>
        <w:t xml:space="preserve"> 5 (R&amp;D Management Conference 2018)</w:t>
      </w:r>
    </w:p>
  </w:footnote>
  <w:footnote w:id="37">
    <w:p w14:paraId="7CD5C264" w14:textId="77777777"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lang w:val="en-US"/>
        </w:rPr>
        <w:t xml:space="preserve">Camila Sitonio and Alberto Nucciarelli, </w:t>
      </w:r>
      <w:r w:rsidRPr="006B2BFC">
        <w:rPr>
          <w:i/>
          <w:iCs/>
          <w:lang w:val="en-US"/>
        </w:rPr>
        <w:t xml:space="preserve">The Impact of Blockchain on the Music </w:t>
      </w:r>
      <w:proofErr w:type="spellStart"/>
      <w:r w:rsidRPr="006B2BFC">
        <w:rPr>
          <w:i/>
          <w:iCs/>
          <w:lang w:val="en-US"/>
        </w:rPr>
        <w:t>Indsutry</w:t>
      </w:r>
      <w:proofErr w:type="spellEnd"/>
      <w:r w:rsidRPr="006B2BFC">
        <w:rPr>
          <w:lang w:val="en-US"/>
        </w:rPr>
        <w:t xml:space="preserve"> 5 - 6 (R&amp;D Management Conference 2018)</w:t>
      </w:r>
    </w:p>
  </w:footnote>
  <w:footnote w:id="38">
    <w:p w14:paraId="2F8F6227" w14:textId="77777777"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lang w:val="en-US"/>
        </w:rPr>
        <w:t xml:space="preserve">Camila Sitonio and Alberto Nucciarelli, </w:t>
      </w:r>
      <w:r w:rsidRPr="006B2BFC">
        <w:rPr>
          <w:i/>
          <w:iCs/>
          <w:lang w:val="en-US"/>
        </w:rPr>
        <w:t xml:space="preserve">The Impact of Blockchain on the Music </w:t>
      </w:r>
      <w:proofErr w:type="spellStart"/>
      <w:r w:rsidRPr="006B2BFC">
        <w:rPr>
          <w:i/>
          <w:iCs/>
          <w:lang w:val="en-US"/>
        </w:rPr>
        <w:t>Indsutry</w:t>
      </w:r>
      <w:proofErr w:type="spellEnd"/>
      <w:r w:rsidRPr="006B2BFC">
        <w:rPr>
          <w:lang w:val="en-US"/>
        </w:rPr>
        <w:t xml:space="preserve"> 5 - 6 (R&amp;D Management Conference 2018)</w:t>
      </w:r>
    </w:p>
  </w:footnote>
  <w:footnote w:id="39">
    <w:p w14:paraId="2AB53455" w14:textId="77777777"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lang w:val="en-US"/>
        </w:rPr>
        <w:t xml:space="preserve">Camila Sitonio and Alberto Nucciarelli, </w:t>
      </w:r>
      <w:r w:rsidRPr="006B2BFC">
        <w:rPr>
          <w:i/>
          <w:iCs/>
          <w:lang w:val="en-US"/>
        </w:rPr>
        <w:t xml:space="preserve">The Impact of Blockchain on the Music </w:t>
      </w:r>
      <w:proofErr w:type="spellStart"/>
      <w:r w:rsidRPr="006B2BFC">
        <w:rPr>
          <w:i/>
          <w:iCs/>
          <w:lang w:val="en-US"/>
        </w:rPr>
        <w:t>Indsutry</w:t>
      </w:r>
      <w:proofErr w:type="spellEnd"/>
      <w:r w:rsidRPr="006B2BFC">
        <w:rPr>
          <w:lang w:val="en-US"/>
        </w:rPr>
        <w:t xml:space="preserve"> 6 (R&amp;D Management Conference 2018)</w:t>
      </w:r>
    </w:p>
  </w:footnote>
  <w:footnote w:id="40">
    <w:p w14:paraId="04A56345" w14:textId="77777777"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lang w:val="en-US"/>
        </w:rPr>
        <w:t xml:space="preserve">Camila Sitonio and Alberto Nucciarelli, </w:t>
      </w:r>
      <w:r w:rsidRPr="006B2BFC">
        <w:rPr>
          <w:i/>
          <w:iCs/>
          <w:lang w:val="en-US"/>
        </w:rPr>
        <w:t xml:space="preserve">The Impact of Blockchain on the Music </w:t>
      </w:r>
      <w:proofErr w:type="spellStart"/>
      <w:r w:rsidRPr="006B2BFC">
        <w:rPr>
          <w:i/>
          <w:iCs/>
          <w:lang w:val="en-US"/>
        </w:rPr>
        <w:t>Indsutry</w:t>
      </w:r>
      <w:proofErr w:type="spellEnd"/>
      <w:r w:rsidRPr="006B2BFC">
        <w:rPr>
          <w:lang w:val="en-US"/>
        </w:rPr>
        <w:t xml:space="preserve"> 6 (R&amp;D Management Conference 2018).</w:t>
      </w:r>
    </w:p>
  </w:footnote>
  <w:footnote w:id="41">
    <w:p w14:paraId="57DDFEFE" w14:textId="77777777"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lang w:val="en-US"/>
        </w:rPr>
        <w:t xml:space="preserve">Camila Sitonio and Alberto Nucciarelli, </w:t>
      </w:r>
      <w:r w:rsidRPr="006B2BFC">
        <w:rPr>
          <w:i/>
          <w:iCs/>
          <w:lang w:val="en-US"/>
        </w:rPr>
        <w:t xml:space="preserve">The Impact of Blockchain on the Music </w:t>
      </w:r>
      <w:proofErr w:type="spellStart"/>
      <w:r w:rsidRPr="006B2BFC">
        <w:rPr>
          <w:i/>
          <w:iCs/>
          <w:lang w:val="en-US"/>
        </w:rPr>
        <w:t>Indsutry</w:t>
      </w:r>
      <w:proofErr w:type="spellEnd"/>
      <w:r w:rsidRPr="006B2BFC">
        <w:rPr>
          <w:lang w:val="en-US"/>
        </w:rPr>
        <w:t xml:space="preserve"> 6 (R&amp;D Management Conference 2018).</w:t>
      </w:r>
    </w:p>
  </w:footnote>
  <w:footnote w:id="42">
    <w:p w14:paraId="7A8C4790" w14:textId="77777777"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lang w:val="en-US"/>
        </w:rPr>
        <w:t xml:space="preserve">Camila Sitonio and Alberto Nucciarelli, </w:t>
      </w:r>
      <w:r w:rsidRPr="006B2BFC">
        <w:rPr>
          <w:i/>
          <w:iCs/>
          <w:lang w:val="en-US"/>
        </w:rPr>
        <w:t xml:space="preserve">The Impact of Blockchain on the Music </w:t>
      </w:r>
      <w:proofErr w:type="spellStart"/>
      <w:r w:rsidRPr="006B2BFC">
        <w:rPr>
          <w:i/>
          <w:iCs/>
          <w:lang w:val="en-US"/>
        </w:rPr>
        <w:t>Indsutry</w:t>
      </w:r>
      <w:proofErr w:type="spellEnd"/>
      <w:r w:rsidRPr="006B2BFC">
        <w:rPr>
          <w:lang w:val="en-US"/>
        </w:rPr>
        <w:t xml:space="preserve"> 6 (R&amp;D Management Conference 2018).</w:t>
      </w:r>
    </w:p>
  </w:footnote>
  <w:footnote w:id="43">
    <w:p w14:paraId="72A251BA" w14:textId="77777777"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lang w:val="en-US"/>
        </w:rPr>
        <w:t xml:space="preserve">Camila Sitonio and Alberto Nucciarelli, </w:t>
      </w:r>
      <w:r w:rsidRPr="006B2BFC">
        <w:rPr>
          <w:i/>
          <w:iCs/>
          <w:lang w:val="en-US"/>
        </w:rPr>
        <w:t xml:space="preserve">The Impact of Blockchain on the Music </w:t>
      </w:r>
      <w:proofErr w:type="spellStart"/>
      <w:r w:rsidRPr="006B2BFC">
        <w:rPr>
          <w:i/>
          <w:iCs/>
          <w:lang w:val="en-US"/>
        </w:rPr>
        <w:t>Indsutry</w:t>
      </w:r>
      <w:proofErr w:type="spellEnd"/>
      <w:r w:rsidRPr="006B2BFC">
        <w:rPr>
          <w:lang w:val="en-US"/>
        </w:rPr>
        <w:t xml:space="preserve"> 6 (R&amp;D Management Conference 2018).</w:t>
      </w:r>
    </w:p>
  </w:footnote>
  <w:footnote w:id="44">
    <w:p w14:paraId="5826347F" w14:textId="77777777"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lang w:val="en-US"/>
        </w:rPr>
        <w:t xml:space="preserve">Camila Sitonio and Alberto Nucciarelli, </w:t>
      </w:r>
      <w:r w:rsidRPr="006B2BFC">
        <w:rPr>
          <w:i/>
          <w:iCs/>
          <w:lang w:val="en-US"/>
        </w:rPr>
        <w:t xml:space="preserve">The Impact of Blockchain on the Music </w:t>
      </w:r>
      <w:proofErr w:type="spellStart"/>
      <w:r w:rsidRPr="006B2BFC">
        <w:rPr>
          <w:i/>
          <w:iCs/>
          <w:lang w:val="en-US"/>
        </w:rPr>
        <w:t>Indsutry</w:t>
      </w:r>
      <w:proofErr w:type="spellEnd"/>
      <w:r w:rsidRPr="006B2BFC">
        <w:rPr>
          <w:lang w:val="en-US"/>
        </w:rPr>
        <w:t xml:space="preserve"> 6 (R&amp;D Management Conference 2018).</w:t>
      </w:r>
    </w:p>
  </w:footnote>
  <w:footnote w:id="45">
    <w:p w14:paraId="4CB8C394" w14:textId="77777777"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lang w:val="en-US"/>
        </w:rPr>
        <w:t xml:space="preserve">Camila Sitonio and Alberto Nucciarelli, </w:t>
      </w:r>
      <w:r w:rsidRPr="006B2BFC">
        <w:rPr>
          <w:i/>
          <w:iCs/>
          <w:lang w:val="en-US"/>
        </w:rPr>
        <w:t xml:space="preserve">The Impact of Blockchain on the Music </w:t>
      </w:r>
      <w:proofErr w:type="spellStart"/>
      <w:r w:rsidRPr="006B2BFC">
        <w:rPr>
          <w:i/>
          <w:iCs/>
          <w:lang w:val="en-US"/>
        </w:rPr>
        <w:t>Indsutry</w:t>
      </w:r>
      <w:proofErr w:type="spellEnd"/>
      <w:r w:rsidRPr="006B2BFC">
        <w:rPr>
          <w:lang w:val="en-US"/>
        </w:rPr>
        <w:t xml:space="preserve"> 6 (R&amp;D Management Conference 2018).</w:t>
      </w:r>
    </w:p>
  </w:footnote>
  <w:footnote w:id="46">
    <w:p w14:paraId="6733DDA1" w14:textId="77777777"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lang w:val="en-US"/>
        </w:rPr>
        <w:t xml:space="preserve">Camila Sitonio and Alberto Nucciarelli, </w:t>
      </w:r>
      <w:r w:rsidRPr="006B2BFC">
        <w:rPr>
          <w:i/>
          <w:iCs/>
          <w:lang w:val="en-US"/>
        </w:rPr>
        <w:t xml:space="preserve">The Impact of Blockchain on the Music </w:t>
      </w:r>
      <w:proofErr w:type="spellStart"/>
      <w:r w:rsidRPr="006B2BFC">
        <w:rPr>
          <w:i/>
          <w:iCs/>
          <w:lang w:val="en-US"/>
        </w:rPr>
        <w:t>Indsutry</w:t>
      </w:r>
      <w:proofErr w:type="spellEnd"/>
      <w:r w:rsidRPr="006B2BFC">
        <w:rPr>
          <w:lang w:val="en-US"/>
        </w:rPr>
        <w:t xml:space="preserve"> 7 (R&amp;D Management Conference 2018).</w:t>
      </w:r>
    </w:p>
  </w:footnote>
  <w:footnote w:id="47">
    <w:p w14:paraId="4BCA53A9" w14:textId="77777777"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lang w:val="en-US"/>
        </w:rPr>
        <w:t xml:space="preserve">Camila Sitonio and Alberto Nucciarelli, </w:t>
      </w:r>
      <w:r w:rsidRPr="006B2BFC">
        <w:rPr>
          <w:i/>
          <w:iCs/>
          <w:lang w:val="en-US"/>
        </w:rPr>
        <w:t xml:space="preserve">The Impact of Blockchain on the Music </w:t>
      </w:r>
      <w:proofErr w:type="spellStart"/>
      <w:r w:rsidRPr="006B2BFC">
        <w:rPr>
          <w:i/>
          <w:iCs/>
          <w:lang w:val="en-US"/>
        </w:rPr>
        <w:t>Indsutry</w:t>
      </w:r>
      <w:proofErr w:type="spellEnd"/>
      <w:r w:rsidRPr="006B2BFC">
        <w:rPr>
          <w:lang w:val="en-US"/>
        </w:rPr>
        <w:t xml:space="preserve"> 7 (R&amp;D Management Conference 2018).</w:t>
      </w:r>
    </w:p>
  </w:footnote>
  <w:footnote w:id="48">
    <w:p w14:paraId="2BF862FF" w14:textId="77777777"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lang w:val="en-US"/>
        </w:rPr>
        <w:t xml:space="preserve">Camila Sitonio and Alberto Nucciarelli, </w:t>
      </w:r>
      <w:r w:rsidRPr="006B2BFC">
        <w:rPr>
          <w:i/>
          <w:iCs/>
          <w:lang w:val="en-US"/>
        </w:rPr>
        <w:t xml:space="preserve">The Impact of Blockchain on the Music </w:t>
      </w:r>
      <w:proofErr w:type="spellStart"/>
      <w:r w:rsidRPr="006B2BFC">
        <w:rPr>
          <w:i/>
          <w:iCs/>
          <w:lang w:val="en-US"/>
        </w:rPr>
        <w:t>Indsutry</w:t>
      </w:r>
      <w:proofErr w:type="spellEnd"/>
      <w:r w:rsidRPr="006B2BFC">
        <w:rPr>
          <w:lang w:val="en-US"/>
        </w:rPr>
        <w:t xml:space="preserve"> 7 (R&amp;D Management Conference 2018).</w:t>
      </w:r>
    </w:p>
  </w:footnote>
  <w:footnote w:id="49">
    <w:p w14:paraId="72FA99FD" w14:textId="77777777"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lang w:val="en-US"/>
        </w:rPr>
        <w:t xml:space="preserve">Camila Sitonio and Alberto Nucciarelli, </w:t>
      </w:r>
      <w:r w:rsidRPr="006B2BFC">
        <w:rPr>
          <w:i/>
          <w:iCs/>
          <w:lang w:val="en-US"/>
        </w:rPr>
        <w:t xml:space="preserve">The Impact of Blockchain on the Music </w:t>
      </w:r>
      <w:proofErr w:type="spellStart"/>
      <w:r w:rsidRPr="006B2BFC">
        <w:rPr>
          <w:i/>
          <w:iCs/>
          <w:lang w:val="en-US"/>
        </w:rPr>
        <w:t>Indsutry</w:t>
      </w:r>
      <w:proofErr w:type="spellEnd"/>
      <w:r w:rsidRPr="006B2BFC">
        <w:rPr>
          <w:lang w:val="en-US"/>
        </w:rPr>
        <w:t xml:space="preserve"> 8 (R&amp;D Management Conference 2018).</w:t>
      </w:r>
    </w:p>
  </w:footnote>
  <w:footnote w:id="50">
    <w:p w14:paraId="12F27872" w14:textId="77777777"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lang w:val="en-US"/>
        </w:rPr>
        <w:t xml:space="preserve">Camila Sitonio and Alberto Nucciarelli, </w:t>
      </w:r>
      <w:r w:rsidRPr="006B2BFC">
        <w:rPr>
          <w:i/>
          <w:iCs/>
          <w:lang w:val="en-US"/>
        </w:rPr>
        <w:t xml:space="preserve">The Impact of Blockchain on the Music </w:t>
      </w:r>
      <w:proofErr w:type="spellStart"/>
      <w:r w:rsidRPr="006B2BFC">
        <w:rPr>
          <w:i/>
          <w:iCs/>
          <w:lang w:val="en-US"/>
        </w:rPr>
        <w:t>Indsutry</w:t>
      </w:r>
      <w:proofErr w:type="spellEnd"/>
      <w:r w:rsidRPr="006B2BFC">
        <w:rPr>
          <w:lang w:val="en-US"/>
        </w:rPr>
        <w:t xml:space="preserve"> 8 - 10 (R&amp;D Management Conference 2018).</w:t>
      </w:r>
    </w:p>
  </w:footnote>
  <w:footnote w:id="51">
    <w:p w14:paraId="7B0378DD"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Ignacio De Leon &amp; Ravi Gupta, The Impact of Digital Innovation and Blockchain on the Music Industry, Institutions for Development Sector Competitiveness, Technology, and Innovation Division, DISCUSSION PAPER Nº IDB-DP-549 25-28, November 2017.</w:t>
      </w:r>
    </w:p>
  </w:footnote>
  <w:footnote w:id="52">
    <w:p w14:paraId="4F40B31D"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Sitonio, Camila &amp; Nucciarelli, Alberto. (2018). The Impact of Blockchain on the Music Industry</w:t>
      </w:r>
    </w:p>
    <w:p w14:paraId="0024510E" w14:textId="77777777" w:rsidR="00602A72" w:rsidRPr="006B2BFC" w:rsidRDefault="00602A72" w:rsidP="00163F6F">
      <w:pPr>
        <w:shd w:val="clear" w:color="auto" w:fill="FFFFFF" w:themeFill="background1"/>
        <w:spacing w:line="240" w:lineRule="auto"/>
        <w:rPr>
          <w:sz w:val="20"/>
          <w:szCs w:val="20"/>
        </w:rPr>
      </w:pPr>
      <w:r w:rsidRPr="006B2BFC">
        <w:rPr>
          <w:sz w:val="20"/>
          <w:szCs w:val="20"/>
        </w:rPr>
        <w:t xml:space="preserve">, </w:t>
      </w:r>
      <w:hyperlink r:id="rId4">
        <w:r w:rsidRPr="006B2BFC">
          <w:rPr>
            <w:color w:val="1155CC"/>
            <w:sz w:val="20"/>
            <w:szCs w:val="20"/>
            <w:u w:val="single"/>
          </w:rPr>
          <w:t>https://www.researchgate.net/profile/Camila_Sitonio/publication/326225903_The_Impact_of_Blockchain_on_the_Music_Industry/links/5b41b9d60f7e9bb59b145842/The-Impact-of-Blockchain-on-the-Music-Industry.pdf</w:t>
        </w:r>
      </w:hyperlink>
      <w:r w:rsidRPr="006B2BFC">
        <w:rPr>
          <w:sz w:val="20"/>
          <w:szCs w:val="20"/>
        </w:rPr>
        <w:t>.</w:t>
      </w:r>
    </w:p>
  </w:footnote>
  <w:footnote w:id="53">
    <w:p w14:paraId="0C4640AF"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Cecilie Gjøl Torbensen, Alexandra &amp; Ciriello, Raffaele. (2019). Tuning into Blockchain: Challenges and Opportunities of Blockchain-based Music Platforms 1-2. </w:t>
      </w:r>
    </w:p>
  </w:footnote>
  <w:footnote w:id="54">
    <w:p w14:paraId="7E2C2EB2" w14:textId="77777777"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Cecilie Gjøl Torbensen, Alexandra &amp; Ciriello, Raffaele. (2019). Tuning into Blockchain: Challenges and Opportunities of Blockchain-based Music Platforms 9.</w:t>
      </w:r>
    </w:p>
  </w:footnote>
  <w:footnote w:id="55">
    <w:p w14:paraId="000868EE" w14:textId="77777777"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Cecilie Gjøl Torbensen, Alexandra &amp; Ciriello, Raffaele. (2019). Tuning into Blockchain: Challenges and Opportunities of Blockchain-based Music Platforms 9.</w:t>
      </w:r>
    </w:p>
  </w:footnote>
  <w:footnote w:id="56">
    <w:p w14:paraId="5DAE29FB" w14:textId="77777777"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Cecilie Gjøl Torbensen, Alexandra &amp; Ciriello, Raffaele. (2019). Tuning into Blockchain: Challenges and Opportunities of Blockchain-based Music Platforms 9.</w:t>
      </w:r>
    </w:p>
  </w:footnote>
  <w:footnote w:id="57">
    <w:p w14:paraId="7D8D72E0"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Cecilie Gjøl Torbensen, Alexandra &amp; Ciriello, Raffaele. (2019). Tuning into Blockchain: Challenges and Opportunities of Blockchain-based Music Platforms 10.</w:t>
      </w:r>
    </w:p>
  </w:footnote>
  <w:footnote w:id="58">
    <w:p w14:paraId="367CEA0C"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Cecilie Gjøl Torbensen, Alexandra &amp; Ciriello, Raffaele. (2019). Tuning into Blockchain: Challenges and Opportunities of Blockchain-based Music Platforms 10 - 11.</w:t>
      </w:r>
    </w:p>
  </w:footnote>
  <w:footnote w:id="59">
    <w:p w14:paraId="712B8CC6"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Cecilie Gjøl Torbensen, Alexandra &amp; Ciriello, Raffaele. (2019). Tuning into Blockchain: Challenges and Opportunities of Blockchain-based Music Platforms 10.</w:t>
      </w:r>
    </w:p>
  </w:footnote>
  <w:footnote w:id="60">
    <w:p w14:paraId="2EC46D89"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Cecilie Gjøl Torbensen, Alexandra &amp; Ciriello, Raffaele. (2019). Tuning into Blockchain: Challenges and Opportunities of Blockchain-based Music Platforms 10.</w:t>
      </w:r>
    </w:p>
  </w:footnote>
  <w:footnote w:id="61">
    <w:p w14:paraId="40AADFEF"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Cecilie Gjøl Torbensen, Alexandra &amp; Ciriello, Raffaele. (2019). Tuning into Blockchain: Challenges and Opportunities of Blockchain-based Music Platforms 10.</w:t>
      </w:r>
    </w:p>
  </w:footnote>
  <w:footnote w:id="62">
    <w:p w14:paraId="765DB261"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Cecilie Gjøl Torbensen, Alexandra &amp; Ciriello, Raffaele. (2019). Tuning into Blockchain: Challenges and Opportunities of Blockchain-based Music Platforms 10 - 11.</w:t>
      </w:r>
    </w:p>
  </w:footnote>
  <w:footnote w:id="63">
    <w:p w14:paraId="03913C49"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Cecilie Gjøl Torbensen, Alexandra &amp; Ciriello, Raffaele. (2019). Tuning into Blockchain: Challenges and Opportunities of Blockchain-based Music Platforms 10 - 11.</w:t>
      </w:r>
    </w:p>
  </w:footnote>
  <w:footnote w:id="64">
    <w:p w14:paraId="75C27889"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Cecilie Gjøl Torbensen, Alexandra &amp; Ciriello, Raffaele. (2019). Tuning into Blockchain: Challenges and Opportunities of Blockchain-based Music Platforms 11.</w:t>
      </w:r>
    </w:p>
  </w:footnote>
  <w:footnote w:id="65">
    <w:p w14:paraId="40970C91"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Cecilie Gjøl Torbensen, Alexandra &amp; Ciriello, Raffaele. (2019). Tuning into Blockchain: Challenges and Opportunities of Blockchain-based Music Platforms 11.</w:t>
      </w:r>
    </w:p>
  </w:footnote>
  <w:footnote w:id="66">
    <w:p w14:paraId="7DC9E69F"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Cecilie Gjøl Torbensen, Alexandra &amp; Ciriello, Raffaele. (2019). Tuning into Blockchain: Challenges and Opportunities of Blockchain-based Music Platforms 12 - 13.</w:t>
      </w:r>
    </w:p>
  </w:footnote>
  <w:footnote w:id="67">
    <w:p w14:paraId="45A15AB2"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Cecilie Gjøl Torbensen, Alexandra &amp; Ciriello, Raffaele. (2019). Tuning into Blockchain: Challenges and Opportunities of Blockchain-based Music Platforms 12.</w:t>
      </w:r>
    </w:p>
  </w:footnote>
  <w:footnote w:id="68">
    <w:p w14:paraId="5A213F18"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Cecilie Gjøl Torbensen, Alexandra &amp; Ciriello, Raffaele. (2019). Tuning into Blockchain: Challenges and Opportunities of Blockchain-based Music Platforms 12.</w:t>
      </w:r>
    </w:p>
  </w:footnote>
  <w:footnote w:id="69">
    <w:p w14:paraId="487E7327"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Cecilie Gjøl Torbensen, Alexandra &amp; Ciriello, Raffaele. (2019). Tuning into Blockchain: Challenges and Opportunities of Blockchain-based Music Platforms 12.</w:t>
      </w:r>
    </w:p>
  </w:footnote>
  <w:footnote w:id="70">
    <w:p w14:paraId="36148D8A"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Cecilie Gjøl Torbensen, Alexandra &amp; Ciriello, Raffaele. (2019). Tuning into Blockchain: Challenges and Opportunities of Blockchain-based Music Platforms 12.</w:t>
      </w:r>
    </w:p>
  </w:footnote>
  <w:footnote w:id="71">
    <w:p w14:paraId="4D86AFF6"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Cecilie Gjøl Torbensen, Alexandra &amp; Ciriello, Raffaele. (2019). Tuning into Blockchain: Challenges and Opportunities of Blockchain-based Music Platforms 12.</w:t>
      </w:r>
    </w:p>
  </w:footnote>
  <w:footnote w:id="72">
    <w:p w14:paraId="43195F7C" w14:textId="77777777"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Mattila, </w:t>
      </w:r>
      <w:proofErr w:type="spellStart"/>
      <w:r w:rsidRPr="006B2BFC">
        <w:t>Juri</w:t>
      </w:r>
      <w:proofErr w:type="spellEnd"/>
      <w:r w:rsidRPr="006B2BFC">
        <w:t>. (2016). The Blockchain Phenomenon – The Disruptive Potential of Distributed Consensus Architectures.</w:t>
      </w:r>
    </w:p>
  </w:footnote>
  <w:footnote w:id="73">
    <w:p w14:paraId="3F710033" w14:textId="77777777"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Mattila, </w:t>
      </w:r>
      <w:proofErr w:type="spellStart"/>
      <w:r w:rsidRPr="006B2BFC">
        <w:t>Juri</w:t>
      </w:r>
      <w:proofErr w:type="spellEnd"/>
      <w:r w:rsidRPr="006B2BFC">
        <w:t>. (2016). The Blockchain Phenomenon – The Disruptive Potential of Distributed Consensus Architectures.</w:t>
      </w:r>
    </w:p>
  </w:footnote>
  <w:footnote w:id="74">
    <w:p w14:paraId="6D216A6F" w14:textId="77777777"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Ian Dunham, </w:t>
      </w:r>
      <w:r w:rsidRPr="006B2BFC">
        <w:rPr>
          <w:i/>
          <w:iCs/>
        </w:rPr>
        <w:t>Music Information: The Need for a Central Music Licensing Database</w:t>
      </w:r>
      <w:r w:rsidRPr="006B2BFC">
        <w:t xml:space="preserve">, Rutgers U. (2016 </w:t>
      </w:r>
      <w:proofErr w:type="spellStart"/>
      <w:r w:rsidRPr="006B2BFC">
        <w:t>iConference</w:t>
      </w:r>
      <w:proofErr w:type="spellEnd"/>
      <w:r w:rsidRPr="006B2BFC">
        <w:t xml:space="preserve">). </w:t>
      </w:r>
    </w:p>
  </w:footnote>
  <w:footnote w:id="75">
    <w:p w14:paraId="35FD1039" w14:textId="77777777"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Andreas </w:t>
      </w:r>
      <w:proofErr w:type="spellStart"/>
      <w:r w:rsidRPr="006B2BFC">
        <w:t>Gabl</w:t>
      </w:r>
      <w:proofErr w:type="spellEnd"/>
      <w:r w:rsidRPr="006B2BFC">
        <w:t xml:space="preserve"> &amp; Stephan Ulrich </w:t>
      </w:r>
      <w:proofErr w:type="spellStart"/>
      <w:r w:rsidRPr="006B2BFC">
        <w:t>Krehl</w:t>
      </w:r>
      <w:proofErr w:type="spellEnd"/>
      <w:r w:rsidRPr="006B2BFC">
        <w:t xml:space="preserve">, </w:t>
      </w:r>
      <w:r w:rsidRPr="006B2BFC">
        <w:rPr>
          <w:i/>
          <w:iCs/>
        </w:rPr>
        <w:t xml:space="preserve">Application of blockchain technology and crowdfunding to solve structural inefficiencies in digital rights and </w:t>
      </w:r>
      <w:proofErr w:type="gramStart"/>
      <w:r w:rsidRPr="006B2BFC">
        <w:rPr>
          <w:i/>
          <w:iCs/>
        </w:rPr>
        <w:t>patents :</w:t>
      </w:r>
      <w:proofErr w:type="gramEnd"/>
      <w:r w:rsidRPr="006B2BFC">
        <w:rPr>
          <w:i/>
          <w:iCs/>
        </w:rPr>
        <w:t xml:space="preserve"> a comparative analysis</w:t>
      </w:r>
      <w:r w:rsidRPr="006B2BFC">
        <w:t>, 2017, https://dspace.mit.edu/handle/1721.1/111452 (last visited Oct 5, 2019).</w:t>
      </w:r>
    </w:p>
  </w:footnote>
  <w:footnote w:id="76">
    <w:p w14:paraId="486423C3" w14:textId="77777777" w:rsidR="00602A72" w:rsidRPr="006B2BFC" w:rsidRDefault="00602A72" w:rsidP="00163F6F">
      <w:pPr>
        <w:pStyle w:val="NormalWeb"/>
        <w:shd w:val="clear" w:color="auto" w:fill="FFFFFF" w:themeFill="background1"/>
        <w:spacing w:before="0" w:beforeAutospacing="0" w:after="0" w:afterAutospacing="0"/>
        <w:rPr>
          <w:rFonts w:ascii="Arial" w:hAnsi="Arial" w:cs="Arial"/>
          <w:sz w:val="20"/>
          <w:szCs w:val="20"/>
        </w:rPr>
      </w:pPr>
      <w:r w:rsidRPr="006B2BFC">
        <w:rPr>
          <w:rStyle w:val="FootnoteReference"/>
          <w:rFonts w:ascii="Arial" w:hAnsi="Arial" w:cs="Arial"/>
          <w:sz w:val="20"/>
          <w:szCs w:val="20"/>
        </w:rPr>
        <w:footnoteRef/>
      </w:r>
      <w:r w:rsidRPr="006B2BFC">
        <w:rPr>
          <w:rFonts w:ascii="Arial" w:hAnsi="Arial" w:cs="Arial"/>
          <w:sz w:val="20"/>
          <w:szCs w:val="20"/>
        </w:rPr>
        <w:t xml:space="preserve"> </w:t>
      </w:r>
      <w:r w:rsidRPr="006B2BFC">
        <w:rPr>
          <w:rFonts w:ascii="Arial" w:hAnsi="Arial" w:cs="Arial"/>
          <w:color w:val="222222"/>
          <w:sz w:val="20"/>
          <w:szCs w:val="20"/>
          <w:shd w:val="clear" w:color="auto" w:fill="F0F5FF"/>
        </w:rPr>
        <w:t xml:space="preserve">Andreas </w:t>
      </w:r>
      <w:proofErr w:type="spellStart"/>
      <w:r w:rsidRPr="006B2BFC">
        <w:rPr>
          <w:rFonts w:ascii="Arial" w:hAnsi="Arial" w:cs="Arial"/>
          <w:color w:val="222222"/>
          <w:sz w:val="20"/>
          <w:szCs w:val="20"/>
          <w:shd w:val="clear" w:color="auto" w:fill="F0F5FF"/>
        </w:rPr>
        <w:t>Gabl</w:t>
      </w:r>
      <w:proofErr w:type="spellEnd"/>
      <w:r w:rsidRPr="006B2BFC">
        <w:rPr>
          <w:rFonts w:ascii="Arial" w:hAnsi="Arial" w:cs="Arial"/>
          <w:color w:val="222222"/>
          <w:sz w:val="20"/>
          <w:szCs w:val="20"/>
          <w:shd w:val="clear" w:color="auto" w:fill="F0F5FF"/>
        </w:rPr>
        <w:t xml:space="preserve"> &amp; Stephan Ulrich </w:t>
      </w:r>
      <w:proofErr w:type="spellStart"/>
      <w:r w:rsidRPr="006B2BFC">
        <w:rPr>
          <w:rFonts w:ascii="Arial" w:hAnsi="Arial" w:cs="Arial"/>
          <w:color w:val="222222"/>
          <w:sz w:val="20"/>
          <w:szCs w:val="20"/>
          <w:shd w:val="clear" w:color="auto" w:fill="F0F5FF"/>
        </w:rPr>
        <w:t>Krehl</w:t>
      </w:r>
      <w:proofErr w:type="spellEnd"/>
      <w:r w:rsidRPr="006B2BFC">
        <w:rPr>
          <w:rFonts w:ascii="Arial" w:hAnsi="Arial" w:cs="Arial"/>
          <w:color w:val="222222"/>
          <w:sz w:val="20"/>
          <w:szCs w:val="20"/>
          <w:shd w:val="clear" w:color="auto" w:fill="F0F5FF"/>
        </w:rPr>
        <w:t xml:space="preserve">, </w:t>
      </w:r>
      <w:r w:rsidRPr="006B2BFC">
        <w:rPr>
          <w:rFonts w:ascii="Arial" w:hAnsi="Arial" w:cs="Arial"/>
          <w:i/>
          <w:iCs/>
          <w:color w:val="222222"/>
          <w:sz w:val="20"/>
          <w:szCs w:val="20"/>
          <w:shd w:val="clear" w:color="auto" w:fill="F0F5FF"/>
        </w:rPr>
        <w:t>Application of blockchain technology and crowdfunding to solve structural inefficiencies in digital rights and patents : a comparative analysis</w:t>
      </w:r>
      <w:r w:rsidRPr="006B2BFC">
        <w:rPr>
          <w:rFonts w:ascii="Arial" w:hAnsi="Arial" w:cs="Arial"/>
          <w:color w:val="222222"/>
          <w:sz w:val="20"/>
          <w:szCs w:val="20"/>
          <w:shd w:val="clear" w:color="auto" w:fill="F0F5FF"/>
        </w:rPr>
        <w:t xml:space="preserve">, 2017, https://dspace.mit.edu/handle/1721.1/111452 (last visited Oct 5, 2019) </w:t>
      </w:r>
      <w:r w:rsidRPr="006B2BFC">
        <w:rPr>
          <w:rFonts w:ascii="Arial" w:hAnsi="Arial" w:cs="Arial"/>
          <w:color w:val="000000"/>
          <w:sz w:val="20"/>
          <w:szCs w:val="20"/>
        </w:rPr>
        <w:t xml:space="preserve">(according to the Economist, RIAA and </w:t>
      </w:r>
      <w:proofErr w:type="spellStart"/>
      <w:r w:rsidRPr="006B2BFC">
        <w:rPr>
          <w:rFonts w:ascii="Arial" w:hAnsi="Arial" w:cs="Arial"/>
          <w:color w:val="000000"/>
          <w:sz w:val="20"/>
          <w:szCs w:val="20"/>
        </w:rPr>
        <w:t>MIDiA</w:t>
      </w:r>
      <w:proofErr w:type="spellEnd"/>
      <w:r w:rsidRPr="006B2BFC">
        <w:rPr>
          <w:rFonts w:ascii="Arial" w:hAnsi="Arial" w:cs="Arial"/>
          <w:color w:val="000000"/>
          <w:sz w:val="20"/>
          <w:szCs w:val="20"/>
        </w:rPr>
        <w:t xml:space="preserve"> Research, streaming generates approximately half of revenues in the music industry;</w:t>
      </w:r>
      <w:r w:rsidRPr="006B2BFC">
        <w:rPr>
          <w:rFonts w:ascii="Arial" w:hAnsi="Arial" w:cs="Arial"/>
          <w:color w:val="000000"/>
          <w:sz w:val="20"/>
          <w:szCs w:val="20"/>
          <w:vertAlign w:val="superscript"/>
        </w:rPr>
        <w:t>[70]</w:t>
      </w:r>
      <w:r w:rsidRPr="006B2BFC">
        <w:rPr>
          <w:rFonts w:ascii="Arial" w:hAnsi="Arial" w:cs="Arial"/>
          <w:color w:val="000000"/>
          <w:sz w:val="20"/>
          <w:szCs w:val="20"/>
        </w:rPr>
        <w:t xml:space="preserve"> according to IFPI 2019, the percentage is 47%, having grown by 34% from the previous year</w:t>
      </w:r>
      <w:r w:rsidRPr="006B2BFC">
        <w:rPr>
          <w:rFonts w:ascii="Arial" w:hAnsi="Arial" w:cs="Arial"/>
          <w:color w:val="000000"/>
          <w:sz w:val="20"/>
          <w:szCs w:val="20"/>
          <w:vertAlign w:val="superscript"/>
        </w:rPr>
        <w:t>[71]</w:t>
      </w:r>
      <w:r w:rsidRPr="006B2BFC">
        <w:rPr>
          <w:rFonts w:ascii="Arial" w:hAnsi="Arial" w:cs="Arial"/>
          <w:color w:val="000000"/>
          <w:sz w:val="20"/>
          <w:szCs w:val="20"/>
        </w:rPr>
        <w:t xml:space="preserve">, according to other researchers, “streaming alone accounts for 51% of total US music revenue, growing by 68% year-on-year (Clover 2017)”); Camila Sitonio and Alberto Nucciarelli, </w:t>
      </w:r>
      <w:r w:rsidRPr="006B2BFC">
        <w:rPr>
          <w:rFonts w:ascii="Arial" w:hAnsi="Arial" w:cs="Arial"/>
          <w:i/>
          <w:iCs/>
          <w:color w:val="000000"/>
          <w:sz w:val="20"/>
          <w:szCs w:val="20"/>
        </w:rPr>
        <w:t xml:space="preserve">The Impact of Blockchain on the Music </w:t>
      </w:r>
      <w:proofErr w:type="spellStart"/>
      <w:r w:rsidRPr="006B2BFC">
        <w:rPr>
          <w:rFonts w:ascii="Arial" w:hAnsi="Arial" w:cs="Arial"/>
          <w:i/>
          <w:iCs/>
          <w:color w:val="000000"/>
          <w:sz w:val="20"/>
          <w:szCs w:val="20"/>
        </w:rPr>
        <w:t>Indsutry</w:t>
      </w:r>
      <w:proofErr w:type="spellEnd"/>
      <w:r w:rsidRPr="006B2BFC">
        <w:rPr>
          <w:rFonts w:ascii="Arial" w:hAnsi="Arial" w:cs="Arial"/>
          <w:color w:val="000000"/>
          <w:sz w:val="20"/>
          <w:szCs w:val="20"/>
        </w:rPr>
        <w:t xml:space="preserve"> 5-7 (R&amp;D Management Conference 2018).</w:t>
      </w:r>
    </w:p>
  </w:footnote>
  <w:footnote w:id="77">
    <w:p w14:paraId="44BCCD80" w14:textId="77777777"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color w:val="222222"/>
          <w:shd w:val="clear" w:color="auto" w:fill="F0F5FF"/>
        </w:rPr>
        <w:t xml:space="preserve">Andreas </w:t>
      </w:r>
      <w:proofErr w:type="spellStart"/>
      <w:r w:rsidRPr="006B2BFC">
        <w:rPr>
          <w:color w:val="222222"/>
          <w:shd w:val="clear" w:color="auto" w:fill="F0F5FF"/>
        </w:rPr>
        <w:t>Gabl</w:t>
      </w:r>
      <w:proofErr w:type="spellEnd"/>
      <w:r w:rsidRPr="006B2BFC">
        <w:rPr>
          <w:color w:val="222222"/>
          <w:shd w:val="clear" w:color="auto" w:fill="F0F5FF"/>
        </w:rPr>
        <w:t xml:space="preserve"> &amp; Stephan Ulrich </w:t>
      </w:r>
      <w:proofErr w:type="spellStart"/>
      <w:r w:rsidRPr="006B2BFC">
        <w:rPr>
          <w:color w:val="222222"/>
          <w:shd w:val="clear" w:color="auto" w:fill="F0F5FF"/>
        </w:rPr>
        <w:t>Krehl</w:t>
      </w:r>
      <w:proofErr w:type="spellEnd"/>
      <w:r w:rsidRPr="006B2BFC">
        <w:rPr>
          <w:color w:val="222222"/>
          <w:shd w:val="clear" w:color="auto" w:fill="F0F5FF"/>
        </w:rPr>
        <w:t xml:space="preserve">, </w:t>
      </w:r>
      <w:r w:rsidRPr="006B2BFC">
        <w:rPr>
          <w:i/>
          <w:iCs/>
          <w:color w:val="222222"/>
          <w:shd w:val="clear" w:color="auto" w:fill="F0F5FF"/>
        </w:rPr>
        <w:t xml:space="preserve">Application of blockchain technology and crowdfunding to solve structural inefficiencies in digital rights and </w:t>
      </w:r>
      <w:proofErr w:type="gramStart"/>
      <w:r w:rsidRPr="006B2BFC">
        <w:rPr>
          <w:i/>
          <w:iCs/>
          <w:color w:val="222222"/>
          <w:shd w:val="clear" w:color="auto" w:fill="F0F5FF"/>
        </w:rPr>
        <w:t>patents :</w:t>
      </w:r>
      <w:proofErr w:type="gramEnd"/>
      <w:r w:rsidRPr="006B2BFC">
        <w:rPr>
          <w:i/>
          <w:iCs/>
          <w:color w:val="222222"/>
          <w:shd w:val="clear" w:color="auto" w:fill="F0F5FF"/>
        </w:rPr>
        <w:t xml:space="preserve"> a comparative analysis</w:t>
      </w:r>
      <w:r w:rsidRPr="006B2BFC">
        <w:rPr>
          <w:color w:val="222222"/>
          <w:shd w:val="clear" w:color="auto" w:fill="F0F5FF"/>
        </w:rPr>
        <w:t>, 2017, https://dspace.mit.edu/handle/1721.1/111452 (last visited Oct 5, 2019).</w:t>
      </w:r>
    </w:p>
  </w:footnote>
  <w:footnote w:id="78">
    <w:p w14:paraId="7522963D"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Sadia Sharmin, </w:t>
      </w:r>
      <w:r w:rsidRPr="006B2BFC">
        <w:rPr>
          <w:i/>
          <w:sz w:val="20"/>
          <w:szCs w:val="20"/>
        </w:rPr>
        <w:t xml:space="preserve">Music Copyright Management on Blockchain: Is it legally viable? </w:t>
      </w:r>
      <w:r w:rsidRPr="006B2BFC">
        <w:rPr>
          <w:sz w:val="20"/>
          <w:szCs w:val="20"/>
        </w:rPr>
        <w:t xml:space="preserve">11, Uppsala </w:t>
      </w:r>
      <w:proofErr w:type="spellStart"/>
      <w:r w:rsidRPr="006B2BFC">
        <w:rPr>
          <w:sz w:val="20"/>
          <w:szCs w:val="20"/>
        </w:rPr>
        <w:t>Universitet</w:t>
      </w:r>
      <w:proofErr w:type="spellEnd"/>
      <w:r w:rsidRPr="006B2BFC">
        <w:rPr>
          <w:sz w:val="20"/>
          <w:szCs w:val="20"/>
        </w:rPr>
        <w:t xml:space="preserve">, Dept. of </w:t>
      </w:r>
      <w:proofErr w:type="gramStart"/>
      <w:r w:rsidRPr="006B2BFC">
        <w:rPr>
          <w:sz w:val="20"/>
          <w:szCs w:val="20"/>
        </w:rPr>
        <w:t>L. ,Spring</w:t>
      </w:r>
      <w:proofErr w:type="gramEnd"/>
      <w:r w:rsidRPr="006B2BFC">
        <w:rPr>
          <w:sz w:val="20"/>
          <w:szCs w:val="20"/>
        </w:rPr>
        <w:t xml:space="preserve"> Term 2018 (Supervisor: </w:t>
      </w:r>
      <w:proofErr w:type="spellStart"/>
      <w:r w:rsidRPr="006B2BFC">
        <w:rPr>
          <w:sz w:val="20"/>
          <w:szCs w:val="20"/>
        </w:rPr>
        <w:t>Sanna</w:t>
      </w:r>
      <w:proofErr w:type="spellEnd"/>
      <w:r w:rsidRPr="006B2BFC">
        <w:rPr>
          <w:sz w:val="20"/>
          <w:szCs w:val="20"/>
        </w:rPr>
        <w:t xml:space="preserve"> </w:t>
      </w:r>
      <w:proofErr w:type="spellStart"/>
      <w:r w:rsidRPr="006B2BFC">
        <w:rPr>
          <w:sz w:val="20"/>
          <w:szCs w:val="20"/>
        </w:rPr>
        <w:t>Wolk</w:t>
      </w:r>
      <w:proofErr w:type="spellEnd"/>
      <w:r w:rsidRPr="006B2BFC">
        <w:rPr>
          <w:sz w:val="20"/>
          <w:szCs w:val="20"/>
        </w:rPr>
        <w:t>)</w:t>
      </w:r>
    </w:p>
  </w:footnote>
  <w:footnote w:id="79">
    <w:p w14:paraId="4AEA897C"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Sadia Sharmin, </w:t>
      </w:r>
      <w:r w:rsidRPr="006B2BFC">
        <w:rPr>
          <w:i/>
          <w:sz w:val="20"/>
          <w:szCs w:val="20"/>
        </w:rPr>
        <w:t xml:space="preserve">Music Copyright Management on Blockchain: Is it legally viable? </w:t>
      </w:r>
      <w:r w:rsidRPr="006B2BFC">
        <w:rPr>
          <w:sz w:val="20"/>
          <w:szCs w:val="20"/>
        </w:rPr>
        <w:t xml:space="preserve">12 - 13, Uppsala </w:t>
      </w:r>
      <w:proofErr w:type="spellStart"/>
      <w:r w:rsidRPr="006B2BFC">
        <w:rPr>
          <w:sz w:val="20"/>
          <w:szCs w:val="20"/>
        </w:rPr>
        <w:t>Universitet</w:t>
      </w:r>
      <w:proofErr w:type="spellEnd"/>
      <w:r w:rsidRPr="006B2BFC">
        <w:rPr>
          <w:sz w:val="20"/>
          <w:szCs w:val="20"/>
        </w:rPr>
        <w:t xml:space="preserve">, Dept. of </w:t>
      </w:r>
      <w:proofErr w:type="gramStart"/>
      <w:r w:rsidRPr="006B2BFC">
        <w:rPr>
          <w:sz w:val="20"/>
          <w:szCs w:val="20"/>
        </w:rPr>
        <w:t>L. ,Spring</w:t>
      </w:r>
      <w:proofErr w:type="gramEnd"/>
      <w:r w:rsidRPr="006B2BFC">
        <w:rPr>
          <w:sz w:val="20"/>
          <w:szCs w:val="20"/>
        </w:rPr>
        <w:t xml:space="preserve"> Term 2018 (Supervisor: </w:t>
      </w:r>
      <w:proofErr w:type="spellStart"/>
      <w:r w:rsidRPr="006B2BFC">
        <w:rPr>
          <w:sz w:val="20"/>
          <w:szCs w:val="20"/>
        </w:rPr>
        <w:t>Sanna</w:t>
      </w:r>
      <w:proofErr w:type="spellEnd"/>
      <w:r w:rsidRPr="006B2BFC">
        <w:rPr>
          <w:sz w:val="20"/>
          <w:szCs w:val="20"/>
        </w:rPr>
        <w:t xml:space="preserve"> </w:t>
      </w:r>
      <w:proofErr w:type="spellStart"/>
      <w:r w:rsidRPr="006B2BFC">
        <w:rPr>
          <w:sz w:val="20"/>
          <w:szCs w:val="20"/>
        </w:rPr>
        <w:t>Wolk</w:t>
      </w:r>
      <w:proofErr w:type="spellEnd"/>
      <w:r w:rsidRPr="006B2BFC">
        <w:rPr>
          <w:sz w:val="20"/>
          <w:szCs w:val="20"/>
        </w:rPr>
        <w:t>)</w:t>
      </w:r>
    </w:p>
  </w:footnote>
  <w:footnote w:id="80">
    <w:p w14:paraId="22A94678"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Sadia Sharmin, </w:t>
      </w:r>
      <w:r w:rsidRPr="006B2BFC">
        <w:rPr>
          <w:i/>
          <w:sz w:val="20"/>
          <w:szCs w:val="20"/>
        </w:rPr>
        <w:t xml:space="preserve">Music Copyright Management on Blockchain: Is it legally viable? </w:t>
      </w:r>
      <w:r w:rsidRPr="006B2BFC">
        <w:rPr>
          <w:sz w:val="20"/>
          <w:szCs w:val="20"/>
        </w:rPr>
        <w:t xml:space="preserve">13 - 15, Uppsala </w:t>
      </w:r>
      <w:proofErr w:type="spellStart"/>
      <w:r w:rsidRPr="006B2BFC">
        <w:rPr>
          <w:sz w:val="20"/>
          <w:szCs w:val="20"/>
        </w:rPr>
        <w:t>Universitet</w:t>
      </w:r>
      <w:proofErr w:type="spellEnd"/>
      <w:r w:rsidRPr="006B2BFC">
        <w:rPr>
          <w:sz w:val="20"/>
          <w:szCs w:val="20"/>
        </w:rPr>
        <w:t xml:space="preserve">, Dept. of </w:t>
      </w:r>
      <w:proofErr w:type="gramStart"/>
      <w:r w:rsidRPr="006B2BFC">
        <w:rPr>
          <w:sz w:val="20"/>
          <w:szCs w:val="20"/>
        </w:rPr>
        <w:t>L. ,Spring</w:t>
      </w:r>
      <w:proofErr w:type="gramEnd"/>
      <w:r w:rsidRPr="006B2BFC">
        <w:rPr>
          <w:sz w:val="20"/>
          <w:szCs w:val="20"/>
        </w:rPr>
        <w:t xml:space="preserve"> Term 2018 (Supervisor: </w:t>
      </w:r>
      <w:proofErr w:type="spellStart"/>
      <w:r w:rsidRPr="006B2BFC">
        <w:rPr>
          <w:sz w:val="20"/>
          <w:szCs w:val="20"/>
        </w:rPr>
        <w:t>Sanna</w:t>
      </w:r>
      <w:proofErr w:type="spellEnd"/>
      <w:r w:rsidRPr="006B2BFC">
        <w:rPr>
          <w:sz w:val="20"/>
          <w:szCs w:val="20"/>
        </w:rPr>
        <w:t xml:space="preserve"> </w:t>
      </w:r>
      <w:proofErr w:type="spellStart"/>
      <w:r w:rsidRPr="006B2BFC">
        <w:rPr>
          <w:sz w:val="20"/>
          <w:szCs w:val="20"/>
        </w:rPr>
        <w:t>Wolk</w:t>
      </w:r>
      <w:proofErr w:type="spellEnd"/>
      <w:r w:rsidRPr="006B2BFC">
        <w:rPr>
          <w:sz w:val="20"/>
          <w:szCs w:val="20"/>
        </w:rPr>
        <w:t>)</w:t>
      </w:r>
    </w:p>
  </w:footnote>
  <w:footnote w:id="81">
    <w:p w14:paraId="53013D10"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Sadia Sharmin, </w:t>
      </w:r>
      <w:r w:rsidRPr="006B2BFC">
        <w:rPr>
          <w:i/>
          <w:sz w:val="20"/>
          <w:szCs w:val="20"/>
        </w:rPr>
        <w:t xml:space="preserve">Music Copyright Management on Blockchain: Is it legally viable? </w:t>
      </w:r>
      <w:r w:rsidRPr="006B2BFC">
        <w:rPr>
          <w:sz w:val="20"/>
          <w:szCs w:val="20"/>
        </w:rPr>
        <w:t xml:space="preserve">15, Uppsala </w:t>
      </w:r>
      <w:proofErr w:type="spellStart"/>
      <w:r w:rsidRPr="006B2BFC">
        <w:rPr>
          <w:sz w:val="20"/>
          <w:szCs w:val="20"/>
        </w:rPr>
        <w:t>Universitet</w:t>
      </w:r>
      <w:proofErr w:type="spellEnd"/>
      <w:r w:rsidRPr="006B2BFC">
        <w:rPr>
          <w:sz w:val="20"/>
          <w:szCs w:val="20"/>
        </w:rPr>
        <w:t xml:space="preserve">, Dept. of </w:t>
      </w:r>
      <w:proofErr w:type="gramStart"/>
      <w:r w:rsidRPr="006B2BFC">
        <w:rPr>
          <w:sz w:val="20"/>
          <w:szCs w:val="20"/>
        </w:rPr>
        <w:t>L. ,Spring</w:t>
      </w:r>
      <w:proofErr w:type="gramEnd"/>
      <w:r w:rsidRPr="006B2BFC">
        <w:rPr>
          <w:sz w:val="20"/>
          <w:szCs w:val="20"/>
        </w:rPr>
        <w:t xml:space="preserve"> Term 2018 (Supervisor: </w:t>
      </w:r>
      <w:proofErr w:type="spellStart"/>
      <w:r w:rsidRPr="006B2BFC">
        <w:rPr>
          <w:sz w:val="20"/>
          <w:szCs w:val="20"/>
        </w:rPr>
        <w:t>Sanna</w:t>
      </w:r>
      <w:proofErr w:type="spellEnd"/>
      <w:r w:rsidRPr="006B2BFC">
        <w:rPr>
          <w:sz w:val="20"/>
          <w:szCs w:val="20"/>
        </w:rPr>
        <w:t xml:space="preserve"> </w:t>
      </w:r>
      <w:proofErr w:type="spellStart"/>
      <w:r w:rsidRPr="006B2BFC">
        <w:rPr>
          <w:sz w:val="20"/>
          <w:szCs w:val="20"/>
        </w:rPr>
        <w:t>Wolk</w:t>
      </w:r>
      <w:proofErr w:type="spellEnd"/>
      <w:r w:rsidRPr="006B2BFC">
        <w:rPr>
          <w:sz w:val="20"/>
          <w:szCs w:val="20"/>
        </w:rPr>
        <w:t>)</w:t>
      </w:r>
    </w:p>
  </w:footnote>
  <w:footnote w:id="82">
    <w:p w14:paraId="719075FC"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Sadia Sharmin, </w:t>
      </w:r>
      <w:r w:rsidRPr="006B2BFC">
        <w:rPr>
          <w:i/>
          <w:sz w:val="20"/>
          <w:szCs w:val="20"/>
        </w:rPr>
        <w:t xml:space="preserve">Music Copyright Management on Blockchain: Is it legally viable? </w:t>
      </w:r>
      <w:r w:rsidRPr="006B2BFC">
        <w:rPr>
          <w:sz w:val="20"/>
          <w:szCs w:val="20"/>
        </w:rPr>
        <w:t xml:space="preserve">20, Uppsala </w:t>
      </w:r>
      <w:proofErr w:type="spellStart"/>
      <w:r w:rsidRPr="006B2BFC">
        <w:rPr>
          <w:sz w:val="20"/>
          <w:szCs w:val="20"/>
        </w:rPr>
        <w:t>Universitet</w:t>
      </w:r>
      <w:proofErr w:type="spellEnd"/>
      <w:r w:rsidRPr="006B2BFC">
        <w:rPr>
          <w:sz w:val="20"/>
          <w:szCs w:val="20"/>
        </w:rPr>
        <w:t xml:space="preserve">, Dept. of </w:t>
      </w:r>
      <w:proofErr w:type="gramStart"/>
      <w:r w:rsidRPr="006B2BFC">
        <w:rPr>
          <w:sz w:val="20"/>
          <w:szCs w:val="20"/>
        </w:rPr>
        <w:t>L. ,Spring</w:t>
      </w:r>
      <w:proofErr w:type="gramEnd"/>
      <w:r w:rsidRPr="006B2BFC">
        <w:rPr>
          <w:sz w:val="20"/>
          <w:szCs w:val="20"/>
        </w:rPr>
        <w:t xml:space="preserve"> Term 2018 (Supervisor: </w:t>
      </w:r>
      <w:proofErr w:type="spellStart"/>
      <w:r w:rsidRPr="006B2BFC">
        <w:rPr>
          <w:sz w:val="20"/>
          <w:szCs w:val="20"/>
        </w:rPr>
        <w:t>Sanna</w:t>
      </w:r>
      <w:proofErr w:type="spellEnd"/>
      <w:r w:rsidRPr="006B2BFC">
        <w:rPr>
          <w:sz w:val="20"/>
          <w:szCs w:val="20"/>
        </w:rPr>
        <w:t xml:space="preserve"> </w:t>
      </w:r>
      <w:proofErr w:type="spellStart"/>
      <w:r w:rsidRPr="006B2BFC">
        <w:rPr>
          <w:sz w:val="20"/>
          <w:szCs w:val="20"/>
        </w:rPr>
        <w:t>Wolk</w:t>
      </w:r>
      <w:proofErr w:type="spellEnd"/>
      <w:r w:rsidRPr="006B2BFC">
        <w:rPr>
          <w:sz w:val="20"/>
          <w:szCs w:val="20"/>
        </w:rPr>
        <w:t>)</w:t>
      </w:r>
    </w:p>
  </w:footnote>
  <w:footnote w:id="83">
    <w:p w14:paraId="4E0B4952"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Sadia Sharmin, </w:t>
      </w:r>
      <w:r w:rsidRPr="006B2BFC">
        <w:rPr>
          <w:i/>
          <w:sz w:val="20"/>
          <w:szCs w:val="20"/>
        </w:rPr>
        <w:t xml:space="preserve">Music Copyright Management on Blockchain: Is it legally viable? </w:t>
      </w:r>
      <w:r w:rsidRPr="006B2BFC">
        <w:rPr>
          <w:sz w:val="20"/>
          <w:szCs w:val="20"/>
        </w:rPr>
        <w:t xml:space="preserve">20 - 21, Uppsala </w:t>
      </w:r>
      <w:proofErr w:type="spellStart"/>
      <w:r w:rsidRPr="006B2BFC">
        <w:rPr>
          <w:sz w:val="20"/>
          <w:szCs w:val="20"/>
        </w:rPr>
        <w:t>Universitet</w:t>
      </w:r>
      <w:proofErr w:type="spellEnd"/>
      <w:r w:rsidRPr="006B2BFC">
        <w:rPr>
          <w:sz w:val="20"/>
          <w:szCs w:val="20"/>
        </w:rPr>
        <w:t xml:space="preserve">, Dept. of </w:t>
      </w:r>
      <w:proofErr w:type="gramStart"/>
      <w:r w:rsidRPr="006B2BFC">
        <w:rPr>
          <w:sz w:val="20"/>
          <w:szCs w:val="20"/>
        </w:rPr>
        <w:t>L. ,Spring</w:t>
      </w:r>
      <w:proofErr w:type="gramEnd"/>
      <w:r w:rsidRPr="006B2BFC">
        <w:rPr>
          <w:sz w:val="20"/>
          <w:szCs w:val="20"/>
        </w:rPr>
        <w:t xml:space="preserve"> Term 2018 (Supervisor: </w:t>
      </w:r>
      <w:proofErr w:type="spellStart"/>
      <w:r w:rsidRPr="006B2BFC">
        <w:rPr>
          <w:sz w:val="20"/>
          <w:szCs w:val="20"/>
        </w:rPr>
        <w:t>Sanna</w:t>
      </w:r>
      <w:proofErr w:type="spellEnd"/>
      <w:r w:rsidRPr="006B2BFC">
        <w:rPr>
          <w:sz w:val="20"/>
          <w:szCs w:val="20"/>
        </w:rPr>
        <w:t xml:space="preserve"> </w:t>
      </w:r>
      <w:proofErr w:type="spellStart"/>
      <w:r w:rsidRPr="006B2BFC">
        <w:rPr>
          <w:sz w:val="20"/>
          <w:szCs w:val="20"/>
        </w:rPr>
        <w:t>Wolk</w:t>
      </w:r>
      <w:proofErr w:type="spellEnd"/>
      <w:r w:rsidRPr="006B2BFC">
        <w:rPr>
          <w:sz w:val="20"/>
          <w:szCs w:val="20"/>
        </w:rPr>
        <w:t>)</w:t>
      </w:r>
    </w:p>
  </w:footnote>
  <w:footnote w:id="84">
    <w:p w14:paraId="2208A389"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Sadia Sharmin, </w:t>
      </w:r>
      <w:r w:rsidRPr="006B2BFC">
        <w:rPr>
          <w:i/>
          <w:sz w:val="20"/>
          <w:szCs w:val="20"/>
        </w:rPr>
        <w:t xml:space="preserve">Music Copyright Management on Blockchain: Is it legally viable? </w:t>
      </w:r>
      <w:r w:rsidRPr="006B2BFC">
        <w:rPr>
          <w:sz w:val="20"/>
          <w:szCs w:val="20"/>
        </w:rPr>
        <w:t xml:space="preserve">21, Uppsala </w:t>
      </w:r>
      <w:proofErr w:type="spellStart"/>
      <w:r w:rsidRPr="006B2BFC">
        <w:rPr>
          <w:sz w:val="20"/>
          <w:szCs w:val="20"/>
        </w:rPr>
        <w:t>Universitet</w:t>
      </w:r>
      <w:proofErr w:type="spellEnd"/>
      <w:r w:rsidRPr="006B2BFC">
        <w:rPr>
          <w:sz w:val="20"/>
          <w:szCs w:val="20"/>
        </w:rPr>
        <w:t xml:space="preserve">, Dept. of </w:t>
      </w:r>
      <w:proofErr w:type="gramStart"/>
      <w:r w:rsidRPr="006B2BFC">
        <w:rPr>
          <w:sz w:val="20"/>
          <w:szCs w:val="20"/>
        </w:rPr>
        <w:t>L. ,Spring</w:t>
      </w:r>
      <w:proofErr w:type="gramEnd"/>
      <w:r w:rsidRPr="006B2BFC">
        <w:rPr>
          <w:sz w:val="20"/>
          <w:szCs w:val="20"/>
        </w:rPr>
        <w:t xml:space="preserve"> Term 2018 (Supervisor: </w:t>
      </w:r>
      <w:proofErr w:type="spellStart"/>
      <w:r w:rsidRPr="006B2BFC">
        <w:rPr>
          <w:sz w:val="20"/>
          <w:szCs w:val="20"/>
        </w:rPr>
        <w:t>Sanna</w:t>
      </w:r>
      <w:proofErr w:type="spellEnd"/>
      <w:r w:rsidRPr="006B2BFC">
        <w:rPr>
          <w:sz w:val="20"/>
          <w:szCs w:val="20"/>
        </w:rPr>
        <w:t xml:space="preserve"> </w:t>
      </w:r>
      <w:proofErr w:type="spellStart"/>
      <w:r w:rsidRPr="006B2BFC">
        <w:rPr>
          <w:sz w:val="20"/>
          <w:szCs w:val="20"/>
        </w:rPr>
        <w:t>Wolk</w:t>
      </w:r>
      <w:proofErr w:type="spellEnd"/>
      <w:r w:rsidRPr="006B2BFC">
        <w:rPr>
          <w:sz w:val="20"/>
          <w:szCs w:val="20"/>
        </w:rPr>
        <w:t>)</w:t>
      </w:r>
    </w:p>
  </w:footnote>
  <w:footnote w:id="85">
    <w:p w14:paraId="5DEE9E1C"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Sadia Sharmin, </w:t>
      </w:r>
      <w:r w:rsidRPr="006B2BFC">
        <w:rPr>
          <w:i/>
          <w:sz w:val="20"/>
          <w:szCs w:val="20"/>
        </w:rPr>
        <w:t xml:space="preserve">Music Copyright Management on Blockchain: Is it legally viable? </w:t>
      </w:r>
      <w:r w:rsidRPr="006B2BFC">
        <w:rPr>
          <w:sz w:val="20"/>
          <w:szCs w:val="20"/>
        </w:rPr>
        <w:t xml:space="preserve">39 - 40, Uppsala </w:t>
      </w:r>
      <w:proofErr w:type="spellStart"/>
      <w:r w:rsidRPr="006B2BFC">
        <w:rPr>
          <w:sz w:val="20"/>
          <w:szCs w:val="20"/>
        </w:rPr>
        <w:t>Universitet</w:t>
      </w:r>
      <w:proofErr w:type="spellEnd"/>
      <w:r w:rsidRPr="006B2BFC">
        <w:rPr>
          <w:sz w:val="20"/>
          <w:szCs w:val="20"/>
        </w:rPr>
        <w:t xml:space="preserve">, Dept. of </w:t>
      </w:r>
      <w:proofErr w:type="gramStart"/>
      <w:r w:rsidRPr="006B2BFC">
        <w:rPr>
          <w:sz w:val="20"/>
          <w:szCs w:val="20"/>
        </w:rPr>
        <w:t>L. ,Spring</w:t>
      </w:r>
      <w:proofErr w:type="gramEnd"/>
      <w:r w:rsidRPr="006B2BFC">
        <w:rPr>
          <w:sz w:val="20"/>
          <w:szCs w:val="20"/>
        </w:rPr>
        <w:t xml:space="preserve"> Term 2018 (Supervisor: </w:t>
      </w:r>
      <w:proofErr w:type="spellStart"/>
      <w:r w:rsidRPr="006B2BFC">
        <w:rPr>
          <w:sz w:val="20"/>
          <w:szCs w:val="20"/>
        </w:rPr>
        <w:t>Sanna</w:t>
      </w:r>
      <w:proofErr w:type="spellEnd"/>
      <w:r w:rsidRPr="006B2BFC">
        <w:rPr>
          <w:sz w:val="20"/>
          <w:szCs w:val="20"/>
        </w:rPr>
        <w:t xml:space="preserve"> </w:t>
      </w:r>
      <w:proofErr w:type="spellStart"/>
      <w:r w:rsidRPr="006B2BFC">
        <w:rPr>
          <w:sz w:val="20"/>
          <w:szCs w:val="20"/>
        </w:rPr>
        <w:t>Wolk</w:t>
      </w:r>
      <w:proofErr w:type="spellEnd"/>
      <w:r w:rsidRPr="006B2BFC">
        <w:rPr>
          <w:sz w:val="20"/>
          <w:szCs w:val="20"/>
        </w:rPr>
        <w:t>)</w:t>
      </w:r>
    </w:p>
  </w:footnote>
  <w:footnote w:id="86">
    <w:p w14:paraId="263486C5"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Sadia Sharmin, </w:t>
      </w:r>
      <w:r w:rsidRPr="006B2BFC">
        <w:rPr>
          <w:i/>
          <w:sz w:val="20"/>
          <w:szCs w:val="20"/>
        </w:rPr>
        <w:t xml:space="preserve">Music Copyright Management on Blockchain: Is it legally viable? </w:t>
      </w:r>
      <w:r w:rsidRPr="006B2BFC">
        <w:rPr>
          <w:sz w:val="20"/>
          <w:szCs w:val="20"/>
        </w:rPr>
        <w:t xml:space="preserve">34 - 35, Uppsala </w:t>
      </w:r>
      <w:proofErr w:type="spellStart"/>
      <w:r w:rsidRPr="006B2BFC">
        <w:rPr>
          <w:sz w:val="20"/>
          <w:szCs w:val="20"/>
        </w:rPr>
        <w:t>Universitet</w:t>
      </w:r>
      <w:proofErr w:type="spellEnd"/>
      <w:r w:rsidRPr="006B2BFC">
        <w:rPr>
          <w:sz w:val="20"/>
          <w:szCs w:val="20"/>
        </w:rPr>
        <w:t xml:space="preserve">, Dept. of </w:t>
      </w:r>
      <w:proofErr w:type="gramStart"/>
      <w:r w:rsidRPr="006B2BFC">
        <w:rPr>
          <w:sz w:val="20"/>
          <w:szCs w:val="20"/>
        </w:rPr>
        <w:t>L. ,Spring</w:t>
      </w:r>
      <w:proofErr w:type="gramEnd"/>
      <w:r w:rsidRPr="006B2BFC">
        <w:rPr>
          <w:sz w:val="20"/>
          <w:szCs w:val="20"/>
        </w:rPr>
        <w:t xml:space="preserve"> Term 2018 (Supervisor: </w:t>
      </w:r>
      <w:proofErr w:type="spellStart"/>
      <w:r w:rsidRPr="006B2BFC">
        <w:rPr>
          <w:sz w:val="20"/>
          <w:szCs w:val="20"/>
        </w:rPr>
        <w:t>Sanna</w:t>
      </w:r>
      <w:proofErr w:type="spellEnd"/>
      <w:r w:rsidRPr="006B2BFC">
        <w:rPr>
          <w:sz w:val="20"/>
          <w:szCs w:val="20"/>
        </w:rPr>
        <w:t xml:space="preserve"> </w:t>
      </w:r>
      <w:proofErr w:type="spellStart"/>
      <w:r w:rsidRPr="006B2BFC">
        <w:rPr>
          <w:sz w:val="20"/>
          <w:szCs w:val="20"/>
        </w:rPr>
        <w:t>Wolk</w:t>
      </w:r>
      <w:proofErr w:type="spellEnd"/>
      <w:r w:rsidRPr="006B2BFC">
        <w:rPr>
          <w:sz w:val="20"/>
          <w:szCs w:val="20"/>
        </w:rPr>
        <w:t>).</w:t>
      </w:r>
    </w:p>
  </w:footnote>
  <w:footnote w:id="87">
    <w:p w14:paraId="4822EAF0"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Sadia Sharmin, </w:t>
      </w:r>
      <w:r w:rsidRPr="006B2BFC">
        <w:rPr>
          <w:i/>
          <w:sz w:val="20"/>
          <w:szCs w:val="20"/>
        </w:rPr>
        <w:t xml:space="preserve">Music Copyright Management on Blockchain: Is it legally viable? </w:t>
      </w:r>
      <w:r w:rsidRPr="006B2BFC">
        <w:rPr>
          <w:sz w:val="20"/>
          <w:szCs w:val="20"/>
        </w:rPr>
        <w:t xml:space="preserve">39 - 40, Uppsala </w:t>
      </w:r>
      <w:proofErr w:type="spellStart"/>
      <w:r w:rsidRPr="006B2BFC">
        <w:rPr>
          <w:sz w:val="20"/>
          <w:szCs w:val="20"/>
        </w:rPr>
        <w:t>Universitet</w:t>
      </w:r>
      <w:proofErr w:type="spellEnd"/>
      <w:r w:rsidRPr="006B2BFC">
        <w:rPr>
          <w:sz w:val="20"/>
          <w:szCs w:val="20"/>
        </w:rPr>
        <w:t xml:space="preserve">, Dept. of </w:t>
      </w:r>
      <w:proofErr w:type="gramStart"/>
      <w:r w:rsidRPr="006B2BFC">
        <w:rPr>
          <w:sz w:val="20"/>
          <w:szCs w:val="20"/>
        </w:rPr>
        <w:t>L. ,Spring</w:t>
      </w:r>
      <w:proofErr w:type="gramEnd"/>
      <w:r w:rsidRPr="006B2BFC">
        <w:rPr>
          <w:sz w:val="20"/>
          <w:szCs w:val="20"/>
        </w:rPr>
        <w:t xml:space="preserve"> Term 2018 (Supervisor: </w:t>
      </w:r>
      <w:proofErr w:type="spellStart"/>
      <w:r w:rsidRPr="006B2BFC">
        <w:rPr>
          <w:sz w:val="20"/>
          <w:szCs w:val="20"/>
        </w:rPr>
        <w:t>Sanna</w:t>
      </w:r>
      <w:proofErr w:type="spellEnd"/>
      <w:r w:rsidRPr="006B2BFC">
        <w:rPr>
          <w:sz w:val="20"/>
          <w:szCs w:val="20"/>
        </w:rPr>
        <w:t xml:space="preserve"> </w:t>
      </w:r>
      <w:proofErr w:type="spellStart"/>
      <w:r w:rsidRPr="006B2BFC">
        <w:rPr>
          <w:sz w:val="20"/>
          <w:szCs w:val="20"/>
        </w:rPr>
        <w:t>Wolk</w:t>
      </w:r>
      <w:proofErr w:type="spellEnd"/>
      <w:r w:rsidRPr="006B2BFC">
        <w:rPr>
          <w:sz w:val="20"/>
          <w:szCs w:val="20"/>
        </w:rPr>
        <w:t>).</w:t>
      </w:r>
    </w:p>
  </w:footnote>
  <w:footnote w:id="88">
    <w:p w14:paraId="7E9BDBF1"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Sadia Sharmin, </w:t>
      </w:r>
      <w:r w:rsidRPr="006B2BFC">
        <w:rPr>
          <w:i/>
          <w:sz w:val="20"/>
          <w:szCs w:val="20"/>
        </w:rPr>
        <w:t xml:space="preserve">Music Copyright Management on Blockchain: Is it legally viable? </w:t>
      </w:r>
      <w:r w:rsidRPr="006B2BFC">
        <w:rPr>
          <w:sz w:val="20"/>
          <w:szCs w:val="20"/>
        </w:rPr>
        <w:t xml:space="preserve">41 - 42, Uppsala </w:t>
      </w:r>
      <w:proofErr w:type="spellStart"/>
      <w:r w:rsidRPr="006B2BFC">
        <w:rPr>
          <w:sz w:val="20"/>
          <w:szCs w:val="20"/>
        </w:rPr>
        <w:t>Universitet</w:t>
      </w:r>
      <w:proofErr w:type="spellEnd"/>
      <w:r w:rsidRPr="006B2BFC">
        <w:rPr>
          <w:sz w:val="20"/>
          <w:szCs w:val="20"/>
        </w:rPr>
        <w:t xml:space="preserve">, Dept. of </w:t>
      </w:r>
      <w:proofErr w:type="gramStart"/>
      <w:r w:rsidRPr="006B2BFC">
        <w:rPr>
          <w:sz w:val="20"/>
          <w:szCs w:val="20"/>
        </w:rPr>
        <w:t>L. ,Spring</w:t>
      </w:r>
      <w:proofErr w:type="gramEnd"/>
      <w:r w:rsidRPr="006B2BFC">
        <w:rPr>
          <w:sz w:val="20"/>
          <w:szCs w:val="20"/>
        </w:rPr>
        <w:t xml:space="preserve"> Term 2018 (Supervisor: </w:t>
      </w:r>
      <w:proofErr w:type="spellStart"/>
      <w:r w:rsidRPr="006B2BFC">
        <w:rPr>
          <w:sz w:val="20"/>
          <w:szCs w:val="20"/>
        </w:rPr>
        <w:t>Sanna</w:t>
      </w:r>
      <w:proofErr w:type="spellEnd"/>
      <w:r w:rsidRPr="006B2BFC">
        <w:rPr>
          <w:sz w:val="20"/>
          <w:szCs w:val="20"/>
        </w:rPr>
        <w:t xml:space="preserve"> </w:t>
      </w:r>
      <w:proofErr w:type="spellStart"/>
      <w:r w:rsidRPr="006B2BFC">
        <w:rPr>
          <w:sz w:val="20"/>
          <w:szCs w:val="20"/>
        </w:rPr>
        <w:t>Wolk</w:t>
      </w:r>
      <w:proofErr w:type="spellEnd"/>
      <w:r w:rsidRPr="006B2BFC">
        <w:rPr>
          <w:sz w:val="20"/>
          <w:szCs w:val="20"/>
        </w:rPr>
        <w:t>).</w:t>
      </w:r>
    </w:p>
  </w:footnote>
  <w:footnote w:id="89">
    <w:p w14:paraId="20EDA170" w14:textId="07E7E440"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Sadia Sharmin, </w:t>
      </w:r>
      <w:r w:rsidRPr="006B2BFC">
        <w:rPr>
          <w:i/>
          <w:sz w:val="20"/>
          <w:szCs w:val="20"/>
        </w:rPr>
        <w:t xml:space="preserve">Music Copyright Management on Blockchain: Is it legally viable? </w:t>
      </w:r>
      <w:r w:rsidRPr="006B2BFC">
        <w:rPr>
          <w:sz w:val="20"/>
          <w:szCs w:val="20"/>
        </w:rPr>
        <w:t xml:space="preserve">42 - 43, Uppsala </w:t>
      </w:r>
      <w:proofErr w:type="spellStart"/>
      <w:r w:rsidRPr="006B2BFC">
        <w:rPr>
          <w:sz w:val="20"/>
          <w:szCs w:val="20"/>
        </w:rPr>
        <w:t>Universitet</w:t>
      </w:r>
      <w:proofErr w:type="spellEnd"/>
      <w:r w:rsidRPr="006B2BFC">
        <w:rPr>
          <w:sz w:val="20"/>
          <w:szCs w:val="20"/>
        </w:rPr>
        <w:t xml:space="preserve">, Dept. of </w:t>
      </w:r>
      <w:proofErr w:type="gramStart"/>
      <w:r w:rsidRPr="006B2BFC">
        <w:rPr>
          <w:sz w:val="20"/>
          <w:szCs w:val="20"/>
        </w:rPr>
        <w:t>L. ,Spring</w:t>
      </w:r>
      <w:proofErr w:type="gramEnd"/>
      <w:r w:rsidRPr="006B2BFC">
        <w:rPr>
          <w:sz w:val="20"/>
          <w:szCs w:val="20"/>
        </w:rPr>
        <w:t xml:space="preserve"> Term 2018 (Supervisor: </w:t>
      </w:r>
      <w:proofErr w:type="spellStart"/>
      <w:r w:rsidRPr="006B2BFC">
        <w:rPr>
          <w:sz w:val="20"/>
          <w:szCs w:val="20"/>
        </w:rPr>
        <w:t>Sanna</w:t>
      </w:r>
      <w:proofErr w:type="spellEnd"/>
      <w:r w:rsidRPr="006B2BFC">
        <w:rPr>
          <w:sz w:val="20"/>
          <w:szCs w:val="20"/>
        </w:rPr>
        <w:t xml:space="preserve"> </w:t>
      </w:r>
      <w:proofErr w:type="spellStart"/>
      <w:r w:rsidRPr="006B2BFC">
        <w:rPr>
          <w:sz w:val="20"/>
          <w:szCs w:val="20"/>
        </w:rPr>
        <w:t>Wolk</w:t>
      </w:r>
      <w:proofErr w:type="spellEnd"/>
      <w:r w:rsidRPr="006B2BFC">
        <w:rPr>
          <w:sz w:val="20"/>
          <w:szCs w:val="20"/>
        </w:rPr>
        <w:t>) (The contract law issues with smart contracts is discussed in greater detail by Mark Giancaspro in Section 2.7.2)</w:t>
      </w:r>
    </w:p>
  </w:footnote>
  <w:footnote w:id="90">
    <w:p w14:paraId="3A41AFA0" w14:textId="19DA9C70"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Giancaspro, Mark. (2017). Is a ‘smart contract’ really a smart idea? Insights from a legal perspective. Computer Law &amp; Security Review. 33. 10.1016/j.clsr.2017.05.007.</w:t>
      </w:r>
    </w:p>
  </w:footnote>
  <w:footnote w:id="91">
    <w:p w14:paraId="1242B92C"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Giancaspro, Mark. (2017). Is a ‘smart contract’ really a smart idea? Insights from a legal perspective. Computer Law &amp; Security Review. 33. 10.1016/j.clsr.2017.05.007, Page 6 - 17.</w:t>
      </w:r>
    </w:p>
  </w:footnote>
  <w:footnote w:id="92">
    <w:p w14:paraId="6EF01864"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Giancaspro, Mark. (2017). Is a ‘smart contract’ really a smart idea? Insights from a legal perspective. Computer Law &amp; Security Review. 33. 10.1016/j.clsr.2017.05.007, Page 6 - 8.</w:t>
      </w:r>
    </w:p>
  </w:footnote>
  <w:footnote w:id="93">
    <w:p w14:paraId="02527B98" w14:textId="55FD96B2"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shd w:val="clear" w:color="auto" w:fill="F0F5FF"/>
        </w:rPr>
        <w:t xml:space="preserve">Jake </w:t>
      </w:r>
      <w:proofErr w:type="spellStart"/>
      <w:r w:rsidRPr="006B2BFC">
        <w:rPr>
          <w:shd w:val="clear" w:color="auto" w:fill="F0F5FF"/>
        </w:rPr>
        <w:t>Frankenfield</w:t>
      </w:r>
      <w:proofErr w:type="spellEnd"/>
      <w:r w:rsidRPr="006B2BFC">
        <w:rPr>
          <w:shd w:val="clear" w:color="auto" w:fill="F0F5FF"/>
        </w:rPr>
        <w:t>, </w:t>
      </w:r>
      <w:r w:rsidRPr="006B2BFC">
        <w:rPr>
          <w:i/>
          <w:iCs/>
          <w:shd w:val="clear" w:color="auto" w:fill="F0F5FF"/>
        </w:rPr>
        <w:t>Public Key</w:t>
      </w:r>
      <w:r w:rsidRPr="006B2BFC">
        <w:rPr>
          <w:shd w:val="clear" w:color="auto" w:fill="F0F5FF"/>
        </w:rPr>
        <w:t>, </w:t>
      </w:r>
      <w:proofErr w:type="gramStart"/>
      <w:r w:rsidRPr="006B2BFC">
        <w:rPr>
          <w:smallCaps/>
          <w:shd w:val="clear" w:color="auto" w:fill="F0F5FF"/>
        </w:rPr>
        <w:t>Investopedia</w:t>
      </w:r>
      <w:r w:rsidRPr="006B2BFC">
        <w:rPr>
          <w:shd w:val="clear" w:color="auto" w:fill="F0F5FF"/>
        </w:rPr>
        <w:t> ,</w:t>
      </w:r>
      <w:proofErr w:type="gramEnd"/>
      <w:r w:rsidRPr="006B2BFC">
        <w:rPr>
          <w:shd w:val="clear" w:color="auto" w:fill="F0F5FF"/>
        </w:rPr>
        <w:t xml:space="preserve"> https://www.investopedia.com/terms/p/public-key.asp (last visited Oct 6, 2019) (</w:t>
      </w:r>
      <w:r w:rsidRPr="006B2BFC">
        <w:t>Often used synonymously with the term “public key,” but a public address is a shortened, hashed version of the public key. However, throughout our paper, public address may be used interchangeably with public key).</w:t>
      </w:r>
    </w:p>
  </w:footnote>
  <w:footnote w:id="94">
    <w:p w14:paraId="0BE496A3" w14:textId="662C2924"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Tanya, </w:t>
      </w:r>
      <w:r w:rsidRPr="006B2BFC">
        <w:rPr>
          <w:sz w:val="20"/>
          <w:szCs w:val="20"/>
          <w:shd w:val="clear" w:color="auto" w:fill="F0F5FF"/>
        </w:rPr>
        <w:t>Public and private keys, , </w:t>
      </w:r>
      <w:r w:rsidRPr="006B2BFC">
        <w:rPr>
          <w:smallCaps/>
          <w:sz w:val="20"/>
          <w:szCs w:val="20"/>
          <w:shd w:val="clear" w:color="auto" w:fill="F0F5FF"/>
        </w:rPr>
        <w:t>Blockchain Support Center</w:t>
      </w:r>
      <w:r w:rsidRPr="006B2BFC">
        <w:rPr>
          <w:sz w:val="20"/>
          <w:szCs w:val="20"/>
          <w:shd w:val="clear" w:color="auto" w:fill="F0F5FF"/>
        </w:rPr>
        <w:t xml:space="preserve"> , http://support.blockchain.com/hc/en-us/articles/360000951966-Public-and-private-keys (last visited Oct 6, 2019); Jake </w:t>
      </w:r>
      <w:proofErr w:type="spellStart"/>
      <w:r w:rsidRPr="006B2BFC">
        <w:rPr>
          <w:sz w:val="20"/>
          <w:szCs w:val="20"/>
          <w:shd w:val="clear" w:color="auto" w:fill="F0F5FF"/>
        </w:rPr>
        <w:t>Frankenfield</w:t>
      </w:r>
      <w:proofErr w:type="spellEnd"/>
      <w:r w:rsidRPr="006B2BFC">
        <w:rPr>
          <w:sz w:val="20"/>
          <w:szCs w:val="20"/>
          <w:shd w:val="clear" w:color="auto" w:fill="F0F5FF"/>
        </w:rPr>
        <w:t>, </w:t>
      </w:r>
      <w:r w:rsidRPr="006B2BFC">
        <w:rPr>
          <w:i/>
          <w:iCs/>
          <w:sz w:val="20"/>
          <w:szCs w:val="20"/>
          <w:shd w:val="clear" w:color="auto" w:fill="F0F5FF"/>
        </w:rPr>
        <w:t>Public Key</w:t>
      </w:r>
      <w:r w:rsidRPr="006B2BFC">
        <w:rPr>
          <w:sz w:val="20"/>
          <w:szCs w:val="20"/>
          <w:shd w:val="clear" w:color="auto" w:fill="F0F5FF"/>
        </w:rPr>
        <w:t>, </w:t>
      </w:r>
      <w:r w:rsidRPr="006B2BFC">
        <w:rPr>
          <w:smallCaps/>
          <w:sz w:val="20"/>
          <w:szCs w:val="20"/>
          <w:shd w:val="clear" w:color="auto" w:fill="F0F5FF"/>
        </w:rPr>
        <w:t>Investopedia</w:t>
      </w:r>
      <w:r w:rsidRPr="006B2BFC">
        <w:rPr>
          <w:sz w:val="20"/>
          <w:szCs w:val="20"/>
          <w:shd w:val="clear" w:color="auto" w:fill="F0F5FF"/>
        </w:rPr>
        <w:t> , https://www.investopedia.com/terms/p/public-key.asp (last visited Oct 6, 2019) (</w:t>
      </w:r>
      <w:r w:rsidRPr="006B2BFC">
        <w:rPr>
          <w:sz w:val="20"/>
          <w:szCs w:val="20"/>
        </w:rPr>
        <w:t xml:space="preserve">Often used synonymously with the term “public key,” but a public address is a shortened, hashed version of the public key. However, throughout our paper, public address may be used interchangeably with public key). </w:t>
      </w:r>
    </w:p>
  </w:footnote>
  <w:footnote w:id="95">
    <w:p w14:paraId="5B73AAAE" w14:textId="47332544"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sz w:val="20"/>
          <w:szCs w:val="20"/>
          <w:shd w:val="clear" w:color="auto" w:fill="F0F5FF"/>
        </w:rPr>
        <w:t>Zane Witherspoon, </w:t>
      </w:r>
      <w:r w:rsidRPr="006B2BFC">
        <w:rPr>
          <w:i/>
          <w:iCs/>
          <w:sz w:val="20"/>
          <w:szCs w:val="20"/>
          <w:shd w:val="clear" w:color="auto" w:fill="F0F5FF"/>
        </w:rPr>
        <w:t xml:space="preserve">How is an Ethereum address </w:t>
      </w:r>
      <w:proofErr w:type="gramStart"/>
      <w:r w:rsidRPr="006B2BFC">
        <w:rPr>
          <w:i/>
          <w:iCs/>
          <w:sz w:val="20"/>
          <w:szCs w:val="20"/>
          <w:shd w:val="clear" w:color="auto" w:fill="F0F5FF"/>
        </w:rPr>
        <w:t>generated?</w:t>
      </w:r>
      <w:r w:rsidRPr="006B2BFC">
        <w:rPr>
          <w:sz w:val="20"/>
          <w:szCs w:val="20"/>
          <w:shd w:val="clear" w:color="auto" w:fill="F0F5FF"/>
        </w:rPr>
        <w:t>,</w:t>
      </w:r>
      <w:proofErr w:type="gramEnd"/>
      <w:r w:rsidRPr="006B2BFC">
        <w:rPr>
          <w:sz w:val="20"/>
          <w:szCs w:val="20"/>
          <w:shd w:val="clear" w:color="auto" w:fill="F0F5FF"/>
        </w:rPr>
        <w:t> </w:t>
      </w:r>
      <w:r w:rsidRPr="006B2BFC">
        <w:rPr>
          <w:smallCaps/>
          <w:sz w:val="20"/>
          <w:szCs w:val="20"/>
          <w:shd w:val="clear" w:color="auto" w:fill="F0F5FF"/>
        </w:rPr>
        <w:t>Medium</w:t>
      </w:r>
      <w:r w:rsidRPr="006B2BFC">
        <w:rPr>
          <w:sz w:val="20"/>
          <w:szCs w:val="20"/>
          <w:shd w:val="clear" w:color="auto" w:fill="F0F5FF"/>
        </w:rPr>
        <w:t> (2017), https://medium.com/@zanewithspoon/how-is-an-ethereum-address-generated-9f08e6f83f77 (last visited Oct 6, 2019).</w:t>
      </w:r>
    </w:p>
  </w:footnote>
  <w:footnote w:id="96">
    <w:p w14:paraId="7F67A947"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Giancaspro, Mark. (2017). Is a ‘smart contract’ really a smart idea? Insights from a legal perspective. Computer Law &amp; Security Review. 33. 10.1016/j.clsr.2017.05.007, Page 6.</w:t>
      </w:r>
    </w:p>
  </w:footnote>
  <w:footnote w:id="97">
    <w:p w14:paraId="46D6015A"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Giancaspro, Mark. (2017). Is a ‘smart contract’ really a smart idea? Insights from a legal perspective. Computer Law &amp; Security Review. 33. 10.1016/j.clsr.2017.05.007, Page 6 - 8.</w:t>
      </w:r>
    </w:p>
  </w:footnote>
  <w:footnote w:id="98">
    <w:p w14:paraId="1AFEBD94"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Giancaspro, Mark. (2017). Is a ‘smart contract’ really a smart idea? Insights from a legal perspective. Computer Law &amp; Security Review. 33. 10.1016/j.clsr.2017.05.007, Page 6 - 7.</w:t>
      </w:r>
    </w:p>
  </w:footnote>
  <w:footnote w:id="99">
    <w:p w14:paraId="39BB8F1D"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Giancaspro, Mark. (2017). Is a ‘smart contract’ really a smart idea? Insights from a legal perspective. Computer Law &amp; Security Review. 33. 10.1016/j.clsr.2017.05.007, Page 6 - 7.</w:t>
      </w:r>
    </w:p>
  </w:footnote>
  <w:footnote w:id="100">
    <w:p w14:paraId="6B6E15C9"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Giancaspro, Mark. (2017). Is a ‘smart contract’ really a smart idea? Insights from a legal perspective. Computer Law &amp; Security Review. 33. 10.1016/j.clsr.2017.05.007, Page 6 - 7.</w:t>
      </w:r>
    </w:p>
  </w:footnote>
  <w:footnote w:id="101">
    <w:p w14:paraId="7946C072"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Giancaspro, Mark. (2017). Is a ‘smart contract’ really a smart idea? Insights from a legal perspective. Computer Law &amp; Security Review. 33. 10.1016/j.clsr.2017.05.007, Page 6 - 7.</w:t>
      </w:r>
    </w:p>
  </w:footnote>
  <w:footnote w:id="102">
    <w:p w14:paraId="2A51BC24"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Giancaspro, Mark. (2017). Is a ‘smart contract’ really a smart idea? Insights from a legal perspective. Computer Law &amp; Security Review. 33. 10.1016/j.clsr.2017.05.007, Page 7 - 8.</w:t>
      </w:r>
    </w:p>
  </w:footnote>
  <w:footnote w:id="103">
    <w:p w14:paraId="1CAB8C1E"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Giancaspro, Mark. (2017). Is a ‘smart contract’ really a smart idea? Insights from a legal perspective. Computer Law &amp; Security Review. 33. 10.1016/j.clsr.2017.05.007, Page 7 - 8. </w:t>
      </w:r>
    </w:p>
  </w:footnote>
  <w:footnote w:id="104">
    <w:p w14:paraId="7C2B28F8"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Giancaspro, Mark. (2017). Is a ‘smart contract’ really a smart idea? Insights from a legal perspective. Computer Law &amp; Security Review. 33. 10.1016/j.clsr.2017.05.007, Page 7 - 8. </w:t>
      </w:r>
    </w:p>
  </w:footnote>
  <w:footnote w:id="105">
    <w:p w14:paraId="1ECFBCA3" w14:textId="01215076"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Tanya, </w:t>
      </w:r>
      <w:r w:rsidRPr="006B2BFC">
        <w:rPr>
          <w:i/>
          <w:iCs/>
          <w:sz w:val="20"/>
          <w:szCs w:val="20"/>
        </w:rPr>
        <w:t>Public and private keys</w:t>
      </w:r>
      <w:r w:rsidRPr="006B2BFC">
        <w:rPr>
          <w:sz w:val="20"/>
          <w:szCs w:val="20"/>
        </w:rPr>
        <w:t xml:space="preserve">, </w:t>
      </w:r>
      <w:r w:rsidRPr="006B2BFC">
        <w:rPr>
          <w:smallCaps/>
          <w:sz w:val="20"/>
          <w:szCs w:val="20"/>
        </w:rPr>
        <w:t xml:space="preserve">Blockchain Support </w:t>
      </w:r>
      <w:proofErr w:type="gramStart"/>
      <w:r w:rsidRPr="006B2BFC">
        <w:rPr>
          <w:smallCaps/>
          <w:sz w:val="20"/>
          <w:szCs w:val="20"/>
        </w:rPr>
        <w:t>Center</w:t>
      </w:r>
      <w:r w:rsidRPr="006B2BFC">
        <w:rPr>
          <w:sz w:val="20"/>
          <w:szCs w:val="20"/>
        </w:rPr>
        <w:t> ,</w:t>
      </w:r>
      <w:proofErr w:type="gramEnd"/>
      <w:r w:rsidRPr="006B2BFC">
        <w:rPr>
          <w:sz w:val="20"/>
          <w:szCs w:val="20"/>
        </w:rPr>
        <w:t xml:space="preserve"> http://support.blockchain.com/hc/en-us/articles/360000951966-Public-and-private-keys (last visited Oct 6, 2019); Jake </w:t>
      </w:r>
      <w:proofErr w:type="spellStart"/>
      <w:r w:rsidRPr="006B2BFC">
        <w:rPr>
          <w:sz w:val="20"/>
          <w:szCs w:val="20"/>
        </w:rPr>
        <w:t>Frankenfield</w:t>
      </w:r>
      <w:proofErr w:type="spellEnd"/>
      <w:r w:rsidRPr="006B2BFC">
        <w:rPr>
          <w:sz w:val="20"/>
          <w:szCs w:val="20"/>
        </w:rPr>
        <w:t>, </w:t>
      </w:r>
      <w:r w:rsidRPr="006B2BFC">
        <w:rPr>
          <w:i/>
          <w:iCs/>
          <w:sz w:val="20"/>
          <w:szCs w:val="20"/>
        </w:rPr>
        <w:t>Public Key</w:t>
      </w:r>
      <w:r w:rsidRPr="006B2BFC">
        <w:rPr>
          <w:sz w:val="20"/>
          <w:szCs w:val="20"/>
        </w:rPr>
        <w:t>, </w:t>
      </w:r>
      <w:r w:rsidRPr="006B2BFC">
        <w:rPr>
          <w:smallCaps/>
          <w:sz w:val="20"/>
          <w:szCs w:val="20"/>
        </w:rPr>
        <w:t>Investopedia</w:t>
      </w:r>
      <w:r w:rsidRPr="006B2BFC">
        <w:rPr>
          <w:sz w:val="20"/>
          <w:szCs w:val="20"/>
        </w:rPr>
        <w:t> , https://www.investopedia.com/terms/p/public-key.asp (last visited Oct 6, 2019).</w:t>
      </w:r>
      <w:r w:rsidRPr="006B2BFC">
        <w:rPr>
          <w:sz w:val="20"/>
          <w:szCs w:val="20"/>
          <w:shd w:val="clear" w:color="auto" w:fill="F0F5FF"/>
        </w:rPr>
        <w:t xml:space="preserve"> </w:t>
      </w:r>
    </w:p>
  </w:footnote>
  <w:footnote w:id="106">
    <w:p w14:paraId="22848D83"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Giancaspro, Mark. (2017). Is a ‘smart contract’ really a smart idea? Insights from a legal perspective. Computer Law &amp; Security Review. 33. 10.1016/j.clsr.2017.05.007, Page 7 - 8. </w:t>
      </w:r>
    </w:p>
  </w:footnote>
  <w:footnote w:id="107">
    <w:p w14:paraId="52359B54"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Giancaspro, Mark. (2017). Is a ‘smart contract’ really a smart idea? Insights from a legal perspective. Computer Law &amp; Security Review. 33. 10.1016/j.clsr.2017.05.007, Page 7 - 8. </w:t>
      </w:r>
    </w:p>
  </w:footnote>
  <w:footnote w:id="108">
    <w:p w14:paraId="7E21DBDE"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Giancaspro, Mark. (2017). Is a ‘smart contract’ really a smart idea? Insights from a legal perspective. Computer Law &amp; Security Review. 33. 10.1016/j.clsr.2017.05.007, Page 7 - 8. </w:t>
      </w:r>
    </w:p>
  </w:footnote>
  <w:footnote w:id="109">
    <w:p w14:paraId="73FCBDF8"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Giancaspro, Mark. (2017). Is a ‘smart contract’ really a smart idea? Insights from a legal perspective. Computer Law &amp; Security Review. 33. 10.1016/j.clsr.2017.05.007, Page 8 - 9. </w:t>
      </w:r>
    </w:p>
  </w:footnote>
  <w:footnote w:id="110">
    <w:p w14:paraId="3782B1E5"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Giancaspro, Mark. (2017). Is a ‘smart contract’ really a smart idea? Insights from a legal perspective. Computer Law &amp; Security Review. 33. 10.1016/j.clsr.2017.05.007, Page </w:t>
      </w:r>
      <w:proofErr w:type="gramStart"/>
      <w:r w:rsidRPr="006B2BFC">
        <w:rPr>
          <w:sz w:val="20"/>
          <w:szCs w:val="20"/>
        </w:rPr>
        <w:t xml:space="preserve">8  </w:t>
      </w:r>
      <w:r w:rsidRPr="006B2BFC">
        <w:rPr>
          <w:i/>
          <w:sz w:val="20"/>
          <w:szCs w:val="20"/>
        </w:rPr>
        <w:t>citing</w:t>
      </w:r>
      <w:proofErr w:type="gramEnd"/>
      <w:r w:rsidRPr="006B2BFC">
        <w:rPr>
          <w:i/>
          <w:sz w:val="20"/>
          <w:szCs w:val="20"/>
        </w:rPr>
        <w:t xml:space="preserve"> </w:t>
      </w:r>
      <w:r w:rsidRPr="006B2BFC">
        <w:rPr>
          <w:sz w:val="20"/>
          <w:szCs w:val="20"/>
        </w:rPr>
        <w:t>Stover v Manchester City Council [1974] 1 WLR 1403; Brambles Holdings Ltd v Bathurst City Council</w:t>
      </w:r>
    </w:p>
    <w:p w14:paraId="2BEF7496" w14:textId="77777777" w:rsidR="00602A72" w:rsidRPr="006B2BFC" w:rsidRDefault="00602A72" w:rsidP="00163F6F">
      <w:pPr>
        <w:shd w:val="clear" w:color="auto" w:fill="FFFFFF" w:themeFill="background1"/>
        <w:spacing w:line="240" w:lineRule="auto"/>
        <w:rPr>
          <w:sz w:val="20"/>
          <w:szCs w:val="20"/>
        </w:rPr>
      </w:pPr>
      <w:r w:rsidRPr="006B2BFC">
        <w:rPr>
          <w:sz w:val="20"/>
          <w:szCs w:val="20"/>
        </w:rPr>
        <w:t>(2001) 53 NSWLR 153 (The rule as generally stated in common law jurisdictions).</w:t>
      </w:r>
    </w:p>
  </w:footnote>
  <w:footnote w:id="111">
    <w:p w14:paraId="5C20F895" w14:textId="37894F32"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Giancaspro, Mark. (2017). Is a ‘smart contract’ really a smart idea? Insights from a legal perspective. Computer Law &amp; Security Review. 33. 10.1016/j.clsr.2017.05.007, Page 8 - 9.</w:t>
      </w:r>
    </w:p>
  </w:footnote>
  <w:footnote w:id="112">
    <w:p w14:paraId="29C7039A"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Giancaspro, Mark. (2017). Is a ‘smart contract’ really a smart idea? Insights from a legal perspective. Computer Law &amp; Security Review. 33. 10.1016/j.clsr.2017.05.007, Page 8 - 9.</w:t>
      </w:r>
    </w:p>
  </w:footnote>
  <w:footnote w:id="113">
    <w:p w14:paraId="45570C05"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proofErr w:type="spellStart"/>
      <w:r w:rsidRPr="006B2BFC">
        <w:rPr>
          <w:sz w:val="20"/>
          <w:szCs w:val="20"/>
        </w:rPr>
        <w:t>Giancsapro</w:t>
      </w:r>
      <w:proofErr w:type="spellEnd"/>
      <w:r w:rsidRPr="006B2BFC">
        <w:rPr>
          <w:sz w:val="20"/>
          <w:szCs w:val="20"/>
        </w:rPr>
        <w:t xml:space="preserve"> compared the postal acceptance rule in England, Australia, France, and the United States.</w:t>
      </w:r>
    </w:p>
  </w:footnote>
  <w:footnote w:id="114">
    <w:p w14:paraId="377504B8"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Giancaspro, Mark. (2017). Is a ‘smart contract’ really a smart idea? Insights from a legal perspective. Computer Law &amp; Security Review. 33. 10.1016/j.clsr.2017.05.007, Page 8 - 9.</w:t>
      </w:r>
    </w:p>
  </w:footnote>
  <w:footnote w:id="115">
    <w:p w14:paraId="1F42C5B6"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Giancaspro, Mark. (2017). Is a ‘smart contract’ really a smart idea? Insights from a legal perspective. Computer Law &amp; Security Review. 33. 10.1016/j.clsr.2017.05.007, Page 8 - 9.</w:t>
      </w:r>
    </w:p>
  </w:footnote>
  <w:footnote w:id="116">
    <w:p w14:paraId="5FA799CD"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Giancaspro, Mark. (2017). Is a ‘smart contract’ really a smart idea? Insights from a legal perspective. Computer Law &amp; Security Review. 33. 10.1016/j.clsr.2017.05.007, Page 9.</w:t>
      </w:r>
    </w:p>
  </w:footnote>
  <w:footnote w:id="117">
    <w:p w14:paraId="3BC440A3"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Giancaspro, Mark. (2017). Is a ‘smart contract’ really a smart idea? Insights from a legal perspective. Computer Law &amp; Security Review. 33. 10.1016/j.clsr.2017.05.007, Page 10.</w:t>
      </w:r>
    </w:p>
  </w:footnote>
  <w:footnote w:id="118">
    <w:p w14:paraId="72F08E05"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Giancaspro, Mark. (2017). Is a ‘smart contract’ really a smart idea? Insights from a legal perspective. Computer Law &amp; Security Review. 33. 10.1016/j.clsr.2017.05.007, Page 10.</w:t>
      </w:r>
    </w:p>
  </w:footnote>
  <w:footnote w:id="119">
    <w:p w14:paraId="118549BC"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England and Australia see intent as a discrete element of contract law, while United States contract law includes intent as part of offer and acceptance. </w:t>
      </w:r>
    </w:p>
  </w:footnote>
  <w:footnote w:id="120">
    <w:p w14:paraId="416A64C6"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Giancaspro, Mark. (2017). Is a ‘smart contract’ really a smart idea? Insights from a legal perspective. Computer Law &amp; Security Review. 33. 10.1016/j.clsr.2017.05.007, Page 10 (“This analysis, however, is often still reliant upon tangible manifestations of such subjective intention (whether oral, in writing, or by conduct.”).</w:t>
      </w:r>
    </w:p>
  </w:footnote>
  <w:footnote w:id="121">
    <w:p w14:paraId="29A8D19A"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Giancaspro, Mark. (2017). Is a ‘smart contract’ really a smart idea? Insights from a legal perspective. Computer Law &amp; Security Review. 33. 10.1016/j.clsr.2017.05.007, Page 10 - 11.</w:t>
      </w:r>
    </w:p>
  </w:footnote>
  <w:footnote w:id="122">
    <w:p w14:paraId="29A66BF6" w14:textId="19157E5E" w:rsidR="00602A72" w:rsidRPr="006B2BFC" w:rsidRDefault="00602A72" w:rsidP="00163F6F">
      <w:pPr>
        <w:shd w:val="clear" w:color="auto" w:fill="FFFFFF" w:themeFill="background1"/>
        <w:ind w:firstLine="720"/>
        <w:rPr>
          <w:sz w:val="20"/>
          <w:szCs w:val="20"/>
        </w:rPr>
      </w:pPr>
      <w:r w:rsidRPr="006B2BFC">
        <w:rPr>
          <w:sz w:val="20"/>
          <w:szCs w:val="20"/>
          <w:vertAlign w:val="superscript"/>
        </w:rPr>
        <w:footnoteRef/>
      </w:r>
      <w:r w:rsidRPr="006B2BFC">
        <w:rPr>
          <w:sz w:val="20"/>
          <w:szCs w:val="20"/>
        </w:rPr>
        <w:t xml:space="preserve"> Giancaspro, Mark. (2017). Is a ‘smart contract’ really a smart idea? Insights from a legal perspective. Computer Law &amp; Security Review. 33. 10.1016/j.clsr.2017.05.007, Page 10 – 11 (Additional issues that may arise include whether a party agreed to the internal smart contracts that make up a larger smart contract, or does intent exist when smart contracts are linked to other smart contracts made by third parties.)</w:t>
      </w:r>
    </w:p>
  </w:footnote>
  <w:footnote w:id="123">
    <w:p w14:paraId="132DE378"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Giancaspro, Mark. (2017). Is a ‘smart contract’ really a smart idea? Insights from a legal perspective. Computer Law &amp; Security Review. 33. 10.1016/j.clsr.2017.05.007, Page 10 - 11.</w:t>
      </w:r>
    </w:p>
  </w:footnote>
  <w:footnote w:id="124">
    <w:p w14:paraId="627C3E58"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Giancaspro, Mark. (2017). Is a ‘smart contract’ really a smart idea? Insights from a legal perspective. Computer Law &amp; Security Review. 33. 10.1016/j.clsr.2017.05.007, Page 15 - 17.</w:t>
      </w:r>
    </w:p>
  </w:footnote>
  <w:footnote w:id="125">
    <w:p w14:paraId="3984CC83" w14:textId="4297552A"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Giancaspro, Mark. (2017). Is a ‘smart contract’ really a smart idea? Insights from a legal perspective. Computer Law &amp; Security Review. 33. 10.1016/j.clsr.2017.05.007, Page 10 - 11.</w:t>
      </w:r>
    </w:p>
  </w:footnote>
  <w:footnote w:id="126">
    <w:p w14:paraId="4C2AAA56"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Giancaspro, Mark. (2017). Is a ‘smart contract’ really a smart idea? Insights from a legal perspective. Computer Law &amp; Security Review. 33. 10.1016/j.clsr.2017.05.007, Page 10 - 11.</w:t>
      </w:r>
    </w:p>
  </w:footnote>
  <w:footnote w:id="127">
    <w:p w14:paraId="443154C0" w14:textId="3A310E9A"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Giancaspro, Mark. (2017). Is a ‘smart contract’ really a smart idea? Insights from a legal perspective. Computer Law &amp; Security Review. 33. 10.1016/j.clsr.2017.05.007, Page 10 - 11, 15 (parol evidence rule prohibits reference to prior materials where the express terms have been reduced to a final written agreement.).</w:t>
      </w:r>
    </w:p>
  </w:footnote>
  <w:footnote w:id="128">
    <w:p w14:paraId="49E9195B"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Giancaspro, Mark. (2017). Is a ‘smart contract’ really a smart idea? Insights from a legal perspective. Computer Law &amp; Security Review. 33. 10.1016/j.clsr.2017.05.007, Page 10 - 11.</w:t>
      </w:r>
    </w:p>
  </w:footnote>
  <w:footnote w:id="129">
    <w:p w14:paraId="09CBF50E"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Giancaspro, Mark. (2017). Is a ‘smart contract’ really a smart idea? Insights from a legal perspective. Computer Law &amp; Security Review. 33. 10.1016/j.clsr.2017.05.007, Page 15 - 16.</w:t>
      </w:r>
    </w:p>
  </w:footnote>
  <w:footnote w:id="130">
    <w:p w14:paraId="33685339"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Giancaspro, Mark. (2017). Is a ‘smart contract’ really a smart idea? Insights from a legal perspective. Computer Law &amp; Security Review. 33. 10.1016/j.clsr.2017.05.007, Page 15 - 16.</w:t>
      </w:r>
    </w:p>
  </w:footnote>
  <w:footnote w:id="131">
    <w:p w14:paraId="388229F9"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Giancaspro, Mark. (2017). Is a ‘smart contract’ really a smart idea? Insights from a legal perspective. Computer Law &amp; Security Review. 33. 10.1016/j.clsr.2017.05.007, Page 15 - 16.</w:t>
      </w:r>
    </w:p>
  </w:footnote>
  <w:footnote w:id="132">
    <w:p w14:paraId="4BC7E1D2"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Giancaspro, Mark. (2017). Is a ‘smart contract’ really a smart idea? Insights from a legal perspective. Computer Law &amp; Security Review. 33. 10.1016/j.clsr.2017.05.007, Page 15 - 16.</w:t>
      </w:r>
    </w:p>
  </w:footnote>
  <w:footnote w:id="133">
    <w:p w14:paraId="3DF63069"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Giancaspro, Mark. (2017). Is a ‘smart contract’ really a smart idea? Insights from a legal perspective. Computer Law &amp; Security Review. 33. 10.1016/j.clsr.2017.05.007, Page 15 - 16.</w:t>
      </w:r>
    </w:p>
  </w:footnote>
  <w:footnote w:id="134">
    <w:p w14:paraId="7B399424" w14:textId="6458D421"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Giancaspro, Mark. (2017). Is a ‘smart contract’ really a smart idea? Insights from a legal perspective. Computer Law &amp; Security Review. 33. 10.1016/j.clsr.2017.05.007, Page 8, 17 (The doctrine of frustration is a rule of contractual interpretation wherein a contract is rescinded and the parties are not bound to perform future obligations because it is impossible for either party to perform as originally envisaged through no fault of their own, given that the parties could not foresee the event “as a serious possibility.”)</w:t>
      </w:r>
    </w:p>
  </w:footnote>
  <w:footnote w:id="135">
    <w:p w14:paraId="7761A803"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Giancaspro, Mark. (2017). Is a ‘smart contract’ really a smart idea? Insights from a legal perspective. Computer Law &amp; Security Review. 33. 10.1016/j.clsr.2017.05.007, Page 14 - 15.</w:t>
      </w:r>
    </w:p>
  </w:footnote>
  <w:footnote w:id="136">
    <w:p w14:paraId="29888E2A"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Giancaspro, Mark. (2017). Is a ‘smart contract’ really a smart idea? Insights from a legal perspective. Computer Law &amp; Security Review. 33. 10.1016/j.clsr.2017.05.007, Page 14 - 15.</w:t>
      </w:r>
    </w:p>
  </w:footnote>
  <w:footnote w:id="137">
    <w:p w14:paraId="7877791E" w14:textId="46B75332"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An updatable smart contract is possible depending on the smart contract standard used, however, for most intents and purposes, a smart contract cannot be updated when it is deployed on a blockchain.</w:t>
      </w:r>
    </w:p>
  </w:footnote>
  <w:footnote w:id="138">
    <w:p w14:paraId="1A6E61D2" w14:textId="01FF7DE2"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Giancaspro, Mark. (2017). Is a ‘smart contract’ really a smart idea? Insights from a legal perspective. Computer Law &amp; Security Review. 33. 10.1016/j.clsr.2017.05.007, Page 14 - 15 (Such an occurrence may require a hard fork, such as </w:t>
      </w:r>
      <w:proofErr w:type="spellStart"/>
      <w:r w:rsidRPr="006B2BFC">
        <w:rPr>
          <w:sz w:val="20"/>
          <w:szCs w:val="20"/>
        </w:rPr>
        <w:t>Etheruem’s</w:t>
      </w:r>
      <w:proofErr w:type="spellEnd"/>
      <w:r w:rsidRPr="006B2BFC">
        <w:rPr>
          <w:sz w:val="20"/>
          <w:szCs w:val="20"/>
        </w:rPr>
        <w:t xml:space="preserve"> 2016 hard fork caused by The DAO hack.).</w:t>
      </w:r>
    </w:p>
  </w:footnote>
  <w:footnote w:id="139">
    <w:p w14:paraId="7CE063A6" w14:textId="38F6214E"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Giancaspro, Mark. (2017). Is a ‘smart contract’ really a smart idea? Insights from a legal perspective. Computer Law &amp; Security Review. 33. 10.1016/j.clsr.2017.05.007, Page 14 - 15.</w:t>
      </w:r>
    </w:p>
  </w:footnote>
  <w:footnote w:id="140">
    <w:p w14:paraId="2890D9D7"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Giancaspro, Mark. (2017). Is a ‘smart contract’ really a smart idea? Insights from a legal perspective. Computer Law &amp; Security Review. 33. 10.1016/j.clsr.2017.05.007, Page 14 - 15.</w:t>
      </w:r>
    </w:p>
  </w:footnote>
  <w:footnote w:id="141">
    <w:p w14:paraId="57D76137" w14:textId="3E455DEB"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Reforming the contract because of an error or misstatement in the terms of the contract that was not agreed upon by the parties.</w:t>
      </w:r>
    </w:p>
  </w:footnote>
  <w:footnote w:id="142">
    <w:p w14:paraId="03A8CD88" w14:textId="1AA0AD3E"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Restraining the other party from taking a course of action, such as violating a term or terms of the contract.</w:t>
      </w:r>
    </w:p>
  </w:footnote>
  <w:footnote w:id="143">
    <w:p w14:paraId="5801C886"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Giancaspro, Mark. (2017). Is a ‘smart contract’ really a smart idea? Insights from a legal perspective. Computer Law &amp; Security Review. 33. 10.1016/j.clsr.2017.05.007, Page 14 - 15.</w:t>
      </w:r>
    </w:p>
  </w:footnote>
  <w:footnote w:id="144">
    <w:p w14:paraId="57769817"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Giancaspro, Mark. (2017). Is a ‘smart contract’ really a smart idea? Insights from a legal perspective. Computer Law &amp; Security Review. 33. 10.1016/j.clsr.2017.05.007, Page 14 - 15.</w:t>
      </w:r>
    </w:p>
  </w:footnote>
  <w:footnote w:id="145">
    <w:p w14:paraId="7BB59B45"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Giancaspro, Mark. (2017). Is a ‘smart contract’ really a smart idea? Insights from a legal perspective. Computer Law &amp; Security Review. 33. 10.1016/j.clsr.2017.05.007, Page 14 - 15.</w:t>
      </w:r>
    </w:p>
  </w:footnote>
  <w:footnote w:id="146">
    <w:p w14:paraId="01129C02"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Giancaspro, Mark. (2017). Is a ‘smart contract’ really a smart idea? Insights from a legal perspective. Computer Law &amp; Security Review. 33. 10.1016/j.clsr.2017.05.007, Page 14 - 15.</w:t>
      </w:r>
    </w:p>
  </w:footnote>
  <w:footnote w:id="147">
    <w:p w14:paraId="52F3F98D" w14:textId="4EDB1F39"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proofErr w:type="spellStart"/>
      <w:r w:rsidRPr="006B2BFC">
        <w:t>Balázs</w:t>
      </w:r>
      <w:proofErr w:type="spellEnd"/>
      <w:r w:rsidRPr="006B2BFC">
        <w:t xml:space="preserve"> </w:t>
      </w:r>
      <w:proofErr w:type="spellStart"/>
      <w:r w:rsidRPr="006B2BFC">
        <w:t>Bodó</w:t>
      </w:r>
      <w:proofErr w:type="spellEnd"/>
      <w:r w:rsidRPr="006B2BFC">
        <w:t xml:space="preserve">, Daniel Gervais, João Pedro Quintais, Blockchain and smart contracts: the missing link in copyright licensing?, </w:t>
      </w:r>
      <w:r w:rsidRPr="006B2BFC">
        <w:rPr>
          <w:i/>
        </w:rPr>
        <w:t>International Journal of Law and Information Technology</w:t>
      </w:r>
      <w:r w:rsidRPr="006B2BFC">
        <w:t>, Volume 26, Issue 4, Winter 2018, Pages 311–336,</w:t>
      </w:r>
      <w:hyperlink r:id="rId5">
        <w:r w:rsidRPr="006B2BFC">
          <w:t xml:space="preserve"> </w:t>
        </w:r>
      </w:hyperlink>
      <w:hyperlink r:id="rId6">
        <w:r w:rsidRPr="006B2BFC">
          <w:rPr>
            <w:u w:val="single"/>
          </w:rPr>
          <w:t>https://doi.org/10.1093/ijlit/eay014</w:t>
        </w:r>
      </w:hyperlink>
    </w:p>
  </w:footnote>
  <w:footnote w:id="148">
    <w:p w14:paraId="1D0A43BB" w14:textId="243F0F58"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proofErr w:type="spellStart"/>
      <w:r w:rsidRPr="006B2BFC">
        <w:rPr>
          <w:sz w:val="20"/>
          <w:szCs w:val="20"/>
        </w:rPr>
        <w:t>Balázs</w:t>
      </w:r>
      <w:proofErr w:type="spellEnd"/>
      <w:r w:rsidRPr="006B2BFC">
        <w:rPr>
          <w:sz w:val="20"/>
          <w:szCs w:val="20"/>
        </w:rPr>
        <w:t xml:space="preserve"> </w:t>
      </w:r>
      <w:proofErr w:type="spellStart"/>
      <w:r w:rsidRPr="006B2BFC">
        <w:rPr>
          <w:sz w:val="20"/>
          <w:szCs w:val="20"/>
        </w:rPr>
        <w:t>Bodó</w:t>
      </w:r>
      <w:proofErr w:type="spellEnd"/>
      <w:r w:rsidRPr="006B2BFC">
        <w:rPr>
          <w:sz w:val="20"/>
          <w:szCs w:val="20"/>
        </w:rPr>
        <w:t xml:space="preserve">, Daniel Gervais, João Pedro Quintais, Blockchain and smart contracts: the missing link in copyright licensing?, </w:t>
      </w:r>
      <w:r w:rsidRPr="006B2BFC">
        <w:rPr>
          <w:i/>
          <w:sz w:val="20"/>
          <w:szCs w:val="20"/>
        </w:rPr>
        <w:t>International Journal of Law and Information Technology</w:t>
      </w:r>
      <w:r w:rsidRPr="006B2BFC">
        <w:rPr>
          <w:sz w:val="20"/>
          <w:szCs w:val="20"/>
        </w:rPr>
        <w:t>, Volume 26, Issue 4, Winter 2018, Pages 314,</w:t>
      </w:r>
      <w:hyperlink r:id="rId7">
        <w:r w:rsidRPr="006B2BFC">
          <w:rPr>
            <w:sz w:val="20"/>
            <w:szCs w:val="20"/>
          </w:rPr>
          <w:t xml:space="preserve"> </w:t>
        </w:r>
      </w:hyperlink>
      <w:hyperlink r:id="rId8">
        <w:r w:rsidRPr="006B2BFC">
          <w:rPr>
            <w:sz w:val="20"/>
            <w:szCs w:val="20"/>
            <w:u w:val="single"/>
          </w:rPr>
          <w:t>https://doi.org/10.1093/ijlit/eay014</w:t>
        </w:r>
      </w:hyperlink>
    </w:p>
  </w:footnote>
  <w:footnote w:id="149">
    <w:p w14:paraId="3282C2F5" w14:textId="56AFC2BC"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proofErr w:type="spellStart"/>
      <w:r w:rsidRPr="006B2BFC">
        <w:t>Balázs</w:t>
      </w:r>
      <w:proofErr w:type="spellEnd"/>
      <w:r w:rsidRPr="006B2BFC">
        <w:t xml:space="preserve"> </w:t>
      </w:r>
      <w:proofErr w:type="spellStart"/>
      <w:r w:rsidRPr="006B2BFC">
        <w:t>Bodó</w:t>
      </w:r>
      <w:proofErr w:type="spellEnd"/>
      <w:r w:rsidRPr="006B2BFC">
        <w:t xml:space="preserve">, Daniel Gervais, João Pedro Quintais, Blockchain and smart contracts: the missing link in copyright licensing?, </w:t>
      </w:r>
      <w:r w:rsidRPr="006B2BFC">
        <w:rPr>
          <w:i/>
        </w:rPr>
        <w:t>International Journal of Law and Information Technology</w:t>
      </w:r>
      <w:r w:rsidRPr="006B2BFC">
        <w:t>, Volume 26, Issue 4, Winter 2018, Pages 314,</w:t>
      </w:r>
      <w:hyperlink r:id="rId9">
        <w:r w:rsidRPr="006B2BFC">
          <w:t xml:space="preserve"> </w:t>
        </w:r>
      </w:hyperlink>
      <w:hyperlink r:id="rId10">
        <w:r w:rsidRPr="006B2BFC">
          <w:rPr>
            <w:u w:val="single"/>
          </w:rPr>
          <w:t>https://doi.org/10.1093/ijlit/eay014</w:t>
        </w:r>
      </w:hyperlink>
    </w:p>
  </w:footnote>
  <w:footnote w:id="150">
    <w:p w14:paraId="533ED457" w14:textId="49A1C40F"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proofErr w:type="spellStart"/>
      <w:r w:rsidRPr="006B2BFC">
        <w:rPr>
          <w:sz w:val="20"/>
          <w:szCs w:val="20"/>
        </w:rPr>
        <w:t>Balázs</w:t>
      </w:r>
      <w:proofErr w:type="spellEnd"/>
      <w:r w:rsidRPr="006B2BFC">
        <w:rPr>
          <w:sz w:val="20"/>
          <w:szCs w:val="20"/>
        </w:rPr>
        <w:t xml:space="preserve"> </w:t>
      </w:r>
      <w:proofErr w:type="spellStart"/>
      <w:r w:rsidRPr="006B2BFC">
        <w:rPr>
          <w:sz w:val="20"/>
          <w:szCs w:val="20"/>
        </w:rPr>
        <w:t>Bodó</w:t>
      </w:r>
      <w:proofErr w:type="spellEnd"/>
      <w:r w:rsidRPr="006B2BFC">
        <w:rPr>
          <w:sz w:val="20"/>
          <w:szCs w:val="20"/>
        </w:rPr>
        <w:t xml:space="preserve">, Daniel Gervais, João Pedro Quintais, Blockchain and smart contracts: the missing link in copyright licensing?, </w:t>
      </w:r>
      <w:r w:rsidRPr="006B2BFC">
        <w:rPr>
          <w:i/>
          <w:sz w:val="20"/>
          <w:szCs w:val="20"/>
        </w:rPr>
        <w:t>International Journal of Law and Information Technology</w:t>
      </w:r>
      <w:r w:rsidRPr="006B2BFC">
        <w:rPr>
          <w:sz w:val="20"/>
          <w:szCs w:val="20"/>
        </w:rPr>
        <w:t>, Volume 26, Issue 4, Winter 2018, Pages 315,</w:t>
      </w:r>
      <w:hyperlink r:id="rId11">
        <w:r w:rsidRPr="006B2BFC">
          <w:rPr>
            <w:sz w:val="20"/>
            <w:szCs w:val="20"/>
          </w:rPr>
          <w:t xml:space="preserve"> </w:t>
        </w:r>
      </w:hyperlink>
      <w:hyperlink r:id="rId12">
        <w:r w:rsidRPr="006B2BFC">
          <w:rPr>
            <w:sz w:val="20"/>
            <w:szCs w:val="20"/>
            <w:u w:val="single"/>
          </w:rPr>
          <w:t>https://doi.org/10.1093/ijlit/eay014</w:t>
        </w:r>
      </w:hyperlink>
    </w:p>
  </w:footnote>
  <w:footnote w:id="151">
    <w:p w14:paraId="270722FE" w14:textId="34425B37"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proofErr w:type="spellStart"/>
      <w:r w:rsidRPr="006B2BFC">
        <w:t>Balázs</w:t>
      </w:r>
      <w:proofErr w:type="spellEnd"/>
      <w:r w:rsidRPr="006B2BFC">
        <w:t xml:space="preserve"> </w:t>
      </w:r>
      <w:proofErr w:type="spellStart"/>
      <w:r w:rsidRPr="006B2BFC">
        <w:t>Bodó</w:t>
      </w:r>
      <w:proofErr w:type="spellEnd"/>
      <w:r w:rsidRPr="006B2BFC">
        <w:t xml:space="preserve">, Daniel Gervais, João Pedro Quintais, Blockchain and smart contracts: the missing link in copyright licensing?, </w:t>
      </w:r>
      <w:r w:rsidRPr="006B2BFC">
        <w:rPr>
          <w:i/>
        </w:rPr>
        <w:t>International Journal of Law and Information Technology</w:t>
      </w:r>
      <w:r w:rsidRPr="006B2BFC">
        <w:t>, Volume 26, Issue 4, Winter 2018, Pages 315,</w:t>
      </w:r>
      <w:hyperlink r:id="rId13">
        <w:r w:rsidRPr="006B2BFC">
          <w:t xml:space="preserve"> </w:t>
        </w:r>
      </w:hyperlink>
      <w:hyperlink r:id="rId14">
        <w:r w:rsidRPr="006B2BFC">
          <w:rPr>
            <w:u w:val="single"/>
          </w:rPr>
          <w:t>https://doi.org/10.1093/ijlit/eay014</w:t>
        </w:r>
      </w:hyperlink>
    </w:p>
  </w:footnote>
  <w:footnote w:id="152">
    <w:p w14:paraId="3BDA4742" w14:textId="1F83D07C"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proofErr w:type="spellStart"/>
      <w:r w:rsidRPr="006B2BFC">
        <w:rPr>
          <w:sz w:val="20"/>
          <w:szCs w:val="20"/>
        </w:rPr>
        <w:t>Balázs</w:t>
      </w:r>
      <w:proofErr w:type="spellEnd"/>
      <w:r w:rsidRPr="006B2BFC">
        <w:rPr>
          <w:sz w:val="20"/>
          <w:szCs w:val="20"/>
        </w:rPr>
        <w:t xml:space="preserve"> </w:t>
      </w:r>
      <w:proofErr w:type="spellStart"/>
      <w:r w:rsidRPr="006B2BFC">
        <w:rPr>
          <w:sz w:val="20"/>
          <w:szCs w:val="20"/>
        </w:rPr>
        <w:t>Bodó</w:t>
      </w:r>
      <w:proofErr w:type="spellEnd"/>
      <w:r w:rsidRPr="006B2BFC">
        <w:rPr>
          <w:sz w:val="20"/>
          <w:szCs w:val="20"/>
        </w:rPr>
        <w:t xml:space="preserve">, Daniel Gervais, João Pedro Quintais, Blockchain and smart contracts: the missing link in copyright licensing?, </w:t>
      </w:r>
      <w:r w:rsidRPr="006B2BFC">
        <w:rPr>
          <w:i/>
          <w:sz w:val="20"/>
          <w:szCs w:val="20"/>
        </w:rPr>
        <w:t>International Journal of Law and Information Technology</w:t>
      </w:r>
      <w:r w:rsidRPr="006B2BFC">
        <w:rPr>
          <w:sz w:val="20"/>
          <w:szCs w:val="20"/>
        </w:rPr>
        <w:t>, Volume 26, Issue 4, Winter 2018, Pages 316,</w:t>
      </w:r>
      <w:hyperlink r:id="rId15">
        <w:r w:rsidRPr="006B2BFC">
          <w:rPr>
            <w:sz w:val="20"/>
            <w:szCs w:val="20"/>
          </w:rPr>
          <w:t xml:space="preserve"> </w:t>
        </w:r>
      </w:hyperlink>
      <w:hyperlink r:id="rId16">
        <w:r w:rsidRPr="006B2BFC">
          <w:rPr>
            <w:sz w:val="20"/>
            <w:szCs w:val="20"/>
            <w:u w:val="single"/>
          </w:rPr>
          <w:t>https://doi.org/10.1093/ijlit/eay014</w:t>
        </w:r>
      </w:hyperlink>
    </w:p>
  </w:footnote>
  <w:footnote w:id="153">
    <w:p w14:paraId="42AA01A6" w14:textId="718868F1"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proofErr w:type="spellStart"/>
      <w:r w:rsidRPr="006B2BFC">
        <w:t>Balázs</w:t>
      </w:r>
      <w:proofErr w:type="spellEnd"/>
      <w:r w:rsidRPr="006B2BFC">
        <w:t xml:space="preserve"> </w:t>
      </w:r>
      <w:proofErr w:type="spellStart"/>
      <w:r w:rsidRPr="006B2BFC">
        <w:t>Bodó</w:t>
      </w:r>
      <w:proofErr w:type="spellEnd"/>
      <w:r w:rsidRPr="006B2BFC">
        <w:t xml:space="preserve">, Daniel Gervais, João Pedro Quintais, Blockchain and smart contracts: the missing link in copyright licensing?, </w:t>
      </w:r>
      <w:r w:rsidRPr="006B2BFC">
        <w:rPr>
          <w:i/>
        </w:rPr>
        <w:t>International Journal of Law and Information Technology</w:t>
      </w:r>
      <w:r w:rsidRPr="006B2BFC">
        <w:t>, Volume 26, Issue 4, Winter 2018, Pages 316,</w:t>
      </w:r>
      <w:hyperlink r:id="rId17">
        <w:r w:rsidRPr="006B2BFC">
          <w:t xml:space="preserve"> </w:t>
        </w:r>
      </w:hyperlink>
      <w:hyperlink r:id="rId18">
        <w:r w:rsidRPr="006B2BFC">
          <w:rPr>
            <w:u w:val="single"/>
          </w:rPr>
          <w:t>https://doi.org/10.1093/ijlit/eay014</w:t>
        </w:r>
      </w:hyperlink>
      <w:r w:rsidRPr="006B2BFC">
        <w:rPr>
          <w:u w:val="single"/>
        </w:rPr>
        <w:t xml:space="preserve">; </w:t>
      </w:r>
      <w:r w:rsidRPr="006B2BFC">
        <w:rPr>
          <w:i/>
          <w:iCs/>
          <w:u w:val="single"/>
        </w:rPr>
        <w:t>See</w:t>
      </w:r>
      <w:r w:rsidRPr="006B2BFC">
        <w:rPr>
          <w:u w:val="single"/>
        </w:rPr>
        <w:t xml:space="preserve"> </w:t>
      </w:r>
      <w:r w:rsidRPr="006B2BFC">
        <w:rPr>
          <w:i/>
          <w:iCs/>
          <w:u w:val="single"/>
        </w:rPr>
        <w:t xml:space="preserve">supra </w:t>
      </w:r>
      <w:r w:rsidRPr="006B2BFC">
        <w:t>Giancaspro, Mark. (2017). Is a ‘smart contract’ really a smart idea? Insights from a legal perspective. Computer Law &amp; Security Review. 33. 10.1016/j.clsr.2017.05.007.</w:t>
      </w:r>
    </w:p>
  </w:footnote>
  <w:footnote w:id="154">
    <w:p w14:paraId="310BAE80" w14:textId="19EED71C" w:rsidR="00602A72" w:rsidRPr="006B2BFC" w:rsidRDefault="00602A72" w:rsidP="00163F6F">
      <w:pPr>
        <w:pStyle w:val="FootnoteText"/>
        <w:shd w:val="clear" w:color="auto" w:fill="FFFFFF" w:themeFill="background1"/>
        <w:rPr>
          <w:lang w:val="en-US"/>
        </w:rPr>
      </w:pPr>
      <w:r w:rsidRPr="006B2BFC">
        <w:rPr>
          <w:vertAlign w:val="superscript"/>
        </w:rPr>
        <w:footnoteRef/>
      </w:r>
      <w:r w:rsidRPr="006B2BFC">
        <w:t xml:space="preserve"> </w:t>
      </w:r>
      <w:proofErr w:type="spellStart"/>
      <w:r w:rsidRPr="006B2BFC">
        <w:t>Balázs</w:t>
      </w:r>
      <w:proofErr w:type="spellEnd"/>
      <w:r w:rsidRPr="006B2BFC">
        <w:t xml:space="preserve"> </w:t>
      </w:r>
      <w:proofErr w:type="spellStart"/>
      <w:r w:rsidRPr="006B2BFC">
        <w:t>Bodó</w:t>
      </w:r>
      <w:proofErr w:type="spellEnd"/>
      <w:r w:rsidRPr="006B2BFC">
        <w:t xml:space="preserve">, Daniel Gervais, João Pedro Quintais, Blockchain and smart contracts: the missing link in copyright licensing?, </w:t>
      </w:r>
      <w:r w:rsidRPr="006B2BFC">
        <w:rPr>
          <w:i/>
        </w:rPr>
        <w:t>International Journal of Law and Information Technology</w:t>
      </w:r>
      <w:r w:rsidRPr="006B2BFC">
        <w:t>, Volume 26, Issue 4, Winter 2018, Pages 316,</w:t>
      </w:r>
      <w:hyperlink r:id="rId19">
        <w:r w:rsidRPr="006B2BFC">
          <w:t xml:space="preserve"> </w:t>
        </w:r>
      </w:hyperlink>
      <w:hyperlink r:id="rId20">
        <w:r w:rsidRPr="006B2BFC">
          <w:rPr>
            <w:u w:val="single"/>
          </w:rPr>
          <w:t>https://doi.org/10.1093/ijlit/eay014</w:t>
        </w:r>
      </w:hyperlink>
      <w:r w:rsidRPr="006B2BFC">
        <w:rPr>
          <w:u w:val="single"/>
        </w:rPr>
        <w:t xml:space="preserve">; </w:t>
      </w:r>
      <w:r w:rsidRPr="006B2BFC">
        <w:rPr>
          <w:i/>
          <w:iCs/>
          <w:u w:val="single"/>
        </w:rPr>
        <w:t>See</w:t>
      </w:r>
      <w:r w:rsidRPr="006B2BFC">
        <w:rPr>
          <w:u w:val="single"/>
        </w:rPr>
        <w:t xml:space="preserve"> </w:t>
      </w:r>
      <w:r w:rsidRPr="006B2BFC">
        <w:t>Giancaspro, Mark. (2017). Is a ‘smart contract’ really a smart idea? Insights from a legal perspective. Computer Law &amp; Security Review. 33. 10.1016/j.clsr.2017.05.007.</w:t>
      </w:r>
    </w:p>
  </w:footnote>
  <w:footnote w:id="155">
    <w:p w14:paraId="2B93F583" w14:textId="10DF8B2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proofErr w:type="spellStart"/>
      <w:r w:rsidRPr="006B2BFC">
        <w:rPr>
          <w:sz w:val="20"/>
          <w:szCs w:val="20"/>
        </w:rPr>
        <w:t>Balázs</w:t>
      </w:r>
      <w:proofErr w:type="spellEnd"/>
      <w:r w:rsidRPr="006B2BFC">
        <w:rPr>
          <w:sz w:val="20"/>
          <w:szCs w:val="20"/>
        </w:rPr>
        <w:t xml:space="preserve"> </w:t>
      </w:r>
      <w:proofErr w:type="spellStart"/>
      <w:r w:rsidRPr="006B2BFC">
        <w:rPr>
          <w:sz w:val="20"/>
          <w:szCs w:val="20"/>
        </w:rPr>
        <w:t>Bodó</w:t>
      </w:r>
      <w:proofErr w:type="spellEnd"/>
      <w:r w:rsidRPr="006B2BFC">
        <w:rPr>
          <w:sz w:val="20"/>
          <w:szCs w:val="20"/>
        </w:rPr>
        <w:t xml:space="preserve">, Daniel Gervais, João Pedro Quintais, Blockchain and smart contracts: the missing link in copyright licensing?, </w:t>
      </w:r>
      <w:r w:rsidRPr="006B2BFC">
        <w:rPr>
          <w:i/>
          <w:sz w:val="20"/>
          <w:szCs w:val="20"/>
        </w:rPr>
        <w:t>International Journal of Law and Information Technology</w:t>
      </w:r>
      <w:r w:rsidRPr="006B2BFC">
        <w:rPr>
          <w:sz w:val="20"/>
          <w:szCs w:val="20"/>
        </w:rPr>
        <w:t>, Volume 26, Issue 4, Winter 2018, Pages 317,</w:t>
      </w:r>
      <w:hyperlink r:id="rId21">
        <w:r w:rsidRPr="006B2BFC">
          <w:rPr>
            <w:sz w:val="20"/>
            <w:szCs w:val="20"/>
          </w:rPr>
          <w:t xml:space="preserve"> </w:t>
        </w:r>
      </w:hyperlink>
      <w:hyperlink r:id="rId22">
        <w:r w:rsidRPr="006B2BFC">
          <w:rPr>
            <w:sz w:val="20"/>
            <w:szCs w:val="20"/>
            <w:u w:val="single"/>
          </w:rPr>
          <w:t>https://doi.org/10.1093/ijlit/eay014</w:t>
        </w:r>
      </w:hyperlink>
    </w:p>
  </w:footnote>
  <w:footnote w:id="156">
    <w:p w14:paraId="0D52F5DB" w14:textId="633A374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proofErr w:type="spellStart"/>
      <w:r w:rsidRPr="006B2BFC">
        <w:rPr>
          <w:sz w:val="20"/>
          <w:szCs w:val="20"/>
        </w:rPr>
        <w:t>Balázs</w:t>
      </w:r>
      <w:proofErr w:type="spellEnd"/>
      <w:r w:rsidRPr="006B2BFC">
        <w:rPr>
          <w:sz w:val="20"/>
          <w:szCs w:val="20"/>
        </w:rPr>
        <w:t xml:space="preserve"> </w:t>
      </w:r>
      <w:proofErr w:type="spellStart"/>
      <w:r w:rsidRPr="006B2BFC">
        <w:rPr>
          <w:sz w:val="20"/>
          <w:szCs w:val="20"/>
        </w:rPr>
        <w:t>Bodó</w:t>
      </w:r>
      <w:proofErr w:type="spellEnd"/>
      <w:r w:rsidRPr="006B2BFC">
        <w:rPr>
          <w:sz w:val="20"/>
          <w:szCs w:val="20"/>
        </w:rPr>
        <w:t xml:space="preserve">, Daniel Gervais, João Pedro Quintais, Blockchain and smart contracts: the missing link in copyright licensing?, </w:t>
      </w:r>
      <w:r w:rsidRPr="006B2BFC">
        <w:rPr>
          <w:i/>
          <w:sz w:val="20"/>
          <w:szCs w:val="20"/>
        </w:rPr>
        <w:t>International Journal of Law and Information Technology</w:t>
      </w:r>
      <w:r w:rsidRPr="006B2BFC">
        <w:rPr>
          <w:sz w:val="20"/>
          <w:szCs w:val="20"/>
        </w:rPr>
        <w:t>, Volume 26, Issue 4, Winter 2018, Pages 317,</w:t>
      </w:r>
      <w:hyperlink r:id="rId23">
        <w:r w:rsidRPr="006B2BFC">
          <w:rPr>
            <w:sz w:val="20"/>
            <w:szCs w:val="20"/>
          </w:rPr>
          <w:t xml:space="preserve"> </w:t>
        </w:r>
      </w:hyperlink>
      <w:hyperlink r:id="rId24">
        <w:r w:rsidRPr="006B2BFC">
          <w:rPr>
            <w:sz w:val="20"/>
            <w:szCs w:val="20"/>
            <w:u w:val="single"/>
          </w:rPr>
          <w:t>https://doi.org/10.1093/ijlit/eay014</w:t>
        </w:r>
      </w:hyperlink>
    </w:p>
  </w:footnote>
  <w:footnote w:id="157">
    <w:p w14:paraId="33FEBBA5" w14:textId="585C2546"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proofErr w:type="spellStart"/>
      <w:r w:rsidRPr="006B2BFC">
        <w:rPr>
          <w:sz w:val="20"/>
          <w:szCs w:val="20"/>
        </w:rPr>
        <w:t>Balázs</w:t>
      </w:r>
      <w:proofErr w:type="spellEnd"/>
      <w:r w:rsidRPr="006B2BFC">
        <w:rPr>
          <w:sz w:val="20"/>
          <w:szCs w:val="20"/>
        </w:rPr>
        <w:t xml:space="preserve"> </w:t>
      </w:r>
      <w:proofErr w:type="spellStart"/>
      <w:r w:rsidRPr="006B2BFC">
        <w:rPr>
          <w:sz w:val="20"/>
          <w:szCs w:val="20"/>
        </w:rPr>
        <w:t>Bodó</w:t>
      </w:r>
      <w:proofErr w:type="spellEnd"/>
      <w:r w:rsidRPr="006B2BFC">
        <w:rPr>
          <w:sz w:val="20"/>
          <w:szCs w:val="20"/>
        </w:rPr>
        <w:t xml:space="preserve">, Daniel Gervais, João Pedro Quintais, Blockchain and smart contracts: the missing link in copyright licensing?, </w:t>
      </w:r>
      <w:r w:rsidRPr="006B2BFC">
        <w:rPr>
          <w:i/>
          <w:sz w:val="20"/>
          <w:szCs w:val="20"/>
        </w:rPr>
        <w:t>International Journal of Law and Information Technology</w:t>
      </w:r>
      <w:r w:rsidRPr="006B2BFC">
        <w:rPr>
          <w:sz w:val="20"/>
          <w:szCs w:val="20"/>
        </w:rPr>
        <w:t>, Volume 26, Issue 4, Winter 2018, Pages 317,</w:t>
      </w:r>
      <w:hyperlink r:id="rId25">
        <w:r w:rsidRPr="006B2BFC">
          <w:rPr>
            <w:sz w:val="20"/>
            <w:szCs w:val="20"/>
          </w:rPr>
          <w:t xml:space="preserve"> </w:t>
        </w:r>
      </w:hyperlink>
      <w:hyperlink r:id="rId26">
        <w:r w:rsidRPr="006B2BFC">
          <w:rPr>
            <w:sz w:val="20"/>
            <w:szCs w:val="20"/>
            <w:u w:val="single"/>
          </w:rPr>
          <w:t>https://doi.org/10.1093/ijlit/eay014</w:t>
        </w:r>
      </w:hyperlink>
    </w:p>
  </w:footnote>
  <w:footnote w:id="158">
    <w:p w14:paraId="360235C8" w14:textId="57168236"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proofErr w:type="spellStart"/>
      <w:r w:rsidRPr="006B2BFC">
        <w:rPr>
          <w:sz w:val="20"/>
          <w:szCs w:val="20"/>
        </w:rPr>
        <w:t>Balázs</w:t>
      </w:r>
      <w:proofErr w:type="spellEnd"/>
      <w:r w:rsidRPr="006B2BFC">
        <w:rPr>
          <w:sz w:val="20"/>
          <w:szCs w:val="20"/>
        </w:rPr>
        <w:t xml:space="preserve"> </w:t>
      </w:r>
      <w:proofErr w:type="spellStart"/>
      <w:r w:rsidRPr="006B2BFC">
        <w:rPr>
          <w:sz w:val="20"/>
          <w:szCs w:val="20"/>
        </w:rPr>
        <w:t>Bodó</w:t>
      </w:r>
      <w:proofErr w:type="spellEnd"/>
      <w:r w:rsidRPr="006B2BFC">
        <w:rPr>
          <w:sz w:val="20"/>
          <w:szCs w:val="20"/>
        </w:rPr>
        <w:t xml:space="preserve">, Daniel Gervais, João Pedro Quintais, Blockchain and smart contracts: the missing link in copyright licensing?, </w:t>
      </w:r>
      <w:r w:rsidRPr="006B2BFC">
        <w:rPr>
          <w:i/>
          <w:sz w:val="20"/>
          <w:szCs w:val="20"/>
        </w:rPr>
        <w:t>International Journal of Law and Information Technology</w:t>
      </w:r>
      <w:r w:rsidRPr="006B2BFC">
        <w:rPr>
          <w:sz w:val="20"/>
          <w:szCs w:val="20"/>
        </w:rPr>
        <w:t>, Volume 26, Issue 4, Winter 2018, Pages 317-18,</w:t>
      </w:r>
      <w:hyperlink r:id="rId27">
        <w:r w:rsidRPr="006B2BFC">
          <w:rPr>
            <w:sz w:val="20"/>
            <w:szCs w:val="20"/>
          </w:rPr>
          <w:t xml:space="preserve"> </w:t>
        </w:r>
      </w:hyperlink>
      <w:hyperlink r:id="rId28">
        <w:r w:rsidRPr="006B2BFC">
          <w:rPr>
            <w:sz w:val="20"/>
            <w:szCs w:val="20"/>
            <w:u w:val="single"/>
          </w:rPr>
          <w:t>https://doi.org/10.1093/ijlit/eay014</w:t>
        </w:r>
      </w:hyperlink>
    </w:p>
  </w:footnote>
  <w:footnote w:id="159">
    <w:p w14:paraId="0DD60ACF" w14:textId="351250E5"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proofErr w:type="spellStart"/>
      <w:r w:rsidRPr="006B2BFC">
        <w:rPr>
          <w:sz w:val="20"/>
          <w:szCs w:val="20"/>
        </w:rPr>
        <w:t>Balázs</w:t>
      </w:r>
      <w:proofErr w:type="spellEnd"/>
      <w:r w:rsidRPr="006B2BFC">
        <w:rPr>
          <w:sz w:val="20"/>
          <w:szCs w:val="20"/>
        </w:rPr>
        <w:t xml:space="preserve"> </w:t>
      </w:r>
      <w:proofErr w:type="spellStart"/>
      <w:r w:rsidRPr="006B2BFC">
        <w:rPr>
          <w:sz w:val="20"/>
          <w:szCs w:val="20"/>
        </w:rPr>
        <w:t>Bodó</w:t>
      </w:r>
      <w:proofErr w:type="spellEnd"/>
      <w:r w:rsidRPr="006B2BFC">
        <w:rPr>
          <w:sz w:val="20"/>
          <w:szCs w:val="20"/>
        </w:rPr>
        <w:t xml:space="preserve">, Daniel Gervais, João Pedro Quintais, Blockchain and smart contracts: the missing link in copyright licensing?, </w:t>
      </w:r>
      <w:r w:rsidRPr="006B2BFC">
        <w:rPr>
          <w:i/>
          <w:sz w:val="20"/>
          <w:szCs w:val="20"/>
        </w:rPr>
        <w:t>International Journal of Law and Information Technology</w:t>
      </w:r>
      <w:r w:rsidRPr="006B2BFC">
        <w:rPr>
          <w:sz w:val="20"/>
          <w:szCs w:val="20"/>
        </w:rPr>
        <w:t>, Volume 26, Issue 4, Winter 2018, Pages 317-18,</w:t>
      </w:r>
      <w:hyperlink r:id="rId29">
        <w:r w:rsidRPr="006B2BFC">
          <w:rPr>
            <w:sz w:val="20"/>
            <w:szCs w:val="20"/>
          </w:rPr>
          <w:t xml:space="preserve"> </w:t>
        </w:r>
      </w:hyperlink>
      <w:hyperlink r:id="rId30">
        <w:r w:rsidRPr="006B2BFC">
          <w:rPr>
            <w:sz w:val="20"/>
            <w:szCs w:val="20"/>
            <w:u w:val="single"/>
          </w:rPr>
          <w:t>https://doi.org/10.1093/ijlit/eay014</w:t>
        </w:r>
      </w:hyperlink>
    </w:p>
  </w:footnote>
  <w:footnote w:id="160">
    <w:p w14:paraId="62F533CC" w14:textId="64B61771"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proofErr w:type="spellStart"/>
      <w:r w:rsidRPr="006B2BFC">
        <w:rPr>
          <w:sz w:val="20"/>
          <w:szCs w:val="20"/>
        </w:rPr>
        <w:t>Balázs</w:t>
      </w:r>
      <w:proofErr w:type="spellEnd"/>
      <w:r w:rsidRPr="006B2BFC">
        <w:rPr>
          <w:sz w:val="20"/>
          <w:szCs w:val="20"/>
        </w:rPr>
        <w:t xml:space="preserve"> </w:t>
      </w:r>
      <w:proofErr w:type="spellStart"/>
      <w:r w:rsidRPr="006B2BFC">
        <w:rPr>
          <w:sz w:val="20"/>
          <w:szCs w:val="20"/>
        </w:rPr>
        <w:t>Bodó</w:t>
      </w:r>
      <w:proofErr w:type="spellEnd"/>
      <w:r w:rsidRPr="006B2BFC">
        <w:rPr>
          <w:sz w:val="20"/>
          <w:szCs w:val="20"/>
        </w:rPr>
        <w:t xml:space="preserve">, Daniel Gervais, João Pedro Quintais, Blockchain and smart contracts: the missing link in copyright licensing?, </w:t>
      </w:r>
      <w:r w:rsidRPr="006B2BFC">
        <w:rPr>
          <w:i/>
          <w:sz w:val="20"/>
          <w:szCs w:val="20"/>
        </w:rPr>
        <w:t>International Journal of Law and Information Technology</w:t>
      </w:r>
      <w:r w:rsidRPr="006B2BFC">
        <w:rPr>
          <w:sz w:val="20"/>
          <w:szCs w:val="20"/>
        </w:rPr>
        <w:t>, Volume 26, Issue 4, Winter 2018, Pages 318,</w:t>
      </w:r>
      <w:hyperlink r:id="rId31">
        <w:r w:rsidRPr="006B2BFC">
          <w:rPr>
            <w:sz w:val="20"/>
            <w:szCs w:val="20"/>
          </w:rPr>
          <w:t xml:space="preserve"> </w:t>
        </w:r>
      </w:hyperlink>
      <w:hyperlink r:id="rId32">
        <w:r w:rsidRPr="006B2BFC">
          <w:rPr>
            <w:sz w:val="20"/>
            <w:szCs w:val="20"/>
            <w:u w:val="single"/>
          </w:rPr>
          <w:t>https://doi.org/10.1093/ijlit/eay014</w:t>
        </w:r>
      </w:hyperlink>
    </w:p>
  </w:footnote>
  <w:footnote w:id="161">
    <w:p w14:paraId="30665BD3" w14:textId="770B147C" w:rsidR="00602A72" w:rsidRPr="006B2BFC" w:rsidRDefault="00602A72" w:rsidP="00163F6F">
      <w:pPr>
        <w:shd w:val="clear" w:color="auto" w:fill="FFFFFF" w:themeFill="background1"/>
        <w:spacing w:line="240" w:lineRule="auto"/>
        <w:rPr>
          <w:sz w:val="20"/>
          <w:szCs w:val="20"/>
        </w:rPr>
      </w:pPr>
      <w:r w:rsidRPr="006B2BFC">
        <w:rPr>
          <w:rStyle w:val="FootnoteReference"/>
          <w:sz w:val="20"/>
          <w:szCs w:val="20"/>
        </w:rPr>
        <w:footnoteRef/>
      </w:r>
      <w:r w:rsidRPr="006B2BFC">
        <w:rPr>
          <w:sz w:val="20"/>
          <w:szCs w:val="20"/>
        </w:rPr>
        <w:t xml:space="preserve"> </w:t>
      </w:r>
      <w:proofErr w:type="spellStart"/>
      <w:r w:rsidRPr="006B2BFC">
        <w:rPr>
          <w:sz w:val="20"/>
          <w:szCs w:val="20"/>
        </w:rPr>
        <w:t>Balázs</w:t>
      </w:r>
      <w:proofErr w:type="spellEnd"/>
      <w:r w:rsidRPr="006B2BFC">
        <w:rPr>
          <w:sz w:val="20"/>
          <w:szCs w:val="20"/>
        </w:rPr>
        <w:t xml:space="preserve"> </w:t>
      </w:r>
      <w:proofErr w:type="spellStart"/>
      <w:r w:rsidRPr="006B2BFC">
        <w:rPr>
          <w:sz w:val="20"/>
          <w:szCs w:val="20"/>
        </w:rPr>
        <w:t>Bodó</w:t>
      </w:r>
      <w:proofErr w:type="spellEnd"/>
      <w:r w:rsidRPr="006B2BFC">
        <w:rPr>
          <w:sz w:val="20"/>
          <w:szCs w:val="20"/>
        </w:rPr>
        <w:t xml:space="preserve">, Daniel Gervais, João Pedro Quintais, Blockchain and smart contracts: the missing link in copyright licensing?, </w:t>
      </w:r>
      <w:r w:rsidRPr="006B2BFC">
        <w:rPr>
          <w:i/>
          <w:sz w:val="20"/>
          <w:szCs w:val="20"/>
        </w:rPr>
        <w:t>International Journal of Law and Information Technology</w:t>
      </w:r>
      <w:r w:rsidRPr="006B2BFC">
        <w:rPr>
          <w:sz w:val="20"/>
          <w:szCs w:val="20"/>
        </w:rPr>
        <w:t>, Volume 26, Issue 4, Winter 2018, Pages 320-23,</w:t>
      </w:r>
      <w:hyperlink r:id="rId33">
        <w:r w:rsidRPr="006B2BFC">
          <w:rPr>
            <w:sz w:val="20"/>
            <w:szCs w:val="20"/>
          </w:rPr>
          <w:t xml:space="preserve"> </w:t>
        </w:r>
      </w:hyperlink>
      <w:hyperlink r:id="rId34">
        <w:r w:rsidRPr="006B2BFC">
          <w:rPr>
            <w:sz w:val="20"/>
            <w:szCs w:val="20"/>
            <w:u w:val="single"/>
          </w:rPr>
          <w:t>https://doi.org/10.1093/ijlit/eay014</w:t>
        </w:r>
      </w:hyperlink>
    </w:p>
  </w:footnote>
  <w:footnote w:id="162">
    <w:p w14:paraId="36F30D2D" w14:textId="6DDF1499"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proofErr w:type="spellStart"/>
      <w:r w:rsidRPr="006B2BFC">
        <w:rPr>
          <w:sz w:val="20"/>
          <w:szCs w:val="20"/>
        </w:rPr>
        <w:t>Balázs</w:t>
      </w:r>
      <w:proofErr w:type="spellEnd"/>
      <w:r w:rsidRPr="006B2BFC">
        <w:rPr>
          <w:sz w:val="20"/>
          <w:szCs w:val="20"/>
        </w:rPr>
        <w:t xml:space="preserve"> </w:t>
      </w:r>
      <w:proofErr w:type="spellStart"/>
      <w:r w:rsidRPr="006B2BFC">
        <w:rPr>
          <w:sz w:val="20"/>
          <w:szCs w:val="20"/>
        </w:rPr>
        <w:t>Bodó</w:t>
      </w:r>
      <w:proofErr w:type="spellEnd"/>
      <w:r w:rsidRPr="006B2BFC">
        <w:rPr>
          <w:sz w:val="20"/>
          <w:szCs w:val="20"/>
        </w:rPr>
        <w:t xml:space="preserve">, Daniel Gervais, João Pedro Quintais, Blockchain and smart contracts: the missing link in copyright licensing?, </w:t>
      </w:r>
      <w:r w:rsidRPr="006B2BFC">
        <w:rPr>
          <w:i/>
          <w:sz w:val="20"/>
          <w:szCs w:val="20"/>
        </w:rPr>
        <w:t>International Journal of Law and Information Technology</w:t>
      </w:r>
      <w:r w:rsidRPr="006B2BFC">
        <w:rPr>
          <w:sz w:val="20"/>
          <w:szCs w:val="20"/>
        </w:rPr>
        <w:t>, Volume 26, Issue 4, Winter 2018, Pages 320,</w:t>
      </w:r>
      <w:hyperlink r:id="rId35">
        <w:r w:rsidRPr="006B2BFC">
          <w:rPr>
            <w:sz w:val="20"/>
            <w:szCs w:val="20"/>
          </w:rPr>
          <w:t xml:space="preserve"> </w:t>
        </w:r>
      </w:hyperlink>
      <w:hyperlink r:id="rId36">
        <w:r w:rsidRPr="006B2BFC">
          <w:rPr>
            <w:sz w:val="20"/>
            <w:szCs w:val="20"/>
            <w:u w:val="single"/>
          </w:rPr>
          <w:t>https://doi.org/10.1093/ijlit/eay014</w:t>
        </w:r>
      </w:hyperlink>
    </w:p>
  </w:footnote>
  <w:footnote w:id="163">
    <w:p w14:paraId="254D4ABF" w14:textId="76790FED"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proofErr w:type="spellStart"/>
      <w:r w:rsidRPr="006B2BFC">
        <w:rPr>
          <w:sz w:val="20"/>
          <w:szCs w:val="20"/>
        </w:rPr>
        <w:t>Balázs</w:t>
      </w:r>
      <w:proofErr w:type="spellEnd"/>
      <w:r w:rsidRPr="006B2BFC">
        <w:rPr>
          <w:sz w:val="20"/>
          <w:szCs w:val="20"/>
        </w:rPr>
        <w:t xml:space="preserve"> </w:t>
      </w:r>
      <w:proofErr w:type="spellStart"/>
      <w:r w:rsidRPr="006B2BFC">
        <w:rPr>
          <w:sz w:val="20"/>
          <w:szCs w:val="20"/>
        </w:rPr>
        <w:t>Bodó</w:t>
      </w:r>
      <w:proofErr w:type="spellEnd"/>
      <w:r w:rsidRPr="006B2BFC">
        <w:rPr>
          <w:sz w:val="20"/>
          <w:szCs w:val="20"/>
        </w:rPr>
        <w:t xml:space="preserve">, Daniel Gervais, João Pedro Quintais, Blockchain and smart contracts: the missing link in copyright licensing?, </w:t>
      </w:r>
      <w:r w:rsidRPr="006B2BFC">
        <w:rPr>
          <w:i/>
          <w:sz w:val="20"/>
          <w:szCs w:val="20"/>
        </w:rPr>
        <w:t>International Journal of Law and Information Technology</w:t>
      </w:r>
      <w:r w:rsidRPr="006B2BFC">
        <w:rPr>
          <w:sz w:val="20"/>
          <w:szCs w:val="20"/>
        </w:rPr>
        <w:t>, Volume 26, Issue 4, Winter 2018, Pages 320,</w:t>
      </w:r>
      <w:hyperlink r:id="rId37">
        <w:r w:rsidRPr="006B2BFC">
          <w:rPr>
            <w:sz w:val="20"/>
            <w:szCs w:val="20"/>
          </w:rPr>
          <w:t xml:space="preserve"> </w:t>
        </w:r>
      </w:hyperlink>
      <w:hyperlink r:id="rId38">
        <w:r w:rsidRPr="006B2BFC">
          <w:rPr>
            <w:sz w:val="20"/>
            <w:szCs w:val="20"/>
            <w:u w:val="single"/>
          </w:rPr>
          <w:t>https://doi.org/10.1093/ijlit/eay014</w:t>
        </w:r>
      </w:hyperlink>
    </w:p>
  </w:footnote>
  <w:footnote w:id="164">
    <w:p w14:paraId="196D39A9" w14:textId="5917BEC6"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proofErr w:type="spellStart"/>
      <w:r w:rsidRPr="006B2BFC">
        <w:rPr>
          <w:sz w:val="20"/>
          <w:szCs w:val="20"/>
        </w:rPr>
        <w:t>Balázs</w:t>
      </w:r>
      <w:proofErr w:type="spellEnd"/>
      <w:r w:rsidRPr="006B2BFC">
        <w:rPr>
          <w:sz w:val="20"/>
          <w:szCs w:val="20"/>
        </w:rPr>
        <w:t xml:space="preserve"> </w:t>
      </w:r>
      <w:proofErr w:type="spellStart"/>
      <w:r w:rsidRPr="006B2BFC">
        <w:rPr>
          <w:sz w:val="20"/>
          <w:szCs w:val="20"/>
        </w:rPr>
        <w:t>Bodó</w:t>
      </w:r>
      <w:proofErr w:type="spellEnd"/>
      <w:r w:rsidRPr="006B2BFC">
        <w:rPr>
          <w:sz w:val="20"/>
          <w:szCs w:val="20"/>
        </w:rPr>
        <w:t xml:space="preserve">, Daniel Gervais, João Pedro Quintais, Blockchain and smart contracts: the missing link in copyright licensing?, </w:t>
      </w:r>
      <w:r w:rsidRPr="006B2BFC">
        <w:rPr>
          <w:i/>
          <w:sz w:val="20"/>
          <w:szCs w:val="20"/>
        </w:rPr>
        <w:t>International Journal of Law and Information Technology</w:t>
      </w:r>
      <w:r w:rsidRPr="006B2BFC">
        <w:rPr>
          <w:sz w:val="20"/>
          <w:szCs w:val="20"/>
        </w:rPr>
        <w:t>, Volume 26, Issue 4, Winter 2018, Pages 320,</w:t>
      </w:r>
      <w:hyperlink r:id="rId39">
        <w:r w:rsidRPr="006B2BFC">
          <w:rPr>
            <w:sz w:val="20"/>
            <w:szCs w:val="20"/>
          </w:rPr>
          <w:t xml:space="preserve"> </w:t>
        </w:r>
      </w:hyperlink>
      <w:hyperlink r:id="rId40">
        <w:r w:rsidRPr="006B2BFC">
          <w:rPr>
            <w:sz w:val="20"/>
            <w:szCs w:val="20"/>
            <w:u w:val="single"/>
          </w:rPr>
          <w:t>https://doi.org/10.1093/ijlit/eay014</w:t>
        </w:r>
      </w:hyperlink>
    </w:p>
  </w:footnote>
  <w:footnote w:id="165">
    <w:p w14:paraId="07AF05F2" w14:textId="4EAAAE06"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proofErr w:type="spellStart"/>
      <w:r w:rsidRPr="006B2BFC">
        <w:t>Balázs</w:t>
      </w:r>
      <w:proofErr w:type="spellEnd"/>
      <w:r w:rsidRPr="006B2BFC">
        <w:t xml:space="preserve"> </w:t>
      </w:r>
      <w:proofErr w:type="spellStart"/>
      <w:r w:rsidRPr="006B2BFC">
        <w:t>Bodó</w:t>
      </w:r>
      <w:proofErr w:type="spellEnd"/>
      <w:r w:rsidRPr="006B2BFC">
        <w:t xml:space="preserve">, Daniel Gervais, João Pedro Quintais, Blockchain and smart contracts: the missing link in copyright licensing?, </w:t>
      </w:r>
      <w:r w:rsidRPr="006B2BFC">
        <w:rPr>
          <w:i/>
        </w:rPr>
        <w:t>International Journal of Law and Information Technology</w:t>
      </w:r>
      <w:r w:rsidRPr="006B2BFC">
        <w:t>, Volume 26, Issue 4, Winter 2018, Pages 320,</w:t>
      </w:r>
      <w:hyperlink r:id="rId41">
        <w:r w:rsidRPr="006B2BFC">
          <w:t xml:space="preserve"> </w:t>
        </w:r>
      </w:hyperlink>
      <w:hyperlink r:id="rId42">
        <w:r w:rsidRPr="006B2BFC">
          <w:rPr>
            <w:u w:val="single"/>
          </w:rPr>
          <w:t>https://doi.org/10.1093/ijlit/eay014</w:t>
        </w:r>
      </w:hyperlink>
    </w:p>
  </w:footnote>
  <w:footnote w:id="166">
    <w:p w14:paraId="2BA228F7" w14:textId="11A9FB00"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proofErr w:type="spellStart"/>
      <w:r w:rsidRPr="006B2BFC">
        <w:rPr>
          <w:sz w:val="20"/>
          <w:szCs w:val="20"/>
        </w:rPr>
        <w:t>Balázs</w:t>
      </w:r>
      <w:proofErr w:type="spellEnd"/>
      <w:r w:rsidRPr="006B2BFC">
        <w:rPr>
          <w:sz w:val="20"/>
          <w:szCs w:val="20"/>
        </w:rPr>
        <w:t xml:space="preserve"> </w:t>
      </w:r>
      <w:proofErr w:type="spellStart"/>
      <w:r w:rsidRPr="006B2BFC">
        <w:rPr>
          <w:sz w:val="20"/>
          <w:szCs w:val="20"/>
        </w:rPr>
        <w:t>Bodó</w:t>
      </w:r>
      <w:proofErr w:type="spellEnd"/>
      <w:r w:rsidRPr="006B2BFC">
        <w:rPr>
          <w:sz w:val="20"/>
          <w:szCs w:val="20"/>
        </w:rPr>
        <w:t xml:space="preserve">, Daniel Gervais, João Pedro Quintais, Blockchain and smart contracts: the missing link in copyright licensing?, </w:t>
      </w:r>
      <w:r w:rsidRPr="006B2BFC">
        <w:rPr>
          <w:i/>
          <w:sz w:val="20"/>
          <w:szCs w:val="20"/>
        </w:rPr>
        <w:t>International Journal of Law and Information Technology</w:t>
      </w:r>
      <w:r w:rsidRPr="006B2BFC">
        <w:rPr>
          <w:sz w:val="20"/>
          <w:szCs w:val="20"/>
        </w:rPr>
        <w:t>, Volume 26, Issue 4, Winter 2018, Pages 320,</w:t>
      </w:r>
      <w:hyperlink r:id="rId43">
        <w:r w:rsidRPr="006B2BFC">
          <w:rPr>
            <w:sz w:val="20"/>
            <w:szCs w:val="20"/>
          </w:rPr>
          <w:t xml:space="preserve"> </w:t>
        </w:r>
      </w:hyperlink>
      <w:hyperlink r:id="rId44">
        <w:r w:rsidRPr="006B2BFC">
          <w:rPr>
            <w:sz w:val="20"/>
            <w:szCs w:val="20"/>
            <w:u w:val="single"/>
          </w:rPr>
          <w:t>https://doi.org/10.1093/ijlit/eay014</w:t>
        </w:r>
      </w:hyperlink>
    </w:p>
  </w:footnote>
  <w:footnote w:id="167">
    <w:p w14:paraId="070A601B" w14:textId="62067D6E"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proofErr w:type="spellStart"/>
      <w:r w:rsidRPr="006B2BFC">
        <w:rPr>
          <w:sz w:val="20"/>
          <w:szCs w:val="20"/>
        </w:rPr>
        <w:t>Balázs</w:t>
      </w:r>
      <w:proofErr w:type="spellEnd"/>
      <w:r w:rsidRPr="006B2BFC">
        <w:rPr>
          <w:sz w:val="20"/>
          <w:szCs w:val="20"/>
        </w:rPr>
        <w:t xml:space="preserve"> </w:t>
      </w:r>
      <w:proofErr w:type="spellStart"/>
      <w:r w:rsidRPr="006B2BFC">
        <w:rPr>
          <w:sz w:val="20"/>
          <w:szCs w:val="20"/>
        </w:rPr>
        <w:t>Bodó</w:t>
      </w:r>
      <w:proofErr w:type="spellEnd"/>
      <w:r w:rsidRPr="006B2BFC">
        <w:rPr>
          <w:sz w:val="20"/>
          <w:szCs w:val="20"/>
        </w:rPr>
        <w:t xml:space="preserve">, Daniel Gervais, João Pedro Quintais, Blockchain and smart contracts: the missing link in copyright licensing?, </w:t>
      </w:r>
      <w:r w:rsidRPr="006B2BFC">
        <w:rPr>
          <w:i/>
          <w:sz w:val="20"/>
          <w:szCs w:val="20"/>
        </w:rPr>
        <w:t>International Journal of Law and Information Technology</w:t>
      </w:r>
      <w:r w:rsidRPr="006B2BFC">
        <w:rPr>
          <w:sz w:val="20"/>
          <w:szCs w:val="20"/>
        </w:rPr>
        <w:t>, Volume 26, Issue 4, Winter 2018, Pages 320,</w:t>
      </w:r>
      <w:hyperlink r:id="rId45">
        <w:r w:rsidRPr="006B2BFC">
          <w:rPr>
            <w:sz w:val="20"/>
            <w:szCs w:val="20"/>
          </w:rPr>
          <w:t xml:space="preserve"> </w:t>
        </w:r>
      </w:hyperlink>
      <w:hyperlink r:id="rId46">
        <w:r w:rsidRPr="006B2BFC">
          <w:rPr>
            <w:sz w:val="20"/>
            <w:szCs w:val="20"/>
            <w:u w:val="single"/>
          </w:rPr>
          <w:t>https://doi.org/10.1093/ijlit/eay014</w:t>
        </w:r>
      </w:hyperlink>
    </w:p>
  </w:footnote>
  <w:footnote w:id="168">
    <w:p w14:paraId="34158D27" w14:textId="3C485956"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proofErr w:type="spellStart"/>
      <w:r w:rsidRPr="006B2BFC">
        <w:rPr>
          <w:sz w:val="20"/>
          <w:szCs w:val="20"/>
        </w:rPr>
        <w:t>Balázs</w:t>
      </w:r>
      <w:proofErr w:type="spellEnd"/>
      <w:r w:rsidRPr="006B2BFC">
        <w:rPr>
          <w:sz w:val="20"/>
          <w:szCs w:val="20"/>
        </w:rPr>
        <w:t xml:space="preserve"> </w:t>
      </w:r>
      <w:proofErr w:type="spellStart"/>
      <w:r w:rsidRPr="006B2BFC">
        <w:rPr>
          <w:sz w:val="20"/>
          <w:szCs w:val="20"/>
        </w:rPr>
        <w:t>Bodó</w:t>
      </w:r>
      <w:proofErr w:type="spellEnd"/>
      <w:r w:rsidRPr="006B2BFC">
        <w:rPr>
          <w:sz w:val="20"/>
          <w:szCs w:val="20"/>
        </w:rPr>
        <w:t xml:space="preserve">, Daniel Gervais, João Pedro Quintais, Blockchain and smart contracts: the missing link in copyright licensing?, </w:t>
      </w:r>
      <w:r w:rsidRPr="006B2BFC">
        <w:rPr>
          <w:i/>
          <w:sz w:val="20"/>
          <w:szCs w:val="20"/>
        </w:rPr>
        <w:t>International Journal of Law and Information Technology</w:t>
      </w:r>
      <w:r w:rsidRPr="006B2BFC">
        <w:rPr>
          <w:sz w:val="20"/>
          <w:szCs w:val="20"/>
        </w:rPr>
        <w:t>, Volume 26, Issue 4, Winter 2018, Pages 320,</w:t>
      </w:r>
      <w:hyperlink r:id="rId47">
        <w:r w:rsidRPr="006B2BFC">
          <w:rPr>
            <w:sz w:val="20"/>
            <w:szCs w:val="20"/>
          </w:rPr>
          <w:t xml:space="preserve"> </w:t>
        </w:r>
      </w:hyperlink>
      <w:hyperlink r:id="rId48">
        <w:r w:rsidRPr="006B2BFC">
          <w:rPr>
            <w:sz w:val="20"/>
            <w:szCs w:val="20"/>
            <w:u w:val="single"/>
          </w:rPr>
          <w:t>https://doi.org/10.1093/ijlit/eay014</w:t>
        </w:r>
      </w:hyperlink>
    </w:p>
  </w:footnote>
  <w:footnote w:id="169">
    <w:p w14:paraId="39D4E47D" w14:textId="716E5CBC"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proofErr w:type="spellStart"/>
      <w:r w:rsidRPr="006B2BFC">
        <w:rPr>
          <w:sz w:val="20"/>
          <w:szCs w:val="20"/>
        </w:rPr>
        <w:t>Balázs</w:t>
      </w:r>
      <w:proofErr w:type="spellEnd"/>
      <w:r w:rsidRPr="006B2BFC">
        <w:rPr>
          <w:sz w:val="20"/>
          <w:szCs w:val="20"/>
        </w:rPr>
        <w:t xml:space="preserve"> </w:t>
      </w:r>
      <w:proofErr w:type="spellStart"/>
      <w:r w:rsidRPr="006B2BFC">
        <w:rPr>
          <w:sz w:val="20"/>
          <w:szCs w:val="20"/>
        </w:rPr>
        <w:t>Bodó</w:t>
      </w:r>
      <w:proofErr w:type="spellEnd"/>
      <w:r w:rsidRPr="006B2BFC">
        <w:rPr>
          <w:sz w:val="20"/>
          <w:szCs w:val="20"/>
        </w:rPr>
        <w:t xml:space="preserve">, Daniel Gervais, João Pedro Quintais, Blockchain and smart contracts: the missing link in copyright licensing?, </w:t>
      </w:r>
      <w:r w:rsidRPr="006B2BFC">
        <w:rPr>
          <w:i/>
          <w:sz w:val="20"/>
          <w:szCs w:val="20"/>
        </w:rPr>
        <w:t>International Journal of Law and Information Technology</w:t>
      </w:r>
      <w:r w:rsidRPr="006B2BFC">
        <w:rPr>
          <w:sz w:val="20"/>
          <w:szCs w:val="20"/>
        </w:rPr>
        <w:t>, Volume 26, Issue 4, Winter 2018, Pages 321,</w:t>
      </w:r>
      <w:hyperlink r:id="rId49">
        <w:r w:rsidRPr="006B2BFC">
          <w:rPr>
            <w:sz w:val="20"/>
            <w:szCs w:val="20"/>
          </w:rPr>
          <w:t xml:space="preserve"> </w:t>
        </w:r>
      </w:hyperlink>
      <w:hyperlink r:id="rId50">
        <w:r w:rsidRPr="006B2BFC">
          <w:rPr>
            <w:sz w:val="20"/>
            <w:szCs w:val="20"/>
            <w:u w:val="single"/>
          </w:rPr>
          <w:t>https://doi.org/10.1093/ijlit/eay014</w:t>
        </w:r>
      </w:hyperlink>
      <w:r w:rsidRPr="006B2BFC">
        <w:rPr>
          <w:sz w:val="20"/>
          <w:szCs w:val="20"/>
          <w:u w:val="single"/>
        </w:rPr>
        <w:t>.</w:t>
      </w:r>
    </w:p>
  </w:footnote>
  <w:footnote w:id="170">
    <w:p w14:paraId="374E68A7" w14:textId="4270CA18"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proofErr w:type="spellStart"/>
      <w:r w:rsidRPr="006B2BFC">
        <w:rPr>
          <w:sz w:val="20"/>
          <w:szCs w:val="20"/>
        </w:rPr>
        <w:t>Balázs</w:t>
      </w:r>
      <w:proofErr w:type="spellEnd"/>
      <w:r w:rsidRPr="006B2BFC">
        <w:rPr>
          <w:sz w:val="20"/>
          <w:szCs w:val="20"/>
        </w:rPr>
        <w:t xml:space="preserve"> </w:t>
      </w:r>
      <w:proofErr w:type="spellStart"/>
      <w:r w:rsidRPr="006B2BFC">
        <w:rPr>
          <w:sz w:val="20"/>
          <w:szCs w:val="20"/>
        </w:rPr>
        <w:t>Bodó</w:t>
      </w:r>
      <w:proofErr w:type="spellEnd"/>
      <w:r w:rsidRPr="006B2BFC">
        <w:rPr>
          <w:sz w:val="20"/>
          <w:szCs w:val="20"/>
        </w:rPr>
        <w:t xml:space="preserve">, Daniel Gervais, João Pedro Quintais, Blockchain and smart contracts: the missing link in copyright licensing?, </w:t>
      </w:r>
      <w:r w:rsidRPr="006B2BFC">
        <w:rPr>
          <w:i/>
          <w:sz w:val="20"/>
          <w:szCs w:val="20"/>
        </w:rPr>
        <w:t>International Journal of Law and Information Technology</w:t>
      </w:r>
      <w:r w:rsidRPr="006B2BFC">
        <w:rPr>
          <w:sz w:val="20"/>
          <w:szCs w:val="20"/>
        </w:rPr>
        <w:t>, Volume 26, Issue 4, Winter 2018, Pages 321,</w:t>
      </w:r>
      <w:hyperlink r:id="rId51">
        <w:r w:rsidRPr="006B2BFC">
          <w:rPr>
            <w:sz w:val="20"/>
            <w:szCs w:val="20"/>
          </w:rPr>
          <w:t xml:space="preserve"> </w:t>
        </w:r>
      </w:hyperlink>
      <w:hyperlink r:id="rId52">
        <w:r w:rsidRPr="006B2BFC">
          <w:rPr>
            <w:sz w:val="20"/>
            <w:szCs w:val="20"/>
            <w:u w:val="single"/>
          </w:rPr>
          <w:t>https://doi.org/10.1093/ijlit/eay014</w:t>
        </w:r>
      </w:hyperlink>
      <w:r w:rsidRPr="006B2BFC">
        <w:rPr>
          <w:sz w:val="20"/>
          <w:szCs w:val="20"/>
          <w:u w:val="single"/>
        </w:rPr>
        <w:t>.</w:t>
      </w:r>
    </w:p>
  </w:footnote>
  <w:footnote w:id="171">
    <w:p w14:paraId="56118EF5" w14:textId="042EA0DA"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proofErr w:type="spellStart"/>
      <w:r w:rsidRPr="006B2BFC">
        <w:rPr>
          <w:sz w:val="20"/>
          <w:szCs w:val="20"/>
        </w:rPr>
        <w:t>Balázs</w:t>
      </w:r>
      <w:proofErr w:type="spellEnd"/>
      <w:r w:rsidRPr="006B2BFC">
        <w:rPr>
          <w:sz w:val="20"/>
          <w:szCs w:val="20"/>
        </w:rPr>
        <w:t xml:space="preserve"> </w:t>
      </w:r>
      <w:proofErr w:type="spellStart"/>
      <w:r w:rsidRPr="006B2BFC">
        <w:rPr>
          <w:sz w:val="20"/>
          <w:szCs w:val="20"/>
        </w:rPr>
        <w:t>Bodó</w:t>
      </w:r>
      <w:proofErr w:type="spellEnd"/>
      <w:r w:rsidRPr="006B2BFC">
        <w:rPr>
          <w:sz w:val="20"/>
          <w:szCs w:val="20"/>
        </w:rPr>
        <w:t xml:space="preserve">, Daniel Gervais, João Pedro Quintais, Blockchain and smart contracts: the missing link in copyright licensing?, </w:t>
      </w:r>
      <w:r w:rsidRPr="006B2BFC">
        <w:rPr>
          <w:i/>
          <w:sz w:val="20"/>
          <w:szCs w:val="20"/>
        </w:rPr>
        <w:t>International Journal of Law and Information Technology</w:t>
      </w:r>
      <w:r w:rsidRPr="006B2BFC">
        <w:rPr>
          <w:sz w:val="20"/>
          <w:szCs w:val="20"/>
        </w:rPr>
        <w:t>, Volume 26, Issue 4, Winter 2018, Pages 321,</w:t>
      </w:r>
      <w:hyperlink r:id="rId53">
        <w:r w:rsidRPr="006B2BFC">
          <w:rPr>
            <w:sz w:val="20"/>
            <w:szCs w:val="20"/>
          </w:rPr>
          <w:t xml:space="preserve"> </w:t>
        </w:r>
      </w:hyperlink>
      <w:hyperlink r:id="rId54">
        <w:r w:rsidRPr="006B2BFC">
          <w:rPr>
            <w:sz w:val="20"/>
            <w:szCs w:val="20"/>
            <w:u w:val="single"/>
          </w:rPr>
          <w:t>https://doi.org/10.1093/ijlit/eay014</w:t>
        </w:r>
      </w:hyperlink>
      <w:r w:rsidRPr="006B2BFC">
        <w:rPr>
          <w:sz w:val="20"/>
          <w:szCs w:val="20"/>
          <w:u w:val="single"/>
        </w:rPr>
        <w:t>.</w:t>
      </w:r>
    </w:p>
  </w:footnote>
  <w:footnote w:id="172">
    <w:p w14:paraId="7AA620FF" w14:textId="4CD84C91"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proofErr w:type="spellStart"/>
      <w:r w:rsidRPr="006B2BFC">
        <w:rPr>
          <w:sz w:val="20"/>
          <w:szCs w:val="20"/>
        </w:rPr>
        <w:t>Balázs</w:t>
      </w:r>
      <w:proofErr w:type="spellEnd"/>
      <w:r w:rsidRPr="006B2BFC">
        <w:rPr>
          <w:sz w:val="20"/>
          <w:szCs w:val="20"/>
        </w:rPr>
        <w:t xml:space="preserve"> </w:t>
      </w:r>
      <w:proofErr w:type="spellStart"/>
      <w:r w:rsidRPr="006B2BFC">
        <w:rPr>
          <w:sz w:val="20"/>
          <w:szCs w:val="20"/>
        </w:rPr>
        <w:t>Bodó</w:t>
      </w:r>
      <w:proofErr w:type="spellEnd"/>
      <w:r w:rsidRPr="006B2BFC">
        <w:rPr>
          <w:sz w:val="20"/>
          <w:szCs w:val="20"/>
        </w:rPr>
        <w:t xml:space="preserve">, Daniel Gervais, João Pedro Quintais, Blockchain and smart contracts: the missing link in copyright licensing?, </w:t>
      </w:r>
      <w:r w:rsidRPr="006B2BFC">
        <w:rPr>
          <w:i/>
          <w:sz w:val="20"/>
          <w:szCs w:val="20"/>
        </w:rPr>
        <w:t>International Journal of Law and Information Technology</w:t>
      </w:r>
      <w:r w:rsidRPr="006B2BFC">
        <w:rPr>
          <w:sz w:val="20"/>
          <w:szCs w:val="20"/>
        </w:rPr>
        <w:t>, Volume 26, Issue 4, Winter 2018, Pages 321,</w:t>
      </w:r>
      <w:hyperlink r:id="rId55">
        <w:r w:rsidRPr="006B2BFC">
          <w:rPr>
            <w:sz w:val="20"/>
            <w:szCs w:val="20"/>
          </w:rPr>
          <w:t xml:space="preserve"> </w:t>
        </w:r>
      </w:hyperlink>
      <w:hyperlink r:id="rId56">
        <w:r w:rsidRPr="006B2BFC">
          <w:rPr>
            <w:sz w:val="20"/>
            <w:szCs w:val="20"/>
            <w:u w:val="single"/>
          </w:rPr>
          <w:t>https://doi.org/10.1093/ijlit/eay014</w:t>
        </w:r>
      </w:hyperlink>
      <w:r w:rsidRPr="006B2BFC">
        <w:rPr>
          <w:sz w:val="20"/>
          <w:szCs w:val="20"/>
          <w:u w:val="single"/>
        </w:rPr>
        <w:t>.</w:t>
      </w:r>
      <w:r w:rsidRPr="006B2BFC">
        <w:rPr>
          <w:sz w:val="20"/>
          <w:szCs w:val="20"/>
        </w:rPr>
        <w:t>.</w:t>
      </w:r>
    </w:p>
  </w:footnote>
  <w:footnote w:id="173">
    <w:p w14:paraId="524CC83A" w14:textId="3DAC1584"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proofErr w:type="spellStart"/>
      <w:r w:rsidRPr="006B2BFC">
        <w:rPr>
          <w:sz w:val="20"/>
          <w:szCs w:val="20"/>
        </w:rPr>
        <w:t>Balázs</w:t>
      </w:r>
      <w:proofErr w:type="spellEnd"/>
      <w:r w:rsidRPr="006B2BFC">
        <w:rPr>
          <w:sz w:val="20"/>
          <w:szCs w:val="20"/>
        </w:rPr>
        <w:t xml:space="preserve"> </w:t>
      </w:r>
      <w:proofErr w:type="spellStart"/>
      <w:r w:rsidRPr="006B2BFC">
        <w:rPr>
          <w:sz w:val="20"/>
          <w:szCs w:val="20"/>
        </w:rPr>
        <w:t>Bodó</w:t>
      </w:r>
      <w:proofErr w:type="spellEnd"/>
      <w:r w:rsidRPr="006B2BFC">
        <w:rPr>
          <w:sz w:val="20"/>
          <w:szCs w:val="20"/>
        </w:rPr>
        <w:t xml:space="preserve">, Daniel Gervais, João Pedro Quintais, Blockchain and smart contracts: the missing link in copyright licensing?, </w:t>
      </w:r>
      <w:r w:rsidRPr="006B2BFC">
        <w:rPr>
          <w:i/>
          <w:sz w:val="20"/>
          <w:szCs w:val="20"/>
        </w:rPr>
        <w:t>International Journal of Law and Information Technology</w:t>
      </w:r>
      <w:r w:rsidRPr="006B2BFC">
        <w:rPr>
          <w:sz w:val="20"/>
          <w:szCs w:val="20"/>
        </w:rPr>
        <w:t>, Volume 26, Issue 4, Winter 2018, Pages 322,</w:t>
      </w:r>
      <w:hyperlink r:id="rId57">
        <w:r w:rsidRPr="006B2BFC">
          <w:rPr>
            <w:sz w:val="20"/>
            <w:szCs w:val="20"/>
          </w:rPr>
          <w:t xml:space="preserve"> </w:t>
        </w:r>
      </w:hyperlink>
      <w:hyperlink r:id="rId58">
        <w:r w:rsidRPr="006B2BFC">
          <w:rPr>
            <w:sz w:val="20"/>
            <w:szCs w:val="20"/>
            <w:u w:val="single"/>
          </w:rPr>
          <w:t>https://doi.org/10.1093/ijlit/eay014</w:t>
        </w:r>
      </w:hyperlink>
      <w:r w:rsidRPr="006B2BFC">
        <w:rPr>
          <w:sz w:val="20"/>
          <w:szCs w:val="20"/>
          <w:u w:val="single"/>
        </w:rPr>
        <w:t>.</w:t>
      </w:r>
    </w:p>
  </w:footnote>
  <w:footnote w:id="174">
    <w:p w14:paraId="279E91B3" w14:textId="47A3EF64"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proofErr w:type="spellStart"/>
      <w:r w:rsidRPr="006B2BFC">
        <w:rPr>
          <w:sz w:val="20"/>
          <w:szCs w:val="20"/>
        </w:rPr>
        <w:t>Balázs</w:t>
      </w:r>
      <w:proofErr w:type="spellEnd"/>
      <w:r w:rsidRPr="006B2BFC">
        <w:rPr>
          <w:sz w:val="20"/>
          <w:szCs w:val="20"/>
        </w:rPr>
        <w:t xml:space="preserve"> </w:t>
      </w:r>
      <w:proofErr w:type="spellStart"/>
      <w:r w:rsidRPr="006B2BFC">
        <w:rPr>
          <w:sz w:val="20"/>
          <w:szCs w:val="20"/>
        </w:rPr>
        <w:t>Bodó</w:t>
      </w:r>
      <w:proofErr w:type="spellEnd"/>
      <w:r w:rsidRPr="006B2BFC">
        <w:rPr>
          <w:sz w:val="20"/>
          <w:szCs w:val="20"/>
        </w:rPr>
        <w:t xml:space="preserve">, Daniel Gervais, João Pedro Quintais, Blockchain and smart contracts: the missing link in copyright licensing?, </w:t>
      </w:r>
      <w:r w:rsidRPr="006B2BFC">
        <w:rPr>
          <w:i/>
          <w:sz w:val="20"/>
          <w:szCs w:val="20"/>
        </w:rPr>
        <w:t>International Journal of Law and Information Technology</w:t>
      </w:r>
      <w:r w:rsidRPr="006B2BFC">
        <w:rPr>
          <w:sz w:val="20"/>
          <w:szCs w:val="20"/>
        </w:rPr>
        <w:t>, Volume 26, Issue 4, Winter 2018, Pages 322,</w:t>
      </w:r>
      <w:hyperlink r:id="rId59">
        <w:r w:rsidRPr="006B2BFC">
          <w:rPr>
            <w:sz w:val="20"/>
            <w:szCs w:val="20"/>
          </w:rPr>
          <w:t xml:space="preserve"> </w:t>
        </w:r>
      </w:hyperlink>
      <w:hyperlink r:id="rId60">
        <w:r w:rsidRPr="006B2BFC">
          <w:rPr>
            <w:sz w:val="20"/>
            <w:szCs w:val="20"/>
            <w:u w:val="single"/>
          </w:rPr>
          <w:t>https://doi.org/10.1093/ijlit/eay014</w:t>
        </w:r>
      </w:hyperlink>
      <w:r w:rsidRPr="006B2BFC">
        <w:rPr>
          <w:sz w:val="20"/>
          <w:szCs w:val="20"/>
          <w:u w:val="single"/>
        </w:rPr>
        <w:t>.</w:t>
      </w:r>
    </w:p>
  </w:footnote>
  <w:footnote w:id="175">
    <w:p w14:paraId="2C8C4E01" w14:textId="791D393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proofErr w:type="spellStart"/>
      <w:r w:rsidRPr="006B2BFC">
        <w:rPr>
          <w:sz w:val="20"/>
          <w:szCs w:val="20"/>
        </w:rPr>
        <w:t>Balázs</w:t>
      </w:r>
      <w:proofErr w:type="spellEnd"/>
      <w:r w:rsidRPr="006B2BFC">
        <w:rPr>
          <w:sz w:val="20"/>
          <w:szCs w:val="20"/>
        </w:rPr>
        <w:t xml:space="preserve"> </w:t>
      </w:r>
      <w:proofErr w:type="spellStart"/>
      <w:r w:rsidRPr="006B2BFC">
        <w:rPr>
          <w:sz w:val="20"/>
          <w:szCs w:val="20"/>
        </w:rPr>
        <w:t>Bodó</w:t>
      </w:r>
      <w:proofErr w:type="spellEnd"/>
      <w:r w:rsidRPr="006B2BFC">
        <w:rPr>
          <w:sz w:val="20"/>
          <w:szCs w:val="20"/>
        </w:rPr>
        <w:t xml:space="preserve">, Daniel Gervais, João Pedro Quintais, Blockchain and smart contracts: the missing link in copyright licensing?, </w:t>
      </w:r>
      <w:r w:rsidRPr="006B2BFC">
        <w:rPr>
          <w:i/>
          <w:sz w:val="20"/>
          <w:szCs w:val="20"/>
        </w:rPr>
        <w:t>International Journal of Law and Information Technology</w:t>
      </w:r>
      <w:r w:rsidRPr="006B2BFC">
        <w:rPr>
          <w:sz w:val="20"/>
          <w:szCs w:val="20"/>
        </w:rPr>
        <w:t>, Volume 26, Issue 4, Winter 2018, Pages 322,</w:t>
      </w:r>
      <w:hyperlink r:id="rId61">
        <w:r w:rsidRPr="006B2BFC">
          <w:rPr>
            <w:sz w:val="20"/>
            <w:szCs w:val="20"/>
          </w:rPr>
          <w:t xml:space="preserve"> </w:t>
        </w:r>
      </w:hyperlink>
      <w:hyperlink r:id="rId62">
        <w:r w:rsidRPr="006B2BFC">
          <w:rPr>
            <w:sz w:val="20"/>
            <w:szCs w:val="20"/>
            <w:u w:val="single"/>
          </w:rPr>
          <w:t>https://doi.org/10.1093/ijlit/eay014</w:t>
        </w:r>
      </w:hyperlink>
      <w:r w:rsidRPr="006B2BFC">
        <w:rPr>
          <w:sz w:val="20"/>
          <w:szCs w:val="20"/>
          <w:u w:val="single"/>
        </w:rPr>
        <w:t>.</w:t>
      </w:r>
    </w:p>
  </w:footnote>
  <w:footnote w:id="176">
    <w:p w14:paraId="6E19E28A" w14:textId="3FA4379A"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proofErr w:type="spellStart"/>
      <w:r w:rsidRPr="006B2BFC">
        <w:rPr>
          <w:sz w:val="20"/>
          <w:szCs w:val="20"/>
        </w:rPr>
        <w:t>Balázs</w:t>
      </w:r>
      <w:proofErr w:type="spellEnd"/>
      <w:r w:rsidRPr="006B2BFC">
        <w:rPr>
          <w:sz w:val="20"/>
          <w:szCs w:val="20"/>
        </w:rPr>
        <w:t xml:space="preserve"> </w:t>
      </w:r>
      <w:proofErr w:type="spellStart"/>
      <w:r w:rsidRPr="006B2BFC">
        <w:rPr>
          <w:sz w:val="20"/>
          <w:szCs w:val="20"/>
        </w:rPr>
        <w:t>Bodó</w:t>
      </w:r>
      <w:proofErr w:type="spellEnd"/>
      <w:r w:rsidRPr="006B2BFC">
        <w:rPr>
          <w:sz w:val="20"/>
          <w:szCs w:val="20"/>
        </w:rPr>
        <w:t xml:space="preserve">, Daniel Gervais, João Pedro Quintais, Blockchain and smart contracts: the missing link in copyright licensing?, </w:t>
      </w:r>
      <w:r w:rsidRPr="006B2BFC">
        <w:rPr>
          <w:i/>
          <w:sz w:val="20"/>
          <w:szCs w:val="20"/>
        </w:rPr>
        <w:t>International Journal of Law and Information Technology</w:t>
      </w:r>
      <w:r w:rsidRPr="006B2BFC">
        <w:rPr>
          <w:sz w:val="20"/>
          <w:szCs w:val="20"/>
        </w:rPr>
        <w:t>, Volume 26, Issue 4, Winter 2018, Pages 322,</w:t>
      </w:r>
      <w:hyperlink r:id="rId63">
        <w:r w:rsidRPr="006B2BFC">
          <w:rPr>
            <w:sz w:val="20"/>
            <w:szCs w:val="20"/>
          </w:rPr>
          <w:t xml:space="preserve"> </w:t>
        </w:r>
      </w:hyperlink>
      <w:hyperlink r:id="rId64">
        <w:r w:rsidRPr="006B2BFC">
          <w:rPr>
            <w:sz w:val="20"/>
            <w:szCs w:val="20"/>
            <w:u w:val="single"/>
          </w:rPr>
          <w:t>https://doi.org/10.1093/ijlit/eay014</w:t>
        </w:r>
      </w:hyperlink>
      <w:r w:rsidRPr="006B2BFC">
        <w:rPr>
          <w:sz w:val="20"/>
          <w:szCs w:val="20"/>
          <w:u w:val="single"/>
        </w:rPr>
        <w:t>.</w:t>
      </w:r>
    </w:p>
  </w:footnote>
  <w:footnote w:id="177">
    <w:p w14:paraId="1D5C2846" w14:textId="0A8B71B6"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proofErr w:type="spellStart"/>
      <w:r w:rsidRPr="006B2BFC">
        <w:rPr>
          <w:sz w:val="20"/>
          <w:szCs w:val="20"/>
        </w:rPr>
        <w:t>Balázs</w:t>
      </w:r>
      <w:proofErr w:type="spellEnd"/>
      <w:r w:rsidRPr="006B2BFC">
        <w:rPr>
          <w:sz w:val="20"/>
          <w:szCs w:val="20"/>
        </w:rPr>
        <w:t xml:space="preserve"> </w:t>
      </w:r>
      <w:proofErr w:type="spellStart"/>
      <w:r w:rsidRPr="006B2BFC">
        <w:rPr>
          <w:sz w:val="20"/>
          <w:szCs w:val="20"/>
        </w:rPr>
        <w:t>Bodó</w:t>
      </w:r>
      <w:proofErr w:type="spellEnd"/>
      <w:r w:rsidRPr="006B2BFC">
        <w:rPr>
          <w:sz w:val="20"/>
          <w:szCs w:val="20"/>
        </w:rPr>
        <w:t xml:space="preserve">, Daniel Gervais, João Pedro Quintais, Blockchain and smart contracts: the missing link in copyright licensing?, </w:t>
      </w:r>
      <w:r w:rsidRPr="006B2BFC">
        <w:rPr>
          <w:i/>
          <w:sz w:val="20"/>
          <w:szCs w:val="20"/>
        </w:rPr>
        <w:t>International Journal of Law and Information Technology</w:t>
      </w:r>
      <w:r w:rsidRPr="006B2BFC">
        <w:rPr>
          <w:sz w:val="20"/>
          <w:szCs w:val="20"/>
        </w:rPr>
        <w:t>, Volume 26, Issue 4, Winter 2018, Pages 322,</w:t>
      </w:r>
      <w:hyperlink r:id="rId65">
        <w:r w:rsidRPr="006B2BFC">
          <w:rPr>
            <w:sz w:val="20"/>
            <w:szCs w:val="20"/>
          </w:rPr>
          <w:t xml:space="preserve"> </w:t>
        </w:r>
      </w:hyperlink>
      <w:hyperlink r:id="rId66">
        <w:r w:rsidRPr="006B2BFC">
          <w:rPr>
            <w:sz w:val="20"/>
            <w:szCs w:val="20"/>
            <w:u w:val="single"/>
          </w:rPr>
          <w:t>https://doi.org/10.1093/ijlit/eay014</w:t>
        </w:r>
      </w:hyperlink>
      <w:r w:rsidRPr="006B2BFC">
        <w:rPr>
          <w:sz w:val="20"/>
          <w:szCs w:val="20"/>
          <w:u w:val="single"/>
        </w:rPr>
        <w:t>.</w:t>
      </w:r>
    </w:p>
  </w:footnote>
  <w:footnote w:id="178">
    <w:p w14:paraId="7381C74A" w14:textId="14CA7C2A"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proofErr w:type="spellStart"/>
      <w:r w:rsidRPr="006B2BFC">
        <w:rPr>
          <w:sz w:val="20"/>
          <w:szCs w:val="20"/>
        </w:rPr>
        <w:t>Balázs</w:t>
      </w:r>
      <w:proofErr w:type="spellEnd"/>
      <w:r w:rsidRPr="006B2BFC">
        <w:rPr>
          <w:sz w:val="20"/>
          <w:szCs w:val="20"/>
        </w:rPr>
        <w:t xml:space="preserve"> </w:t>
      </w:r>
      <w:proofErr w:type="spellStart"/>
      <w:r w:rsidRPr="006B2BFC">
        <w:rPr>
          <w:sz w:val="20"/>
          <w:szCs w:val="20"/>
        </w:rPr>
        <w:t>Bodó</w:t>
      </w:r>
      <w:proofErr w:type="spellEnd"/>
      <w:r w:rsidRPr="006B2BFC">
        <w:rPr>
          <w:sz w:val="20"/>
          <w:szCs w:val="20"/>
        </w:rPr>
        <w:t xml:space="preserve">, Daniel Gervais, João Pedro Quintais, Blockchain and smart contracts: the missing link in copyright licensing?, </w:t>
      </w:r>
      <w:r w:rsidRPr="006B2BFC">
        <w:rPr>
          <w:i/>
          <w:sz w:val="20"/>
          <w:szCs w:val="20"/>
        </w:rPr>
        <w:t>International Journal of Law and Information Technology</w:t>
      </w:r>
      <w:r w:rsidRPr="006B2BFC">
        <w:rPr>
          <w:sz w:val="20"/>
          <w:szCs w:val="20"/>
        </w:rPr>
        <w:t>, Volume 26, Issue 4, Winter 2018, Pages 322-23,</w:t>
      </w:r>
      <w:hyperlink r:id="rId67">
        <w:r w:rsidRPr="006B2BFC">
          <w:rPr>
            <w:sz w:val="20"/>
            <w:szCs w:val="20"/>
          </w:rPr>
          <w:t xml:space="preserve"> </w:t>
        </w:r>
      </w:hyperlink>
      <w:hyperlink r:id="rId68">
        <w:r w:rsidRPr="006B2BFC">
          <w:rPr>
            <w:sz w:val="20"/>
            <w:szCs w:val="20"/>
            <w:u w:val="single"/>
          </w:rPr>
          <w:t>https://doi.org/10.1093/ijlit/eay014</w:t>
        </w:r>
      </w:hyperlink>
      <w:r w:rsidRPr="006B2BFC">
        <w:rPr>
          <w:sz w:val="20"/>
          <w:szCs w:val="20"/>
          <w:u w:val="single"/>
        </w:rPr>
        <w:t>.</w:t>
      </w:r>
    </w:p>
  </w:footnote>
  <w:footnote w:id="179">
    <w:p w14:paraId="54C7551F" w14:textId="04CCF5C8"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proofErr w:type="spellStart"/>
      <w:r w:rsidRPr="006B2BFC">
        <w:rPr>
          <w:sz w:val="20"/>
          <w:szCs w:val="20"/>
        </w:rPr>
        <w:t>Balázs</w:t>
      </w:r>
      <w:proofErr w:type="spellEnd"/>
      <w:r w:rsidRPr="006B2BFC">
        <w:rPr>
          <w:sz w:val="20"/>
          <w:szCs w:val="20"/>
        </w:rPr>
        <w:t xml:space="preserve"> </w:t>
      </w:r>
      <w:proofErr w:type="spellStart"/>
      <w:r w:rsidRPr="006B2BFC">
        <w:rPr>
          <w:sz w:val="20"/>
          <w:szCs w:val="20"/>
        </w:rPr>
        <w:t>Bodó</w:t>
      </w:r>
      <w:proofErr w:type="spellEnd"/>
      <w:r w:rsidRPr="006B2BFC">
        <w:rPr>
          <w:sz w:val="20"/>
          <w:szCs w:val="20"/>
        </w:rPr>
        <w:t xml:space="preserve">, Daniel Gervais, João Pedro Quintais, Blockchain and smart contracts: the missing link in copyright licensing?, </w:t>
      </w:r>
      <w:r w:rsidRPr="006B2BFC">
        <w:rPr>
          <w:i/>
          <w:sz w:val="20"/>
          <w:szCs w:val="20"/>
        </w:rPr>
        <w:t>International Journal of Law and Information Technology</w:t>
      </w:r>
      <w:r w:rsidRPr="006B2BFC">
        <w:rPr>
          <w:sz w:val="20"/>
          <w:szCs w:val="20"/>
        </w:rPr>
        <w:t>, Volume 26, Issue 4, Winter 2018, Pages 323,</w:t>
      </w:r>
      <w:hyperlink r:id="rId69">
        <w:r w:rsidRPr="006B2BFC">
          <w:rPr>
            <w:sz w:val="20"/>
            <w:szCs w:val="20"/>
          </w:rPr>
          <w:t xml:space="preserve"> </w:t>
        </w:r>
      </w:hyperlink>
      <w:hyperlink r:id="rId70">
        <w:r w:rsidRPr="006B2BFC">
          <w:rPr>
            <w:sz w:val="20"/>
            <w:szCs w:val="20"/>
            <w:u w:val="single"/>
          </w:rPr>
          <w:t>https://doi.org/10.1093/ijlit/eay014</w:t>
        </w:r>
      </w:hyperlink>
      <w:r w:rsidRPr="006B2BFC">
        <w:rPr>
          <w:sz w:val="20"/>
          <w:szCs w:val="20"/>
          <w:u w:val="single"/>
        </w:rPr>
        <w:t>.</w:t>
      </w:r>
    </w:p>
  </w:footnote>
  <w:footnote w:id="180">
    <w:p w14:paraId="7E196E2F" w14:textId="001291C4"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proofErr w:type="spellStart"/>
      <w:r w:rsidRPr="006B2BFC">
        <w:rPr>
          <w:sz w:val="20"/>
          <w:szCs w:val="20"/>
        </w:rPr>
        <w:t>Balázs</w:t>
      </w:r>
      <w:proofErr w:type="spellEnd"/>
      <w:r w:rsidRPr="006B2BFC">
        <w:rPr>
          <w:sz w:val="20"/>
          <w:szCs w:val="20"/>
        </w:rPr>
        <w:t xml:space="preserve"> </w:t>
      </w:r>
      <w:proofErr w:type="spellStart"/>
      <w:r w:rsidRPr="006B2BFC">
        <w:rPr>
          <w:sz w:val="20"/>
          <w:szCs w:val="20"/>
        </w:rPr>
        <w:t>Bodó</w:t>
      </w:r>
      <w:proofErr w:type="spellEnd"/>
      <w:r w:rsidRPr="006B2BFC">
        <w:rPr>
          <w:sz w:val="20"/>
          <w:szCs w:val="20"/>
        </w:rPr>
        <w:t xml:space="preserve">, Daniel Gervais, João Pedro Quintais, Blockchain and smart contracts: the missing link in copyright licensing?, </w:t>
      </w:r>
      <w:r w:rsidRPr="006B2BFC">
        <w:rPr>
          <w:i/>
          <w:sz w:val="20"/>
          <w:szCs w:val="20"/>
        </w:rPr>
        <w:t>International Journal of Law and Information Technology</w:t>
      </w:r>
      <w:r w:rsidRPr="006B2BFC">
        <w:rPr>
          <w:sz w:val="20"/>
          <w:szCs w:val="20"/>
        </w:rPr>
        <w:t>, Volume 26, Issue 4, Winter 2018, Pages 323,</w:t>
      </w:r>
      <w:hyperlink r:id="rId71">
        <w:r w:rsidRPr="006B2BFC">
          <w:rPr>
            <w:sz w:val="20"/>
            <w:szCs w:val="20"/>
          </w:rPr>
          <w:t xml:space="preserve"> </w:t>
        </w:r>
      </w:hyperlink>
      <w:hyperlink r:id="rId72">
        <w:r w:rsidRPr="006B2BFC">
          <w:rPr>
            <w:sz w:val="20"/>
            <w:szCs w:val="20"/>
            <w:u w:val="single"/>
          </w:rPr>
          <w:t>https://doi.org/10.1093/ijlit/eay014</w:t>
        </w:r>
      </w:hyperlink>
      <w:r w:rsidRPr="006B2BFC">
        <w:rPr>
          <w:sz w:val="20"/>
          <w:szCs w:val="20"/>
          <w:u w:val="single"/>
        </w:rPr>
        <w:t>.</w:t>
      </w:r>
    </w:p>
  </w:footnote>
  <w:footnote w:id="181">
    <w:p w14:paraId="2697C718" w14:textId="3EA962DF"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proofErr w:type="spellStart"/>
      <w:r w:rsidRPr="006B2BFC">
        <w:t>Balázs</w:t>
      </w:r>
      <w:proofErr w:type="spellEnd"/>
      <w:r w:rsidRPr="006B2BFC">
        <w:t xml:space="preserve"> </w:t>
      </w:r>
      <w:proofErr w:type="spellStart"/>
      <w:r w:rsidRPr="006B2BFC">
        <w:t>Bodó</w:t>
      </w:r>
      <w:proofErr w:type="spellEnd"/>
      <w:r w:rsidRPr="006B2BFC">
        <w:t xml:space="preserve">, Daniel Gervais, João Pedro Quintais, Blockchain and smart contracts: the missing link in copyright licensing?, </w:t>
      </w:r>
      <w:r w:rsidRPr="006B2BFC">
        <w:rPr>
          <w:i/>
        </w:rPr>
        <w:t>International Journal of Law and Information Technology</w:t>
      </w:r>
      <w:r w:rsidRPr="006B2BFC">
        <w:t>, Volume 26, Issue 4, Winter 2018, Pages 323,</w:t>
      </w:r>
      <w:hyperlink r:id="rId73">
        <w:r w:rsidRPr="006B2BFC">
          <w:t xml:space="preserve"> </w:t>
        </w:r>
      </w:hyperlink>
      <w:hyperlink r:id="rId74">
        <w:r w:rsidRPr="006B2BFC">
          <w:rPr>
            <w:u w:val="single"/>
          </w:rPr>
          <w:t>https://doi.org/10.1093/ijlit/eay014</w:t>
        </w:r>
      </w:hyperlink>
    </w:p>
  </w:footnote>
  <w:footnote w:id="182">
    <w:p w14:paraId="3882F653" w14:textId="690EE8EA"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proofErr w:type="spellStart"/>
      <w:r w:rsidRPr="006B2BFC">
        <w:t>Balázs</w:t>
      </w:r>
      <w:proofErr w:type="spellEnd"/>
      <w:r w:rsidRPr="006B2BFC">
        <w:t xml:space="preserve"> </w:t>
      </w:r>
      <w:proofErr w:type="spellStart"/>
      <w:r w:rsidRPr="006B2BFC">
        <w:t>Bodó</w:t>
      </w:r>
      <w:proofErr w:type="spellEnd"/>
      <w:r w:rsidRPr="006B2BFC">
        <w:t xml:space="preserve">, Daniel Gervais, João Pedro Quintais, Blockchain and smart contracts: the missing link in copyright licensing?, </w:t>
      </w:r>
      <w:r w:rsidRPr="006B2BFC">
        <w:rPr>
          <w:i/>
        </w:rPr>
        <w:t>International Journal of Law and Information Technology</w:t>
      </w:r>
      <w:r w:rsidRPr="006B2BFC">
        <w:t>, Volume 26, Issue 4, Winter 2018, Pages 323,</w:t>
      </w:r>
      <w:hyperlink r:id="rId75">
        <w:r w:rsidRPr="006B2BFC">
          <w:t xml:space="preserve"> </w:t>
        </w:r>
      </w:hyperlink>
      <w:hyperlink r:id="rId76">
        <w:r w:rsidRPr="006B2BFC">
          <w:rPr>
            <w:u w:val="single"/>
          </w:rPr>
          <w:t>https://doi.org/10.1093/ijlit/eay014</w:t>
        </w:r>
      </w:hyperlink>
    </w:p>
  </w:footnote>
  <w:footnote w:id="183">
    <w:p w14:paraId="30A4FECE" w14:textId="6191A29E"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proofErr w:type="spellStart"/>
      <w:r w:rsidRPr="006B2BFC">
        <w:rPr>
          <w:sz w:val="20"/>
          <w:szCs w:val="20"/>
        </w:rPr>
        <w:t>Balázs</w:t>
      </w:r>
      <w:proofErr w:type="spellEnd"/>
      <w:r w:rsidRPr="006B2BFC">
        <w:rPr>
          <w:sz w:val="20"/>
          <w:szCs w:val="20"/>
        </w:rPr>
        <w:t xml:space="preserve"> </w:t>
      </w:r>
      <w:proofErr w:type="spellStart"/>
      <w:r w:rsidRPr="006B2BFC">
        <w:rPr>
          <w:sz w:val="20"/>
          <w:szCs w:val="20"/>
        </w:rPr>
        <w:t>Bodó</w:t>
      </w:r>
      <w:proofErr w:type="spellEnd"/>
      <w:r w:rsidRPr="006B2BFC">
        <w:rPr>
          <w:sz w:val="20"/>
          <w:szCs w:val="20"/>
        </w:rPr>
        <w:t xml:space="preserve">, Daniel Gervais, João Pedro Quintais, Blockchain and smart contracts: the missing link in copyright licensing?, </w:t>
      </w:r>
      <w:r w:rsidRPr="006B2BFC">
        <w:rPr>
          <w:i/>
          <w:sz w:val="20"/>
          <w:szCs w:val="20"/>
        </w:rPr>
        <w:t>International Journal of Law and Information Technology</w:t>
      </w:r>
      <w:r w:rsidRPr="006B2BFC">
        <w:rPr>
          <w:sz w:val="20"/>
          <w:szCs w:val="20"/>
        </w:rPr>
        <w:t>, Volume 26, Issue 4, Winter 2018, Pages 323,</w:t>
      </w:r>
      <w:hyperlink r:id="rId77">
        <w:r w:rsidRPr="006B2BFC">
          <w:rPr>
            <w:sz w:val="20"/>
            <w:szCs w:val="20"/>
          </w:rPr>
          <w:t xml:space="preserve"> </w:t>
        </w:r>
      </w:hyperlink>
      <w:hyperlink r:id="rId78">
        <w:r w:rsidRPr="006B2BFC">
          <w:rPr>
            <w:sz w:val="20"/>
            <w:szCs w:val="20"/>
            <w:u w:val="single"/>
          </w:rPr>
          <w:t>https://doi.org/10.1093/ijlit/eay014</w:t>
        </w:r>
      </w:hyperlink>
      <w:r w:rsidRPr="006B2BFC">
        <w:rPr>
          <w:sz w:val="20"/>
          <w:szCs w:val="20"/>
          <w:u w:val="single"/>
        </w:rPr>
        <w:t>.</w:t>
      </w:r>
    </w:p>
  </w:footnote>
  <w:footnote w:id="184">
    <w:p w14:paraId="47372822" w14:textId="1A5D12FC"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proofErr w:type="spellStart"/>
      <w:r w:rsidRPr="006B2BFC">
        <w:t>Balázs</w:t>
      </w:r>
      <w:proofErr w:type="spellEnd"/>
      <w:r w:rsidRPr="006B2BFC">
        <w:t xml:space="preserve"> </w:t>
      </w:r>
      <w:proofErr w:type="spellStart"/>
      <w:r w:rsidRPr="006B2BFC">
        <w:t>Bodó</w:t>
      </w:r>
      <w:proofErr w:type="spellEnd"/>
      <w:r w:rsidRPr="006B2BFC">
        <w:t xml:space="preserve">, Daniel Gervais, João Pedro Quintais, Blockchain and smart contracts: the missing link in copyright licensing?, </w:t>
      </w:r>
      <w:r w:rsidRPr="006B2BFC">
        <w:rPr>
          <w:i/>
        </w:rPr>
        <w:t>International Journal of Law and Information Technology</w:t>
      </w:r>
      <w:r w:rsidRPr="006B2BFC">
        <w:t>, Volume 26, Issue 4, Winter 2018, Pages 323,</w:t>
      </w:r>
      <w:hyperlink r:id="rId79">
        <w:r w:rsidRPr="006B2BFC">
          <w:t xml:space="preserve"> </w:t>
        </w:r>
      </w:hyperlink>
      <w:hyperlink r:id="rId80">
        <w:r w:rsidRPr="006B2BFC">
          <w:rPr>
            <w:u w:val="single"/>
          </w:rPr>
          <w:t>https://doi.org/10.1093/ijlit/eay014</w:t>
        </w:r>
      </w:hyperlink>
    </w:p>
  </w:footnote>
  <w:footnote w:id="185">
    <w:p w14:paraId="1B57CB2E" w14:textId="294D1C18"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proofErr w:type="spellStart"/>
      <w:r w:rsidRPr="006B2BFC">
        <w:t>Balázs</w:t>
      </w:r>
      <w:proofErr w:type="spellEnd"/>
      <w:r w:rsidRPr="006B2BFC">
        <w:t xml:space="preserve"> </w:t>
      </w:r>
      <w:proofErr w:type="spellStart"/>
      <w:r w:rsidRPr="006B2BFC">
        <w:t>Bodó</w:t>
      </w:r>
      <w:proofErr w:type="spellEnd"/>
      <w:r w:rsidRPr="006B2BFC">
        <w:t xml:space="preserve">, Daniel Gervais, João Pedro Quintais, Blockchain and smart contracts: the missing link in copyright licensing?, </w:t>
      </w:r>
      <w:r w:rsidRPr="006B2BFC">
        <w:rPr>
          <w:i/>
        </w:rPr>
        <w:t>International Journal of Law and Information Technology</w:t>
      </w:r>
      <w:r w:rsidRPr="006B2BFC">
        <w:t>, Volume 26, Issue 4, Winter 2018, Pages 323,</w:t>
      </w:r>
      <w:hyperlink r:id="rId81">
        <w:r w:rsidRPr="006B2BFC">
          <w:t xml:space="preserve"> </w:t>
        </w:r>
      </w:hyperlink>
      <w:hyperlink r:id="rId82">
        <w:r w:rsidRPr="006B2BFC">
          <w:rPr>
            <w:u w:val="single"/>
          </w:rPr>
          <w:t>https://doi.org/10.1093/ijlit/eay014</w:t>
        </w:r>
      </w:hyperlink>
    </w:p>
  </w:footnote>
  <w:footnote w:id="186">
    <w:p w14:paraId="44CFF6E2" w14:textId="79AE7DDA"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proofErr w:type="spellStart"/>
      <w:r w:rsidRPr="006B2BFC">
        <w:rPr>
          <w:sz w:val="20"/>
          <w:szCs w:val="20"/>
        </w:rPr>
        <w:t>Balázs</w:t>
      </w:r>
      <w:proofErr w:type="spellEnd"/>
      <w:r w:rsidRPr="006B2BFC">
        <w:rPr>
          <w:sz w:val="20"/>
          <w:szCs w:val="20"/>
        </w:rPr>
        <w:t xml:space="preserve"> </w:t>
      </w:r>
      <w:proofErr w:type="spellStart"/>
      <w:r w:rsidRPr="006B2BFC">
        <w:rPr>
          <w:sz w:val="20"/>
          <w:szCs w:val="20"/>
        </w:rPr>
        <w:t>Bodó</w:t>
      </w:r>
      <w:proofErr w:type="spellEnd"/>
      <w:r w:rsidRPr="006B2BFC">
        <w:rPr>
          <w:sz w:val="20"/>
          <w:szCs w:val="20"/>
        </w:rPr>
        <w:t xml:space="preserve">, Daniel Gervais, João Pedro Quintais, Blockchain and smart contracts: the missing link in copyright licensing?, </w:t>
      </w:r>
      <w:r w:rsidRPr="006B2BFC">
        <w:rPr>
          <w:i/>
          <w:sz w:val="20"/>
          <w:szCs w:val="20"/>
        </w:rPr>
        <w:t>International Journal of Law and Information Technology</w:t>
      </w:r>
      <w:r w:rsidRPr="006B2BFC">
        <w:rPr>
          <w:sz w:val="20"/>
          <w:szCs w:val="20"/>
        </w:rPr>
        <w:t>, Volume 26, Issue 4, Winter 2018, Pages 323,</w:t>
      </w:r>
      <w:hyperlink r:id="rId83">
        <w:r w:rsidRPr="006B2BFC">
          <w:rPr>
            <w:sz w:val="20"/>
            <w:szCs w:val="20"/>
          </w:rPr>
          <w:t xml:space="preserve"> </w:t>
        </w:r>
      </w:hyperlink>
      <w:hyperlink r:id="rId84">
        <w:r w:rsidRPr="006B2BFC">
          <w:rPr>
            <w:sz w:val="20"/>
            <w:szCs w:val="20"/>
            <w:u w:val="single"/>
          </w:rPr>
          <w:t>https://doi.org/10.1093/ijlit/eay014</w:t>
        </w:r>
      </w:hyperlink>
      <w:r w:rsidRPr="006B2BFC">
        <w:rPr>
          <w:sz w:val="20"/>
          <w:szCs w:val="20"/>
          <w:u w:val="single"/>
        </w:rPr>
        <w:t>.</w:t>
      </w:r>
    </w:p>
  </w:footnote>
  <w:footnote w:id="187">
    <w:p w14:paraId="793F11F7" w14:textId="351C9C4C"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proofErr w:type="spellStart"/>
      <w:r w:rsidRPr="006B2BFC">
        <w:rPr>
          <w:sz w:val="20"/>
          <w:szCs w:val="20"/>
        </w:rPr>
        <w:t>Balázs</w:t>
      </w:r>
      <w:proofErr w:type="spellEnd"/>
      <w:r w:rsidRPr="006B2BFC">
        <w:rPr>
          <w:sz w:val="20"/>
          <w:szCs w:val="20"/>
        </w:rPr>
        <w:t xml:space="preserve"> </w:t>
      </w:r>
      <w:proofErr w:type="spellStart"/>
      <w:r w:rsidRPr="006B2BFC">
        <w:rPr>
          <w:sz w:val="20"/>
          <w:szCs w:val="20"/>
        </w:rPr>
        <w:t>Bodó</w:t>
      </w:r>
      <w:proofErr w:type="spellEnd"/>
      <w:r w:rsidRPr="006B2BFC">
        <w:rPr>
          <w:sz w:val="20"/>
          <w:szCs w:val="20"/>
        </w:rPr>
        <w:t xml:space="preserve">, Daniel Gervais, João Pedro Quintais, Blockchain and smart contracts: the missing link in copyright licensing?, </w:t>
      </w:r>
      <w:r w:rsidRPr="006B2BFC">
        <w:rPr>
          <w:i/>
          <w:sz w:val="20"/>
          <w:szCs w:val="20"/>
        </w:rPr>
        <w:t>International Journal of Law and Information Technology</w:t>
      </w:r>
      <w:r w:rsidRPr="006B2BFC">
        <w:rPr>
          <w:sz w:val="20"/>
          <w:szCs w:val="20"/>
        </w:rPr>
        <w:t>, Volume 26, Issue 4, Winter 2018, Pages 324-25,</w:t>
      </w:r>
      <w:hyperlink r:id="rId85">
        <w:r w:rsidRPr="006B2BFC">
          <w:rPr>
            <w:sz w:val="20"/>
            <w:szCs w:val="20"/>
          </w:rPr>
          <w:t xml:space="preserve"> </w:t>
        </w:r>
      </w:hyperlink>
      <w:hyperlink r:id="rId86">
        <w:r w:rsidRPr="006B2BFC">
          <w:rPr>
            <w:sz w:val="20"/>
            <w:szCs w:val="20"/>
            <w:u w:val="single"/>
          </w:rPr>
          <w:t>https://doi.org/10.1093/ijlit/eay014</w:t>
        </w:r>
      </w:hyperlink>
    </w:p>
  </w:footnote>
  <w:footnote w:id="188">
    <w:p w14:paraId="03A13715" w14:textId="711A776D"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proofErr w:type="spellStart"/>
      <w:r w:rsidRPr="006B2BFC">
        <w:rPr>
          <w:sz w:val="20"/>
          <w:szCs w:val="20"/>
        </w:rPr>
        <w:t>Balázs</w:t>
      </w:r>
      <w:proofErr w:type="spellEnd"/>
      <w:r w:rsidRPr="006B2BFC">
        <w:rPr>
          <w:sz w:val="20"/>
          <w:szCs w:val="20"/>
        </w:rPr>
        <w:t xml:space="preserve"> </w:t>
      </w:r>
      <w:proofErr w:type="spellStart"/>
      <w:r w:rsidRPr="006B2BFC">
        <w:rPr>
          <w:sz w:val="20"/>
          <w:szCs w:val="20"/>
        </w:rPr>
        <w:t>Bodó</w:t>
      </w:r>
      <w:proofErr w:type="spellEnd"/>
      <w:r w:rsidRPr="006B2BFC">
        <w:rPr>
          <w:sz w:val="20"/>
          <w:szCs w:val="20"/>
        </w:rPr>
        <w:t xml:space="preserve">, Daniel Gervais, João Pedro Quintais, Blockchain and smart contracts: the missing link in copyright licensing?, </w:t>
      </w:r>
      <w:r w:rsidRPr="006B2BFC">
        <w:rPr>
          <w:i/>
          <w:sz w:val="20"/>
          <w:szCs w:val="20"/>
        </w:rPr>
        <w:t>International Journal of Law and Information Technology</w:t>
      </w:r>
      <w:r w:rsidRPr="006B2BFC">
        <w:rPr>
          <w:sz w:val="20"/>
          <w:szCs w:val="20"/>
        </w:rPr>
        <w:t>, Volume 26, Issue 4, Winter 2018, Pages 324,</w:t>
      </w:r>
      <w:hyperlink r:id="rId87">
        <w:r w:rsidRPr="006B2BFC">
          <w:rPr>
            <w:sz w:val="20"/>
            <w:szCs w:val="20"/>
          </w:rPr>
          <w:t xml:space="preserve"> </w:t>
        </w:r>
      </w:hyperlink>
      <w:hyperlink r:id="rId88">
        <w:r w:rsidRPr="006B2BFC">
          <w:rPr>
            <w:sz w:val="20"/>
            <w:szCs w:val="20"/>
            <w:u w:val="single"/>
          </w:rPr>
          <w:t>https://doi.org/10.1093/ijlit/eay014</w:t>
        </w:r>
      </w:hyperlink>
      <w:r w:rsidRPr="006B2BFC">
        <w:rPr>
          <w:sz w:val="20"/>
          <w:szCs w:val="20"/>
          <w:u w:val="single"/>
        </w:rPr>
        <w:t>.</w:t>
      </w:r>
    </w:p>
  </w:footnote>
  <w:footnote w:id="189">
    <w:p w14:paraId="3066366F" w14:textId="08A3919E"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proofErr w:type="spellStart"/>
      <w:r w:rsidRPr="006B2BFC">
        <w:rPr>
          <w:sz w:val="20"/>
          <w:szCs w:val="20"/>
        </w:rPr>
        <w:t>Balázs</w:t>
      </w:r>
      <w:proofErr w:type="spellEnd"/>
      <w:r w:rsidRPr="006B2BFC">
        <w:rPr>
          <w:sz w:val="20"/>
          <w:szCs w:val="20"/>
        </w:rPr>
        <w:t xml:space="preserve"> </w:t>
      </w:r>
      <w:proofErr w:type="spellStart"/>
      <w:r w:rsidRPr="006B2BFC">
        <w:rPr>
          <w:sz w:val="20"/>
          <w:szCs w:val="20"/>
        </w:rPr>
        <w:t>Bodó</w:t>
      </w:r>
      <w:proofErr w:type="spellEnd"/>
      <w:r w:rsidRPr="006B2BFC">
        <w:rPr>
          <w:sz w:val="20"/>
          <w:szCs w:val="20"/>
        </w:rPr>
        <w:t xml:space="preserve">, Daniel Gervais, João Pedro Quintais, Blockchain and smart contracts: the missing link in copyright licensing?, </w:t>
      </w:r>
      <w:r w:rsidRPr="006B2BFC">
        <w:rPr>
          <w:i/>
          <w:sz w:val="20"/>
          <w:szCs w:val="20"/>
        </w:rPr>
        <w:t>International Journal of Law and Information Technology</w:t>
      </w:r>
      <w:r w:rsidRPr="006B2BFC">
        <w:rPr>
          <w:sz w:val="20"/>
          <w:szCs w:val="20"/>
        </w:rPr>
        <w:t>, Volume 26, Issue 4, Winter 2018, Pages 324,</w:t>
      </w:r>
      <w:hyperlink r:id="rId89">
        <w:r w:rsidRPr="006B2BFC">
          <w:rPr>
            <w:sz w:val="20"/>
            <w:szCs w:val="20"/>
          </w:rPr>
          <w:t xml:space="preserve"> </w:t>
        </w:r>
      </w:hyperlink>
      <w:hyperlink r:id="rId90">
        <w:r w:rsidRPr="006B2BFC">
          <w:rPr>
            <w:sz w:val="20"/>
            <w:szCs w:val="20"/>
            <w:u w:val="single"/>
          </w:rPr>
          <w:t>https://doi.org/10.1093/ijlit/eay014</w:t>
        </w:r>
      </w:hyperlink>
      <w:r w:rsidRPr="006B2BFC">
        <w:rPr>
          <w:sz w:val="20"/>
          <w:szCs w:val="20"/>
          <w:u w:val="single"/>
        </w:rPr>
        <w:t>.</w:t>
      </w:r>
    </w:p>
  </w:footnote>
  <w:footnote w:id="190">
    <w:p w14:paraId="5C4302C9" w14:textId="1A079A8E"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proofErr w:type="spellStart"/>
      <w:r w:rsidRPr="006B2BFC">
        <w:rPr>
          <w:sz w:val="20"/>
          <w:szCs w:val="20"/>
        </w:rPr>
        <w:t>Balázs</w:t>
      </w:r>
      <w:proofErr w:type="spellEnd"/>
      <w:r w:rsidRPr="006B2BFC">
        <w:rPr>
          <w:sz w:val="20"/>
          <w:szCs w:val="20"/>
        </w:rPr>
        <w:t xml:space="preserve"> </w:t>
      </w:r>
      <w:proofErr w:type="spellStart"/>
      <w:r w:rsidRPr="006B2BFC">
        <w:rPr>
          <w:sz w:val="20"/>
          <w:szCs w:val="20"/>
        </w:rPr>
        <w:t>Bodó</w:t>
      </w:r>
      <w:proofErr w:type="spellEnd"/>
      <w:r w:rsidRPr="006B2BFC">
        <w:rPr>
          <w:sz w:val="20"/>
          <w:szCs w:val="20"/>
        </w:rPr>
        <w:t xml:space="preserve">, Daniel Gervais, João Pedro Quintais, Blockchain and smart contracts: the missing link in copyright licensing?, </w:t>
      </w:r>
      <w:r w:rsidRPr="006B2BFC">
        <w:rPr>
          <w:i/>
          <w:sz w:val="20"/>
          <w:szCs w:val="20"/>
        </w:rPr>
        <w:t>International Journal of Law and Information Technology</w:t>
      </w:r>
      <w:r w:rsidRPr="006B2BFC">
        <w:rPr>
          <w:sz w:val="20"/>
          <w:szCs w:val="20"/>
        </w:rPr>
        <w:t>, Volume 26, Issue 4, Winter 2018, Pages 324,</w:t>
      </w:r>
      <w:hyperlink r:id="rId91">
        <w:r w:rsidRPr="006B2BFC">
          <w:rPr>
            <w:sz w:val="20"/>
            <w:szCs w:val="20"/>
          </w:rPr>
          <w:t xml:space="preserve"> </w:t>
        </w:r>
      </w:hyperlink>
      <w:hyperlink r:id="rId92">
        <w:r w:rsidRPr="006B2BFC">
          <w:rPr>
            <w:sz w:val="20"/>
            <w:szCs w:val="20"/>
            <w:u w:val="single"/>
          </w:rPr>
          <w:t>https://doi.org/10.1093/ijlit/eay014</w:t>
        </w:r>
      </w:hyperlink>
      <w:r w:rsidRPr="006B2BFC">
        <w:rPr>
          <w:sz w:val="20"/>
          <w:szCs w:val="20"/>
          <w:u w:val="single"/>
        </w:rPr>
        <w:t>.</w:t>
      </w:r>
    </w:p>
  </w:footnote>
  <w:footnote w:id="191">
    <w:p w14:paraId="11CEB748" w14:textId="7547A57D"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proofErr w:type="spellStart"/>
      <w:r w:rsidRPr="006B2BFC">
        <w:rPr>
          <w:sz w:val="20"/>
          <w:szCs w:val="20"/>
        </w:rPr>
        <w:t>Balázs</w:t>
      </w:r>
      <w:proofErr w:type="spellEnd"/>
      <w:r w:rsidRPr="006B2BFC">
        <w:rPr>
          <w:sz w:val="20"/>
          <w:szCs w:val="20"/>
        </w:rPr>
        <w:t xml:space="preserve"> </w:t>
      </w:r>
      <w:proofErr w:type="spellStart"/>
      <w:r w:rsidRPr="006B2BFC">
        <w:rPr>
          <w:sz w:val="20"/>
          <w:szCs w:val="20"/>
        </w:rPr>
        <w:t>Bodó</w:t>
      </w:r>
      <w:proofErr w:type="spellEnd"/>
      <w:r w:rsidRPr="006B2BFC">
        <w:rPr>
          <w:sz w:val="20"/>
          <w:szCs w:val="20"/>
        </w:rPr>
        <w:t xml:space="preserve">, Daniel Gervais, João Pedro Quintais, Blockchain and smart contracts: the missing link in copyright licensing?, </w:t>
      </w:r>
      <w:r w:rsidRPr="006B2BFC">
        <w:rPr>
          <w:i/>
          <w:sz w:val="20"/>
          <w:szCs w:val="20"/>
        </w:rPr>
        <w:t>International Journal of Law and Information Technology</w:t>
      </w:r>
      <w:r w:rsidRPr="006B2BFC">
        <w:rPr>
          <w:sz w:val="20"/>
          <w:szCs w:val="20"/>
        </w:rPr>
        <w:t>, Volume 26, Issue 4, Winter 2018, Pages 324,</w:t>
      </w:r>
      <w:hyperlink r:id="rId93">
        <w:r w:rsidRPr="006B2BFC">
          <w:rPr>
            <w:sz w:val="20"/>
            <w:szCs w:val="20"/>
          </w:rPr>
          <w:t xml:space="preserve"> </w:t>
        </w:r>
      </w:hyperlink>
      <w:hyperlink r:id="rId94">
        <w:r w:rsidRPr="006B2BFC">
          <w:rPr>
            <w:sz w:val="20"/>
            <w:szCs w:val="20"/>
            <w:u w:val="single"/>
          </w:rPr>
          <w:t>https://doi.org/10.1093/ijlit/eay014</w:t>
        </w:r>
      </w:hyperlink>
      <w:r w:rsidRPr="006B2BFC">
        <w:rPr>
          <w:sz w:val="20"/>
          <w:szCs w:val="20"/>
          <w:u w:val="single"/>
        </w:rPr>
        <w:t>.</w:t>
      </w:r>
    </w:p>
  </w:footnote>
  <w:footnote w:id="192">
    <w:p w14:paraId="3E10D285" w14:textId="2586C850"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proofErr w:type="spellStart"/>
      <w:r w:rsidRPr="006B2BFC">
        <w:t>Balázs</w:t>
      </w:r>
      <w:proofErr w:type="spellEnd"/>
      <w:r w:rsidRPr="006B2BFC">
        <w:t xml:space="preserve"> </w:t>
      </w:r>
      <w:proofErr w:type="spellStart"/>
      <w:r w:rsidRPr="006B2BFC">
        <w:t>Bodó</w:t>
      </w:r>
      <w:proofErr w:type="spellEnd"/>
      <w:r w:rsidRPr="006B2BFC">
        <w:t xml:space="preserve">, Daniel Gervais, João Pedro Quintais, Blockchain and smart contracts: the missing link in copyright licensing?, </w:t>
      </w:r>
      <w:r w:rsidRPr="006B2BFC">
        <w:rPr>
          <w:i/>
        </w:rPr>
        <w:t>International Journal of Law and Information Technology</w:t>
      </w:r>
      <w:r w:rsidRPr="006B2BFC">
        <w:t>, Volume 26, Issue 4, Winter 2018, Pages 324-25,</w:t>
      </w:r>
      <w:hyperlink r:id="rId95">
        <w:r w:rsidRPr="006B2BFC">
          <w:t xml:space="preserve"> </w:t>
        </w:r>
      </w:hyperlink>
      <w:hyperlink r:id="rId96">
        <w:r w:rsidRPr="006B2BFC">
          <w:rPr>
            <w:u w:val="single"/>
          </w:rPr>
          <w:t>https://doi.org/10.1093/ijlit/eay014</w:t>
        </w:r>
      </w:hyperlink>
    </w:p>
  </w:footnote>
  <w:footnote w:id="193">
    <w:p w14:paraId="425A0BF7" w14:textId="5CDAD71C"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proofErr w:type="spellStart"/>
      <w:r w:rsidRPr="006B2BFC">
        <w:rPr>
          <w:sz w:val="20"/>
          <w:szCs w:val="20"/>
        </w:rPr>
        <w:t>Balázs</w:t>
      </w:r>
      <w:proofErr w:type="spellEnd"/>
      <w:r w:rsidRPr="006B2BFC">
        <w:rPr>
          <w:sz w:val="20"/>
          <w:szCs w:val="20"/>
        </w:rPr>
        <w:t xml:space="preserve"> </w:t>
      </w:r>
      <w:proofErr w:type="spellStart"/>
      <w:r w:rsidRPr="006B2BFC">
        <w:rPr>
          <w:sz w:val="20"/>
          <w:szCs w:val="20"/>
        </w:rPr>
        <w:t>Bodó</w:t>
      </w:r>
      <w:proofErr w:type="spellEnd"/>
      <w:r w:rsidRPr="006B2BFC">
        <w:rPr>
          <w:sz w:val="20"/>
          <w:szCs w:val="20"/>
        </w:rPr>
        <w:t xml:space="preserve">, Daniel Gervais, João Pedro Quintais, Blockchain and smart contracts: the missing link in copyright </w:t>
      </w:r>
      <w:proofErr w:type="gramStart"/>
      <w:r w:rsidRPr="006B2BFC">
        <w:rPr>
          <w:sz w:val="20"/>
          <w:szCs w:val="20"/>
        </w:rPr>
        <w:t>licensing?,</w:t>
      </w:r>
      <w:proofErr w:type="gramEnd"/>
      <w:r w:rsidRPr="006B2BFC">
        <w:rPr>
          <w:sz w:val="20"/>
          <w:szCs w:val="20"/>
        </w:rPr>
        <w:t xml:space="preserve"> International Journal of Law and Information Technology, Volume 26, Issue 4, Winter 2018, Pages 324, https://doi.org/10.1093/ijlit/.</w:t>
      </w:r>
    </w:p>
  </w:footnote>
  <w:footnote w:id="194">
    <w:p w14:paraId="1389CF29" w14:textId="5CBC2B6B"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proofErr w:type="spellStart"/>
      <w:r w:rsidRPr="006B2BFC">
        <w:rPr>
          <w:sz w:val="20"/>
          <w:szCs w:val="20"/>
        </w:rPr>
        <w:t>Balázs</w:t>
      </w:r>
      <w:proofErr w:type="spellEnd"/>
      <w:r w:rsidRPr="006B2BFC">
        <w:rPr>
          <w:sz w:val="20"/>
          <w:szCs w:val="20"/>
        </w:rPr>
        <w:t xml:space="preserve"> </w:t>
      </w:r>
      <w:proofErr w:type="spellStart"/>
      <w:r w:rsidRPr="006B2BFC">
        <w:rPr>
          <w:sz w:val="20"/>
          <w:szCs w:val="20"/>
        </w:rPr>
        <w:t>Bodó</w:t>
      </w:r>
      <w:proofErr w:type="spellEnd"/>
      <w:r w:rsidRPr="006B2BFC">
        <w:rPr>
          <w:sz w:val="20"/>
          <w:szCs w:val="20"/>
        </w:rPr>
        <w:t xml:space="preserve">, Daniel Gervais, João Pedro Quintais, Blockchain and smart contracts: the missing link in copyright </w:t>
      </w:r>
      <w:proofErr w:type="gramStart"/>
      <w:r w:rsidRPr="006B2BFC">
        <w:rPr>
          <w:sz w:val="20"/>
          <w:szCs w:val="20"/>
        </w:rPr>
        <w:t>licensing?,</w:t>
      </w:r>
      <w:proofErr w:type="gramEnd"/>
      <w:r w:rsidRPr="006B2BFC">
        <w:rPr>
          <w:sz w:val="20"/>
          <w:szCs w:val="20"/>
        </w:rPr>
        <w:t xml:space="preserve"> International Journal of Law and Information Technology, Volume 26, Issue 4, Winter 2018, Pages 324, https://doi.org/10.1093/ijlit/.</w:t>
      </w:r>
    </w:p>
  </w:footnote>
  <w:footnote w:id="195">
    <w:p w14:paraId="28DD15DD" w14:textId="134C5FA4"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proofErr w:type="spellStart"/>
      <w:r w:rsidRPr="006B2BFC">
        <w:rPr>
          <w:sz w:val="20"/>
          <w:szCs w:val="20"/>
        </w:rPr>
        <w:t>Balázs</w:t>
      </w:r>
      <w:proofErr w:type="spellEnd"/>
      <w:r w:rsidRPr="006B2BFC">
        <w:rPr>
          <w:sz w:val="20"/>
          <w:szCs w:val="20"/>
        </w:rPr>
        <w:t xml:space="preserve"> </w:t>
      </w:r>
      <w:proofErr w:type="spellStart"/>
      <w:r w:rsidRPr="006B2BFC">
        <w:rPr>
          <w:sz w:val="20"/>
          <w:szCs w:val="20"/>
        </w:rPr>
        <w:t>Bodó</w:t>
      </w:r>
      <w:proofErr w:type="spellEnd"/>
      <w:r w:rsidRPr="006B2BFC">
        <w:rPr>
          <w:sz w:val="20"/>
          <w:szCs w:val="20"/>
        </w:rPr>
        <w:t xml:space="preserve">, Daniel Gervais, João Pedro Quintais, Blockchain and smart contracts: the missing link in copyright </w:t>
      </w:r>
      <w:proofErr w:type="gramStart"/>
      <w:r w:rsidRPr="006B2BFC">
        <w:rPr>
          <w:sz w:val="20"/>
          <w:szCs w:val="20"/>
        </w:rPr>
        <w:t>licensing?,</w:t>
      </w:r>
      <w:proofErr w:type="gramEnd"/>
      <w:r w:rsidRPr="006B2BFC">
        <w:rPr>
          <w:sz w:val="20"/>
          <w:szCs w:val="20"/>
        </w:rPr>
        <w:t xml:space="preserve"> International Journal of Law and Information Technology, Volume 26, Issue 4, Winter 2018, Pages 324, https://doi.org/10.1093/ijlit/-25.</w:t>
      </w:r>
    </w:p>
  </w:footnote>
  <w:footnote w:id="196">
    <w:p w14:paraId="449C7B14" w14:textId="694EB77D"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proofErr w:type="spellStart"/>
      <w:r w:rsidRPr="006B2BFC">
        <w:rPr>
          <w:sz w:val="20"/>
          <w:szCs w:val="20"/>
        </w:rPr>
        <w:t>Balázs</w:t>
      </w:r>
      <w:proofErr w:type="spellEnd"/>
      <w:r w:rsidRPr="006B2BFC">
        <w:rPr>
          <w:sz w:val="20"/>
          <w:szCs w:val="20"/>
        </w:rPr>
        <w:t xml:space="preserve"> </w:t>
      </w:r>
      <w:proofErr w:type="spellStart"/>
      <w:r w:rsidRPr="006B2BFC">
        <w:rPr>
          <w:sz w:val="20"/>
          <w:szCs w:val="20"/>
        </w:rPr>
        <w:t>Bodó</w:t>
      </w:r>
      <w:proofErr w:type="spellEnd"/>
      <w:r w:rsidRPr="006B2BFC">
        <w:rPr>
          <w:sz w:val="20"/>
          <w:szCs w:val="20"/>
        </w:rPr>
        <w:t xml:space="preserve">, Daniel Gervais, João Pedro Quintais, Blockchain and smart contracts: the missing link in copyright </w:t>
      </w:r>
      <w:proofErr w:type="gramStart"/>
      <w:r w:rsidRPr="006B2BFC">
        <w:rPr>
          <w:sz w:val="20"/>
          <w:szCs w:val="20"/>
        </w:rPr>
        <w:t>licensing?,</w:t>
      </w:r>
      <w:proofErr w:type="gramEnd"/>
      <w:r w:rsidRPr="006B2BFC">
        <w:rPr>
          <w:sz w:val="20"/>
          <w:szCs w:val="20"/>
        </w:rPr>
        <w:t xml:space="preserve"> International Journal of Law and Information Technology, Volume 26, Issue 4, Winter 2018, Pages 325, https://doi.org/10.1093/ijlit/.</w:t>
      </w:r>
    </w:p>
  </w:footnote>
  <w:footnote w:id="197">
    <w:p w14:paraId="422A8628" w14:textId="7FCBFCE9"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proofErr w:type="spellStart"/>
      <w:r w:rsidRPr="006B2BFC">
        <w:rPr>
          <w:sz w:val="20"/>
          <w:szCs w:val="20"/>
        </w:rPr>
        <w:t>Balázs</w:t>
      </w:r>
      <w:proofErr w:type="spellEnd"/>
      <w:r w:rsidRPr="006B2BFC">
        <w:rPr>
          <w:sz w:val="20"/>
          <w:szCs w:val="20"/>
        </w:rPr>
        <w:t xml:space="preserve"> </w:t>
      </w:r>
      <w:proofErr w:type="spellStart"/>
      <w:r w:rsidRPr="006B2BFC">
        <w:rPr>
          <w:sz w:val="20"/>
          <w:szCs w:val="20"/>
        </w:rPr>
        <w:t>Bodó</w:t>
      </w:r>
      <w:proofErr w:type="spellEnd"/>
      <w:r w:rsidRPr="006B2BFC">
        <w:rPr>
          <w:sz w:val="20"/>
          <w:szCs w:val="20"/>
        </w:rPr>
        <w:t xml:space="preserve">, Daniel Gervais, João Pedro Quintais, Blockchain and smart contracts: the missing link in copyright </w:t>
      </w:r>
      <w:proofErr w:type="gramStart"/>
      <w:r w:rsidRPr="006B2BFC">
        <w:rPr>
          <w:sz w:val="20"/>
          <w:szCs w:val="20"/>
        </w:rPr>
        <w:t>licensing?,</w:t>
      </w:r>
      <w:proofErr w:type="gramEnd"/>
      <w:r w:rsidRPr="006B2BFC">
        <w:rPr>
          <w:sz w:val="20"/>
          <w:szCs w:val="20"/>
        </w:rPr>
        <w:t xml:space="preserve"> International Journal of Law and Information Technology, Volume 26, Issue 4, Winter 2018, Pages 325, https://doi.org/10.1093/ijlit/.</w:t>
      </w:r>
    </w:p>
  </w:footnote>
  <w:footnote w:id="198">
    <w:p w14:paraId="746988D7" w14:textId="0D5AEB03"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proofErr w:type="spellStart"/>
      <w:r w:rsidRPr="006B2BFC">
        <w:rPr>
          <w:sz w:val="20"/>
          <w:szCs w:val="20"/>
        </w:rPr>
        <w:t>Balázs</w:t>
      </w:r>
      <w:proofErr w:type="spellEnd"/>
      <w:r w:rsidRPr="006B2BFC">
        <w:rPr>
          <w:sz w:val="20"/>
          <w:szCs w:val="20"/>
        </w:rPr>
        <w:t xml:space="preserve"> </w:t>
      </w:r>
      <w:proofErr w:type="spellStart"/>
      <w:r w:rsidRPr="006B2BFC">
        <w:rPr>
          <w:sz w:val="20"/>
          <w:szCs w:val="20"/>
        </w:rPr>
        <w:t>Bodó</w:t>
      </w:r>
      <w:proofErr w:type="spellEnd"/>
      <w:r w:rsidRPr="006B2BFC">
        <w:rPr>
          <w:sz w:val="20"/>
          <w:szCs w:val="20"/>
        </w:rPr>
        <w:t xml:space="preserve">, Daniel Gervais, João Pedro Quintais, Blockchain and smart contracts: the missing link in copyright </w:t>
      </w:r>
      <w:proofErr w:type="gramStart"/>
      <w:r w:rsidRPr="006B2BFC">
        <w:rPr>
          <w:sz w:val="20"/>
          <w:szCs w:val="20"/>
        </w:rPr>
        <w:t>licensing?,</w:t>
      </w:r>
      <w:proofErr w:type="gramEnd"/>
      <w:r w:rsidRPr="006B2BFC">
        <w:rPr>
          <w:sz w:val="20"/>
          <w:szCs w:val="20"/>
        </w:rPr>
        <w:t xml:space="preserve"> International Journal of Law and Information Technology, Volume 26, Issue 4, Winter 2018, Pages 325, https://doi.org/10.1093/ijlit/ </w:t>
      </w:r>
    </w:p>
  </w:footnote>
  <w:footnote w:id="199">
    <w:p w14:paraId="0FB397EB" w14:textId="54B3AEBC"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proofErr w:type="spellStart"/>
      <w:r w:rsidRPr="006B2BFC">
        <w:rPr>
          <w:sz w:val="20"/>
          <w:szCs w:val="20"/>
        </w:rPr>
        <w:t>Balázs</w:t>
      </w:r>
      <w:proofErr w:type="spellEnd"/>
      <w:r w:rsidRPr="006B2BFC">
        <w:rPr>
          <w:sz w:val="20"/>
          <w:szCs w:val="20"/>
        </w:rPr>
        <w:t xml:space="preserve"> </w:t>
      </w:r>
      <w:proofErr w:type="spellStart"/>
      <w:r w:rsidRPr="006B2BFC">
        <w:rPr>
          <w:sz w:val="20"/>
          <w:szCs w:val="20"/>
        </w:rPr>
        <w:t>Bodó</w:t>
      </w:r>
      <w:proofErr w:type="spellEnd"/>
      <w:r w:rsidRPr="006B2BFC">
        <w:rPr>
          <w:sz w:val="20"/>
          <w:szCs w:val="20"/>
        </w:rPr>
        <w:t xml:space="preserve">, Daniel Gervais, João Pedro Quintais, Blockchain and smart contracts: the missing link in copyright </w:t>
      </w:r>
      <w:proofErr w:type="gramStart"/>
      <w:r w:rsidRPr="006B2BFC">
        <w:rPr>
          <w:sz w:val="20"/>
          <w:szCs w:val="20"/>
        </w:rPr>
        <w:t>licensing?,</w:t>
      </w:r>
      <w:proofErr w:type="gramEnd"/>
      <w:r w:rsidRPr="006B2BFC">
        <w:rPr>
          <w:sz w:val="20"/>
          <w:szCs w:val="20"/>
        </w:rPr>
        <w:t xml:space="preserve"> International Journal of Law and Information Technology, Volume 26, Issue 4, Winter 2018, Pages 325, https://doi.org/10.1093/ijlit/.</w:t>
      </w:r>
    </w:p>
  </w:footnote>
  <w:footnote w:id="200">
    <w:p w14:paraId="12225C44" w14:textId="098C6638"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proofErr w:type="spellStart"/>
      <w:r w:rsidRPr="006B2BFC">
        <w:rPr>
          <w:sz w:val="20"/>
          <w:szCs w:val="20"/>
        </w:rPr>
        <w:t>Balázs</w:t>
      </w:r>
      <w:proofErr w:type="spellEnd"/>
      <w:r w:rsidRPr="006B2BFC">
        <w:rPr>
          <w:sz w:val="20"/>
          <w:szCs w:val="20"/>
        </w:rPr>
        <w:t xml:space="preserve"> </w:t>
      </w:r>
      <w:proofErr w:type="spellStart"/>
      <w:r w:rsidRPr="006B2BFC">
        <w:rPr>
          <w:sz w:val="20"/>
          <w:szCs w:val="20"/>
        </w:rPr>
        <w:t>Bodó</w:t>
      </w:r>
      <w:proofErr w:type="spellEnd"/>
      <w:r w:rsidRPr="006B2BFC">
        <w:rPr>
          <w:sz w:val="20"/>
          <w:szCs w:val="20"/>
        </w:rPr>
        <w:t xml:space="preserve">, Daniel Gervais, João Pedro Quintais, Blockchain and smart contracts: the missing link in copyright </w:t>
      </w:r>
      <w:proofErr w:type="gramStart"/>
      <w:r w:rsidRPr="006B2BFC">
        <w:rPr>
          <w:sz w:val="20"/>
          <w:szCs w:val="20"/>
        </w:rPr>
        <w:t>licensing?,</w:t>
      </w:r>
      <w:proofErr w:type="gramEnd"/>
      <w:r w:rsidRPr="006B2BFC">
        <w:rPr>
          <w:sz w:val="20"/>
          <w:szCs w:val="20"/>
        </w:rPr>
        <w:t xml:space="preserve"> International Journal of Law and Information Technology, Volume 26, Issue 4, Winter 2018, Pages 327, https://doi.org/10.1093/ijlit/.</w:t>
      </w:r>
    </w:p>
  </w:footnote>
  <w:footnote w:id="201">
    <w:p w14:paraId="4B3A5161" w14:textId="2DBC335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proofErr w:type="spellStart"/>
      <w:r w:rsidRPr="006B2BFC">
        <w:rPr>
          <w:sz w:val="20"/>
          <w:szCs w:val="20"/>
        </w:rPr>
        <w:t>Balázs</w:t>
      </w:r>
      <w:proofErr w:type="spellEnd"/>
      <w:r w:rsidRPr="006B2BFC">
        <w:rPr>
          <w:sz w:val="20"/>
          <w:szCs w:val="20"/>
        </w:rPr>
        <w:t xml:space="preserve"> </w:t>
      </w:r>
      <w:proofErr w:type="spellStart"/>
      <w:r w:rsidRPr="006B2BFC">
        <w:rPr>
          <w:sz w:val="20"/>
          <w:szCs w:val="20"/>
        </w:rPr>
        <w:t>Bodó</w:t>
      </w:r>
      <w:proofErr w:type="spellEnd"/>
      <w:r w:rsidRPr="006B2BFC">
        <w:rPr>
          <w:sz w:val="20"/>
          <w:szCs w:val="20"/>
        </w:rPr>
        <w:t xml:space="preserve">, Daniel Gervais, João Pedro Quintais, Blockchain and smart contracts: the missing link in copyright </w:t>
      </w:r>
      <w:proofErr w:type="gramStart"/>
      <w:r w:rsidRPr="006B2BFC">
        <w:rPr>
          <w:sz w:val="20"/>
          <w:szCs w:val="20"/>
        </w:rPr>
        <w:t>licensing?,</w:t>
      </w:r>
      <w:proofErr w:type="gramEnd"/>
      <w:r w:rsidRPr="006B2BFC">
        <w:rPr>
          <w:sz w:val="20"/>
          <w:szCs w:val="20"/>
        </w:rPr>
        <w:t xml:space="preserve"> International Journal of Law and Information Technology, Volume 26, Issue 4, Winter 2018, Pages 328, https://doi.org/10.1093/ijlit/</w:t>
      </w:r>
    </w:p>
  </w:footnote>
  <w:footnote w:id="202">
    <w:p w14:paraId="1750C451" w14:textId="54A9F0DF"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proofErr w:type="spellStart"/>
      <w:r w:rsidRPr="006B2BFC">
        <w:rPr>
          <w:sz w:val="20"/>
          <w:szCs w:val="20"/>
        </w:rPr>
        <w:t>Balázs</w:t>
      </w:r>
      <w:proofErr w:type="spellEnd"/>
      <w:r w:rsidRPr="006B2BFC">
        <w:rPr>
          <w:sz w:val="20"/>
          <w:szCs w:val="20"/>
        </w:rPr>
        <w:t xml:space="preserve"> </w:t>
      </w:r>
      <w:proofErr w:type="spellStart"/>
      <w:r w:rsidRPr="006B2BFC">
        <w:rPr>
          <w:sz w:val="20"/>
          <w:szCs w:val="20"/>
        </w:rPr>
        <w:t>Bodó</w:t>
      </w:r>
      <w:proofErr w:type="spellEnd"/>
      <w:r w:rsidRPr="006B2BFC">
        <w:rPr>
          <w:sz w:val="20"/>
          <w:szCs w:val="20"/>
        </w:rPr>
        <w:t xml:space="preserve">, Daniel Gervais, João Pedro Quintais, Blockchain and smart contracts: the missing link in copyright </w:t>
      </w:r>
      <w:proofErr w:type="gramStart"/>
      <w:r w:rsidRPr="006B2BFC">
        <w:rPr>
          <w:sz w:val="20"/>
          <w:szCs w:val="20"/>
        </w:rPr>
        <w:t>licensing?,</w:t>
      </w:r>
      <w:proofErr w:type="gramEnd"/>
      <w:r w:rsidRPr="006B2BFC">
        <w:rPr>
          <w:sz w:val="20"/>
          <w:szCs w:val="20"/>
        </w:rPr>
        <w:t xml:space="preserve"> International Journal of Law and Information Technology, Volume 26, Issue 4, Winter 2018, Pages 328, https://doi.org/10.1093/ijlit/.</w:t>
      </w:r>
    </w:p>
  </w:footnote>
  <w:footnote w:id="203">
    <w:p w14:paraId="1088153F" w14:textId="5C327884"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proofErr w:type="spellStart"/>
      <w:r w:rsidRPr="006B2BFC">
        <w:rPr>
          <w:sz w:val="20"/>
          <w:szCs w:val="20"/>
        </w:rPr>
        <w:t>Balázs</w:t>
      </w:r>
      <w:proofErr w:type="spellEnd"/>
      <w:r w:rsidRPr="006B2BFC">
        <w:rPr>
          <w:sz w:val="20"/>
          <w:szCs w:val="20"/>
        </w:rPr>
        <w:t xml:space="preserve"> </w:t>
      </w:r>
      <w:proofErr w:type="spellStart"/>
      <w:r w:rsidRPr="006B2BFC">
        <w:rPr>
          <w:sz w:val="20"/>
          <w:szCs w:val="20"/>
        </w:rPr>
        <w:t>Bodó</w:t>
      </w:r>
      <w:proofErr w:type="spellEnd"/>
      <w:r w:rsidRPr="006B2BFC">
        <w:rPr>
          <w:sz w:val="20"/>
          <w:szCs w:val="20"/>
        </w:rPr>
        <w:t xml:space="preserve">, Daniel Gervais, João Pedro Quintais, Blockchain and smart contracts: the missing link in copyright </w:t>
      </w:r>
      <w:proofErr w:type="gramStart"/>
      <w:r w:rsidRPr="006B2BFC">
        <w:rPr>
          <w:sz w:val="20"/>
          <w:szCs w:val="20"/>
        </w:rPr>
        <w:t>licensing?,</w:t>
      </w:r>
      <w:proofErr w:type="gramEnd"/>
      <w:r w:rsidRPr="006B2BFC">
        <w:rPr>
          <w:sz w:val="20"/>
          <w:szCs w:val="20"/>
        </w:rPr>
        <w:t xml:space="preserve"> International Journal of Law and Information Technology, Volume 26, Issue 4, Winter 2018, Pages 328, https://doi.org/10.1093/ijlit/.</w:t>
      </w:r>
    </w:p>
  </w:footnote>
  <w:footnote w:id="204">
    <w:p w14:paraId="4FA3BFBE"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On-chain or off-chain.</w:t>
      </w:r>
    </w:p>
  </w:footnote>
  <w:footnote w:id="205">
    <w:p w14:paraId="08E22619" w14:textId="7EDB931E"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proofErr w:type="spellStart"/>
      <w:r w:rsidRPr="006B2BFC">
        <w:rPr>
          <w:sz w:val="20"/>
          <w:szCs w:val="20"/>
        </w:rPr>
        <w:t>Balázs</w:t>
      </w:r>
      <w:proofErr w:type="spellEnd"/>
      <w:r w:rsidRPr="006B2BFC">
        <w:rPr>
          <w:sz w:val="20"/>
          <w:szCs w:val="20"/>
        </w:rPr>
        <w:t xml:space="preserve"> </w:t>
      </w:r>
      <w:proofErr w:type="spellStart"/>
      <w:r w:rsidRPr="006B2BFC">
        <w:rPr>
          <w:sz w:val="20"/>
          <w:szCs w:val="20"/>
        </w:rPr>
        <w:t>Bodó</w:t>
      </w:r>
      <w:proofErr w:type="spellEnd"/>
      <w:r w:rsidRPr="006B2BFC">
        <w:rPr>
          <w:sz w:val="20"/>
          <w:szCs w:val="20"/>
        </w:rPr>
        <w:t xml:space="preserve">, Daniel Gervais, João Pedro Quintais, Blockchain and smart contracts: the missing link in copyright </w:t>
      </w:r>
      <w:proofErr w:type="gramStart"/>
      <w:r w:rsidRPr="006B2BFC">
        <w:rPr>
          <w:sz w:val="20"/>
          <w:szCs w:val="20"/>
        </w:rPr>
        <w:t>licensing?,</w:t>
      </w:r>
      <w:proofErr w:type="gramEnd"/>
      <w:r w:rsidRPr="006B2BFC">
        <w:rPr>
          <w:sz w:val="20"/>
          <w:szCs w:val="20"/>
        </w:rPr>
        <w:t xml:space="preserve"> International Journal of Law and Information Technology, Volume 26, Issue 4, Winter 2018, Pages 328, https://doi.org/10.1093/ijlit/</w:t>
      </w:r>
    </w:p>
  </w:footnote>
  <w:footnote w:id="206">
    <w:p w14:paraId="2A71C1F3" w14:textId="7FAE152A"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proofErr w:type="spellStart"/>
      <w:r w:rsidRPr="006B2BFC">
        <w:rPr>
          <w:sz w:val="20"/>
          <w:szCs w:val="20"/>
        </w:rPr>
        <w:t>Balázs</w:t>
      </w:r>
      <w:proofErr w:type="spellEnd"/>
      <w:r w:rsidRPr="006B2BFC">
        <w:rPr>
          <w:sz w:val="20"/>
          <w:szCs w:val="20"/>
        </w:rPr>
        <w:t xml:space="preserve"> </w:t>
      </w:r>
      <w:proofErr w:type="spellStart"/>
      <w:r w:rsidRPr="006B2BFC">
        <w:rPr>
          <w:sz w:val="20"/>
          <w:szCs w:val="20"/>
        </w:rPr>
        <w:t>Bodó</w:t>
      </w:r>
      <w:proofErr w:type="spellEnd"/>
      <w:r w:rsidRPr="006B2BFC">
        <w:rPr>
          <w:sz w:val="20"/>
          <w:szCs w:val="20"/>
        </w:rPr>
        <w:t xml:space="preserve">, Daniel Gervais, João Pedro Quintais, Blockchain and smart contracts: the missing link in copyright </w:t>
      </w:r>
      <w:proofErr w:type="gramStart"/>
      <w:r w:rsidRPr="006B2BFC">
        <w:rPr>
          <w:sz w:val="20"/>
          <w:szCs w:val="20"/>
        </w:rPr>
        <w:t>licensing?,</w:t>
      </w:r>
      <w:proofErr w:type="gramEnd"/>
      <w:r w:rsidRPr="006B2BFC">
        <w:rPr>
          <w:sz w:val="20"/>
          <w:szCs w:val="20"/>
        </w:rPr>
        <w:t xml:space="preserve"> International Journal of Law and Information Technology, Volume 26, Issue 4, Winter 2018, Pages 329, https://doi.org/10.1093/ijlit/</w:t>
      </w:r>
    </w:p>
  </w:footnote>
  <w:footnote w:id="207">
    <w:p w14:paraId="2F45CB22" w14:textId="456A08CF"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proofErr w:type="spellStart"/>
      <w:r w:rsidRPr="006B2BFC">
        <w:rPr>
          <w:sz w:val="20"/>
          <w:szCs w:val="20"/>
        </w:rPr>
        <w:t>Balázs</w:t>
      </w:r>
      <w:proofErr w:type="spellEnd"/>
      <w:r w:rsidRPr="006B2BFC">
        <w:rPr>
          <w:sz w:val="20"/>
          <w:szCs w:val="20"/>
        </w:rPr>
        <w:t xml:space="preserve"> </w:t>
      </w:r>
      <w:proofErr w:type="spellStart"/>
      <w:r w:rsidRPr="006B2BFC">
        <w:rPr>
          <w:sz w:val="20"/>
          <w:szCs w:val="20"/>
        </w:rPr>
        <w:t>Bodó</w:t>
      </w:r>
      <w:proofErr w:type="spellEnd"/>
      <w:r w:rsidRPr="006B2BFC">
        <w:rPr>
          <w:sz w:val="20"/>
          <w:szCs w:val="20"/>
        </w:rPr>
        <w:t xml:space="preserve">, Daniel Gervais, João Pedro Quintais, Blockchain and smart contracts: the missing link in copyright </w:t>
      </w:r>
      <w:proofErr w:type="gramStart"/>
      <w:r w:rsidRPr="006B2BFC">
        <w:rPr>
          <w:sz w:val="20"/>
          <w:szCs w:val="20"/>
        </w:rPr>
        <w:t>licensing?,</w:t>
      </w:r>
      <w:proofErr w:type="gramEnd"/>
      <w:r w:rsidRPr="006B2BFC">
        <w:rPr>
          <w:sz w:val="20"/>
          <w:szCs w:val="20"/>
        </w:rPr>
        <w:t xml:space="preserve"> International Journal of Law and Information Technology, Volume 26, Issue 4, Winter 2018, Pages 329, https://doi.org/10.1093/ijlit/</w:t>
      </w:r>
    </w:p>
  </w:footnote>
  <w:footnote w:id="208">
    <w:p w14:paraId="196992BF" w14:textId="67617AF6"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proofErr w:type="spellStart"/>
      <w:r w:rsidRPr="006B2BFC">
        <w:rPr>
          <w:sz w:val="20"/>
          <w:szCs w:val="20"/>
        </w:rPr>
        <w:t>Balázs</w:t>
      </w:r>
      <w:proofErr w:type="spellEnd"/>
      <w:r w:rsidRPr="006B2BFC">
        <w:rPr>
          <w:sz w:val="20"/>
          <w:szCs w:val="20"/>
        </w:rPr>
        <w:t xml:space="preserve"> </w:t>
      </w:r>
      <w:proofErr w:type="spellStart"/>
      <w:r w:rsidRPr="006B2BFC">
        <w:rPr>
          <w:sz w:val="20"/>
          <w:szCs w:val="20"/>
        </w:rPr>
        <w:t>Bodó</w:t>
      </w:r>
      <w:proofErr w:type="spellEnd"/>
      <w:r w:rsidRPr="006B2BFC">
        <w:rPr>
          <w:sz w:val="20"/>
          <w:szCs w:val="20"/>
        </w:rPr>
        <w:t xml:space="preserve">, Daniel Gervais, João Pedro Quintais, Blockchain and smart contracts: the missing link in copyright </w:t>
      </w:r>
      <w:proofErr w:type="gramStart"/>
      <w:r w:rsidRPr="006B2BFC">
        <w:rPr>
          <w:sz w:val="20"/>
          <w:szCs w:val="20"/>
        </w:rPr>
        <w:t>licensing?,</w:t>
      </w:r>
      <w:proofErr w:type="gramEnd"/>
      <w:r w:rsidRPr="006B2BFC">
        <w:rPr>
          <w:sz w:val="20"/>
          <w:szCs w:val="20"/>
        </w:rPr>
        <w:t xml:space="preserve"> International Journal of Law and Information Technology, Volume 26, Issue 4, Winter 2018, Pages 329-30, https://doi.org/10.1093/ijlit/.</w:t>
      </w:r>
    </w:p>
  </w:footnote>
  <w:footnote w:id="209">
    <w:p w14:paraId="74E55D44" w14:textId="60121D15"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proofErr w:type="spellStart"/>
      <w:r w:rsidRPr="006B2BFC">
        <w:rPr>
          <w:sz w:val="20"/>
          <w:szCs w:val="20"/>
        </w:rPr>
        <w:t>Balázs</w:t>
      </w:r>
      <w:proofErr w:type="spellEnd"/>
      <w:r w:rsidRPr="006B2BFC">
        <w:rPr>
          <w:sz w:val="20"/>
          <w:szCs w:val="20"/>
        </w:rPr>
        <w:t xml:space="preserve"> </w:t>
      </w:r>
      <w:proofErr w:type="spellStart"/>
      <w:r w:rsidRPr="006B2BFC">
        <w:rPr>
          <w:sz w:val="20"/>
          <w:szCs w:val="20"/>
        </w:rPr>
        <w:t>Bodó</w:t>
      </w:r>
      <w:proofErr w:type="spellEnd"/>
      <w:r w:rsidRPr="006B2BFC">
        <w:rPr>
          <w:sz w:val="20"/>
          <w:szCs w:val="20"/>
        </w:rPr>
        <w:t xml:space="preserve">, Daniel Gervais, João Pedro Quintais, Blockchain and smart contracts: the missing link in copyright </w:t>
      </w:r>
      <w:proofErr w:type="gramStart"/>
      <w:r w:rsidRPr="006B2BFC">
        <w:rPr>
          <w:sz w:val="20"/>
          <w:szCs w:val="20"/>
        </w:rPr>
        <w:t>licensing?,</w:t>
      </w:r>
      <w:proofErr w:type="gramEnd"/>
      <w:r w:rsidRPr="006B2BFC">
        <w:rPr>
          <w:sz w:val="20"/>
          <w:szCs w:val="20"/>
        </w:rPr>
        <w:t xml:space="preserve"> International Journal of Law and Information Technology, Volume 26, Issue 4, Winter 2018, Pages 329-30, https://doi.org/10.1093/ijlit/.</w:t>
      </w:r>
    </w:p>
  </w:footnote>
  <w:footnote w:id="210">
    <w:p w14:paraId="022F67CE" w14:textId="41C045E0"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proofErr w:type="spellStart"/>
      <w:r w:rsidRPr="006B2BFC">
        <w:rPr>
          <w:sz w:val="20"/>
          <w:szCs w:val="20"/>
        </w:rPr>
        <w:t>Balázs</w:t>
      </w:r>
      <w:proofErr w:type="spellEnd"/>
      <w:r w:rsidRPr="006B2BFC">
        <w:rPr>
          <w:sz w:val="20"/>
          <w:szCs w:val="20"/>
        </w:rPr>
        <w:t xml:space="preserve"> </w:t>
      </w:r>
      <w:proofErr w:type="spellStart"/>
      <w:r w:rsidRPr="006B2BFC">
        <w:rPr>
          <w:sz w:val="20"/>
          <w:szCs w:val="20"/>
        </w:rPr>
        <w:t>Bodó</w:t>
      </w:r>
      <w:proofErr w:type="spellEnd"/>
      <w:r w:rsidRPr="006B2BFC">
        <w:rPr>
          <w:sz w:val="20"/>
          <w:szCs w:val="20"/>
        </w:rPr>
        <w:t xml:space="preserve">, Daniel Gervais, João Pedro Quintais, Blockchain and smart contracts: the missing link in copyright </w:t>
      </w:r>
      <w:proofErr w:type="gramStart"/>
      <w:r w:rsidRPr="006B2BFC">
        <w:rPr>
          <w:sz w:val="20"/>
          <w:szCs w:val="20"/>
        </w:rPr>
        <w:t>licensing?,</w:t>
      </w:r>
      <w:proofErr w:type="gramEnd"/>
      <w:r w:rsidRPr="006B2BFC">
        <w:rPr>
          <w:sz w:val="20"/>
          <w:szCs w:val="20"/>
        </w:rPr>
        <w:t xml:space="preserve"> International Journal of Law and Information Technology, Volume 26, Issue 4, Winter 2018, Pages 329-30, https://doi.org/10.1093/ijlit/.</w:t>
      </w:r>
    </w:p>
  </w:footnote>
  <w:footnote w:id="211">
    <w:p w14:paraId="6FAE0913" w14:textId="6DE8EE12"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proofErr w:type="spellStart"/>
      <w:r w:rsidRPr="006B2BFC">
        <w:rPr>
          <w:sz w:val="20"/>
          <w:szCs w:val="20"/>
        </w:rPr>
        <w:t>Balázs</w:t>
      </w:r>
      <w:proofErr w:type="spellEnd"/>
      <w:r w:rsidRPr="006B2BFC">
        <w:rPr>
          <w:sz w:val="20"/>
          <w:szCs w:val="20"/>
        </w:rPr>
        <w:t xml:space="preserve"> </w:t>
      </w:r>
      <w:proofErr w:type="spellStart"/>
      <w:r w:rsidRPr="006B2BFC">
        <w:rPr>
          <w:sz w:val="20"/>
          <w:szCs w:val="20"/>
        </w:rPr>
        <w:t>Bodó</w:t>
      </w:r>
      <w:proofErr w:type="spellEnd"/>
      <w:r w:rsidRPr="006B2BFC">
        <w:rPr>
          <w:sz w:val="20"/>
          <w:szCs w:val="20"/>
        </w:rPr>
        <w:t xml:space="preserve">, Daniel Gervais, João Pedro Quintais, Blockchain and smart contracts: the missing link in copyright </w:t>
      </w:r>
      <w:proofErr w:type="gramStart"/>
      <w:r w:rsidRPr="006B2BFC">
        <w:rPr>
          <w:sz w:val="20"/>
          <w:szCs w:val="20"/>
        </w:rPr>
        <w:t>licensing?,</w:t>
      </w:r>
      <w:proofErr w:type="gramEnd"/>
      <w:r w:rsidRPr="006B2BFC">
        <w:rPr>
          <w:sz w:val="20"/>
          <w:szCs w:val="20"/>
        </w:rPr>
        <w:t xml:space="preserve"> International Journal of Law and Information Technology, Volume 26, Issue 4, Winter 2018, Pages 330, https://doi.org/10.1093/ijlit/.</w:t>
      </w:r>
    </w:p>
  </w:footnote>
  <w:footnote w:id="212">
    <w:p w14:paraId="029F0370" w14:textId="1835861E"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proofErr w:type="spellStart"/>
      <w:r w:rsidRPr="006B2BFC">
        <w:rPr>
          <w:sz w:val="20"/>
          <w:szCs w:val="20"/>
        </w:rPr>
        <w:t>Balázs</w:t>
      </w:r>
      <w:proofErr w:type="spellEnd"/>
      <w:r w:rsidRPr="006B2BFC">
        <w:rPr>
          <w:sz w:val="20"/>
          <w:szCs w:val="20"/>
        </w:rPr>
        <w:t xml:space="preserve"> </w:t>
      </w:r>
      <w:proofErr w:type="spellStart"/>
      <w:r w:rsidRPr="006B2BFC">
        <w:rPr>
          <w:sz w:val="20"/>
          <w:szCs w:val="20"/>
        </w:rPr>
        <w:t>Bodó</w:t>
      </w:r>
      <w:proofErr w:type="spellEnd"/>
      <w:r w:rsidRPr="006B2BFC">
        <w:rPr>
          <w:sz w:val="20"/>
          <w:szCs w:val="20"/>
        </w:rPr>
        <w:t xml:space="preserve">, Daniel Gervais, João Pedro Quintais, Blockchain and smart contracts: the missing link in copyright </w:t>
      </w:r>
      <w:proofErr w:type="gramStart"/>
      <w:r w:rsidRPr="006B2BFC">
        <w:rPr>
          <w:sz w:val="20"/>
          <w:szCs w:val="20"/>
        </w:rPr>
        <w:t>licensing?,</w:t>
      </w:r>
      <w:proofErr w:type="gramEnd"/>
      <w:r w:rsidRPr="006B2BFC">
        <w:rPr>
          <w:sz w:val="20"/>
          <w:szCs w:val="20"/>
        </w:rPr>
        <w:t xml:space="preserve"> International Journal of Law and Information Technology, Volume 26, Issue 4, Winter 2018, Pages 330, https://doi.org/10.1093/ijlit/ </w:t>
      </w:r>
    </w:p>
  </w:footnote>
  <w:footnote w:id="213">
    <w:p w14:paraId="29538886" w14:textId="7FC89CE0"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proofErr w:type="spellStart"/>
      <w:r w:rsidRPr="006B2BFC">
        <w:rPr>
          <w:sz w:val="20"/>
          <w:szCs w:val="20"/>
        </w:rPr>
        <w:t>Balázs</w:t>
      </w:r>
      <w:proofErr w:type="spellEnd"/>
      <w:r w:rsidRPr="006B2BFC">
        <w:rPr>
          <w:sz w:val="20"/>
          <w:szCs w:val="20"/>
        </w:rPr>
        <w:t xml:space="preserve"> </w:t>
      </w:r>
      <w:proofErr w:type="spellStart"/>
      <w:r w:rsidRPr="006B2BFC">
        <w:rPr>
          <w:sz w:val="20"/>
          <w:szCs w:val="20"/>
        </w:rPr>
        <w:t>Bodó</w:t>
      </w:r>
      <w:proofErr w:type="spellEnd"/>
      <w:r w:rsidRPr="006B2BFC">
        <w:rPr>
          <w:sz w:val="20"/>
          <w:szCs w:val="20"/>
        </w:rPr>
        <w:t xml:space="preserve">, Daniel Gervais, João Pedro Quintais, Blockchain and smart contracts: the missing link in copyright </w:t>
      </w:r>
      <w:proofErr w:type="gramStart"/>
      <w:r w:rsidRPr="006B2BFC">
        <w:rPr>
          <w:sz w:val="20"/>
          <w:szCs w:val="20"/>
        </w:rPr>
        <w:t>licensing?,</w:t>
      </w:r>
      <w:proofErr w:type="gramEnd"/>
      <w:r w:rsidRPr="006B2BFC">
        <w:rPr>
          <w:sz w:val="20"/>
          <w:szCs w:val="20"/>
        </w:rPr>
        <w:t xml:space="preserve"> International Journal of Law and Information Technology, Volume 26, Issue 4, Winter 2018, Pages 330, https://doi.org/10.1093/ijlit/.</w:t>
      </w:r>
    </w:p>
  </w:footnote>
  <w:footnote w:id="214">
    <w:p w14:paraId="04A9564D" w14:textId="3A27F295"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proofErr w:type="spellStart"/>
      <w:r w:rsidRPr="006B2BFC">
        <w:rPr>
          <w:sz w:val="20"/>
          <w:szCs w:val="20"/>
        </w:rPr>
        <w:t>Balázs</w:t>
      </w:r>
      <w:proofErr w:type="spellEnd"/>
      <w:r w:rsidRPr="006B2BFC">
        <w:rPr>
          <w:sz w:val="20"/>
          <w:szCs w:val="20"/>
        </w:rPr>
        <w:t xml:space="preserve"> </w:t>
      </w:r>
      <w:proofErr w:type="spellStart"/>
      <w:r w:rsidRPr="006B2BFC">
        <w:rPr>
          <w:sz w:val="20"/>
          <w:szCs w:val="20"/>
        </w:rPr>
        <w:t>Bodó</w:t>
      </w:r>
      <w:proofErr w:type="spellEnd"/>
      <w:r w:rsidRPr="006B2BFC">
        <w:rPr>
          <w:sz w:val="20"/>
          <w:szCs w:val="20"/>
        </w:rPr>
        <w:t xml:space="preserve">, Daniel Gervais, João Pedro Quintais, Blockchain and smart contracts: the missing link in copyright </w:t>
      </w:r>
      <w:proofErr w:type="gramStart"/>
      <w:r w:rsidRPr="006B2BFC">
        <w:rPr>
          <w:sz w:val="20"/>
          <w:szCs w:val="20"/>
        </w:rPr>
        <w:t>licensing?,</w:t>
      </w:r>
      <w:proofErr w:type="gramEnd"/>
      <w:r w:rsidRPr="006B2BFC">
        <w:rPr>
          <w:sz w:val="20"/>
          <w:szCs w:val="20"/>
        </w:rPr>
        <w:t xml:space="preserve"> International Journal of Law and Information Technology, Volume 26, Issue 4, Winter 2018, Pages 330, https://doi.org/10.1093/ijlit/.</w:t>
      </w:r>
    </w:p>
  </w:footnote>
  <w:footnote w:id="215">
    <w:p w14:paraId="6F607560" w14:textId="63BA01C2"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proofErr w:type="spellStart"/>
      <w:r w:rsidRPr="006B2BFC">
        <w:rPr>
          <w:sz w:val="20"/>
          <w:szCs w:val="20"/>
        </w:rPr>
        <w:t>Balázs</w:t>
      </w:r>
      <w:proofErr w:type="spellEnd"/>
      <w:r w:rsidRPr="006B2BFC">
        <w:rPr>
          <w:sz w:val="20"/>
          <w:szCs w:val="20"/>
        </w:rPr>
        <w:t xml:space="preserve"> </w:t>
      </w:r>
      <w:proofErr w:type="spellStart"/>
      <w:r w:rsidRPr="006B2BFC">
        <w:rPr>
          <w:sz w:val="20"/>
          <w:szCs w:val="20"/>
        </w:rPr>
        <w:t>Bodó</w:t>
      </w:r>
      <w:proofErr w:type="spellEnd"/>
      <w:r w:rsidRPr="006B2BFC">
        <w:rPr>
          <w:sz w:val="20"/>
          <w:szCs w:val="20"/>
        </w:rPr>
        <w:t xml:space="preserve">, Daniel Gervais, João Pedro Quintais, Blockchain and smart contracts: the missing link in copyright </w:t>
      </w:r>
      <w:proofErr w:type="gramStart"/>
      <w:r w:rsidRPr="006B2BFC">
        <w:rPr>
          <w:sz w:val="20"/>
          <w:szCs w:val="20"/>
        </w:rPr>
        <w:t>licensing?,</w:t>
      </w:r>
      <w:proofErr w:type="gramEnd"/>
      <w:r w:rsidRPr="006B2BFC">
        <w:rPr>
          <w:sz w:val="20"/>
          <w:szCs w:val="20"/>
        </w:rPr>
        <w:t xml:space="preserve"> International Journal of Law and Information Technology, Volume 26, Issue 4, Winter 2018, Pages 330, https://doi.org/10.1093/ijlit/.</w:t>
      </w:r>
    </w:p>
  </w:footnote>
  <w:footnote w:id="216">
    <w:p w14:paraId="6283E6EC" w14:textId="52C2A744"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proofErr w:type="spellStart"/>
      <w:r w:rsidRPr="006B2BFC">
        <w:rPr>
          <w:sz w:val="20"/>
          <w:szCs w:val="20"/>
        </w:rPr>
        <w:t>Balázs</w:t>
      </w:r>
      <w:proofErr w:type="spellEnd"/>
      <w:r w:rsidRPr="006B2BFC">
        <w:rPr>
          <w:sz w:val="20"/>
          <w:szCs w:val="20"/>
        </w:rPr>
        <w:t xml:space="preserve"> </w:t>
      </w:r>
      <w:proofErr w:type="spellStart"/>
      <w:r w:rsidRPr="006B2BFC">
        <w:rPr>
          <w:sz w:val="20"/>
          <w:szCs w:val="20"/>
        </w:rPr>
        <w:t>Bodó</w:t>
      </w:r>
      <w:proofErr w:type="spellEnd"/>
      <w:r w:rsidRPr="006B2BFC">
        <w:rPr>
          <w:sz w:val="20"/>
          <w:szCs w:val="20"/>
        </w:rPr>
        <w:t xml:space="preserve">, Daniel Gervais, João Pedro Quintais, Blockchain and smart contracts: the missing link in copyright </w:t>
      </w:r>
      <w:proofErr w:type="gramStart"/>
      <w:r w:rsidRPr="006B2BFC">
        <w:rPr>
          <w:sz w:val="20"/>
          <w:szCs w:val="20"/>
        </w:rPr>
        <w:t>licensing?,</w:t>
      </w:r>
      <w:proofErr w:type="gramEnd"/>
      <w:r w:rsidRPr="006B2BFC">
        <w:rPr>
          <w:sz w:val="20"/>
          <w:szCs w:val="20"/>
        </w:rPr>
        <w:t xml:space="preserve"> International Journal of Law and Information Technology, Volume 26, Issue 4, Winter 2018, Pages 331, https://doi.org/10.1093/ijlit/.</w:t>
      </w:r>
    </w:p>
  </w:footnote>
  <w:footnote w:id="217">
    <w:p w14:paraId="793EE018" w14:textId="27CE9F2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proofErr w:type="spellStart"/>
      <w:r w:rsidRPr="006B2BFC">
        <w:rPr>
          <w:sz w:val="20"/>
          <w:szCs w:val="20"/>
        </w:rPr>
        <w:t>Balázs</w:t>
      </w:r>
      <w:proofErr w:type="spellEnd"/>
      <w:r w:rsidRPr="006B2BFC">
        <w:rPr>
          <w:sz w:val="20"/>
          <w:szCs w:val="20"/>
        </w:rPr>
        <w:t xml:space="preserve"> </w:t>
      </w:r>
      <w:proofErr w:type="spellStart"/>
      <w:r w:rsidRPr="006B2BFC">
        <w:rPr>
          <w:sz w:val="20"/>
          <w:szCs w:val="20"/>
        </w:rPr>
        <w:t>Bodó</w:t>
      </w:r>
      <w:proofErr w:type="spellEnd"/>
      <w:r w:rsidRPr="006B2BFC">
        <w:rPr>
          <w:sz w:val="20"/>
          <w:szCs w:val="20"/>
        </w:rPr>
        <w:t xml:space="preserve">, Daniel Gervais, João Pedro Quintais, Blockchain and smart contracts: the missing link in copyright </w:t>
      </w:r>
      <w:proofErr w:type="gramStart"/>
      <w:r w:rsidRPr="006B2BFC">
        <w:rPr>
          <w:sz w:val="20"/>
          <w:szCs w:val="20"/>
        </w:rPr>
        <w:t>licensing?,</w:t>
      </w:r>
      <w:proofErr w:type="gramEnd"/>
      <w:r w:rsidRPr="006B2BFC">
        <w:rPr>
          <w:sz w:val="20"/>
          <w:szCs w:val="20"/>
        </w:rPr>
        <w:t xml:space="preserve"> International Journal of Law and Information Technology, Volume 26, Issue 4, Winter 2018, Pages 331, https://doi.org/10.1093/ijlit/.</w:t>
      </w:r>
    </w:p>
  </w:footnote>
  <w:footnote w:id="218">
    <w:p w14:paraId="7C27FC4A" w14:textId="2104CBE4"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proofErr w:type="spellStart"/>
      <w:r w:rsidRPr="006B2BFC">
        <w:rPr>
          <w:sz w:val="20"/>
          <w:szCs w:val="20"/>
        </w:rPr>
        <w:t>Balázs</w:t>
      </w:r>
      <w:proofErr w:type="spellEnd"/>
      <w:r w:rsidRPr="006B2BFC">
        <w:rPr>
          <w:sz w:val="20"/>
          <w:szCs w:val="20"/>
        </w:rPr>
        <w:t xml:space="preserve"> </w:t>
      </w:r>
      <w:proofErr w:type="spellStart"/>
      <w:r w:rsidRPr="006B2BFC">
        <w:rPr>
          <w:sz w:val="20"/>
          <w:szCs w:val="20"/>
        </w:rPr>
        <w:t>Bodó</w:t>
      </w:r>
      <w:proofErr w:type="spellEnd"/>
      <w:r w:rsidRPr="006B2BFC">
        <w:rPr>
          <w:sz w:val="20"/>
          <w:szCs w:val="20"/>
        </w:rPr>
        <w:t xml:space="preserve">, Daniel Gervais, João Pedro Quintais, Blockchain and smart contracts: the missing link in copyright </w:t>
      </w:r>
      <w:proofErr w:type="gramStart"/>
      <w:r w:rsidRPr="006B2BFC">
        <w:rPr>
          <w:sz w:val="20"/>
          <w:szCs w:val="20"/>
        </w:rPr>
        <w:t>licensing?,</w:t>
      </w:r>
      <w:proofErr w:type="gramEnd"/>
      <w:r w:rsidRPr="006B2BFC">
        <w:rPr>
          <w:sz w:val="20"/>
          <w:szCs w:val="20"/>
        </w:rPr>
        <w:t xml:space="preserve"> International Journal of Law and Information Technology, Volume 26, Issue 4, Winter 2018, Pages 331, https://doi.org/10.1093/ijlit/.</w:t>
      </w:r>
    </w:p>
  </w:footnote>
  <w:footnote w:id="219">
    <w:p w14:paraId="2506A197" w14:textId="5B5F4EE3"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proofErr w:type="spellStart"/>
      <w:r w:rsidRPr="006B2BFC">
        <w:rPr>
          <w:sz w:val="20"/>
          <w:szCs w:val="20"/>
        </w:rPr>
        <w:t>Balázs</w:t>
      </w:r>
      <w:proofErr w:type="spellEnd"/>
      <w:r w:rsidRPr="006B2BFC">
        <w:rPr>
          <w:sz w:val="20"/>
          <w:szCs w:val="20"/>
        </w:rPr>
        <w:t xml:space="preserve"> </w:t>
      </w:r>
      <w:proofErr w:type="spellStart"/>
      <w:r w:rsidRPr="006B2BFC">
        <w:rPr>
          <w:sz w:val="20"/>
          <w:szCs w:val="20"/>
        </w:rPr>
        <w:t>Bodó</w:t>
      </w:r>
      <w:proofErr w:type="spellEnd"/>
      <w:r w:rsidRPr="006B2BFC">
        <w:rPr>
          <w:sz w:val="20"/>
          <w:szCs w:val="20"/>
        </w:rPr>
        <w:t xml:space="preserve">, Daniel Gervais, João Pedro Quintais, Blockchain and smart contracts: the missing link in copyright </w:t>
      </w:r>
      <w:proofErr w:type="gramStart"/>
      <w:r w:rsidRPr="006B2BFC">
        <w:rPr>
          <w:sz w:val="20"/>
          <w:szCs w:val="20"/>
        </w:rPr>
        <w:t>licensing?,</w:t>
      </w:r>
      <w:proofErr w:type="gramEnd"/>
      <w:r w:rsidRPr="006B2BFC">
        <w:rPr>
          <w:sz w:val="20"/>
          <w:szCs w:val="20"/>
        </w:rPr>
        <w:t xml:space="preserve"> International Journal of Law and Information Technology, Volume 26, Issue 4, Winter 2018, Pages 331, https://doi.org/10.1093/ijlit/.</w:t>
      </w:r>
    </w:p>
  </w:footnote>
  <w:footnote w:id="220">
    <w:p w14:paraId="4C5E7134"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Michèle Finck &amp; Valentina Moscon, Copyright Law on Blockchains: Between New Forms of Rights Administration and Digital Rights Management 2.0 (Dec. 20, 2018).</w:t>
      </w:r>
    </w:p>
  </w:footnote>
  <w:footnote w:id="221">
    <w:p w14:paraId="3F247557" w14:textId="7F834680"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Michèle Finck &amp; Valentina Moscon, Copyright Law on Blockchains: Between New Forms of Rights Administration and Digital Rights Management 2.0, 79 - 93 (Dec. 20, 2018).</w:t>
      </w:r>
    </w:p>
  </w:footnote>
  <w:footnote w:id="222">
    <w:p w14:paraId="5E29C0DD"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Michèle Finck &amp; Valentina Moscon, Copyright Law on Blockchains: Between New Forms of Rights Administration and Digital Rights Management 2.0, 2 (Dec. 20, 2018).</w:t>
      </w:r>
    </w:p>
  </w:footnote>
  <w:footnote w:id="223">
    <w:p w14:paraId="02D8CA7C"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Michèle Finck &amp; Valentina Moscon, Copyright Law on Blockchains: Between New Forms of Rights Administration and Digital Rights Management 2.0, 79-80 (Dec. 20, 2018).</w:t>
      </w:r>
    </w:p>
  </w:footnote>
  <w:footnote w:id="224">
    <w:p w14:paraId="1AFC1E13" w14:textId="59C3630B"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Michèle Finck &amp; Valentina Moscon, Copyright Law on Blockchains: Between New Forms of Rights Administration and Digital Rights Management 2.0, 79-88 (Dec. 20, 2018).</w:t>
      </w:r>
    </w:p>
  </w:footnote>
  <w:footnote w:id="225">
    <w:p w14:paraId="0FDF43C4"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Michèle Finck &amp; Valentina Moscon, Copyright Law on Blockchains: Between New Forms of Rights Administration and Digital Rights Management 2.0, 79, 83 (Dec. 20, 2018).</w:t>
      </w:r>
    </w:p>
  </w:footnote>
  <w:footnote w:id="226">
    <w:p w14:paraId="25703BD5"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Michèle Finck &amp; Valentina Moscon, Copyright Law on Blockchains: Between New Forms of Rights Administration and Digital Rights Management 2.0, 79 (Dec. 20, 2018).</w:t>
      </w:r>
    </w:p>
  </w:footnote>
  <w:footnote w:id="227">
    <w:p w14:paraId="1EAAACE9"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Michèle Finck &amp; Valentina Moscon, Copyright Law on Blockchains: Between New Forms of Rights Administration and Digital Rights Management 2.0, 79 (Dec. 20, 2018).</w:t>
      </w:r>
    </w:p>
  </w:footnote>
  <w:footnote w:id="228">
    <w:p w14:paraId="14B81687"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Michèle Finck &amp; Valentina Moscon, Copyright Law on Blockchains: Between New Forms of Rights Administration and Digital Rights Management 2.0, 80 (Dec. 20, 2018).</w:t>
      </w:r>
    </w:p>
  </w:footnote>
  <w:footnote w:id="229">
    <w:p w14:paraId="7544EF23"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Michèle Finck &amp; Valentina Moscon, Copyright Law on Blockchains: Between New Forms of Rights Administration and Digital Rights Management 2.0, 81 (Dec. 20, 2018).</w:t>
      </w:r>
    </w:p>
  </w:footnote>
  <w:footnote w:id="230">
    <w:p w14:paraId="7A18BDE4" w14:textId="78D591D1"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Machine-readable markup languages with their own syntax and semantic vocabulary that are often used to express the terms of licenses.</w:t>
      </w:r>
    </w:p>
  </w:footnote>
  <w:footnote w:id="231">
    <w:p w14:paraId="70971776"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Michèle Finck &amp; Valentina Moscon, Copyright Law on Blockchains: Between New Forms of Rights Administration and Digital Rights Management 2.0, 81 (Dec. 20, 2018).</w:t>
      </w:r>
    </w:p>
  </w:footnote>
  <w:footnote w:id="232">
    <w:p w14:paraId="68CEF69E" w14:textId="14FCBB6C"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Michèle Finck &amp; Valentina Moscon, Copyright Law on Blockchains: Between New Forms of Rights Administration and Digital Rights Management 2.0, 81 (Dec. 20, 2018).</w:t>
      </w:r>
    </w:p>
  </w:footnote>
  <w:footnote w:id="233">
    <w:p w14:paraId="4B6F67A3"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Michèle Finck &amp; Valentina Moscon, Copyright Law on Blockchains: Between New Forms of Rights Administration and Digital Rights Management 2.0, 82 (Dec. 20, 2018).</w:t>
      </w:r>
    </w:p>
  </w:footnote>
  <w:footnote w:id="234">
    <w:p w14:paraId="3A29A608"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Michèle Finck &amp; Valentina Moscon, Copyright Law on Blockchains: Between New Forms of Rights Administration and Digital Rights Management 2.0, 82 (Dec. 20, 2018).</w:t>
      </w:r>
    </w:p>
  </w:footnote>
  <w:footnote w:id="235">
    <w:p w14:paraId="6AD357D2"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Michèle Finck &amp; Valentina Moscon, Copyright Law on Blockchains: Between New Forms of Rights Administration and Digital Rights Management 2.0, 82 (Dec. 20, 2018).</w:t>
      </w:r>
    </w:p>
  </w:footnote>
  <w:footnote w:id="236">
    <w:p w14:paraId="13B45D40" w14:textId="0DEC5E94"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lang w:val="en-US"/>
        </w:rPr>
        <w:t>Public ordering refers to the copyright legislation and regulations created by the government to protect copyrightable materials.</w:t>
      </w:r>
    </w:p>
  </w:footnote>
  <w:footnote w:id="237">
    <w:p w14:paraId="6744C3B8" w14:textId="3C8AB7CC"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lang w:val="en-US"/>
        </w:rPr>
        <w:t xml:space="preserve">Private ordering refers to the private sector’s usage of mechanisms to protect copyrightable </w:t>
      </w:r>
      <w:proofErr w:type="spellStart"/>
      <w:proofErr w:type="gramStart"/>
      <w:r w:rsidRPr="006B2BFC">
        <w:rPr>
          <w:lang w:val="en-US"/>
        </w:rPr>
        <w:t>materials.Alternative</w:t>
      </w:r>
      <w:proofErr w:type="spellEnd"/>
      <w:proofErr w:type="gramEnd"/>
      <w:r w:rsidRPr="006B2BFC">
        <w:rPr>
          <w:lang w:val="en-US"/>
        </w:rPr>
        <w:t xml:space="preserve">: Private ordering refers to the private sector’s usage of mechanisms separate from government </w:t>
      </w:r>
      <w:proofErr w:type="spellStart"/>
      <w:r w:rsidRPr="006B2BFC">
        <w:rPr>
          <w:lang w:val="en-US"/>
        </w:rPr>
        <w:t>legislationa</w:t>
      </w:r>
      <w:proofErr w:type="spellEnd"/>
      <w:r w:rsidRPr="006B2BFC">
        <w:rPr>
          <w:lang w:val="en-US"/>
        </w:rPr>
        <w:t xml:space="preserve"> </w:t>
      </w:r>
      <w:proofErr w:type="spellStart"/>
      <w:r w:rsidRPr="006B2BFC">
        <w:rPr>
          <w:lang w:val="en-US"/>
        </w:rPr>
        <w:t>dn</w:t>
      </w:r>
      <w:proofErr w:type="spellEnd"/>
      <w:r w:rsidRPr="006B2BFC">
        <w:rPr>
          <w:lang w:val="en-US"/>
        </w:rPr>
        <w:t xml:space="preserve"> regulation to protect copyrightable materials.</w:t>
      </w:r>
    </w:p>
  </w:footnote>
  <w:footnote w:id="238">
    <w:p w14:paraId="5BDF4D79" w14:textId="1ECACD36"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Michèle Finck &amp; Valentina Moscon, Copyright Law on Blockchains: Between New Forms of Rights Administration and Digital Rights Management 2.0, 83 (Dec. 20, 2018).</w:t>
      </w:r>
    </w:p>
  </w:footnote>
  <w:footnote w:id="239">
    <w:p w14:paraId="628CAE2D"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Michèle Finck &amp; Valentina Moscon, Copyright Law on Blockchains: Between New Forms of Rights Administration and Digital Rights Management 2.0, 83 (Dec. 20, 2018).</w:t>
      </w:r>
    </w:p>
  </w:footnote>
  <w:footnote w:id="240">
    <w:p w14:paraId="4A02E14B"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Michèle Finck &amp; Valentina Moscon, Copyright Law on Blockchains: Between New Forms of Rights Administration and Digital Rights Management 2.0, 83 (Dec. 20, 2018).</w:t>
      </w:r>
    </w:p>
  </w:footnote>
  <w:footnote w:id="241">
    <w:p w14:paraId="4FA2D4F7" w14:textId="0415D712" w:rsidR="00602A72" w:rsidRPr="006B2BFC" w:rsidRDefault="00602A72" w:rsidP="00163F6F">
      <w:pPr>
        <w:shd w:val="clear" w:color="auto" w:fill="FFFFFF" w:themeFill="background1"/>
        <w:spacing w:line="240" w:lineRule="auto"/>
        <w:rPr>
          <w:sz w:val="20"/>
          <w:szCs w:val="20"/>
        </w:rPr>
      </w:pPr>
      <w:r w:rsidRPr="006B2BFC">
        <w:rPr>
          <w:rStyle w:val="FootnoteReference"/>
          <w:sz w:val="20"/>
          <w:szCs w:val="20"/>
        </w:rPr>
        <w:footnoteRef/>
      </w:r>
      <w:r w:rsidRPr="006B2BFC">
        <w:rPr>
          <w:sz w:val="20"/>
          <w:szCs w:val="20"/>
        </w:rPr>
        <w:t xml:space="preserve"> Michèle Finck &amp; Valentina Moscon, Copyright Law on Blockchains: Between New Forms of Rights Administration and Digital Rights Management 2.0, 84 (Dec. 20, 2018).</w:t>
      </w:r>
    </w:p>
  </w:footnote>
  <w:footnote w:id="242">
    <w:p w14:paraId="15B92B23" w14:textId="0C243EDC"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The first sale of a copyrighted work exhausts the copyright holder's right to prevent further distribution of that copy.</w:t>
      </w:r>
    </w:p>
  </w:footnote>
  <w:footnote w:id="243">
    <w:p w14:paraId="7BB88B0B"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Michèle Finck &amp; Valentina Moscon, Copyright Law on Blockchains: Between New Forms of Rights Administration and Digital Rights Management 2.0, 84 (Dec. 20, 2018).</w:t>
      </w:r>
    </w:p>
  </w:footnote>
  <w:footnote w:id="244">
    <w:p w14:paraId="25CA7AFB"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Michèle Finck &amp; Valentina Moscon, Copyright Law on Blockchains: Between New Forms of Rights Administration and Digital Rights Management 2.0, 85-86 (Dec. 20, 2018).</w:t>
      </w:r>
    </w:p>
  </w:footnote>
  <w:footnote w:id="245">
    <w:p w14:paraId="58AF7C9C" w14:textId="2D554CBF"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Michèle Finck &amp; Valentina Moscon, Copyright Law on Blockchains: Between New Forms of Rights Administration and Digital Rights Management 2.0, 85-86 (Dec. 20, 2018) (USA and EU are member states of WIPO).</w:t>
      </w:r>
    </w:p>
  </w:footnote>
  <w:footnote w:id="246">
    <w:p w14:paraId="4CD51742" w14:textId="5DF40BB4" w:rsidR="00602A72" w:rsidRPr="006B2BFC" w:rsidRDefault="00602A72" w:rsidP="00163F6F">
      <w:pPr>
        <w:shd w:val="clear" w:color="auto" w:fill="FFFFFF" w:themeFill="background1"/>
        <w:spacing w:line="240" w:lineRule="auto"/>
        <w:rPr>
          <w:sz w:val="20"/>
          <w:szCs w:val="20"/>
        </w:rPr>
      </w:pPr>
      <w:r w:rsidRPr="006B2BFC">
        <w:rPr>
          <w:rStyle w:val="FootnoteReference"/>
          <w:sz w:val="20"/>
          <w:szCs w:val="20"/>
        </w:rPr>
        <w:footnoteRef/>
      </w:r>
      <w:r w:rsidRPr="006B2BFC">
        <w:rPr>
          <w:sz w:val="20"/>
          <w:szCs w:val="20"/>
        </w:rPr>
        <w:t xml:space="preserve"> Michèle Finck &amp; Valentina Moscon, Copyright Law on Blockchains: Between New Forms of Rights Administration and Digital Rights Management 2.0, 85-86 (Dec. 20, 2018).</w:t>
      </w:r>
    </w:p>
  </w:footnote>
  <w:footnote w:id="247">
    <w:p w14:paraId="57739FBF" w14:textId="1347DDBF"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Michèle Finck &amp; Valentina Moscon, Copyright Law on Blockchains: Between New Forms of Rights Administration and Digital Rights Management 2.0, 85-86 (Dec. 20, 2018).</w:t>
      </w:r>
    </w:p>
  </w:footnote>
  <w:footnote w:id="248">
    <w:p w14:paraId="798B5B83"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Michèle Finck &amp; Valentina Moscon, Copyright Law on Blockchains: Between New Forms of Rights Administration and Digital Rights Management 2.0, 86-87 (Dec. 20, 2018).</w:t>
      </w:r>
    </w:p>
  </w:footnote>
  <w:footnote w:id="249">
    <w:p w14:paraId="32F5FA84" w14:textId="4D44CBEA"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Michèle Finck &amp; Valentina Moscon, Copyright Law on Blockchains: Between New Forms of Rights Administration and Digital Rights Management 2.0, 88 (Dec. 20, 2018) (Refer to page 87 for a more detailed discussion of </w:t>
      </w:r>
      <w:proofErr w:type="spellStart"/>
      <w:r w:rsidRPr="006B2BFC">
        <w:rPr>
          <w:iCs/>
          <w:sz w:val="20"/>
          <w:szCs w:val="20"/>
        </w:rPr>
        <w:t>InfoSoc</w:t>
      </w:r>
      <w:proofErr w:type="spellEnd"/>
      <w:r w:rsidRPr="006B2BFC">
        <w:rPr>
          <w:iCs/>
          <w:sz w:val="20"/>
          <w:szCs w:val="20"/>
        </w:rPr>
        <w:t xml:space="preserve"> Dir. Art. 6(4)).</w:t>
      </w:r>
    </w:p>
  </w:footnote>
  <w:footnote w:id="250">
    <w:p w14:paraId="21987777"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Michèle Finck &amp; Valentina Moscon, Copyright Law on Blockchains: Between New Forms of Rights Administration and Digital Rights Management 2.0, 88 (Dec. 20, 2018).</w:t>
      </w:r>
    </w:p>
  </w:footnote>
  <w:footnote w:id="251">
    <w:p w14:paraId="712BDE14"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Michèle Finck &amp; Valentina Moscon, Copyright Law on Blockchains: Between New Forms of Rights Administration and Digital Rights Management 2.0, 93 (Dec. 20, 2018) (We did not include Finck and Moscon’s description of blockchain and its characteristics because that will be discussed in a later section).</w:t>
      </w:r>
    </w:p>
  </w:footnote>
  <w:footnote w:id="252">
    <w:p w14:paraId="3AF39AE7"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Michèle Finck &amp; Valentina Moscon, Copyright Law on Blockchains: Between New Forms of Rights Administration and Digital Rights Management 2.0, 93 (Dec. 20, 2018) (We did not include Finck and Moscon’s description of blockchain and its characteristics because that will be discussed in a later section).</w:t>
      </w:r>
    </w:p>
  </w:footnote>
  <w:footnote w:id="253">
    <w:p w14:paraId="53D3AF0B"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Michèle Finck &amp; Valentina Moscon, Copyright Law on Blockchains: Between New Forms of Rights Administration and Digital Rights Management 2.0, 95 (Dec. 20, 2018) (We did not include Finck and Moscon’s description of blockchain and its characteristics because that will be discussed in a later section).</w:t>
      </w:r>
    </w:p>
  </w:footnote>
  <w:footnote w:id="254">
    <w:p w14:paraId="7AEF1A06"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Michèle Finck &amp; Valentina Moscon, Copyright Law on Blockchains: Between New Forms of Rights Administration and Digital Rights Management 2.0, 95 (Dec. 20, 2018) (We did not include Finck and Moscon’s description of blockchain and its characteristics because that will be discussed in a later section).</w:t>
      </w:r>
    </w:p>
  </w:footnote>
  <w:footnote w:id="255">
    <w:p w14:paraId="41C66100"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Michèle Finck &amp; Valentina Moscon, Copyright Law on Blockchains: Between New Forms of Rights Administration and Digital Rights Management 2.0, 96 (Dec. 20, 2018) (We did not include Finck and Moscon’s description of blockchain and its characteristics because that will be discussed in a later section).</w:t>
      </w:r>
    </w:p>
  </w:footnote>
  <w:footnote w:id="256">
    <w:p w14:paraId="745EBFD9"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Michèle Finck &amp; Valentina Moscon, Copyright Law on Blockchains: Between New Forms of Rights Administration and Digital Rights Management 2.0, 95-96 (Dec. 20, 2018) (We did not include Finck and Moscon’s description of blockchain and its characteristics because that will be discussed in a later section).</w:t>
      </w:r>
    </w:p>
  </w:footnote>
  <w:footnote w:id="257">
    <w:p w14:paraId="4E959CFC"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Michèle Finck &amp; Valentina Moscon, Copyright Law on Blockchains: Between New Forms of Rights Administration and Digital Rights Management 2.0, 95-96 (Dec. 20, 2018) (We did not include Finck and Moscon’s description of blockchain and its characteristics because that will be discussed in a later section).</w:t>
      </w:r>
    </w:p>
  </w:footnote>
  <w:footnote w:id="258">
    <w:p w14:paraId="5CB460C3"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Michèle Finck &amp; Valentina Moscon, Copyright Law on Blockchains: Between New Forms of Rights Administration and Digital Rights Management 2.0, 96 (Dec. 20, 2018) (We did not include Finck and Moscon’s description of blockchain and its characteristics because that will be discussed in a later section).</w:t>
      </w:r>
    </w:p>
  </w:footnote>
  <w:footnote w:id="259">
    <w:p w14:paraId="0EF1044A"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Michèle Finck &amp; Valentina Moscon, Copyright Law on Blockchains: Between New Forms of Rights Administration and Digital Rights Management 2.0, 96 (Dec. 20, 2018) (We did not include Finck and Moscon’s description of blockchain and its characteristics because that will be discussed in a later section).</w:t>
      </w:r>
    </w:p>
  </w:footnote>
  <w:footnote w:id="260">
    <w:p w14:paraId="4F3E507E"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Michèle Finck &amp; Valentina Moscon, Copyright Law on Blockchains: Between New Forms of Rights Administration and Digital Rights Management 2.0, 96 (Dec. 20, 2018) (We did not include Finck and Moscon’s description of blockchain and its characteristics because that will be discussed in a later section).</w:t>
      </w:r>
    </w:p>
  </w:footnote>
  <w:footnote w:id="261">
    <w:p w14:paraId="24A2C1CD"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Michèle Finck &amp; Valentina Moscon, Copyright Law on Blockchains: Between New Forms of Rights Administration and Digital Rights Management 2.0, 96 (Dec. 20, 2018) (We did not include Finck and Moscon’s description of blockchain and its characteristics because that will be discussed in a later section).</w:t>
      </w:r>
    </w:p>
  </w:footnote>
  <w:footnote w:id="262">
    <w:p w14:paraId="12F188A7"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Michèle Finck &amp; Valentina Moscon, Copyright Law on Blockchains: Between New Forms of Rights Administration and Digital Rights Management 2.0, 96 (Dec. 20, 2018) (We did not include Finck and Moscon’s description of blockchain and its characteristics because that will be discussed in a later section).</w:t>
      </w:r>
    </w:p>
  </w:footnote>
  <w:footnote w:id="263">
    <w:p w14:paraId="08463D38" w14:textId="4EE019A3"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Michèle Finck &amp; Valentina Moscon, Copyright Law on Blockchains: Between New Forms of Rights Administration and Digital Rights Management 2.0, 96 (Dec. 20, 2018) (We did not include Finck and Moscon’s description of blockchain and its characteristics because that will be discussed in a later section).</w:t>
      </w:r>
    </w:p>
  </w:footnote>
  <w:footnote w:id="264">
    <w:p w14:paraId="27E15887" w14:textId="580D4B05"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Michèle Finck &amp; Valentina Moscon, Copyright Law on Blockchains: Between New Forms of Rights Administration and Digital Rights Management 2.0, 96 - 97 (Dec. 20, 2018) (We did not include Finck and Moscon’s description of blockchain and its characteristics because that will be discussed in a later section).</w:t>
      </w:r>
    </w:p>
  </w:footnote>
  <w:footnote w:id="265">
    <w:p w14:paraId="57142477"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Michèle Finck &amp; Valentina Moscon, Copyright Law on Blockchains: Between New Forms of Rights Administration and Digital Rights Management 2.0, 96 (Dec. 20, 2018) (We did not include Finck and Moscon’s description of blockchain and its characteristics because that will be discussed in a later section).</w:t>
      </w:r>
    </w:p>
  </w:footnote>
  <w:footnote w:id="266">
    <w:p w14:paraId="2DA81FF6" w14:textId="2C78BFB1"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Michèle Finck &amp; Valentina Moscon, Copyright Law on Blockchains: Between New Forms of Rights Administration and Digital Rights Management 2.0, 96 -97 (Dec. 20, 2018) (We did not include Finck and Moscon’s description of blockchain and its characteristics because that will be discussed in a later section).</w:t>
      </w:r>
    </w:p>
  </w:footnote>
  <w:footnote w:id="267">
    <w:p w14:paraId="3AC7D31B"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Michèle Finck &amp; Valentina Moscon, Copyright Law on Blockchains: Between New Forms of Rights Administration and Digital Rights Management 2.0, 96 (Dec. 20, 2018) (We did not include Finck and Moscon’s description of blockchain and its characteristics because that will be discussed in a later section).</w:t>
      </w:r>
    </w:p>
  </w:footnote>
  <w:footnote w:id="268">
    <w:p w14:paraId="74241ECD" w14:textId="1F1274A7"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Michèle Finck &amp; Valentina Moscon, Copyright Law on Blockchains: Between New Forms of Rights Administration and Digital Rights Management 2.0, 96 – 97 (Dec. 20, 2018) (We did not include Finck and Moscon’s description of blockchain and its characteristics because that will be discussed in a later section).</w:t>
      </w:r>
    </w:p>
  </w:footnote>
  <w:footnote w:id="269">
    <w:p w14:paraId="20AEBB1B"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Michèle Finck &amp; Valentina Moscon, Copyright Law on Blockchains: Between New Forms of Rights Administration and Digital Rights Management 2.0, 97 (Dec. 20, 2018) (We did not include Finck and Moscon’s description of blockchain and its characteristics because that will be discussed in a later section).</w:t>
      </w:r>
    </w:p>
  </w:footnote>
  <w:footnote w:id="270">
    <w:p w14:paraId="733A269F"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Michèle Finck &amp; Valentina Moscon, Copyright Law on Blockchains: Between New Forms of Rights Administration and Digital Rights Management 2.0, 97 (Dec. 20, 2018) (We did not include Finck and Moscon’s description of blockchain and its characteristics because that will be discussed in a later section).</w:t>
      </w:r>
    </w:p>
  </w:footnote>
  <w:footnote w:id="271">
    <w:p w14:paraId="778C4447"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Michèle Finck &amp; Valentina Moscon, Copyright Law on Blockchains: Between New Forms of Rights Administration and Digital Rights Management 2.0, 101 (Dec. 20, 2018) (We did not include Finck and Moscon’s description of blockchain and its characteristics because that will be discussed in a later section).</w:t>
      </w:r>
    </w:p>
  </w:footnote>
  <w:footnote w:id="272">
    <w:p w14:paraId="6C83716B" w14:textId="2375E49A"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Michèle Finck &amp; Valentina Moscon, Copyright Law on Blockchains: Between New Forms of Rights Administration and Digital Rights Management 2.0, 101 (Dec. 20, 2018) (We did not include Finck and Moscon’s description of blockchain and its characteristics because that will be discussed in a later section).</w:t>
      </w:r>
    </w:p>
  </w:footnote>
  <w:footnote w:id="273">
    <w:p w14:paraId="44E90021" w14:textId="798148E2"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Michèle Finck &amp; Valentina Moscon, Copyright Law on Blockchains: Between New Forms of Rights Administration and Digital Rights Management 2.0, 101 (Dec. 20, 2018) (We did not include Finck and Moscon’s description of blockchain and its characteristics because that will be discussed in a later section).</w:t>
      </w:r>
    </w:p>
  </w:footnote>
  <w:footnote w:id="274">
    <w:p w14:paraId="5B245C57"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Michèle Finck &amp; Valentina Moscon, Copyright Law on Blockchains: Between New Forms of Rights Administration and Digital Rights Management 2.0, 101 (Dec. 20, 2018) (We did not include Finck and Moscon’s description of blockchain and its characteristics because that will be discussed in a later section).</w:t>
      </w:r>
    </w:p>
  </w:footnote>
  <w:footnote w:id="275">
    <w:p w14:paraId="0AFB849D"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Michèle Finck &amp; Valentina Moscon, Copyright Law on Blockchains: Between New Forms of Rights Administration and Digital Rights Management 2.0, 97 (Dec. 20, 2018) (We did not include Finck and Moscon’s description of blockchain and its characteristics because that will be discussed in a later section).</w:t>
      </w:r>
    </w:p>
  </w:footnote>
  <w:footnote w:id="276">
    <w:p w14:paraId="6EFB1889" w14:textId="6105E267"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Michèle Finck &amp; Valentina Moscon, Copyright Law on Blockchains: Between New Forms of Rights Administration and Digital Rights Management 2.0, 97 - 98 (Dec. 20, 2018) (We did not include Finck and Moscon’s description of blockchain and its characteristics because that will be discussed in a later section).</w:t>
      </w:r>
    </w:p>
  </w:footnote>
  <w:footnote w:id="277">
    <w:p w14:paraId="4C3FA6EA"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Michèle Finck &amp; Valentina Moscon, Copyright Law on Blockchains: Between New Forms of Rights Administration and Digital Rights Management 2.0, 97 (Dec. 20, 2018) (We did not include Finck and Moscon’s description of blockchain and its characteristics because that will be discussed in a later section).</w:t>
      </w:r>
    </w:p>
  </w:footnote>
  <w:footnote w:id="278">
    <w:p w14:paraId="2C2B1B9A"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Michèle Finck &amp; Valentina Moscon, Copyright Law on Blockchains: Between New Forms of Rights Administration and Digital Rights Management 2.0, 98 (Dec. 20, 2018) (We did not include Finck and Moscon’s description of blockchain and its characteristics because that will be discussed in a later section).</w:t>
      </w:r>
    </w:p>
  </w:footnote>
  <w:footnote w:id="279">
    <w:p w14:paraId="546C5808"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Michèle Finck &amp; Valentina Moscon, Copyright Law on Blockchains: Between New Forms of Rights Administration and Digital Rights Management 2.0, 98 (Dec. 20, 2018) (We did not include Finck and Moscon’s description of blockchain and its characteristics because that will be discussed in a later section).</w:t>
      </w:r>
    </w:p>
  </w:footnote>
  <w:footnote w:id="280">
    <w:p w14:paraId="5B79FAEE"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Michèle Finck &amp; Valentina Moscon, Copyright Law on Blockchains: Between New Forms of Rights Administration and Digital Rights Management 2.0, 98 (Dec. 20, 2018) (We did not include Finck and Moscon’s description of blockchain and its characteristics because that will be discussed in a later section).</w:t>
      </w:r>
    </w:p>
  </w:footnote>
  <w:footnote w:id="281">
    <w:p w14:paraId="6CCFB69B"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Michèle Finck &amp; Valentina Moscon, Copyright Law on Blockchains: Between New Forms of Rights Administration and Digital Rights Management 2.0, 98 (Dec. 20, 2018) (We did not include Finck and Moscon’s description of blockchain and its characteristics because that will be discussed in a later section).</w:t>
      </w:r>
    </w:p>
  </w:footnote>
  <w:footnote w:id="282">
    <w:p w14:paraId="4361BDC3" w14:textId="634D618B"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lang w:val="en-US"/>
        </w:rPr>
        <w:t>The first protocol or framework implemented on a blockchain system</w:t>
      </w:r>
    </w:p>
  </w:footnote>
  <w:footnote w:id="283">
    <w:p w14:paraId="779D3B83"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Michèle Finck &amp; Valentina Moscon, Copyright Law on Blockchains: Between New Forms of Rights Administration and Digital Rights Management 2.0, 98 (Dec. 20, 2018) (We did not include Finck and Moscon’s description of blockchain and its characteristics because that will be discussed in a later section).</w:t>
      </w:r>
    </w:p>
  </w:footnote>
  <w:footnote w:id="284">
    <w:p w14:paraId="3C4E72C6"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Michèle Finck &amp; Valentina Moscon, Copyright Law on Blockchains: Between New Forms of Rights Administration and Digital Rights Management 2.0, 98 (Dec. 20, 2018) (We did not include Finck and Moscon’s description of blockchain and its characteristics because that will be discussed in a later section).</w:t>
      </w:r>
    </w:p>
  </w:footnote>
  <w:footnote w:id="285">
    <w:p w14:paraId="2895ED73"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Michèle Finck &amp; Valentina Moscon, Copyright Law on Blockchains: Between New Forms of Rights Administration and Digital Rights Management 2.0, 98 (Dec. 20, 2018) (We did not include Finck and Moscon’s description of blockchain and its characteristics because that will be discussed in a later section).</w:t>
      </w:r>
    </w:p>
  </w:footnote>
  <w:footnote w:id="286">
    <w:p w14:paraId="468962AD" w14:textId="227C4C6C"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Michèle Finck &amp; Valentina Moscon, Copyright Law on Blockchains: Between New Forms of Rights Administration and Digital Rights Management 2.0, 98-99 (Dec. 20, 2018) (We did not include Finck and Moscon’s description of blockchain and its characteristics because that will be discussed in a later section).</w:t>
      </w:r>
    </w:p>
  </w:footnote>
  <w:footnote w:id="287">
    <w:p w14:paraId="4A26DCF2"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Michèle Finck &amp; Valentina Moscon, Copyright Law on Blockchains: Between New Forms of Rights Administration and Digital Rights Management 2.0, 99 (Dec. 20, 2018) (We did not include Finck and Moscon’s description of blockchain and its characteristics because that will be discussed in a later section).</w:t>
      </w:r>
    </w:p>
  </w:footnote>
  <w:footnote w:id="288">
    <w:p w14:paraId="67C2BF3B"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Michèle Finck &amp; Valentina Moscon, Copyright Law on Blockchains: Between New Forms of Rights Administration and Digital Rights Management 2.0, 99 (Dec. 20, 2018) (We did not include Finck and Moscon’s description of blockchain and its characteristics because that will be discussed in a later section).</w:t>
      </w:r>
    </w:p>
  </w:footnote>
  <w:footnote w:id="289">
    <w:p w14:paraId="352F304C"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Michèle Finck &amp; Valentina Moscon, Copyright Law on Blockchains: Between New Forms of Rights Administration and Digital Rights Management 2.0, 99 (Dec. 20, 2018) (We did not include Finck and Moscon’s description of blockchain and its characteristics because that will be discussed in a later section).</w:t>
      </w:r>
    </w:p>
  </w:footnote>
  <w:footnote w:id="290">
    <w:p w14:paraId="6E5CA2BB"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Michèle Finck &amp; Valentina Moscon, Copyright Law on Blockchains: Between New Forms of Rights Administration and Digital Rights Management 2.0, 99 (Dec. 20, 2018) (We did not include Finck and Moscon’s description of blockchain and its characteristics because that will be discussed in a later section).</w:t>
      </w:r>
    </w:p>
  </w:footnote>
  <w:footnote w:id="291">
    <w:p w14:paraId="72DBD8F1"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Michèle Finck &amp; Valentina Moscon, Copyright Law on Blockchains: Between New Forms of Rights Administration and Digital Rights Management 2.0, 99 (Dec. 20, 2018) (We did not include Finck and Moscon’s description of blockchain and its characteristics because that will be discussed in a later section).</w:t>
      </w:r>
    </w:p>
  </w:footnote>
  <w:footnote w:id="292">
    <w:p w14:paraId="771E7CE0"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Michèle Finck &amp; Valentina Moscon, Copyright Law on Blockchains: Between New Forms of Rights Administration and Digital Rights Management 2.0, 100 (Dec. 20, 2018) (We did not include Finck and Moscon’s description of blockchain and its characteristics because that will be discussed in a later section).</w:t>
      </w:r>
    </w:p>
  </w:footnote>
  <w:footnote w:id="293">
    <w:p w14:paraId="37D26B8A"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Michèle Finck &amp; Valentina Moscon, Copyright Law on Blockchains: Between New Forms of Rights Administration and Digital Rights Management 2.0, 99 (Dec. 20, 2018) (We did not include Finck and Moscon’s description of blockchain and its characteristics because that will be discussed in a later section).</w:t>
      </w:r>
    </w:p>
  </w:footnote>
  <w:footnote w:id="294">
    <w:p w14:paraId="5246F291"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Michèle Finck &amp; Valentina Moscon, Copyright Law on Blockchains: Between New Forms of Rights Administration and Digital Rights Management 2.0, 102 (Dec. 20, 2018) (We did not include Finck and Moscon’s description of blockchain and its characteristics because that will be discussed in a later section).</w:t>
      </w:r>
    </w:p>
  </w:footnote>
  <w:footnote w:id="295">
    <w:p w14:paraId="06D474D1"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Michèle Finck &amp; Valentina Moscon, Copyright Law on Blockchains: Between New Forms of Rights Administration and Digital Rights Management 2.0, 102-03 (Dec. 20, 2018) (We did not include Finck and Moscon’s description of blockchain and its characteristics because that will be discussed in a later section).</w:t>
      </w:r>
    </w:p>
  </w:footnote>
  <w:footnote w:id="296">
    <w:p w14:paraId="5937735F"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Birgit Clark, Lead Knowledge Lawyer for Baker McKenzie’s IP and Technology Practice, Dr., &amp; Burstall, Senior Legal Counsel at Johnson &amp; Johnson Innovation EMEA, R. (2019). Crypto-Pie in the Sky? How Blockchain Technology is Impacting Intellectual Property Law. Stanford Journal of Blockchain Law &amp; Policy. Retrieved from </w:t>
      </w:r>
      <w:hyperlink r:id="rId97">
        <w:r w:rsidRPr="006B2BFC">
          <w:rPr>
            <w:sz w:val="20"/>
            <w:szCs w:val="20"/>
            <w:u w:val="single"/>
          </w:rPr>
          <w:t>https://stanford-jblp.pubpub.org/pub/blockchain-and-ip-law</w:t>
        </w:r>
      </w:hyperlink>
      <w:r w:rsidRPr="006B2BFC">
        <w:rPr>
          <w:sz w:val="20"/>
          <w:szCs w:val="20"/>
        </w:rPr>
        <w:t xml:space="preserve"> (“In the context of IP-heavy industries, blockchain and related distributed ledger technology offer obvious possibilities for evidencing IP protection and registration, either at the registry stage or in court during infringement proceedings. It also could offer a cost-effective way to speed up such processes. Potential use cases include:</w:t>
      </w:r>
    </w:p>
    <w:p w14:paraId="3F51D75B" w14:textId="77777777" w:rsidR="00602A72" w:rsidRPr="006B2BFC" w:rsidRDefault="00602A72" w:rsidP="00163F6F">
      <w:pPr>
        <w:shd w:val="clear" w:color="auto" w:fill="FFFFFF" w:themeFill="background1"/>
        <w:spacing w:line="240" w:lineRule="auto"/>
        <w:rPr>
          <w:sz w:val="20"/>
          <w:szCs w:val="20"/>
        </w:rPr>
      </w:pPr>
      <w:r w:rsidRPr="006B2BFC">
        <w:rPr>
          <w:sz w:val="20"/>
          <w:szCs w:val="20"/>
        </w:rPr>
        <w:t>evidencing creatorship and provenance authentication, registering and clearing IP rights; controlling and tracking the distribution of (un)registered IP; providing evidence of genuine and/or first use in trade and/or commerce; digital rights management (e.g. online music sites); establishing and enforcing IP agreements, licenses or exclusive distribution networks through smart contracts; and transmitting payments in real-time to IP owners”).</w:t>
      </w:r>
    </w:p>
  </w:footnote>
  <w:footnote w:id="297">
    <w:p w14:paraId="41BFA1B7" w14:textId="77777777"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Birgit Clark, Lead Knowledge Lawyer for Baker McKenzie’s IP and Technology Practice, Dr., &amp; Burstall, Senior Legal Counsel at Johnson &amp; Johnson Innovation EMEA, R. (2019). Crypto-Pie in the Sky? How Blockchain Technology is Impacting Intellectual Property Law. Stanford Journal of Blockchain Law &amp; Policy. Retrieved from </w:t>
      </w:r>
      <w:hyperlink r:id="rId98">
        <w:r w:rsidRPr="006B2BFC">
          <w:rPr>
            <w:u w:val="single"/>
          </w:rPr>
          <w:t>https://stanford-jblp.pubpub.org/pub/blockchain-and-ip-law</w:t>
        </w:r>
      </w:hyperlink>
    </w:p>
  </w:footnote>
  <w:footnote w:id="298">
    <w:p w14:paraId="6FABB348"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Birgit Clark, Lead Knowledge Lawyer for Baker McKenzie’s IP and Technology Practice, Dr., &amp; Burstall, Senior Legal Counsel at Johnson &amp; Johnson Innovation EMEA, R. (2019). Crypto-Pie in the Sky? How Blockchain Technology is Impacting Intellectual Property Law. Stanford Journal of Blockchain Law &amp; Policy. Retrieved from </w:t>
      </w:r>
      <w:hyperlink r:id="rId99">
        <w:r w:rsidRPr="006B2BFC">
          <w:rPr>
            <w:sz w:val="20"/>
            <w:szCs w:val="20"/>
            <w:u w:val="single"/>
          </w:rPr>
          <w:t>https://stanford-jblp.pubpub.org/pub/blockchain-and-ip-law</w:t>
        </w:r>
      </w:hyperlink>
      <w:r w:rsidRPr="006B2BFC">
        <w:rPr>
          <w:sz w:val="20"/>
          <w:szCs w:val="20"/>
        </w:rPr>
        <w:t xml:space="preserve"> </w:t>
      </w:r>
    </w:p>
  </w:footnote>
  <w:footnote w:id="299">
    <w:p w14:paraId="2909CE23"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Birgit Clark, Lead Knowledge Lawyer for Baker McKenzie’s IP and Technology Practice, Dr., &amp; Burstall, Senior Legal Counsel at Johnson &amp; Johnson Innovation EMEA, R. (2019). Crypto-Pie in the Sky? How Blockchain Technology is Impacting Intellectual Property Law. Stanford Journal of Blockchain Law &amp; Policy. Retrieved from </w:t>
      </w:r>
      <w:hyperlink r:id="rId100">
        <w:r w:rsidRPr="006B2BFC">
          <w:rPr>
            <w:sz w:val="20"/>
            <w:szCs w:val="20"/>
            <w:u w:val="single"/>
          </w:rPr>
          <w:t>https://stanford-jblp.pubpub.org/pub/blockchain-and-ip-law</w:t>
        </w:r>
      </w:hyperlink>
      <w:r w:rsidRPr="006B2BFC">
        <w:rPr>
          <w:sz w:val="20"/>
          <w:szCs w:val="20"/>
        </w:rPr>
        <w:t xml:space="preserve"> </w:t>
      </w:r>
    </w:p>
  </w:footnote>
  <w:footnote w:id="300">
    <w:p w14:paraId="7835EDA7"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Birgit Clark, Lead Knowledge Lawyer for Baker McKenzie’s IP and Technology Practice, Dr., &amp; Burstall, Senior Legal Counsel at Johnson &amp; Johnson Innovation EMEA, R. (2019). Crypto-Pie in the Sky? How Blockchain Technology is Impacting Intellectual Property Law. Stanford Journal of Blockchain Law &amp; Policy. Retrieved from </w:t>
      </w:r>
      <w:hyperlink r:id="rId101">
        <w:r w:rsidRPr="006B2BFC">
          <w:rPr>
            <w:sz w:val="20"/>
            <w:szCs w:val="20"/>
            <w:u w:val="single"/>
          </w:rPr>
          <w:t>https://stanford-jblp.pubpub.org/pub/blockchain-and-ip-law</w:t>
        </w:r>
      </w:hyperlink>
      <w:r w:rsidRPr="006B2BFC">
        <w:rPr>
          <w:sz w:val="20"/>
          <w:szCs w:val="20"/>
        </w:rPr>
        <w:t xml:space="preserve"> </w:t>
      </w:r>
    </w:p>
  </w:footnote>
  <w:footnote w:id="301">
    <w:p w14:paraId="47EB10CF"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Birgit Clark, Lead Knowledge Lawyer for Baker McKenzie’s IP and Technology Practice, Dr., &amp; Burstall, Senior Legal Counsel at Johnson &amp; Johnson Innovation EMEA, R. (2019). Crypto-Pie in the Sky? How Blockchain Technology is Impacting Intellectual Property Law. Stanford Journal of Blockchain Law &amp; Policy. Retrieved from </w:t>
      </w:r>
      <w:hyperlink r:id="rId102">
        <w:r w:rsidRPr="006B2BFC">
          <w:rPr>
            <w:sz w:val="20"/>
            <w:szCs w:val="20"/>
            <w:u w:val="single"/>
          </w:rPr>
          <w:t>https://stanford-jblp.pubpub.org/pub/blockchain-and-ip-law</w:t>
        </w:r>
      </w:hyperlink>
      <w:r w:rsidRPr="006B2BFC">
        <w:rPr>
          <w:sz w:val="20"/>
          <w:szCs w:val="20"/>
        </w:rPr>
        <w:t xml:space="preserve"> </w:t>
      </w:r>
    </w:p>
  </w:footnote>
  <w:footnote w:id="302">
    <w:p w14:paraId="1FF0B9D5" w14:textId="77777777"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Birgit Clark, Lead Knowledge Lawyer for Baker McKenzie’s IP and Technology Practice, Dr., &amp; Burstall, Senior Legal Counsel at Johnson &amp; Johnson Innovation EMEA, R. (2019). Crypto-Pie in the Sky? How Blockchain Technology is Impacting Intellectual Property Law. Stanford Journal of Blockchain Law &amp; Policy. Retrieved from </w:t>
      </w:r>
      <w:hyperlink r:id="rId103">
        <w:r w:rsidRPr="006B2BFC">
          <w:rPr>
            <w:u w:val="single"/>
          </w:rPr>
          <w:t>https://stanford-jblp.pubpub.org/pub/blockchain-and-ip-law</w:t>
        </w:r>
      </w:hyperlink>
    </w:p>
  </w:footnote>
  <w:footnote w:id="303">
    <w:p w14:paraId="7115D1AE"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Birgit Clark, Lead Knowledge Lawyer for Baker McKenzie’s IP and Technology Practice, Dr., &amp; Burstall, Senior Legal Counsel at Johnson &amp; Johnson Innovation EMEA, R. (2019). Crypto-Pie in the Sky? How Blockchain Technology is Impacting Intellectual Property Law. Stanford Journal of Blockchain Law &amp; Policy. Retrieved from </w:t>
      </w:r>
      <w:hyperlink r:id="rId104">
        <w:r w:rsidRPr="006B2BFC">
          <w:rPr>
            <w:sz w:val="20"/>
            <w:szCs w:val="20"/>
            <w:u w:val="single"/>
          </w:rPr>
          <w:t>https://stanford-jblp.pubpub.org/pub/blockchain-and-ip-law</w:t>
        </w:r>
      </w:hyperlink>
      <w:r w:rsidRPr="006B2BFC">
        <w:rPr>
          <w:sz w:val="20"/>
          <w:szCs w:val="20"/>
        </w:rPr>
        <w:t xml:space="preserve"> </w:t>
      </w:r>
    </w:p>
  </w:footnote>
  <w:footnote w:id="304">
    <w:p w14:paraId="6D19EDFA" w14:textId="77777777"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Giancaspro, Mark. (2017). Is a ‘smart contract’ really a smart idea? Insights from a legal perspective. Computer Law &amp; Security Review. 33. 10.1016/j.clsr.2017.05.007.</w:t>
      </w:r>
    </w:p>
  </w:footnote>
  <w:footnote w:id="305">
    <w:p w14:paraId="16CB9412"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Birgit Clark, Lead Knowledge Lawyer for Baker McKenzie’s IP and Technology Practice, Dr., &amp; Burstall, Senior Legal Counsel at Johnson &amp; Johnson Innovation EMEA, R. (2019). Crypto-Pie in the Sky? How Blockchain Technology is Impacting Intellectual Property Law. Stanford Journal of Blockchain Law &amp; Policy. Retrieved from </w:t>
      </w:r>
      <w:hyperlink r:id="rId105">
        <w:r w:rsidRPr="006B2BFC">
          <w:rPr>
            <w:sz w:val="20"/>
            <w:szCs w:val="20"/>
            <w:u w:val="single"/>
          </w:rPr>
          <w:t>https://stanford-jblp.pubpub.org/pub/blockchain-and-ip-law</w:t>
        </w:r>
      </w:hyperlink>
      <w:r w:rsidRPr="006B2BFC">
        <w:rPr>
          <w:sz w:val="20"/>
          <w:szCs w:val="20"/>
        </w:rPr>
        <w:t xml:space="preserve"> </w:t>
      </w:r>
    </w:p>
  </w:footnote>
  <w:footnote w:id="306">
    <w:p w14:paraId="1AFC40F2" w14:textId="77777777"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Birgit Clark, Lead Knowledge Lawyer for Baker McKenzie’s IP and Technology Practice, Dr., &amp; Burstall, Senior Legal Counsel at Johnson &amp; Johnson Innovation EMEA, R. (2019). Crypto-Pie in the Sky? How Blockchain Technology is Impacting Intellectual Property Law. Stanford Journal of Blockchain Law &amp; Policy. Retrieved from </w:t>
      </w:r>
      <w:hyperlink r:id="rId106">
        <w:r w:rsidRPr="006B2BFC">
          <w:rPr>
            <w:u w:val="single"/>
          </w:rPr>
          <w:t>https://stanford-jblp.pubpub.org/pub/blockchain-and-ip-law</w:t>
        </w:r>
      </w:hyperlink>
    </w:p>
  </w:footnote>
  <w:footnote w:id="307">
    <w:p w14:paraId="5A54458D" w14:textId="77777777"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Birgit Clark, Lead Knowledge Lawyer for Baker McKenzie’s IP and Technology Practice, Dr., &amp; Burstall, Senior Legal Counsel at Johnson &amp; Johnson Innovation EMEA, R. (2019). Crypto-Pie in the Sky? How Blockchain Technology is Impacting Intellectual Property Law. Stanford Journal of Blockchain Law &amp; Policy. Retrieved from </w:t>
      </w:r>
      <w:hyperlink r:id="rId107">
        <w:r w:rsidRPr="006B2BFC">
          <w:rPr>
            <w:u w:val="single"/>
          </w:rPr>
          <w:t>https://stanford-jblp.pubpub.org/pub/blockchain-and-ip-law</w:t>
        </w:r>
      </w:hyperlink>
    </w:p>
  </w:footnote>
  <w:footnote w:id="308">
    <w:p w14:paraId="6DFD108E"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Birgit Clark, Lead Knowledge Lawyer for Baker McKenzie’s IP and Technology Practice, Dr., &amp; Burstall, Senior Legal Counsel at Johnson &amp; Johnson Innovation EMEA, R. (2019). Crypto-Pie in the Sky? How Blockchain Technology is Impacting Intellectual Property Law. Stanford Journal of Blockchain Law &amp; Policy. Retrieved from </w:t>
      </w:r>
      <w:hyperlink r:id="rId108">
        <w:r w:rsidRPr="006B2BFC">
          <w:rPr>
            <w:sz w:val="20"/>
            <w:szCs w:val="20"/>
            <w:u w:val="single"/>
          </w:rPr>
          <w:t>https://stanford-jblp.pubpub.org/pub/blockchain-and-ip-law</w:t>
        </w:r>
      </w:hyperlink>
      <w:r w:rsidRPr="006B2BFC">
        <w:rPr>
          <w:sz w:val="20"/>
          <w:szCs w:val="20"/>
        </w:rPr>
        <w:t xml:space="preserve"> </w:t>
      </w:r>
    </w:p>
  </w:footnote>
  <w:footnote w:id="309">
    <w:p w14:paraId="20710BBA"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Birgit Clark, Lead Knowledge Lawyer for Baker McKenzie’s IP and Technology Practice, Dr., &amp; Burstall, Senior Legal Counsel at Johnson &amp; Johnson Innovation EMEA, R. (2019). Crypto-Pie in the Sky? How Blockchain Technology is Impacting Intellectual Property Law. Stanford Journal of Blockchain Law &amp; Policy. Retrieved from </w:t>
      </w:r>
      <w:hyperlink r:id="rId109">
        <w:r w:rsidRPr="006B2BFC">
          <w:rPr>
            <w:sz w:val="20"/>
            <w:szCs w:val="20"/>
            <w:u w:val="single"/>
          </w:rPr>
          <w:t>https://stanford-jblp.pubpub.org/pub/blockchain-and-ip-law</w:t>
        </w:r>
      </w:hyperlink>
      <w:r w:rsidRPr="006B2BFC">
        <w:rPr>
          <w:sz w:val="20"/>
          <w:szCs w:val="20"/>
        </w:rPr>
        <w:t xml:space="preserve"> </w:t>
      </w:r>
    </w:p>
  </w:footnote>
  <w:footnote w:id="310">
    <w:p w14:paraId="2BDBA707" w14:textId="77777777"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Birgit Clark, Lead Knowledge Lawyer for Baker McKenzie’s IP and Technology Practice, Dr., &amp; Burstall, Senior Legal Counsel at Johnson &amp; Johnson Innovation EMEA, R. (2019). Crypto-Pie in the Sky? How Blockchain Technology is Impacting Intellectual Property Law. Stanford Journal of Blockchain Law &amp; Policy. Retrieved from </w:t>
      </w:r>
      <w:hyperlink r:id="rId110">
        <w:r w:rsidRPr="006B2BFC">
          <w:rPr>
            <w:u w:val="single"/>
          </w:rPr>
          <w:t>https://stanford-jblp.pubpub.org/pub/blockchain-and-ip-law</w:t>
        </w:r>
      </w:hyperlink>
    </w:p>
  </w:footnote>
  <w:footnote w:id="311">
    <w:p w14:paraId="24A383D2"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Birgit Clark, Lead Knowledge Lawyer for Baker McKenzie’s IP and Technology Practice, Dr., &amp; Burstall, Senior Legal Counsel at Johnson &amp; Johnson Innovation EMEA, R. (2019). Crypto-Pie in the Sky? How Blockchain Technology is Impacting Intellectual Property Law. Stanford Journal of Blockchain Law &amp; Policy. Retrieved from </w:t>
      </w:r>
      <w:hyperlink r:id="rId111">
        <w:r w:rsidRPr="006B2BFC">
          <w:rPr>
            <w:sz w:val="20"/>
            <w:szCs w:val="20"/>
            <w:u w:val="single"/>
          </w:rPr>
          <w:t>https://stanford-jblp.pubpub.org/pub/blockchain-and-ip-law</w:t>
        </w:r>
      </w:hyperlink>
      <w:r w:rsidRPr="006B2BFC">
        <w:rPr>
          <w:sz w:val="20"/>
          <w:szCs w:val="20"/>
        </w:rPr>
        <w:t xml:space="preserve"> </w:t>
      </w:r>
    </w:p>
  </w:footnote>
  <w:footnote w:id="312">
    <w:p w14:paraId="3004E5AF"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Birgit Clark, Lead Knowledge Lawyer for Baker McKenzie’s IP and Technology Practice, Dr., &amp; Burstall, Senior Legal Counsel at Johnson &amp; Johnson Innovation EMEA, R. (2019). Crypto-Pie in the Sky? How Blockchain Technology is Impacting Intellectual Property Law. Stanford Journal of Blockchain Law &amp; Policy. Retrieved from </w:t>
      </w:r>
      <w:hyperlink r:id="rId112">
        <w:r w:rsidRPr="006B2BFC">
          <w:rPr>
            <w:sz w:val="20"/>
            <w:szCs w:val="20"/>
            <w:u w:val="single"/>
          </w:rPr>
          <w:t>https://stanford-jblp.pubpub.org/pub/blockchain-and-ip-law</w:t>
        </w:r>
      </w:hyperlink>
      <w:r w:rsidRPr="006B2BFC">
        <w:rPr>
          <w:sz w:val="20"/>
          <w:szCs w:val="20"/>
        </w:rPr>
        <w:t xml:space="preserve"> </w:t>
      </w:r>
    </w:p>
  </w:footnote>
  <w:footnote w:id="313">
    <w:p w14:paraId="1C32F3A8"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Alharby, Maher &amp; van Moorsel, Aad. (2017). Blockchain Based Smart </w:t>
      </w:r>
      <w:proofErr w:type="gramStart"/>
      <w:r w:rsidRPr="006B2BFC">
        <w:rPr>
          <w:sz w:val="20"/>
          <w:szCs w:val="20"/>
        </w:rPr>
        <w:t>Contracts :</w:t>
      </w:r>
      <w:proofErr w:type="gramEnd"/>
      <w:r w:rsidRPr="006B2BFC">
        <w:rPr>
          <w:sz w:val="20"/>
          <w:szCs w:val="20"/>
        </w:rPr>
        <w:t xml:space="preserve"> A Systematic Mapping Study. 125-140. 10.5121/csit.2017.71011.</w:t>
      </w:r>
    </w:p>
  </w:footnote>
  <w:footnote w:id="314">
    <w:p w14:paraId="69BA31C5"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Alharby, Maher &amp; van Moorsel, Aad. (2017). Blockchain Based Smart </w:t>
      </w:r>
      <w:proofErr w:type="gramStart"/>
      <w:r w:rsidRPr="006B2BFC">
        <w:rPr>
          <w:sz w:val="20"/>
          <w:szCs w:val="20"/>
        </w:rPr>
        <w:t>Contracts :</w:t>
      </w:r>
      <w:proofErr w:type="gramEnd"/>
      <w:r w:rsidRPr="006B2BFC">
        <w:rPr>
          <w:sz w:val="20"/>
          <w:szCs w:val="20"/>
        </w:rPr>
        <w:t xml:space="preserve"> A Systematic Mapping Study. 125-140. 10.5121/csit.2017.71011.</w:t>
      </w:r>
    </w:p>
  </w:footnote>
  <w:footnote w:id="315">
    <w:p w14:paraId="2714462F"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Alharby, Maher &amp; van Moorsel, Aad. (2017). Blockchain Based Smart </w:t>
      </w:r>
      <w:proofErr w:type="gramStart"/>
      <w:r w:rsidRPr="006B2BFC">
        <w:rPr>
          <w:sz w:val="20"/>
          <w:szCs w:val="20"/>
        </w:rPr>
        <w:t>Contracts :</w:t>
      </w:r>
      <w:proofErr w:type="gramEnd"/>
      <w:r w:rsidRPr="006B2BFC">
        <w:rPr>
          <w:sz w:val="20"/>
          <w:szCs w:val="20"/>
        </w:rPr>
        <w:t xml:space="preserve"> A Systematic Mapping Study. 125-140. 10.5121/csit.2017.71011.</w:t>
      </w:r>
    </w:p>
  </w:footnote>
  <w:footnote w:id="316">
    <w:p w14:paraId="4FD536F7"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Alharby, Maher &amp; van Moorsel, Aad. (2017). Blockchain Based Smart </w:t>
      </w:r>
      <w:proofErr w:type="gramStart"/>
      <w:r w:rsidRPr="006B2BFC">
        <w:rPr>
          <w:sz w:val="20"/>
          <w:szCs w:val="20"/>
        </w:rPr>
        <w:t>Contracts :</w:t>
      </w:r>
      <w:proofErr w:type="gramEnd"/>
      <w:r w:rsidRPr="006B2BFC">
        <w:rPr>
          <w:sz w:val="20"/>
          <w:szCs w:val="20"/>
        </w:rPr>
        <w:t xml:space="preserve"> A Systematic Mapping Study. 125-140. 10.5121/csit.2017.71011.</w:t>
      </w:r>
    </w:p>
  </w:footnote>
  <w:footnote w:id="317">
    <w:p w14:paraId="41AA7CEB"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Alharby, Maher &amp; van Moorsel, Aad. (2017). Blockchain Based Smart </w:t>
      </w:r>
      <w:proofErr w:type="gramStart"/>
      <w:r w:rsidRPr="006B2BFC">
        <w:rPr>
          <w:sz w:val="20"/>
          <w:szCs w:val="20"/>
        </w:rPr>
        <w:t>Contracts :</w:t>
      </w:r>
      <w:proofErr w:type="gramEnd"/>
      <w:r w:rsidRPr="006B2BFC">
        <w:rPr>
          <w:sz w:val="20"/>
          <w:szCs w:val="20"/>
        </w:rPr>
        <w:t xml:space="preserve"> A Systematic Mapping Study. 125-140. 10.5121/csit.2017.71011.</w:t>
      </w:r>
    </w:p>
  </w:footnote>
  <w:footnote w:id="318">
    <w:p w14:paraId="44871F62"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Alharby, Maher &amp; van Moorsel, Aad. (2017). Blockchain Based Smart </w:t>
      </w:r>
      <w:proofErr w:type="gramStart"/>
      <w:r w:rsidRPr="006B2BFC">
        <w:rPr>
          <w:sz w:val="20"/>
          <w:szCs w:val="20"/>
        </w:rPr>
        <w:t>Contracts :</w:t>
      </w:r>
      <w:proofErr w:type="gramEnd"/>
      <w:r w:rsidRPr="006B2BFC">
        <w:rPr>
          <w:sz w:val="20"/>
          <w:szCs w:val="20"/>
        </w:rPr>
        <w:t xml:space="preserve"> A Systematic Mapping Study. 125-140. 10.5121/csit.2017.71011.</w:t>
      </w:r>
    </w:p>
  </w:footnote>
  <w:footnote w:id="319">
    <w:p w14:paraId="36CA1389" w14:textId="77777777"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Alharby, Maher &amp; van Moorsel, Aad. (2017). Blockchain Based Smart </w:t>
      </w:r>
      <w:proofErr w:type="gramStart"/>
      <w:r w:rsidRPr="006B2BFC">
        <w:t>Contracts :</w:t>
      </w:r>
      <w:proofErr w:type="gramEnd"/>
      <w:r w:rsidRPr="006B2BFC">
        <w:t xml:space="preserve"> A Systematic Mapping Study. 132. 10.5121/csit.2017.71011.</w:t>
      </w:r>
    </w:p>
  </w:footnote>
  <w:footnote w:id="320">
    <w:p w14:paraId="015C477D"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Alharby, Maher &amp; van Moorsel, Aad. (2017). Blockchain Based Smart </w:t>
      </w:r>
      <w:proofErr w:type="gramStart"/>
      <w:r w:rsidRPr="006B2BFC">
        <w:rPr>
          <w:sz w:val="20"/>
          <w:szCs w:val="20"/>
        </w:rPr>
        <w:t>Contracts :</w:t>
      </w:r>
      <w:proofErr w:type="gramEnd"/>
      <w:r w:rsidRPr="006B2BFC">
        <w:rPr>
          <w:sz w:val="20"/>
          <w:szCs w:val="20"/>
        </w:rPr>
        <w:t xml:space="preserve"> A Systematic Mapping Study. 125-140. 10.5121/csit.2017.71011.</w:t>
      </w:r>
    </w:p>
  </w:footnote>
  <w:footnote w:id="321">
    <w:p w14:paraId="4C2F3C48"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Alharby, Maher &amp; van Moorsel, Aad. (2017). Blockchain Based Smart </w:t>
      </w:r>
      <w:proofErr w:type="gramStart"/>
      <w:r w:rsidRPr="006B2BFC">
        <w:rPr>
          <w:sz w:val="20"/>
          <w:szCs w:val="20"/>
        </w:rPr>
        <w:t>Contracts :</w:t>
      </w:r>
      <w:proofErr w:type="gramEnd"/>
      <w:r w:rsidRPr="006B2BFC">
        <w:rPr>
          <w:sz w:val="20"/>
          <w:szCs w:val="20"/>
        </w:rPr>
        <w:t xml:space="preserve"> A Systematic Mapping Study. 125-140. 10.5121/csit.2017.71011.</w:t>
      </w:r>
    </w:p>
  </w:footnote>
  <w:footnote w:id="322">
    <w:p w14:paraId="4B288700" w14:textId="77777777"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Alharby, Maher &amp; van Moorsel, Aad. (2017). Blockchain Based Smart </w:t>
      </w:r>
      <w:proofErr w:type="gramStart"/>
      <w:r w:rsidRPr="006B2BFC">
        <w:t>Contracts :</w:t>
      </w:r>
      <w:proofErr w:type="gramEnd"/>
      <w:r w:rsidRPr="006B2BFC">
        <w:t xml:space="preserve"> A Systematic Mapping Study. 132. 10.5121/csit.2017.71011.</w:t>
      </w:r>
    </w:p>
    <w:p w14:paraId="6CCFDF11" w14:textId="77777777" w:rsidR="00602A72" w:rsidRPr="006B2BFC" w:rsidRDefault="00602A72" w:rsidP="00163F6F">
      <w:pPr>
        <w:pStyle w:val="FootnoteText"/>
        <w:shd w:val="clear" w:color="auto" w:fill="FFFFFF" w:themeFill="background1"/>
        <w:rPr>
          <w:lang w:val="en-US"/>
        </w:rPr>
      </w:pPr>
    </w:p>
  </w:footnote>
  <w:footnote w:id="323">
    <w:p w14:paraId="7DAD87BB"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Alharby, Maher &amp; van Moorsel, Aad. (2017). Blockchain Based Smart </w:t>
      </w:r>
      <w:proofErr w:type="gramStart"/>
      <w:r w:rsidRPr="006B2BFC">
        <w:rPr>
          <w:sz w:val="20"/>
          <w:szCs w:val="20"/>
        </w:rPr>
        <w:t>Contracts :</w:t>
      </w:r>
      <w:proofErr w:type="gramEnd"/>
      <w:r w:rsidRPr="006B2BFC">
        <w:rPr>
          <w:sz w:val="20"/>
          <w:szCs w:val="20"/>
        </w:rPr>
        <w:t xml:space="preserve"> A Systematic Mapping Study. 125-140. 10.5121/csit.2017.71011.</w:t>
      </w:r>
    </w:p>
  </w:footnote>
  <w:footnote w:id="324">
    <w:p w14:paraId="053D1B2E" w14:textId="77777777" w:rsidR="00602A72" w:rsidRPr="006B2BFC" w:rsidRDefault="00602A72" w:rsidP="00163F6F">
      <w:pPr>
        <w:shd w:val="clear" w:color="auto" w:fill="FFFFFF" w:themeFill="background1"/>
        <w:spacing w:line="240" w:lineRule="auto"/>
        <w:rPr>
          <w:sz w:val="20"/>
          <w:szCs w:val="20"/>
        </w:rPr>
      </w:pPr>
      <w:r w:rsidRPr="006B2BFC">
        <w:rPr>
          <w:rStyle w:val="FootnoteReference"/>
          <w:sz w:val="20"/>
          <w:szCs w:val="20"/>
        </w:rPr>
        <w:footnoteRef/>
      </w:r>
      <w:r w:rsidRPr="006B2BFC">
        <w:rPr>
          <w:sz w:val="20"/>
          <w:szCs w:val="20"/>
        </w:rPr>
        <w:t xml:space="preserve"> Alharby, Maher &amp; van Moorsel, Aad. (2017). Blockchain Based Smart </w:t>
      </w:r>
      <w:proofErr w:type="gramStart"/>
      <w:r w:rsidRPr="006B2BFC">
        <w:rPr>
          <w:sz w:val="20"/>
          <w:szCs w:val="20"/>
        </w:rPr>
        <w:t>Contracts :</w:t>
      </w:r>
      <w:proofErr w:type="gramEnd"/>
      <w:r w:rsidRPr="006B2BFC">
        <w:rPr>
          <w:sz w:val="20"/>
          <w:szCs w:val="20"/>
        </w:rPr>
        <w:t xml:space="preserve"> A Systematic Mapping Study. 132-133. 10.5121/csit.2017.71011.</w:t>
      </w:r>
    </w:p>
  </w:footnote>
  <w:footnote w:id="325">
    <w:p w14:paraId="14486C23"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Alharby, Maher &amp; van Moorsel, Aad. (2017). Blockchain Based Smart </w:t>
      </w:r>
      <w:proofErr w:type="gramStart"/>
      <w:r w:rsidRPr="006B2BFC">
        <w:rPr>
          <w:sz w:val="20"/>
          <w:szCs w:val="20"/>
        </w:rPr>
        <w:t>Contracts :</w:t>
      </w:r>
      <w:proofErr w:type="gramEnd"/>
      <w:r w:rsidRPr="006B2BFC">
        <w:rPr>
          <w:sz w:val="20"/>
          <w:szCs w:val="20"/>
        </w:rPr>
        <w:t xml:space="preserve"> A Systematic Mapping Study. 125-140. 10.5121/csit.2017.71011.</w:t>
      </w:r>
    </w:p>
  </w:footnote>
  <w:footnote w:id="326">
    <w:p w14:paraId="39692593"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Alharby, Maher &amp; van Moorsel, Aad. (2017). Blockchain Based Smart </w:t>
      </w:r>
      <w:proofErr w:type="gramStart"/>
      <w:r w:rsidRPr="006B2BFC">
        <w:rPr>
          <w:sz w:val="20"/>
          <w:szCs w:val="20"/>
        </w:rPr>
        <w:t>Contracts :</w:t>
      </w:r>
      <w:proofErr w:type="gramEnd"/>
      <w:r w:rsidRPr="006B2BFC">
        <w:rPr>
          <w:sz w:val="20"/>
          <w:szCs w:val="20"/>
        </w:rPr>
        <w:t xml:space="preserve"> A Systematic Mapping Study. 125-140. 10.5121/csit.2017.71011.</w:t>
      </w:r>
    </w:p>
  </w:footnote>
  <w:footnote w:id="327">
    <w:p w14:paraId="11D34E59"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Alharby, Maher &amp; van Moorsel, Aad. (2017). Blockchain Based Smart </w:t>
      </w:r>
      <w:proofErr w:type="gramStart"/>
      <w:r w:rsidRPr="006B2BFC">
        <w:rPr>
          <w:sz w:val="20"/>
          <w:szCs w:val="20"/>
        </w:rPr>
        <w:t>Contracts :</w:t>
      </w:r>
      <w:proofErr w:type="gramEnd"/>
      <w:r w:rsidRPr="006B2BFC">
        <w:rPr>
          <w:sz w:val="20"/>
          <w:szCs w:val="20"/>
        </w:rPr>
        <w:t xml:space="preserve"> A Systematic Mapping Study. 125-140. 10.5121/csit.2017.71011.</w:t>
      </w:r>
    </w:p>
  </w:footnote>
  <w:footnote w:id="328">
    <w:p w14:paraId="72716CEB"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Alharby, Maher &amp; van Moorsel, Aad. (2017). Blockchain Based Smart </w:t>
      </w:r>
      <w:proofErr w:type="gramStart"/>
      <w:r w:rsidRPr="006B2BFC">
        <w:rPr>
          <w:sz w:val="20"/>
          <w:szCs w:val="20"/>
        </w:rPr>
        <w:t>Contracts :</w:t>
      </w:r>
      <w:proofErr w:type="gramEnd"/>
      <w:r w:rsidRPr="006B2BFC">
        <w:rPr>
          <w:sz w:val="20"/>
          <w:szCs w:val="20"/>
        </w:rPr>
        <w:t xml:space="preserve"> A Systematic Mapping Study. 125-140. 10.5121/csit.2017.71011 </w:t>
      </w:r>
      <w:r w:rsidRPr="006B2BFC">
        <w:rPr>
          <w:i/>
          <w:sz w:val="20"/>
          <w:szCs w:val="20"/>
        </w:rPr>
        <w:t xml:space="preserve">citing </w:t>
      </w:r>
      <w:r w:rsidRPr="006B2BFC">
        <w:rPr>
          <w:sz w:val="20"/>
          <w:szCs w:val="20"/>
        </w:rPr>
        <w:t xml:space="preserve">F. </w:t>
      </w:r>
      <w:proofErr w:type="spellStart"/>
      <w:r w:rsidRPr="006B2BFC">
        <w:rPr>
          <w:sz w:val="20"/>
          <w:szCs w:val="20"/>
        </w:rPr>
        <w:t>Idelberger</w:t>
      </w:r>
      <w:proofErr w:type="spellEnd"/>
      <w:r w:rsidRPr="006B2BFC">
        <w:rPr>
          <w:sz w:val="20"/>
          <w:szCs w:val="20"/>
        </w:rPr>
        <w:t xml:space="preserve">, G. </w:t>
      </w:r>
      <w:proofErr w:type="spellStart"/>
      <w:r w:rsidRPr="006B2BFC">
        <w:rPr>
          <w:sz w:val="20"/>
          <w:szCs w:val="20"/>
        </w:rPr>
        <w:t>Governatori</w:t>
      </w:r>
      <w:proofErr w:type="spellEnd"/>
      <w:r w:rsidRPr="006B2BFC">
        <w:rPr>
          <w:sz w:val="20"/>
          <w:szCs w:val="20"/>
        </w:rPr>
        <w:t xml:space="preserve">, R. </w:t>
      </w:r>
      <w:proofErr w:type="spellStart"/>
      <w:r w:rsidRPr="006B2BFC">
        <w:rPr>
          <w:sz w:val="20"/>
          <w:szCs w:val="20"/>
        </w:rPr>
        <w:t>Riveret</w:t>
      </w:r>
      <w:proofErr w:type="spellEnd"/>
      <w:r w:rsidRPr="006B2BFC">
        <w:rPr>
          <w:sz w:val="20"/>
          <w:szCs w:val="20"/>
        </w:rPr>
        <w:t>, and G. Sartor, “Evaluation of logic-based smart contracts</w:t>
      </w:r>
    </w:p>
    <w:p w14:paraId="046C633E" w14:textId="77777777" w:rsidR="00602A72" w:rsidRPr="006B2BFC" w:rsidRDefault="00602A72" w:rsidP="00163F6F">
      <w:pPr>
        <w:shd w:val="clear" w:color="auto" w:fill="FFFFFF" w:themeFill="background1"/>
        <w:spacing w:line="240" w:lineRule="auto"/>
        <w:rPr>
          <w:sz w:val="20"/>
          <w:szCs w:val="20"/>
        </w:rPr>
      </w:pPr>
      <w:r w:rsidRPr="006B2BFC">
        <w:rPr>
          <w:sz w:val="20"/>
          <w:szCs w:val="20"/>
        </w:rPr>
        <w:t>for blockchain systems," in International Symposium on Rules and Rule Markup Languages for the</w:t>
      </w:r>
    </w:p>
    <w:p w14:paraId="4D27FC57" w14:textId="77777777" w:rsidR="00602A72" w:rsidRPr="006B2BFC" w:rsidRDefault="00602A72" w:rsidP="00163F6F">
      <w:pPr>
        <w:shd w:val="clear" w:color="auto" w:fill="FFFFFF" w:themeFill="background1"/>
        <w:spacing w:line="240" w:lineRule="auto"/>
        <w:rPr>
          <w:sz w:val="20"/>
          <w:szCs w:val="20"/>
        </w:rPr>
      </w:pPr>
      <w:r w:rsidRPr="006B2BFC">
        <w:rPr>
          <w:sz w:val="20"/>
          <w:szCs w:val="20"/>
        </w:rPr>
        <w:t>Semantic Web,167-183, Springer, 2016.</w:t>
      </w:r>
    </w:p>
  </w:footnote>
  <w:footnote w:id="329">
    <w:p w14:paraId="12088600"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Alharby, Maher &amp; van Moorsel, Aad. (2017). Blockchain Based Smart </w:t>
      </w:r>
      <w:proofErr w:type="gramStart"/>
      <w:r w:rsidRPr="006B2BFC">
        <w:rPr>
          <w:sz w:val="20"/>
          <w:szCs w:val="20"/>
        </w:rPr>
        <w:t>Contracts :</w:t>
      </w:r>
      <w:proofErr w:type="gramEnd"/>
      <w:r w:rsidRPr="006B2BFC">
        <w:rPr>
          <w:sz w:val="20"/>
          <w:szCs w:val="20"/>
        </w:rPr>
        <w:t xml:space="preserve"> A Systematic Mapping Study. 125-140. 10.5121/csit.2017.71011.</w:t>
      </w:r>
    </w:p>
  </w:footnote>
  <w:footnote w:id="330">
    <w:p w14:paraId="6C097328"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Alharby, Maher &amp; van Moorsel, Aad. (2017). Blockchain Based Smart </w:t>
      </w:r>
      <w:proofErr w:type="gramStart"/>
      <w:r w:rsidRPr="006B2BFC">
        <w:rPr>
          <w:sz w:val="20"/>
          <w:szCs w:val="20"/>
        </w:rPr>
        <w:t>Contracts :</w:t>
      </w:r>
      <w:proofErr w:type="gramEnd"/>
      <w:r w:rsidRPr="006B2BFC">
        <w:rPr>
          <w:sz w:val="20"/>
          <w:szCs w:val="20"/>
        </w:rPr>
        <w:t xml:space="preserve"> A Systematic Mapping Study. 125-140. 10.5121/csit.2017.71011.</w:t>
      </w:r>
    </w:p>
  </w:footnote>
  <w:footnote w:id="331">
    <w:p w14:paraId="5B18C602"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Alharby, Maher &amp; van Moorsel, Aad. (2017). Blockchain Based Smart </w:t>
      </w:r>
      <w:proofErr w:type="gramStart"/>
      <w:r w:rsidRPr="006B2BFC">
        <w:rPr>
          <w:sz w:val="20"/>
          <w:szCs w:val="20"/>
        </w:rPr>
        <w:t>Contracts :</w:t>
      </w:r>
      <w:proofErr w:type="gramEnd"/>
      <w:r w:rsidRPr="006B2BFC">
        <w:rPr>
          <w:sz w:val="20"/>
          <w:szCs w:val="20"/>
        </w:rPr>
        <w:t xml:space="preserve"> A Systematic Mapping Study. 125-140. 10.5121/csit.2017.71011.</w:t>
      </w:r>
    </w:p>
  </w:footnote>
  <w:footnote w:id="332">
    <w:p w14:paraId="60712293"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Alharby, Maher &amp; van Moorsel, Aad. (2017). Blockchain Based Smart </w:t>
      </w:r>
      <w:proofErr w:type="gramStart"/>
      <w:r w:rsidRPr="006B2BFC">
        <w:rPr>
          <w:sz w:val="20"/>
          <w:szCs w:val="20"/>
        </w:rPr>
        <w:t>Contracts :</w:t>
      </w:r>
      <w:proofErr w:type="gramEnd"/>
      <w:r w:rsidRPr="006B2BFC">
        <w:rPr>
          <w:sz w:val="20"/>
          <w:szCs w:val="20"/>
        </w:rPr>
        <w:t xml:space="preserve"> A Systematic Mapping Study. 125-140. 10.5121/csit.2017.71011.</w:t>
      </w:r>
    </w:p>
  </w:footnote>
  <w:footnote w:id="333">
    <w:p w14:paraId="6F485829"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Alharby, Maher &amp; van Moorsel, Aad. (2017). Blockchain Based Smart </w:t>
      </w:r>
      <w:proofErr w:type="gramStart"/>
      <w:r w:rsidRPr="006B2BFC">
        <w:rPr>
          <w:sz w:val="20"/>
          <w:szCs w:val="20"/>
        </w:rPr>
        <w:t>Contracts :</w:t>
      </w:r>
      <w:proofErr w:type="gramEnd"/>
      <w:r w:rsidRPr="006B2BFC">
        <w:rPr>
          <w:sz w:val="20"/>
          <w:szCs w:val="20"/>
        </w:rPr>
        <w:t xml:space="preserve"> A Systematic Mapping Study. 125-140. 10.5121/csit.2017.71011.</w:t>
      </w:r>
    </w:p>
  </w:footnote>
  <w:footnote w:id="334">
    <w:p w14:paraId="456B1947"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Alharby, Maher &amp; van Moorsel, Aad. (2017). Blockchain Based Smart </w:t>
      </w:r>
      <w:proofErr w:type="gramStart"/>
      <w:r w:rsidRPr="006B2BFC">
        <w:rPr>
          <w:sz w:val="20"/>
          <w:szCs w:val="20"/>
        </w:rPr>
        <w:t>Contracts :</w:t>
      </w:r>
      <w:proofErr w:type="gramEnd"/>
      <w:r w:rsidRPr="006B2BFC">
        <w:rPr>
          <w:sz w:val="20"/>
          <w:szCs w:val="20"/>
        </w:rPr>
        <w:t xml:space="preserve"> A Systematic Mapping Study. 125-140. 10.5121/csit.2017.71011.</w:t>
      </w:r>
    </w:p>
  </w:footnote>
  <w:footnote w:id="335">
    <w:p w14:paraId="38B5805A"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Alharby, Maher &amp; van Moorsel, Aad. (2017). Blockchain Based Smart </w:t>
      </w:r>
      <w:proofErr w:type="gramStart"/>
      <w:r w:rsidRPr="006B2BFC">
        <w:rPr>
          <w:sz w:val="20"/>
          <w:szCs w:val="20"/>
        </w:rPr>
        <w:t>Contracts :</w:t>
      </w:r>
      <w:proofErr w:type="gramEnd"/>
      <w:r w:rsidRPr="006B2BFC">
        <w:rPr>
          <w:sz w:val="20"/>
          <w:szCs w:val="20"/>
        </w:rPr>
        <w:t xml:space="preserve"> A Systematic Mapping Study. 125-140. 10.5121/csit.2017.71011.</w:t>
      </w:r>
    </w:p>
  </w:footnote>
  <w:footnote w:id="336">
    <w:p w14:paraId="2609C215"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Alharby, Maher &amp; van Moorsel, Aad. (2017). Blockchain Based Smart </w:t>
      </w:r>
      <w:proofErr w:type="gramStart"/>
      <w:r w:rsidRPr="006B2BFC">
        <w:rPr>
          <w:sz w:val="20"/>
          <w:szCs w:val="20"/>
        </w:rPr>
        <w:t>Contracts :</w:t>
      </w:r>
      <w:proofErr w:type="gramEnd"/>
      <w:r w:rsidRPr="006B2BFC">
        <w:rPr>
          <w:sz w:val="20"/>
          <w:szCs w:val="20"/>
        </w:rPr>
        <w:t xml:space="preserve"> A Systematic Mapping Study. 125-140. 10.5121/csit.2017.71011.</w:t>
      </w:r>
    </w:p>
  </w:footnote>
  <w:footnote w:id="337">
    <w:p w14:paraId="5F675ABF"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Alharby, Maher &amp; van Moorsel, Aad. (2017). Blockchain Based Smart </w:t>
      </w:r>
      <w:proofErr w:type="gramStart"/>
      <w:r w:rsidRPr="006B2BFC">
        <w:rPr>
          <w:sz w:val="20"/>
          <w:szCs w:val="20"/>
        </w:rPr>
        <w:t>Contracts :</w:t>
      </w:r>
      <w:proofErr w:type="gramEnd"/>
      <w:r w:rsidRPr="006B2BFC">
        <w:rPr>
          <w:sz w:val="20"/>
          <w:szCs w:val="20"/>
        </w:rPr>
        <w:t xml:space="preserve"> A Systematic Mapping Study. 125-140. 10.5121/csit.2017.71011.</w:t>
      </w:r>
    </w:p>
  </w:footnote>
  <w:footnote w:id="338">
    <w:p w14:paraId="7E82ECEB" w14:textId="051C5F95" w:rsidR="00602A72" w:rsidRPr="006B2BFC" w:rsidRDefault="00602A72" w:rsidP="00163F6F">
      <w:pPr>
        <w:shd w:val="clear" w:color="auto" w:fill="FFFFFF" w:themeFill="background1"/>
        <w:spacing w:line="240" w:lineRule="auto"/>
        <w:rPr>
          <w:b/>
          <w:sz w:val="20"/>
          <w:szCs w:val="20"/>
        </w:rPr>
      </w:pPr>
      <w:r w:rsidRPr="006B2BFC">
        <w:rPr>
          <w:sz w:val="20"/>
          <w:szCs w:val="20"/>
          <w:vertAlign w:val="superscript"/>
        </w:rPr>
        <w:footnoteRef/>
      </w:r>
      <w:r w:rsidRPr="006B2BFC">
        <w:rPr>
          <w:sz w:val="20"/>
          <w:szCs w:val="20"/>
        </w:rPr>
        <w:t xml:space="preserve"> Alharby, Maher &amp; van Moorsel, Aad. (2017). Blockchain Based Smart </w:t>
      </w:r>
      <w:proofErr w:type="gramStart"/>
      <w:r w:rsidRPr="006B2BFC">
        <w:rPr>
          <w:sz w:val="20"/>
          <w:szCs w:val="20"/>
        </w:rPr>
        <w:t>Contracts :</w:t>
      </w:r>
      <w:proofErr w:type="gramEnd"/>
      <w:r w:rsidRPr="006B2BFC">
        <w:rPr>
          <w:sz w:val="20"/>
          <w:szCs w:val="20"/>
        </w:rPr>
        <w:t xml:space="preserve"> A Systematic Mapping Study. 125-140. 10.5121/csit.2017.71011; </w:t>
      </w:r>
      <w:r w:rsidRPr="006B2BFC">
        <w:rPr>
          <w:i/>
          <w:sz w:val="20"/>
          <w:szCs w:val="20"/>
        </w:rPr>
        <w:t>CryptoKitties craze slows down transactions on Ethereum</w:t>
      </w:r>
      <w:r w:rsidRPr="006B2BFC">
        <w:rPr>
          <w:sz w:val="20"/>
          <w:szCs w:val="20"/>
        </w:rPr>
        <w:t xml:space="preserve">, BBC (Dec. 5, 2017), </w:t>
      </w:r>
      <w:hyperlink r:id="rId113" w:history="1">
        <w:r w:rsidRPr="006B2BFC">
          <w:rPr>
            <w:rStyle w:val="Hyperlink"/>
            <w:color w:val="auto"/>
            <w:sz w:val="20"/>
            <w:szCs w:val="20"/>
          </w:rPr>
          <w:t>https://www.bbc.com/news/technology-42237162</w:t>
        </w:r>
      </w:hyperlink>
      <w:r w:rsidRPr="006B2BFC">
        <w:rPr>
          <w:sz w:val="20"/>
          <w:szCs w:val="20"/>
        </w:rPr>
        <w:t xml:space="preserve">. </w:t>
      </w:r>
    </w:p>
  </w:footnote>
  <w:footnote w:id="339">
    <w:p w14:paraId="01CC1CAF" w14:textId="499BE72C"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color w:val="222222"/>
          <w:sz w:val="20"/>
          <w:szCs w:val="20"/>
          <w:shd w:val="clear" w:color="auto" w:fill="F0F5FF"/>
        </w:rPr>
        <w:t xml:space="preserve"> Imogen Heap’s Tiny Human</w:t>
      </w:r>
      <w:proofErr w:type="gramStart"/>
      <w:r w:rsidRPr="006B2BFC">
        <w:rPr>
          <w:color w:val="222222"/>
          <w:sz w:val="20"/>
          <w:szCs w:val="20"/>
          <w:shd w:val="clear" w:color="auto" w:fill="F0F5FF"/>
        </w:rPr>
        <w:t>, ,</w:t>
      </w:r>
      <w:proofErr w:type="gramEnd"/>
      <w:r w:rsidRPr="006B2BFC">
        <w:rPr>
          <w:color w:val="222222"/>
          <w:sz w:val="20"/>
          <w:szCs w:val="20"/>
          <w:shd w:val="clear" w:color="auto" w:fill="F0F5FF"/>
        </w:rPr>
        <w:t> </w:t>
      </w:r>
      <w:r w:rsidRPr="006B2BFC">
        <w:rPr>
          <w:smallCaps/>
          <w:color w:val="222222"/>
          <w:sz w:val="20"/>
          <w:szCs w:val="20"/>
          <w:shd w:val="clear" w:color="auto" w:fill="F0F5FF"/>
        </w:rPr>
        <w:t>Ujo</w:t>
      </w:r>
      <w:r w:rsidRPr="006B2BFC">
        <w:rPr>
          <w:color w:val="222222"/>
          <w:sz w:val="20"/>
          <w:szCs w:val="20"/>
          <w:shd w:val="clear" w:color="auto" w:fill="F0F5FF"/>
        </w:rPr>
        <w:t> , https://imogen2.surge.sh/#/imogen_heap/tiny_human/tiny_human (last visited Oct 18, 2019)</w:t>
      </w:r>
      <w:r w:rsidRPr="006B2BFC">
        <w:rPr>
          <w:sz w:val="20"/>
          <w:szCs w:val="20"/>
        </w:rPr>
        <w:t xml:space="preserve">; </w:t>
      </w:r>
      <w:r w:rsidRPr="006B2BFC">
        <w:rPr>
          <w:color w:val="222222"/>
          <w:sz w:val="20"/>
          <w:szCs w:val="20"/>
          <w:shd w:val="clear" w:color="auto" w:fill="F0F5FF"/>
        </w:rPr>
        <w:t>Imogen Heap releases a single on the Ethereum blockchain, , </w:t>
      </w:r>
      <w:r w:rsidRPr="006B2BFC">
        <w:rPr>
          <w:smallCaps/>
          <w:color w:val="222222"/>
          <w:sz w:val="20"/>
          <w:szCs w:val="20"/>
          <w:shd w:val="clear" w:color="auto" w:fill="F0F5FF"/>
        </w:rPr>
        <w:t>Futurism</w:t>
      </w:r>
      <w:r w:rsidRPr="006B2BFC">
        <w:rPr>
          <w:color w:val="222222"/>
          <w:sz w:val="20"/>
          <w:szCs w:val="20"/>
          <w:shd w:val="clear" w:color="auto" w:fill="F0F5FF"/>
        </w:rPr>
        <w:t> , https://futurism.com/imogen-heap-releases-on-the-ethereum-blockchain (last visited Oct 18, 2019).</w:t>
      </w:r>
    </w:p>
  </w:footnote>
  <w:footnote w:id="340">
    <w:p w14:paraId="63205907" w14:textId="6005A29A"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u w:val="single"/>
        </w:rPr>
        <w:t xml:space="preserve"> </w:t>
      </w:r>
      <w:r w:rsidRPr="006B2BFC">
        <w:rPr>
          <w:color w:val="222222"/>
          <w:sz w:val="20"/>
          <w:szCs w:val="20"/>
          <w:shd w:val="clear" w:color="auto" w:fill="F0F5FF"/>
        </w:rPr>
        <w:t>Imogen Heap’s Tiny Human</w:t>
      </w:r>
      <w:proofErr w:type="gramStart"/>
      <w:r w:rsidRPr="006B2BFC">
        <w:rPr>
          <w:color w:val="222222"/>
          <w:sz w:val="20"/>
          <w:szCs w:val="20"/>
          <w:shd w:val="clear" w:color="auto" w:fill="F0F5FF"/>
        </w:rPr>
        <w:t>, ,</w:t>
      </w:r>
      <w:proofErr w:type="gramEnd"/>
      <w:r w:rsidRPr="006B2BFC">
        <w:rPr>
          <w:color w:val="222222"/>
          <w:sz w:val="20"/>
          <w:szCs w:val="20"/>
          <w:shd w:val="clear" w:color="auto" w:fill="F0F5FF"/>
        </w:rPr>
        <w:t> </w:t>
      </w:r>
      <w:r w:rsidRPr="006B2BFC">
        <w:rPr>
          <w:smallCaps/>
          <w:color w:val="222222"/>
          <w:sz w:val="20"/>
          <w:szCs w:val="20"/>
          <w:shd w:val="clear" w:color="auto" w:fill="F0F5FF"/>
        </w:rPr>
        <w:t>Ujo</w:t>
      </w:r>
      <w:r w:rsidRPr="006B2BFC">
        <w:rPr>
          <w:color w:val="222222"/>
          <w:sz w:val="20"/>
          <w:szCs w:val="20"/>
          <w:shd w:val="clear" w:color="auto" w:fill="F0F5FF"/>
        </w:rPr>
        <w:t> , https://imogen2.surge.sh/#/imogen_heap/tiny_human/tiny_human (last visited Oct 18, 2019)</w:t>
      </w:r>
      <w:r w:rsidRPr="006B2BFC">
        <w:rPr>
          <w:sz w:val="20"/>
          <w:szCs w:val="20"/>
        </w:rPr>
        <w:t>;</w:t>
      </w:r>
    </w:p>
  </w:footnote>
  <w:footnote w:id="341">
    <w:p w14:paraId="1DA0F0BC" w14:textId="43E81ED3"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Andreas Fougner Engebretsen and Hallvard Kristoffer Boland Haugen, </w:t>
      </w:r>
      <w:r w:rsidRPr="006B2BFC">
        <w:rPr>
          <w:i/>
          <w:sz w:val="20"/>
          <w:szCs w:val="20"/>
        </w:rPr>
        <w:t>The Music Industry on Blockchain Technology</w:t>
      </w:r>
      <w:r w:rsidRPr="006B2BFC">
        <w:rPr>
          <w:sz w:val="20"/>
          <w:szCs w:val="20"/>
        </w:rPr>
        <w:t>, Norwegian University of Science and Technology, (Danilo Gligoroski, IIK &amp; Chris Carr, IIK, Jun. 2018)</w:t>
      </w:r>
    </w:p>
  </w:footnote>
  <w:footnote w:id="342">
    <w:p w14:paraId="42402461" w14:textId="24352831"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Andreas Fougner Engebretsen and Hallvard Kristoffer Boland Haugen, </w:t>
      </w:r>
      <w:r w:rsidRPr="006B2BFC">
        <w:rPr>
          <w:i/>
          <w:sz w:val="20"/>
          <w:szCs w:val="20"/>
        </w:rPr>
        <w:t>The Music Industry on Blockchain Technology</w:t>
      </w:r>
      <w:r w:rsidRPr="006B2BFC">
        <w:rPr>
          <w:sz w:val="20"/>
          <w:szCs w:val="20"/>
        </w:rPr>
        <w:t xml:space="preserve"> 1, Norwegian University of Science and Technology, (Danilo Gligoroski, IIK &amp; Chris Carr, IIK, Jun. 2018) </w:t>
      </w:r>
    </w:p>
  </w:footnote>
  <w:footnote w:id="343">
    <w:p w14:paraId="31C06D0A" w14:textId="709ECCF1"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Andreas Fougner Engebretsen and Hallvard Kristoffer Boland Haugen, </w:t>
      </w:r>
      <w:r w:rsidRPr="006B2BFC">
        <w:rPr>
          <w:i/>
          <w:sz w:val="20"/>
          <w:szCs w:val="20"/>
        </w:rPr>
        <w:t>The Music Industry on Blockchain Technology</w:t>
      </w:r>
      <w:r w:rsidRPr="006B2BFC">
        <w:rPr>
          <w:sz w:val="20"/>
          <w:szCs w:val="20"/>
        </w:rPr>
        <w:t xml:space="preserve"> 2, Norwegian University of Science and Technology, (Danilo Gligoroski, IIK &amp; Chris Carr, IIK, Jun. 2018) </w:t>
      </w:r>
    </w:p>
  </w:footnote>
  <w:footnote w:id="344">
    <w:p w14:paraId="3E23DD44" w14:textId="24292C65"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Andreas Fougner Engebretsen and Hallvard Kristoffer Boland Haugen, </w:t>
      </w:r>
      <w:r w:rsidRPr="006B2BFC">
        <w:rPr>
          <w:i/>
          <w:sz w:val="20"/>
          <w:szCs w:val="20"/>
        </w:rPr>
        <w:t>The Music Industry on Blockchain Technology</w:t>
      </w:r>
      <w:r w:rsidRPr="006B2BFC">
        <w:rPr>
          <w:sz w:val="20"/>
          <w:szCs w:val="20"/>
        </w:rPr>
        <w:t xml:space="preserve"> 2, Norwegian University of Science and Technology, (Danilo Gligoroski, IIK &amp; Chris Carr, IIK, Jun. 2018) </w:t>
      </w:r>
    </w:p>
  </w:footnote>
  <w:footnote w:id="345">
    <w:p w14:paraId="00EC623B" w14:textId="385B3866"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Andreas Fougner Engebretsen and Hallvard Kristoffer Boland Haugen, </w:t>
      </w:r>
      <w:r w:rsidRPr="006B2BFC">
        <w:rPr>
          <w:i/>
          <w:sz w:val="20"/>
          <w:szCs w:val="20"/>
        </w:rPr>
        <w:t>The Music Industry on Blockchain Technology</w:t>
      </w:r>
      <w:r w:rsidRPr="006B2BFC">
        <w:rPr>
          <w:sz w:val="20"/>
          <w:szCs w:val="20"/>
        </w:rPr>
        <w:t xml:space="preserve"> 2, Norwegian University of Science and Technology, (Danilo Gligoroski, IIK &amp; Chris Carr, IIK, Jun. 2018) </w:t>
      </w:r>
    </w:p>
  </w:footnote>
  <w:footnote w:id="346">
    <w:p w14:paraId="078133D3" w14:textId="01B81160"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Andreas Fougner Engebretsen and Hallvard Kristoffer Boland Haugen, </w:t>
      </w:r>
      <w:r w:rsidRPr="006B2BFC">
        <w:rPr>
          <w:i/>
          <w:sz w:val="20"/>
          <w:szCs w:val="20"/>
        </w:rPr>
        <w:t>The Music Industry on Blockchain Technology</w:t>
      </w:r>
      <w:r w:rsidRPr="006B2BFC">
        <w:rPr>
          <w:sz w:val="20"/>
          <w:szCs w:val="20"/>
        </w:rPr>
        <w:t xml:space="preserve"> 2, Norwegian University of Science and Technology, (Danilo Gligoroski, IIK &amp; Chris Carr, IIK, Jun. 2018) (very good discussion of blockchain and the bitcoin protocol)</w:t>
      </w:r>
    </w:p>
  </w:footnote>
  <w:footnote w:id="347">
    <w:p w14:paraId="02ADD696" w14:textId="66C8FF8C"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Andreas Fougner Engebretsen and Hallvard Kristoffer Boland Haugen, </w:t>
      </w:r>
      <w:r w:rsidRPr="006B2BFC">
        <w:rPr>
          <w:i/>
          <w:sz w:val="20"/>
          <w:szCs w:val="20"/>
        </w:rPr>
        <w:t>The Music Industry on Blockchain Technology</w:t>
      </w:r>
      <w:r w:rsidRPr="006B2BFC">
        <w:rPr>
          <w:sz w:val="20"/>
          <w:szCs w:val="20"/>
        </w:rPr>
        <w:t xml:space="preserve"> 23-25, Norwegian University of Science and Technology, (Danilo Gligoroski, IIK &amp; Chris Carr, IIK, Jun. 2018) (very good discussion of blockchain and the bitcoin protocol)</w:t>
      </w:r>
    </w:p>
  </w:footnote>
  <w:footnote w:id="348">
    <w:p w14:paraId="620DE88F" w14:textId="59526DC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Andreas Fougner Engebretsen and Hallvard Kristoffer Boland Haugen, </w:t>
      </w:r>
      <w:r w:rsidRPr="006B2BFC">
        <w:rPr>
          <w:i/>
          <w:sz w:val="20"/>
          <w:szCs w:val="20"/>
        </w:rPr>
        <w:t>The Music Industry on Blockchain Technology</w:t>
      </w:r>
      <w:r w:rsidRPr="006B2BFC">
        <w:rPr>
          <w:sz w:val="20"/>
          <w:szCs w:val="20"/>
        </w:rPr>
        <w:t xml:space="preserve"> 31-48, Norwegian University of Science and Technology, (Danilo Gligoroski, IIK &amp; Chris Carr, IIK, Jun. 2018) (very good discussion of blockchain and the bitcoin protocol)</w:t>
      </w:r>
    </w:p>
  </w:footnote>
  <w:footnote w:id="349">
    <w:p w14:paraId="4A9F90A7" w14:textId="214D585E"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Andreas Fougner Engebretsen and Hallvard Kristoffer Boland Haugen, </w:t>
      </w:r>
      <w:r w:rsidRPr="006B2BFC">
        <w:rPr>
          <w:i/>
          <w:sz w:val="20"/>
          <w:szCs w:val="20"/>
        </w:rPr>
        <w:t>The Music Industry on Blockchain Technology</w:t>
      </w:r>
      <w:r w:rsidRPr="006B2BFC">
        <w:rPr>
          <w:sz w:val="20"/>
          <w:szCs w:val="20"/>
        </w:rPr>
        <w:t xml:space="preserve"> 31, Norwegian University of Science and Technology, (Danilo Gligoroski, IIK &amp; Chris Carr, IIK, Jun. 2018) (very good discussion of blockchain and the bitcoin protocol)</w:t>
      </w:r>
    </w:p>
  </w:footnote>
  <w:footnote w:id="350">
    <w:p w14:paraId="667D2F88" w14:textId="568D1B9B"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Andreas Fougner Engebretsen and Hallvard Kristoffer Boland Haugen, </w:t>
      </w:r>
      <w:r w:rsidRPr="006B2BFC">
        <w:rPr>
          <w:i/>
          <w:sz w:val="20"/>
          <w:szCs w:val="20"/>
        </w:rPr>
        <w:t>The Music Industry on Blockchain Technology</w:t>
      </w:r>
      <w:r w:rsidRPr="006B2BFC">
        <w:rPr>
          <w:sz w:val="20"/>
          <w:szCs w:val="20"/>
        </w:rPr>
        <w:t xml:space="preserve"> 31 - 33, Norwegian University of Science and Technology, (Danilo Gligoroski, IIK &amp; Chris Carr, IIK, Jun. 2018) (very good discussion of blockchain and the bitcoin protocol)</w:t>
      </w:r>
    </w:p>
  </w:footnote>
  <w:footnote w:id="351">
    <w:p w14:paraId="6B955E94" w14:textId="190CF869"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Andreas Fougner Engebretsen and Hallvard Kristoffer Boland Haugen, </w:t>
      </w:r>
      <w:r w:rsidRPr="006B2BFC">
        <w:rPr>
          <w:i/>
          <w:sz w:val="20"/>
          <w:szCs w:val="20"/>
        </w:rPr>
        <w:t>The Music Industry on Blockchain Technology</w:t>
      </w:r>
      <w:r w:rsidRPr="006B2BFC">
        <w:rPr>
          <w:sz w:val="20"/>
          <w:szCs w:val="20"/>
        </w:rPr>
        <w:t xml:space="preserve"> 33, Norwegian University of Science and Technology, (Danilo Gligoroski, IIK &amp; Chris Carr, IIK, Jun. 2018) (very good discussion of blockchain and the bitcoin protocol)</w:t>
      </w:r>
    </w:p>
  </w:footnote>
  <w:footnote w:id="352">
    <w:p w14:paraId="5C5A3C5D" w14:textId="74CC1E53"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Andreas Fougner Engebretsen and Hallvard Kristoffer Boland Haugen, </w:t>
      </w:r>
      <w:r w:rsidRPr="006B2BFC">
        <w:rPr>
          <w:i/>
          <w:sz w:val="20"/>
          <w:szCs w:val="20"/>
        </w:rPr>
        <w:t>The Music Industry on Blockchain Technology</w:t>
      </w:r>
      <w:r w:rsidRPr="006B2BFC">
        <w:rPr>
          <w:sz w:val="20"/>
          <w:szCs w:val="20"/>
        </w:rPr>
        <w:t xml:space="preserve"> 34, Norwegian University of Science and Technology, (Danilo Gligoroski, IIK &amp; Chris Carr, IIK, Jun. 2018) (very good discussion of blockchain and the bitcoin protocol)</w:t>
      </w:r>
    </w:p>
  </w:footnote>
  <w:footnote w:id="353">
    <w:p w14:paraId="0CCAAB82" w14:textId="0216F62C"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Andreas Fougner Engebretsen and Hallvard Kristoffer Boland Haugen, </w:t>
      </w:r>
      <w:r w:rsidRPr="006B2BFC">
        <w:rPr>
          <w:i/>
          <w:sz w:val="20"/>
          <w:szCs w:val="20"/>
        </w:rPr>
        <w:t>The Music Industry on Blockchain Technology</w:t>
      </w:r>
      <w:r w:rsidRPr="006B2BFC">
        <w:rPr>
          <w:sz w:val="20"/>
          <w:szCs w:val="20"/>
        </w:rPr>
        <w:t xml:space="preserve"> 34, Norwegian University of Science and Technology, (Danilo Gligoroski, IIK &amp; Chris Carr, IIK, Jun. 2018) (very good discussion of blockchain and the bitcoin protocol)</w:t>
      </w:r>
    </w:p>
  </w:footnote>
  <w:footnote w:id="354">
    <w:p w14:paraId="56224708" w14:textId="6FB147FF"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Andreas Fougner Engebretsen and Hallvard Kristoffer Boland Haugen, </w:t>
      </w:r>
      <w:r w:rsidRPr="006B2BFC">
        <w:rPr>
          <w:i/>
          <w:sz w:val="20"/>
          <w:szCs w:val="20"/>
        </w:rPr>
        <w:t>The Music Industry on Blockchain Technology</w:t>
      </w:r>
      <w:r w:rsidRPr="006B2BFC">
        <w:rPr>
          <w:sz w:val="20"/>
          <w:szCs w:val="20"/>
        </w:rPr>
        <w:t xml:space="preserve"> 37, Norwegian University of Science and Technology, (Danilo Gligoroski, IIK &amp; Chris Carr, IIK, Jun. 2018) (very good discussion of blockchain and the bitcoin protocol)</w:t>
      </w:r>
    </w:p>
  </w:footnote>
  <w:footnote w:id="355">
    <w:p w14:paraId="7973E05A" w14:textId="504CE678"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The fees charged to execute operations in the Ethereum Virtual Machine (EVM) and store data on the Ethereum blockchain.</w:t>
      </w:r>
    </w:p>
  </w:footnote>
  <w:footnote w:id="356">
    <w:p w14:paraId="7C0BEF92" w14:textId="21453F6D"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Andreas Fougner Engebretsen and Hallvard Kristoffer Boland Haugen, </w:t>
      </w:r>
      <w:r w:rsidRPr="006B2BFC">
        <w:rPr>
          <w:i/>
          <w:sz w:val="20"/>
          <w:szCs w:val="20"/>
        </w:rPr>
        <w:t>The Music Industry on Blockchain Technology</w:t>
      </w:r>
      <w:r w:rsidRPr="006B2BFC">
        <w:rPr>
          <w:sz w:val="20"/>
          <w:szCs w:val="20"/>
        </w:rPr>
        <w:t xml:space="preserve"> 38, Norwegian University of Science and Technology, (Danilo Gligoroski, IIK &amp; Chris Carr, IIK, Jun. 2018) (very good discussion of blockchain and the bitcoin protocol)</w:t>
      </w:r>
    </w:p>
  </w:footnote>
  <w:footnote w:id="357">
    <w:p w14:paraId="27617E12" w14:textId="072C000A"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Andreas Fougner Engebretsen and Hallvard Kristoffer Boland Haugen, </w:t>
      </w:r>
      <w:r w:rsidRPr="006B2BFC">
        <w:rPr>
          <w:i/>
          <w:sz w:val="20"/>
          <w:szCs w:val="20"/>
        </w:rPr>
        <w:t>The Music Industry on Blockchain Technology</w:t>
      </w:r>
      <w:r w:rsidRPr="006B2BFC">
        <w:rPr>
          <w:sz w:val="20"/>
          <w:szCs w:val="20"/>
        </w:rPr>
        <w:t xml:space="preserve"> 49, Norwegian University of Science and Technology, (Danilo Gligoroski, IIK &amp; Chris Carr, IIK, Jun. 2018) (very good discussion of blockchain and the bitcoin protocol)</w:t>
      </w:r>
    </w:p>
  </w:footnote>
  <w:footnote w:id="358">
    <w:p w14:paraId="6CA7DB0D" w14:textId="28350C66"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Andreas Fougner Engebretsen and Hallvard Kristoffer Boland Haugen, </w:t>
      </w:r>
      <w:r w:rsidRPr="006B2BFC">
        <w:rPr>
          <w:i/>
        </w:rPr>
        <w:t>The Music Industry on Blockchain Technology</w:t>
      </w:r>
      <w:r w:rsidRPr="006B2BFC">
        <w:t xml:space="preserve"> 49, Norwegian University of Science and Technology, (Danilo Gligoroski, IIK &amp; Chris Carr, IIK, Jun. 2018) (very good discussion of blockchain and the bitcoin protocol)</w:t>
      </w:r>
    </w:p>
  </w:footnote>
  <w:footnote w:id="359">
    <w:p w14:paraId="24FBB1D8" w14:textId="4CCE58B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Andreas Fougner Engebretsen and Hallvard Kristoffer Boland Haugen, </w:t>
      </w:r>
      <w:r w:rsidRPr="006B2BFC">
        <w:rPr>
          <w:i/>
          <w:sz w:val="20"/>
          <w:szCs w:val="20"/>
        </w:rPr>
        <w:t>The Music Industry on Blockchain Technology</w:t>
      </w:r>
      <w:r w:rsidRPr="006B2BFC">
        <w:rPr>
          <w:sz w:val="20"/>
          <w:szCs w:val="20"/>
        </w:rPr>
        <w:t xml:space="preserve"> 49 - 50, Norwegian University of Science and Technology, (Danilo Gligoroski, IIK &amp; Chris Carr, IIK, Jun. 2018) (very good discussion of blockchain and the bitcoin protocol)</w:t>
      </w:r>
    </w:p>
  </w:footnote>
  <w:footnote w:id="360">
    <w:p w14:paraId="66E27AF7" w14:textId="3E92B30D"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Andreas Fougner Engebretsen and Hallvard Kristoffer Boland Haugen, </w:t>
      </w:r>
      <w:r w:rsidRPr="006B2BFC">
        <w:rPr>
          <w:i/>
          <w:sz w:val="20"/>
          <w:szCs w:val="20"/>
        </w:rPr>
        <w:t>The Music Industry on Blockchain Technology</w:t>
      </w:r>
      <w:r w:rsidRPr="006B2BFC">
        <w:rPr>
          <w:sz w:val="20"/>
          <w:szCs w:val="20"/>
        </w:rPr>
        <w:t xml:space="preserve"> 49 - 50, Norwegian University of Science and Technology, (Danilo Gligoroski, IIK &amp; Chris Carr, IIK, Jun. 2018) (very good discussion of blockchain and the bitcoin protocol)</w:t>
      </w:r>
    </w:p>
  </w:footnote>
  <w:footnote w:id="361">
    <w:p w14:paraId="19944B38" w14:textId="1BCFE7A1"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Andreas Fougner Engebretsen and Hallvard Kristoffer Boland Haugen, </w:t>
      </w:r>
      <w:r w:rsidRPr="006B2BFC">
        <w:rPr>
          <w:i/>
          <w:sz w:val="20"/>
          <w:szCs w:val="20"/>
        </w:rPr>
        <w:t>The Music Industry on Blockchain Technology</w:t>
      </w:r>
      <w:r w:rsidRPr="006B2BFC">
        <w:rPr>
          <w:sz w:val="20"/>
          <w:szCs w:val="20"/>
        </w:rPr>
        <w:t xml:space="preserve"> 49 - 60, Norwegian University of Science and Technology, (Danilo Gligoroski, IIK &amp; Chris Carr, IIK, Jun. 2018) (very good discussion of blockchain and the bitcoin protocol)</w:t>
      </w:r>
    </w:p>
  </w:footnote>
  <w:footnote w:id="362">
    <w:p w14:paraId="691675FD"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This mapping is very interesting because it ensures that the contributors have all agreed on the registering the work before it is added to the database. Such an approach ensures that contributors are aware of registration and at least have some time to raise concerns or doubts before the work is officially accessible to third parties.  before a work can be registered, but a problem that may arise here is that if there are joint owners, either of the joint owners has the right to upload without worrying about the other joint owner’s opinion on payment splits?</w:t>
      </w:r>
    </w:p>
  </w:footnote>
  <w:footnote w:id="363">
    <w:p w14:paraId="1DB9522A" w14:textId="1C5853A5"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Andreas Fougner Engebretsen and Hallvard Kristoffer Boland Haugen, </w:t>
      </w:r>
      <w:r w:rsidRPr="006B2BFC">
        <w:rPr>
          <w:i/>
          <w:sz w:val="20"/>
          <w:szCs w:val="20"/>
        </w:rPr>
        <w:t>The Music Industry on Blockchain Technology</w:t>
      </w:r>
      <w:r w:rsidRPr="006B2BFC">
        <w:rPr>
          <w:sz w:val="20"/>
          <w:szCs w:val="20"/>
        </w:rPr>
        <w:t xml:space="preserve"> 49 - 52, Norwegian University of Science and Technology, (Danilo Gligoroski, IIK &amp; Chris Carr, IIK, Jun. 2018) (very good discussion of blockchain and the bitcoin protocol)</w:t>
      </w:r>
    </w:p>
  </w:footnote>
  <w:footnote w:id="364">
    <w:p w14:paraId="6991D445" w14:textId="6CA2BA9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Andreas Fougner Engebretsen and Hallvard Kristoffer Boland Haugen, </w:t>
      </w:r>
      <w:r w:rsidRPr="006B2BFC">
        <w:rPr>
          <w:i/>
          <w:sz w:val="20"/>
          <w:szCs w:val="20"/>
        </w:rPr>
        <w:t>The Music Industry on Blockchain Technology</w:t>
      </w:r>
      <w:r w:rsidRPr="006B2BFC">
        <w:rPr>
          <w:sz w:val="20"/>
          <w:szCs w:val="20"/>
        </w:rPr>
        <w:t xml:space="preserve"> 53, Norwegian University of Science and Technology, (Danilo Gligoroski, IIK &amp; Chris Carr, IIK, Jun. 2018) (very good discussion of blockchain and the bitcoin protocol)</w:t>
      </w:r>
    </w:p>
  </w:footnote>
  <w:footnote w:id="365">
    <w:p w14:paraId="1A89520E" w14:textId="70F4D222"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Andreas Fougner Engebretsen and Hallvard Kristoffer Boland Haugen, </w:t>
      </w:r>
      <w:r w:rsidRPr="006B2BFC">
        <w:rPr>
          <w:i/>
          <w:sz w:val="20"/>
          <w:szCs w:val="20"/>
        </w:rPr>
        <w:t>The Music Industry on Blockchain Technology</w:t>
      </w:r>
      <w:r w:rsidRPr="006B2BFC">
        <w:rPr>
          <w:sz w:val="20"/>
          <w:szCs w:val="20"/>
        </w:rPr>
        <w:t xml:space="preserve"> 53, Norwegian University of Science and Technology, (Danilo Gligoroski, IIK &amp; Chris Carr, IIK, Jun. 2018) (very good discussion of blockchain and the bitcoin protocol)</w:t>
      </w:r>
    </w:p>
  </w:footnote>
  <w:footnote w:id="366">
    <w:p w14:paraId="211DA7A6" w14:textId="397A0218"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Andreas Fougner Engebretsen and Hallvard Kristoffer Boland Haugen, </w:t>
      </w:r>
      <w:r w:rsidRPr="006B2BFC">
        <w:rPr>
          <w:i/>
          <w:sz w:val="20"/>
          <w:szCs w:val="20"/>
        </w:rPr>
        <w:t>The Music Industry on Blockchain Technology</w:t>
      </w:r>
      <w:r w:rsidRPr="006B2BFC">
        <w:rPr>
          <w:sz w:val="20"/>
          <w:szCs w:val="20"/>
        </w:rPr>
        <w:t xml:space="preserve"> 53 - 56, Norwegian University of Science and Technology, (Danilo Gligoroski, IIK &amp; Chris Carr, IIK, Jun. 2018) (very good discussion of blockchain and the bitcoin protocol)</w:t>
      </w:r>
    </w:p>
  </w:footnote>
  <w:footnote w:id="367">
    <w:p w14:paraId="09B54680" w14:textId="1410B2D4"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Andreas Fougner Engebretsen and Hallvard Kristoffer Boland Haugen, </w:t>
      </w:r>
      <w:r w:rsidRPr="006B2BFC">
        <w:rPr>
          <w:i/>
          <w:sz w:val="20"/>
          <w:szCs w:val="20"/>
        </w:rPr>
        <w:t>The Music Industry on Blockchain Technology</w:t>
      </w:r>
      <w:r w:rsidRPr="006B2BFC">
        <w:rPr>
          <w:sz w:val="20"/>
          <w:szCs w:val="20"/>
        </w:rPr>
        <w:t xml:space="preserve"> 56, Norwegian University of Science and Technology, (Danilo Gligoroski, IIK &amp; Chris Carr, IIK, Jun. 2018) (very good discussion of blockchain and the bitcoin protocol)</w:t>
      </w:r>
    </w:p>
  </w:footnote>
  <w:footnote w:id="368">
    <w:p w14:paraId="0A5E6303" w14:textId="7A8B202E"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Andreas Fougner Engebretsen and Hallvard Kristoffer Boland Haugen, </w:t>
      </w:r>
      <w:r w:rsidRPr="006B2BFC">
        <w:rPr>
          <w:i/>
          <w:sz w:val="20"/>
          <w:szCs w:val="20"/>
        </w:rPr>
        <w:t>The Music Industry on Blockchain Technology</w:t>
      </w:r>
      <w:r w:rsidRPr="006B2BFC">
        <w:rPr>
          <w:sz w:val="20"/>
          <w:szCs w:val="20"/>
        </w:rPr>
        <w:t xml:space="preserve"> 56, Norwegian University of Science and Technology, (Danilo Gligoroski, IIK &amp; Chris Carr, IIK, Jun. 2018) (very good discussion of blockchain and the bitcoin protocol)</w:t>
      </w:r>
    </w:p>
  </w:footnote>
  <w:footnote w:id="369">
    <w:p w14:paraId="62091AA4" w14:textId="2F9CFF1B"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Andreas Fougner Engebretsen and Hallvard Kristoffer Boland Haugen, </w:t>
      </w:r>
      <w:r w:rsidRPr="006B2BFC">
        <w:rPr>
          <w:i/>
          <w:sz w:val="20"/>
          <w:szCs w:val="20"/>
        </w:rPr>
        <w:t>The Music Industry on Blockchain Technology</w:t>
      </w:r>
      <w:r w:rsidRPr="006B2BFC">
        <w:rPr>
          <w:sz w:val="20"/>
          <w:szCs w:val="20"/>
        </w:rPr>
        <w:t xml:space="preserve"> 57, Norwegian University of Science and Technology, (Danilo Gligoroski, IIK &amp; Chris Carr, IIK, Jun. 2018) (very good discussion of blockchain and the bitcoin protocol)</w:t>
      </w:r>
    </w:p>
  </w:footnote>
  <w:footnote w:id="370">
    <w:p w14:paraId="2145AEFD" w14:textId="7BFF4ECB"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Andreas Fougner Engebretsen and Hallvard Kristoffer Boland Haugen, </w:t>
      </w:r>
      <w:r w:rsidRPr="006B2BFC">
        <w:rPr>
          <w:i/>
          <w:sz w:val="20"/>
          <w:szCs w:val="20"/>
        </w:rPr>
        <w:t>The Music Industry on Blockchain Technology</w:t>
      </w:r>
      <w:r w:rsidRPr="006B2BFC">
        <w:rPr>
          <w:sz w:val="20"/>
          <w:szCs w:val="20"/>
        </w:rPr>
        <w:t xml:space="preserve"> 58-59, Norwegian University of Science and Technology, (Danilo Gligoroski, IIK &amp; Chris Carr, IIK, Jun. 2018) (very good discussion of blockchain and the bitcoin protocol)</w:t>
      </w:r>
    </w:p>
  </w:footnote>
  <w:footnote w:id="371">
    <w:p w14:paraId="0956DF87" w14:textId="77842632"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Andreas Fougner Engebretsen and Hallvard Kristoffer Boland Haugen, </w:t>
      </w:r>
      <w:r w:rsidRPr="006B2BFC">
        <w:rPr>
          <w:i/>
          <w:sz w:val="20"/>
          <w:szCs w:val="20"/>
        </w:rPr>
        <w:t>The Music Industry on Blockchain Technology</w:t>
      </w:r>
      <w:r w:rsidRPr="006B2BFC">
        <w:rPr>
          <w:sz w:val="20"/>
          <w:szCs w:val="20"/>
        </w:rPr>
        <w:t xml:space="preserve"> 59, Norwegian University of Science and Technology, (Danilo Gligoroski, IIK &amp; Chris Carr, IIK, Jun. 2018) (very good discussion of blockchain and the bitcoin protocol)</w:t>
      </w:r>
    </w:p>
  </w:footnote>
  <w:footnote w:id="372">
    <w:p w14:paraId="64C9F9AF" w14:textId="39AF4AE6"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Andreas Fougner Engebretsen and Hallvard Kristoffer Boland Haugen, </w:t>
      </w:r>
      <w:r w:rsidRPr="006B2BFC">
        <w:rPr>
          <w:i/>
          <w:sz w:val="20"/>
          <w:szCs w:val="20"/>
        </w:rPr>
        <w:t>The Music Industry on Blockchain Technology</w:t>
      </w:r>
      <w:r w:rsidRPr="006B2BFC">
        <w:rPr>
          <w:sz w:val="20"/>
          <w:szCs w:val="20"/>
        </w:rPr>
        <w:t xml:space="preserve"> 60, Norwegian University of Science and Technology, (Danilo Gligoroski, IIK &amp; Chris Carr, IIK, Jun. 2018) (very good discussion of blockchain and the bitcoin protocol)</w:t>
      </w:r>
    </w:p>
  </w:footnote>
  <w:footnote w:id="373">
    <w:p w14:paraId="337C9EE5" w14:textId="69C6B02F"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Andreas Fougner Engebretsen and Hallvard Kristoffer Boland Haugen, </w:t>
      </w:r>
      <w:r w:rsidRPr="006B2BFC">
        <w:rPr>
          <w:i/>
          <w:sz w:val="20"/>
          <w:szCs w:val="20"/>
        </w:rPr>
        <w:t>The Music Industry on Blockchain Technology</w:t>
      </w:r>
      <w:r w:rsidRPr="006B2BFC">
        <w:rPr>
          <w:sz w:val="20"/>
          <w:szCs w:val="20"/>
        </w:rPr>
        <w:t xml:space="preserve"> 63, Norwegian University of Science and Technology, (Danilo Gligoroski, IIK &amp; Chris Carr, IIK, Jun. 2018) (very good discussion of blockchain and the bitcoin protocol)</w:t>
      </w:r>
    </w:p>
  </w:footnote>
  <w:footnote w:id="374">
    <w:p w14:paraId="4EE87562" w14:textId="73D2B3ED"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Andreas Fougner Engebretsen and Hallvard Kristoffer Boland Haugen, </w:t>
      </w:r>
      <w:r w:rsidRPr="006B2BFC">
        <w:rPr>
          <w:i/>
          <w:sz w:val="20"/>
          <w:szCs w:val="20"/>
        </w:rPr>
        <w:t>The Music Industry on Blockchain Technology</w:t>
      </w:r>
      <w:r w:rsidRPr="006B2BFC">
        <w:rPr>
          <w:sz w:val="20"/>
          <w:szCs w:val="20"/>
        </w:rPr>
        <w:t xml:space="preserve"> 63 - 64, Norwegian University of Science and Technology, (Danilo Gligoroski, IIK &amp; Chris Carr, IIK, Jun. 2018) (very good discussion of blockchain and the bitcoin protocol)</w:t>
      </w:r>
    </w:p>
  </w:footnote>
  <w:footnote w:id="375">
    <w:p w14:paraId="46EC014D" w14:textId="3784A1B9"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Andreas Fougner Engebretsen and Hallvard Kristoffer Boland Haugen, </w:t>
      </w:r>
      <w:r w:rsidRPr="006B2BFC">
        <w:rPr>
          <w:i/>
          <w:sz w:val="20"/>
          <w:szCs w:val="20"/>
        </w:rPr>
        <w:t>The Music Industry on Blockchain Technology</w:t>
      </w:r>
      <w:r w:rsidRPr="006B2BFC">
        <w:rPr>
          <w:sz w:val="20"/>
          <w:szCs w:val="20"/>
        </w:rPr>
        <w:t xml:space="preserve"> 64, Norwegian University of Science and Technology, (Danilo Gligoroski, IIK &amp; Chris Carr, IIK, Jun. 2018) (very good discussion of blockchain and the bitcoin protocol)</w:t>
      </w:r>
    </w:p>
  </w:footnote>
  <w:footnote w:id="376">
    <w:p w14:paraId="66FAB280" w14:textId="1DD182BA"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Andreas Fougner Engebretsen and Hallvard Kristoffer Boland Haugen, </w:t>
      </w:r>
      <w:r w:rsidRPr="006B2BFC">
        <w:rPr>
          <w:i/>
          <w:sz w:val="20"/>
          <w:szCs w:val="20"/>
        </w:rPr>
        <w:t>The Music Industry on Blockchain Technology</w:t>
      </w:r>
      <w:r w:rsidRPr="006B2BFC">
        <w:rPr>
          <w:sz w:val="20"/>
          <w:szCs w:val="20"/>
        </w:rPr>
        <w:t xml:space="preserve"> 64, Norwegian University of Science and Technology, (Danilo Gligoroski, IIK &amp; Chris Carr, IIK, Jun. 2018) (very good discussion of blockchain and the bitcoin protocol)</w:t>
      </w:r>
    </w:p>
  </w:footnote>
  <w:footnote w:id="377">
    <w:p w14:paraId="3A9EB5F0" w14:textId="141F8B23"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Andreas Fougner Engebretsen and Hallvard Kristoffer Boland Haugen, </w:t>
      </w:r>
      <w:r w:rsidRPr="006B2BFC">
        <w:rPr>
          <w:i/>
          <w:sz w:val="20"/>
          <w:szCs w:val="20"/>
        </w:rPr>
        <w:t>The Music Industry on Blockchain Technology</w:t>
      </w:r>
      <w:r w:rsidRPr="006B2BFC">
        <w:rPr>
          <w:sz w:val="20"/>
          <w:szCs w:val="20"/>
        </w:rPr>
        <w:t xml:space="preserve"> 69 - 94, Norwegian University of Science and Technology, (Danilo Gligoroski, IIK &amp; Chris Carr, IIK, Jun. 2018) (very good discussion of blockchain and the bitcoin protocol)</w:t>
      </w:r>
    </w:p>
  </w:footnote>
  <w:footnote w:id="378">
    <w:p w14:paraId="75B67F11" w14:textId="66836F7D"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Andreas Fougner Engebretsen and Hallvard Kristoffer Boland Haugen, </w:t>
      </w:r>
      <w:r w:rsidRPr="006B2BFC">
        <w:rPr>
          <w:i/>
          <w:sz w:val="20"/>
          <w:szCs w:val="20"/>
        </w:rPr>
        <w:t>The Music Industry on Blockchain Technology</w:t>
      </w:r>
      <w:r w:rsidRPr="006B2BFC">
        <w:rPr>
          <w:sz w:val="20"/>
          <w:szCs w:val="20"/>
        </w:rPr>
        <w:t xml:space="preserve"> 70, Norwegian University of Science and Technology, (Danilo Gligoroski, IIK &amp; Chris Carr, IIK, Jun. 2018) (very good discussion of blockchain and the bitcoin protocol)</w:t>
      </w:r>
    </w:p>
  </w:footnote>
  <w:footnote w:id="379">
    <w:p w14:paraId="7535A8EE" w14:textId="7DE6A481"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Andreas Fougner Engebretsen and Hallvard Kristoffer Boland Haugen, </w:t>
      </w:r>
      <w:r w:rsidRPr="006B2BFC">
        <w:rPr>
          <w:i/>
          <w:sz w:val="20"/>
          <w:szCs w:val="20"/>
        </w:rPr>
        <w:t>The Music Industry on Blockchain Technology</w:t>
      </w:r>
      <w:r w:rsidRPr="006B2BFC">
        <w:rPr>
          <w:sz w:val="20"/>
          <w:szCs w:val="20"/>
        </w:rPr>
        <w:t xml:space="preserve"> 71, Norwegian University of Science and Technology, (Danilo Gligoroski, IIK &amp; Chris Carr, IIK, Jun. 2018) (very good discussion of blockchain and the bitcoin protocol)</w:t>
      </w:r>
    </w:p>
  </w:footnote>
  <w:footnote w:id="380">
    <w:p w14:paraId="269EB91C" w14:textId="3DB9D864"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Andreas Fougner Engebretsen and Hallvard Kristoffer Boland Haugen, </w:t>
      </w:r>
      <w:r w:rsidRPr="006B2BFC">
        <w:rPr>
          <w:i/>
          <w:sz w:val="20"/>
          <w:szCs w:val="20"/>
        </w:rPr>
        <w:t>The Music Industry on Blockchain Technology</w:t>
      </w:r>
      <w:r w:rsidRPr="006B2BFC">
        <w:rPr>
          <w:sz w:val="20"/>
          <w:szCs w:val="20"/>
        </w:rPr>
        <w:t xml:space="preserve"> 74, Norwegian University of Science and Technology, (Danilo Gligoroski, IIK &amp; Chris Carr, IIK, Jun. 2018) (very good discussion of blockchain and the bitcoin protocol)</w:t>
      </w:r>
    </w:p>
  </w:footnote>
  <w:footnote w:id="381">
    <w:p w14:paraId="330E1DA7" w14:textId="69597929"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Andreas Fougner Engebretsen and Hallvard Kristoffer Boland Haugen, </w:t>
      </w:r>
      <w:r w:rsidRPr="006B2BFC">
        <w:rPr>
          <w:i/>
          <w:sz w:val="20"/>
          <w:szCs w:val="20"/>
        </w:rPr>
        <w:t>The Music Industry on Blockchain Technology</w:t>
      </w:r>
      <w:r w:rsidRPr="006B2BFC">
        <w:rPr>
          <w:sz w:val="20"/>
          <w:szCs w:val="20"/>
        </w:rPr>
        <w:t xml:space="preserve"> 75, 94, Norwegian University of Science and Technology, (Danilo Gligoroski, IIK &amp; Chris Carr, IIK, Jun. 2018) </w:t>
      </w:r>
    </w:p>
  </w:footnote>
  <w:footnote w:id="382">
    <w:p w14:paraId="7CD6C8D1" w14:textId="5468AAA4"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Andreas Fougner Engebretsen and Hallvard Kristoffer Boland Haugen, </w:t>
      </w:r>
      <w:r w:rsidRPr="006B2BFC">
        <w:rPr>
          <w:i/>
          <w:sz w:val="20"/>
          <w:szCs w:val="20"/>
        </w:rPr>
        <w:t>The Music Industry on Blockchain Technology</w:t>
      </w:r>
      <w:r w:rsidRPr="006B2BFC">
        <w:rPr>
          <w:sz w:val="20"/>
          <w:szCs w:val="20"/>
        </w:rPr>
        <w:t xml:space="preserve"> 80, Norwegian University of Science and Technology, (Danilo Gligoroski, IIK &amp; Chris Carr, IIK, Jun. 2018) (very good discussion of blockchain and the bitcoin protocol)</w:t>
      </w:r>
    </w:p>
  </w:footnote>
  <w:footnote w:id="383">
    <w:p w14:paraId="56E2E43F" w14:textId="6AAF29B8"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Andreas Fougner Engebretsen and Hallvard Kristoffer Boland Haugen, </w:t>
      </w:r>
      <w:r w:rsidRPr="006B2BFC">
        <w:rPr>
          <w:i/>
          <w:sz w:val="20"/>
          <w:szCs w:val="20"/>
        </w:rPr>
        <w:t>The Music Industry on Blockchain Technology</w:t>
      </w:r>
      <w:r w:rsidRPr="006B2BFC">
        <w:rPr>
          <w:sz w:val="20"/>
          <w:szCs w:val="20"/>
        </w:rPr>
        <w:t xml:space="preserve"> 80, Norwegian University of Science and Technology, (Danilo Gligoroski, IIK &amp; Chris Carr, IIK, Jun. 2018) (very good discussion of blockchain and the bitcoin protocol)</w:t>
      </w:r>
    </w:p>
  </w:footnote>
  <w:footnote w:id="384">
    <w:p w14:paraId="595B3B7F" w14:textId="260088DC"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Andreas Fougner Engebretsen and Hallvard Kristoffer Boland Haugen, </w:t>
      </w:r>
      <w:r w:rsidRPr="006B2BFC">
        <w:rPr>
          <w:i/>
          <w:sz w:val="20"/>
          <w:szCs w:val="20"/>
        </w:rPr>
        <w:t>The Music Industry on Blockchain Technology</w:t>
      </w:r>
      <w:r w:rsidRPr="006B2BFC">
        <w:rPr>
          <w:sz w:val="20"/>
          <w:szCs w:val="20"/>
        </w:rPr>
        <w:t xml:space="preserve"> 87 - 94, Norwegian University of Science and Technology, (Danilo Gligoroski, IIK &amp; Chris Carr, IIK, Jun. 2018) (very good discussion of blockchain and the bitcoin protocol)</w:t>
      </w:r>
    </w:p>
  </w:footnote>
  <w:footnote w:id="385">
    <w:p w14:paraId="1C066595"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Alharby, Maher &amp; van Moorsel, Aad. (2017). Blockchain Based Smart </w:t>
      </w:r>
      <w:proofErr w:type="gramStart"/>
      <w:r w:rsidRPr="006B2BFC">
        <w:rPr>
          <w:sz w:val="20"/>
          <w:szCs w:val="20"/>
        </w:rPr>
        <w:t>Contracts :</w:t>
      </w:r>
      <w:proofErr w:type="gramEnd"/>
      <w:r w:rsidRPr="006B2BFC">
        <w:rPr>
          <w:sz w:val="20"/>
          <w:szCs w:val="20"/>
        </w:rPr>
        <w:t xml:space="preserve"> A Systematic Mapping Study. 10.5121/csit.2017.71011.</w:t>
      </w:r>
    </w:p>
  </w:footnote>
  <w:footnote w:id="386">
    <w:p w14:paraId="3C73D4EE" w14:textId="7615D425"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Andreas Fougner Engebretsen and Hallvard Kristoffer Boland Haugen, </w:t>
      </w:r>
      <w:r w:rsidRPr="006B2BFC">
        <w:rPr>
          <w:i/>
          <w:sz w:val="20"/>
          <w:szCs w:val="20"/>
        </w:rPr>
        <w:t>The Music Industry on Blockchain Technology</w:t>
      </w:r>
      <w:r w:rsidRPr="006B2BFC">
        <w:rPr>
          <w:sz w:val="20"/>
          <w:szCs w:val="20"/>
        </w:rPr>
        <w:t xml:space="preserve"> 87 - 94, Norwegian University of Science and Technology, (Danilo Gligoroski, IIK &amp; Chris Carr, IIK, Jun. 2018) </w:t>
      </w:r>
    </w:p>
  </w:footnote>
  <w:footnote w:id="387">
    <w:p w14:paraId="545018C0" w14:textId="308211D4"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Andreas Fougner Engebretsen and Hallvard Kristoffer Boland Haugen, </w:t>
      </w:r>
      <w:r w:rsidRPr="006B2BFC">
        <w:rPr>
          <w:i/>
        </w:rPr>
        <w:t>The Music Industry on Blockchain Technology</w:t>
      </w:r>
      <w:r w:rsidRPr="006B2BFC">
        <w:t xml:space="preserve"> 88, Norwegian University of Science and Technology, (Danilo Gligoroski, IIK &amp; Chris Carr, IIK, Jun. 2018)</w:t>
      </w:r>
    </w:p>
  </w:footnote>
  <w:footnote w:id="388">
    <w:p w14:paraId="42BC7318" w14:textId="65E7FDB4"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Andreas Fougner Engebretsen and Hallvard Kristoffer Boland Haugen, </w:t>
      </w:r>
      <w:r w:rsidRPr="006B2BFC">
        <w:rPr>
          <w:i/>
          <w:sz w:val="20"/>
          <w:szCs w:val="20"/>
        </w:rPr>
        <w:t>The Music Industry on Blockchain Technology</w:t>
      </w:r>
      <w:r w:rsidRPr="006B2BFC">
        <w:rPr>
          <w:sz w:val="20"/>
          <w:szCs w:val="20"/>
        </w:rPr>
        <w:t xml:space="preserve"> 88, Norwegian University of Science and Technology, (Danilo Gligoroski, IIK &amp; Chris Carr, IIK, Jun. 2018) </w:t>
      </w:r>
    </w:p>
  </w:footnote>
  <w:footnote w:id="389">
    <w:p w14:paraId="5298483E" w14:textId="6F1E45F9"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Andreas Fougner Engebretsen and Hallvard Kristoffer Boland Haugen, </w:t>
      </w:r>
      <w:r w:rsidRPr="006B2BFC">
        <w:rPr>
          <w:i/>
          <w:sz w:val="20"/>
          <w:szCs w:val="20"/>
        </w:rPr>
        <w:t>The Music Industry on Blockchain Technology</w:t>
      </w:r>
      <w:r w:rsidRPr="006B2BFC">
        <w:rPr>
          <w:sz w:val="20"/>
          <w:szCs w:val="20"/>
        </w:rPr>
        <w:t xml:space="preserve"> 88 - 89, Norwegian University of Science and Technology, (Danilo Gligoroski, IIK &amp; Chris Carr, IIK, Jun. 2018) </w:t>
      </w:r>
    </w:p>
  </w:footnote>
  <w:footnote w:id="390">
    <w:p w14:paraId="2A1FB6A7" w14:textId="03ACA8A1"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Andreas Fougner Engebretsen and Hallvard Kristoffer Boland Haugen, </w:t>
      </w:r>
      <w:r w:rsidRPr="006B2BFC">
        <w:rPr>
          <w:i/>
          <w:sz w:val="20"/>
          <w:szCs w:val="20"/>
        </w:rPr>
        <w:t>The Music Industry on Blockchain Technology</w:t>
      </w:r>
      <w:r w:rsidRPr="006B2BFC">
        <w:rPr>
          <w:sz w:val="20"/>
          <w:szCs w:val="20"/>
        </w:rPr>
        <w:t xml:space="preserve"> 89 - 90, Norwegian University of Science and Technology, (Danilo Gligoroski, IIK &amp; Chris Carr, IIK, Jun. 2018) </w:t>
      </w:r>
    </w:p>
  </w:footnote>
  <w:footnote w:id="391">
    <w:p w14:paraId="6067AB87" w14:textId="22F7D355"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Andreas Fougner Engebretsen and Hallvard Kristoffer Boland Haugen, </w:t>
      </w:r>
      <w:r w:rsidRPr="006B2BFC">
        <w:rPr>
          <w:i/>
          <w:sz w:val="20"/>
          <w:szCs w:val="20"/>
        </w:rPr>
        <w:t>The Music Industry on Blockchain Technology</w:t>
      </w:r>
      <w:r w:rsidRPr="006B2BFC">
        <w:rPr>
          <w:sz w:val="20"/>
          <w:szCs w:val="20"/>
        </w:rPr>
        <w:t xml:space="preserve"> 89 - 90, Norwegian University of Science and Technology, (Danilo Gligoroski, IIK &amp; Chris Carr, IIK, Jun. 2018) </w:t>
      </w:r>
    </w:p>
  </w:footnote>
  <w:footnote w:id="392">
    <w:p w14:paraId="3F25AFF5" w14:textId="16F9DA31"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Andreas Fougner Engebretsen and Hallvard Kristoffer Boland Haugen, </w:t>
      </w:r>
      <w:r w:rsidRPr="006B2BFC">
        <w:rPr>
          <w:i/>
          <w:sz w:val="20"/>
          <w:szCs w:val="20"/>
        </w:rPr>
        <w:t>The Music Industry on Blockchain Technology</w:t>
      </w:r>
      <w:r w:rsidRPr="006B2BFC">
        <w:rPr>
          <w:sz w:val="20"/>
          <w:szCs w:val="20"/>
        </w:rPr>
        <w:t xml:space="preserve"> 90, Norwegian University of Science and Technology, (Danilo Gligoroski, IIK &amp; Chris Carr, IIK, Jun. 2018) </w:t>
      </w:r>
    </w:p>
  </w:footnote>
  <w:footnote w:id="393">
    <w:p w14:paraId="7B0B7C0D" w14:textId="14167C53"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Andreas Fougner Engebretsen and Hallvard Kristoffer Boland Haugen, </w:t>
      </w:r>
      <w:r w:rsidRPr="006B2BFC">
        <w:rPr>
          <w:i/>
          <w:sz w:val="20"/>
          <w:szCs w:val="20"/>
        </w:rPr>
        <w:t>The Music Industry on Blockchain Technology</w:t>
      </w:r>
      <w:r w:rsidRPr="006B2BFC">
        <w:rPr>
          <w:sz w:val="20"/>
          <w:szCs w:val="20"/>
        </w:rPr>
        <w:t xml:space="preserve"> 90 - 91, Norwegian University of Science and Technology, (Danilo Gligoroski, IIK &amp; Chris Carr, IIK, Jun. 2018) </w:t>
      </w:r>
    </w:p>
  </w:footnote>
  <w:footnote w:id="394">
    <w:p w14:paraId="02A2F57D" w14:textId="15499B85"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Andreas Fougner Engebretsen and Hallvard Kristoffer Boland Haugen, </w:t>
      </w:r>
      <w:r w:rsidRPr="006B2BFC">
        <w:rPr>
          <w:i/>
          <w:sz w:val="20"/>
          <w:szCs w:val="20"/>
        </w:rPr>
        <w:t>The Music Industry on Blockchain Technology</w:t>
      </w:r>
      <w:r w:rsidRPr="006B2BFC">
        <w:rPr>
          <w:sz w:val="20"/>
          <w:szCs w:val="20"/>
        </w:rPr>
        <w:t xml:space="preserve"> 91, Norwegian University of Science and Technology, (Danilo Gligoroski, IIK &amp; Chris Carr, IIK, Jun. 2018) </w:t>
      </w:r>
    </w:p>
  </w:footnote>
  <w:footnote w:id="395">
    <w:p w14:paraId="40B06C24" w14:textId="036FD30A"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Andreas Fougner Engebretsen and Hallvard Kristoffer Boland Haugen, </w:t>
      </w:r>
      <w:r w:rsidRPr="006B2BFC">
        <w:rPr>
          <w:i/>
          <w:sz w:val="20"/>
          <w:szCs w:val="20"/>
        </w:rPr>
        <w:t>The Music Industry on Blockchain Technology</w:t>
      </w:r>
      <w:r w:rsidRPr="006B2BFC">
        <w:rPr>
          <w:sz w:val="20"/>
          <w:szCs w:val="20"/>
        </w:rPr>
        <w:t xml:space="preserve"> 91, Norwegian University of Science and Technology, (Danilo Gligoroski, IIK &amp; Chris Carr, IIK, Jun. 2018) </w:t>
      </w:r>
    </w:p>
  </w:footnote>
  <w:footnote w:id="396">
    <w:p w14:paraId="4B316F9B" w14:textId="39CC70EE"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Andreas Fougner Engebretsen and Hallvard Kristoffer Boland Haugen, </w:t>
      </w:r>
      <w:r w:rsidRPr="006B2BFC">
        <w:rPr>
          <w:i/>
          <w:sz w:val="20"/>
          <w:szCs w:val="20"/>
        </w:rPr>
        <w:t>The Music Industry on Blockchain Technology</w:t>
      </w:r>
      <w:r w:rsidRPr="006B2BFC">
        <w:rPr>
          <w:sz w:val="20"/>
          <w:szCs w:val="20"/>
        </w:rPr>
        <w:t xml:space="preserve"> 91, Norwegian University of Science and Technology, (Danilo Gligoroski, IIK &amp; Chris Carr, IIK, Jun. 2018) </w:t>
      </w:r>
    </w:p>
  </w:footnote>
  <w:footnote w:id="397">
    <w:p w14:paraId="42936593" w14:textId="0EFA45DB"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Andreas Fougner Engebretsen and Hallvard Kristoffer Boland Haugen, </w:t>
      </w:r>
      <w:r w:rsidRPr="006B2BFC">
        <w:rPr>
          <w:i/>
          <w:sz w:val="20"/>
          <w:szCs w:val="20"/>
        </w:rPr>
        <w:t>The Music Industry on Blockchain Technology</w:t>
      </w:r>
      <w:r w:rsidRPr="006B2BFC">
        <w:rPr>
          <w:sz w:val="20"/>
          <w:szCs w:val="20"/>
        </w:rPr>
        <w:t xml:space="preserve"> 91, Norwegian University of Science and Technology, (Danilo Gligoroski, IIK &amp; Chris Carr, IIK, Jun. 2018) </w:t>
      </w:r>
    </w:p>
  </w:footnote>
  <w:footnote w:id="398">
    <w:p w14:paraId="2BAC9132" w14:textId="3FA11F1D"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Andreas Fougner Engebretsen and Hallvard Kristoffer Boland Haugen, </w:t>
      </w:r>
      <w:r w:rsidRPr="006B2BFC">
        <w:rPr>
          <w:i/>
          <w:sz w:val="20"/>
          <w:szCs w:val="20"/>
        </w:rPr>
        <w:t>The Music Industry on Blockchain Technology</w:t>
      </w:r>
      <w:r w:rsidRPr="006B2BFC">
        <w:rPr>
          <w:sz w:val="20"/>
          <w:szCs w:val="20"/>
        </w:rPr>
        <w:t xml:space="preserve"> 92, Norwegian University of Science and Technology, (Danilo Gligoroski, IIK &amp; Chris Carr, IIK, Jun. 2018) </w:t>
      </w:r>
    </w:p>
  </w:footnote>
  <w:footnote w:id="399">
    <w:p w14:paraId="164AE802" w14:textId="07280131"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Andreas Fougner Engebretsen and Hallvard Kristoffer Boland Haugen, </w:t>
      </w:r>
      <w:r w:rsidRPr="006B2BFC">
        <w:rPr>
          <w:i/>
          <w:sz w:val="20"/>
          <w:szCs w:val="20"/>
        </w:rPr>
        <w:t>The Music Industry on Blockchain Technology</w:t>
      </w:r>
      <w:r w:rsidRPr="006B2BFC">
        <w:rPr>
          <w:sz w:val="20"/>
          <w:szCs w:val="20"/>
        </w:rPr>
        <w:t xml:space="preserve"> 92, Norwegian University of Science and Technology, (Danilo Gligoroski, IIK &amp; Chris Carr, IIK, Jun. 2018) </w:t>
      </w:r>
    </w:p>
  </w:footnote>
  <w:footnote w:id="400">
    <w:p w14:paraId="52B35B15" w14:textId="4F2D543A"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Andreas Fougner Engebretsen and Hallvard Kristoffer Boland Haugen, </w:t>
      </w:r>
      <w:r w:rsidRPr="006B2BFC">
        <w:rPr>
          <w:i/>
          <w:sz w:val="20"/>
          <w:szCs w:val="20"/>
        </w:rPr>
        <w:t>The Music Industry on Blockchain Technology</w:t>
      </w:r>
      <w:r w:rsidRPr="006B2BFC">
        <w:rPr>
          <w:sz w:val="20"/>
          <w:szCs w:val="20"/>
        </w:rPr>
        <w:t xml:space="preserve"> 92, Norwegian University of Science and Technology, (Danilo Gligoroski, IIK &amp; Chris Carr, IIK, Jun. 2018) </w:t>
      </w:r>
    </w:p>
  </w:footnote>
  <w:footnote w:id="401">
    <w:p w14:paraId="45BA23F9" w14:textId="717E994C"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Andreas Fougner Engebretsen and Hallvard Kristoffer Boland Haugen, </w:t>
      </w:r>
      <w:r w:rsidRPr="006B2BFC">
        <w:rPr>
          <w:i/>
          <w:sz w:val="20"/>
          <w:szCs w:val="20"/>
        </w:rPr>
        <w:t>The Music Industry on Blockchain Technology</w:t>
      </w:r>
      <w:r w:rsidRPr="006B2BFC">
        <w:rPr>
          <w:sz w:val="20"/>
          <w:szCs w:val="20"/>
        </w:rPr>
        <w:t xml:space="preserve"> 92, Norwegian University of Science and Technology, (Danilo Gligoroski, IIK &amp; Chris Carr, IIK, Jun. 2018) </w:t>
      </w:r>
    </w:p>
  </w:footnote>
  <w:footnote w:id="402">
    <w:p w14:paraId="1102DE27" w14:textId="4ADEA34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Andreas Fougner Engebretsen and Hallvard Kristoffer Boland Haugen, </w:t>
      </w:r>
      <w:r w:rsidRPr="006B2BFC">
        <w:rPr>
          <w:i/>
          <w:sz w:val="20"/>
          <w:szCs w:val="20"/>
        </w:rPr>
        <w:t>The Music Industry on Blockchain Technology</w:t>
      </w:r>
      <w:r w:rsidRPr="006B2BFC">
        <w:rPr>
          <w:sz w:val="20"/>
          <w:szCs w:val="20"/>
        </w:rPr>
        <w:t xml:space="preserve"> 93, Norwegian University of Science and Technology, (Danilo Gligoroski, IIK &amp; Chris Carr, IIK, Jun. 2018) </w:t>
      </w:r>
    </w:p>
  </w:footnote>
  <w:footnote w:id="403">
    <w:p w14:paraId="4D932E23" w14:textId="32102BA8"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Andreas Fougner Engebretsen and Hallvard Kristoffer Boland Haugen, </w:t>
      </w:r>
      <w:r w:rsidRPr="006B2BFC">
        <w:rPr>
          <w:i/>
          <w:sz w:val="20"/>
          <w:szCs w:val="20"/>
        </w:rPr>
        <w:t>The Music Industry on Blockchain Technology</w:t>
      </w:r>
      <w:r w:rsidRPr="006B2BFC">
        <w:rPr>
          <w:sz w:val="20"/>
          <w:szCs w:val="20"/>
        </w:rPr>
        <w:t xml:space="preserve"> 94, Norwegian University of Science and Technology, (Danilo Gligoroski, IIK &amp; Chris Carr, IIK, Jun. 2018) </w:t>
      </w:r>
    </w:p>
  </w:footnote>
  <w:footnote w:id="404">
    <w:p w14:paraId="225DD992" w14:textId="6DC6AB0A"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Andreas Fougner Engebretsen and Hallvard Kristoffer Boland Haugen, </w:t>
      </w:r>
      <w:r w:rsidRPr="006B2BFC">
        <w:rPr>
          <w:i/>
          <w:sz w:val="20"/>
          <w:szCs w:val="20"/>
        </w:rPr>
        <w:t>The Music Industry on Blockchain Technology</w:t>
      </w:r>
      <w:r w:rsidRPr="006B2BFC">
        <w:rPr>
          <w:sz w:val="20"/>
          <w:szCs w:val="20"/>
        </w:rPr>
        <w:t xml:space="preserve"> 95 - 96, Norwegian University of Science and Technology, (Danilo Gligoroski, IIK &amp; Chris Carr, IIK, Jun. 2018) </w:t>
      </w:r>
    </w:p>
  </w:footnote>
  <w:footnote w:id="405">
    <w:p w14:paraId="05707C40" w14:textId="04EB9315"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Andreas Fougner Engebretsen and Hallvard Kristoffer Boland Haugen, </w:t>
      </w:r>
      <w:r w:rsidRPr="006B2BFC">
        <w:rPr>
          <w:i/>
          <w:sz w:val="20"/>
          <w:szCs w:val="20"/>
        </w:rPr>
        <w:t>The Music Industry on Blockchain Technology</w:t>
      </w:r>
      <w:r w:rsidRPr="006B2BFC">
        <w:rPr>
          <w:sz w:val="20"/>
          <w:szCs w:val="20"/>
        </w:rPr>
        <w:t xml:space="preserve"> 96 - 97, Norwegian University of Science and Technology, (Danilo Gligoroski, IIK &amp; Chris Carr, IIK, Jun. 2018) (We expect our paper to help provide further research regarding the legal investigation).</w:t>
      </w:r>
    </w:p>
  </w:footnote>
  <w:footnote w:id="406">
    <w:p w14:paraId="475B5E4B"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Bill Rosenblatt &amp; Digimarc Corporation, WATERMARKING TECHNOLOGY and Blockchains in the Music Industry (Digimarc Corporation),  </w:t>
      </w:r>
      <w:hyperlink r:id="rId114">
        <w:r w:rsidRPr="006B2BFC">
          <w:rPr>
            <w:sz w:val="20"/>
            <w:szCs w:val="20"/>
            <w:u w:val="single"/>
          </w:rPr>
          <w:t>https://www.digimarc.com/docs/default-source/digimarc-resources/whitepaper-blockchain-in-music-industry.pdf?sfvrsn=2</w:t>
        </w:r>
      </w:hyperlink>
      <w:r w:rsidRPr="006B2BFC">
        <w:rPr>
          <w:sz w:val="20"/>
          <w:szCs w:val="20"/>
        </w:rPr>
        <w:t xml:space="preserve"> </w:t>
      </w:r>
      <w:bookmarkStart w:id="23" w:name="_Hlk22164053"/>
      <w:r w:rsidRPr="006B2BFC">
        <w:rPr>
          <w:sz w:val="20"/>
          <w:szCs w:val="20"/>
        </w:rPr>
        <w:t xml:space="preserve">(last visited Jun. 2, 2019) </w:t>
      </w:r>
      <w:bookmarkEnd w:id="23"/>
    </w:p>
  </w:footnote>
  <w:footnote w:id="407">
    <w:p w14:paraId="4300052A" w14:textId="5021739F"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Unique identifiers commonly used to identify sound recordings and musical compositions.</w:t>
      </w:r>
    </w:p>
  </w:footnote>
  <w:footnote w:id="408">
    <w:p w14:paraId="7E7F560C" w14:textId="7FA4DFAC"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Bill Rosenblatt &amp; Digimarc Corporation, WATERMARKING TECHNOLOGY and Blockchains in the Music Industry 8 - 10 (Digimarc Corporation),  </w:t>
      </w:r>
      <w:hyperlink r:id="rId115">
        <w:r w:rsidRPr="006B2BFC">
          <w:rPr>
            <w:sz w:val="20"/>
            <w:szCs w:val="20"/>
            <w:u w:val="single"/>
          </w:rPr>
          <w:t>https://www.digimarc.com/docs/default-source/digimarc-resources/whitepaper-blockchain-in-music-industry.pdf?sfvrsn=2</w:t>
        </w:r>
      </w:hyperlink>
      <w:r w:rsidRPr="006B2BFC">
        <w:rPr>
          <w:sz w:val="20"/>
          <w:szCs w:val="20"/>
        </w:rPr>
        <w:t xml:space="preserve"> (last visited Jun. 2, 2019) </w:t>
      </w:r>
    </w:p>
  </w:footnote>
  <w:footnote w:id="409">
    <w:p w14:paraId="3D011D24" w14:textId="139D96AD"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Bill Rosenblatt &amp; Digimarc Corporation, WATERMARKING TECHNOLOGY and Blockchains in the Music Industry 8 (Digimarc Corporation),  </w:t>
      </w:r>
      <w:hyperlink r:id="rId116">
        <w:r w:rsidRPr="006B2BFC">
          <w:rPr>
            <w:u w:val="single"/>
          </w:rPr>
          <w:t>https://www.digimarc.com/docs/default-source/digimarc-resources/whitepaper-blockchain-in-music-industry.pdf?sfvrsn=2</w:t>
        </w:r>
      </w:hyperlink>
      <w:r w:rsidRPr="006B2BFC">
        <w:t xml:space="preserve"> (last visited Jun. 2, 2019)</w:t>
      </w:r>
    </w:p>
  </w:footnote>
  <w:footnote w:id="410">
    <w:p w14:paraId="61D19CB5"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Bill Rosenblatt &amp; Digimarc Corporation, WATERMARKING TECHNOLOGY and Blockchains in the Music Industry 12 (Digimarc Corporation),  </w:t>
      </w:r>
      <w:hyperlink r:id="rId117">
        <w:r w:rsidRPr="006B2BFC">
          <w:rPr>
            <w:sz w:val="20"/>
            <w:szCs w:val="20"/>
            <w:u w:val="single"/>
          </w:rPr>
          <w:t>https://www.digimarc.com/docs/default-source/digimarc-resources/whitepaper-blockchain-in-music-industry.pdf?sfvrsn=2</w:t>
        </w:r>
      </w:hyperlink>
      <w:r w:rsidRPr="006B2BFC">
        <w:rPr>
          <w:sz w:val="20"/>
          <w:szCs w:val="20"/>
        </w:rPr>
        <w:t xml:space="preserve"> (last visited Jun. 2, 2019) </w:t>
      </w:r>
    </w:p>
  </w:footnote>
  <w:footnote w:id="411">
    <w:p w14:paraId="726E2FD7" w14:textId="6400E2D2" w:rsidR="00602A72" w:rsidRPr="006B2BFC" w:rsidRDefault="00602A72" w:rsidP="00163F6F">
      <w:pPr>
        <w:shd w:val="clear" w:color="auto" w:fill="FFFFFF" w:themeFill="background1"/>
        <w:spacing w:line="240" w:lineRule="auto"/>
        <w:rPr>
          <w:sz w:val="20"/>
          <w:szCs w:val="20"/>
        </w:rPr>
      </w:pPr>
      <w:r w:rsidRPr="006B2BFC">
        <w:rPr>
          <w:rStyle w:val="FootnoteReference"/>
          <w:sz w:val="20"/>
          <w:szCs w:val="20"/>
        </w:rPr>
        <w:footnoteRef/>
      </w:r>
      <w:r w:rsidRPr="006B2BFC">
        <w:rPr>
          <w:sz w:val="20"/>
          <w:szCs w:val="20"/>
        </w:rPr>
        <w:t xml:space="preserve"> Bill Rosenblatt &amp; Digimarc Corporation, WATERMARKING TECHNOLOGY and Blockchains in the Music Industry 12 (Digimarc Corporation),  </w:t>
      </w:r>
      <w:hyperlink r:id="rId118">
        <w:r w:rsidRPr="006B2BFC">
          <w:rPr>
            <w:sz w:val="20"/>
            <w:szCs w:val="20"/>
            <w:u w:val="single"/>
          </w:rPr>
          <w:t>https://www.digimarc.com/docs/default-source/digimarc-resources/whitepaper-blockchain-in-music-industry.pdf?sfvrsn=2</w:t>
        </w:r>
      </w:hyperlink>
      <w:r w:rsidRPr="006B2BFC">
        <w:rPr>
          <w:sz w:val="20"/>
          <w:szCs w:val="20"/>
        </w:rPr>
        <w:t xml:space="preserve"> (last visited Jun. 2, 2019) </w:t>
      </w:r>
    </w:p>
  </w:footnote>
  <w:footnote w:id="412">
    <w:p w14:paraId="4CA1E547" w14:textId="47CFE98B"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Bill Rosenblatt &amp; Digimarc Corporation, WATERMARKING TECHNOLOGY and Blockchains in the Music Industry 11 - 12 (Digimarc Corporation),  </w:t>
      </w:r>
      <w:hyperlink r:id="rId119">
        <w:r w:rsidRPr="006B2BFC">
          <w:rPr>
            <w:u w:val="single"/>
          </w:rPr>
          <w:t>https://www.digimarc.com/docs/default-source/digimarc-resources/whitepaper-blockchain-in-music-industry.pdf?sfvrsn=2</w:t>
        </w:r>
      </w:hyperlink>
      <w:r w:rsidRPr="006B2BFC">
        <w:t xml:space="preserve"> (last visited Jun. 2, 2019)</w:t>
      </w:r>
    </w:p>
  </w:footnote>
  <w:footnote w:id="413">
    <w:p w14:paraId="64A726D3" w14:textId="7AC6D564"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Bill Rosenblatt &amp; Digimarc Corporation, WATERMARKING TECHNOLOGY and Blockchains in the Music Industry 12 (Digimarc Corporation),  </w:t>
      </w:r>
      <w:hyperlink r:id="rId120">
        <w:r w:rsidRPr="006B2BFC">
          <w:rPr>
            <w:u w:val="single"/>
          </w:rPr>
          <w:t>https://www.digimarc.com/docs/default-source/digimarc-resources/whitepaper-blockchain-in-music-industry.pdf?sfvrsn=2</w:t>
        </w:r>
      </w:hyperlink>
      <w:r w:rsidRPr="006B2BFC">
        <w:t xml:space="preserve"> (last visited Jun. 2, 2019)</w:t>
      </w:r>
    </w:p>
  </w:footnote>
  <w:footnote w:id="414">
    <w:p w14:paraId="3473C201" w14:textId="31276541"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Bill Rosenblatt &amp; Digimarc Corporation, WATERMARKING TECHNOLOGY and Blockchains in the Music Industry 13 (Digimarc Corporation),  </w:t>
      </w:r>
      <w:hyperlink r:id="rId121">
        <w:r w:rsidRPr="006B2BFC">
          <w:rPr>
            <w:u w:val="single"/>
          </w:rPr>
          <w:t>https://www.digimarc.com/docs/default-source/digimarc-resources/whitepaper-blockchain-in-music-industry.pdf?sfvrsn=2</w:t>
        </w:r>
      </w:hyperlink>
      <w:r w:rsidRPr="006B2BFC">
        <w:t xml:space="preserve"> (last visited Jun. 2, 2019)</w:t>
      </w:r>
    </w:p>
  </w:footnote>
  <w:footnote w:id="415">
    <w:p w14:paraId="37A541D0" w14:textId="4DB2F3F7"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A special type of hash function that returns the same value for all inputs that sound the same to a human listener.</w:t>
      </w:r>
    </w:p>
  </w:footnote>
  <w:footnote w:id="416">
    <w:p w14:paraId="04430B8C" w14:textId="4D605296"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Bill Rosenblatt &amp; Digimarc Corporation, WATERMARKING TECHNOLOGY and Blockchains in the Music Industry 13 - 14 (Digimarc Corporation),  </w:t>
      </w:r>
      <w:hyperlink r:id="rId122">
        <w:r w:rsidRPr="006B2BFC">
          <w:rPr>
            <w:u w:val="single"/>
          </w:rPr>
          <w:t>https://www.digimarc.com/docs/default-source/digimarc-resources/whitepaper-blockchain-in-music-industry.pdf?sfvrsn=2</w:t>
        </w:r>
      </w:hyperlink>
      <w:r w:rsidRPr="006B2BFC">
        <w:t xml:space="preserve"> (last visited Jun. 2, 2019)</w:t>
      </w:r>
    </w:p>
  </w:footnote>
  <w:footnote w:id="417">
    <w:p w14:paraId="18E8D069" w14:textId="63DDF16D"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Bill Rosenblatt &amp; Digimarc Corporation, WATERMARKING TECHNOLOGY and Blockchains in the Music Industry 14 (Digimarc Corporation),  </w:t>
      </w:r>
      <w:hyperlink r:id="rId123">
        <w:r w:rsidRPr="006B2BFC">
          <w:rPr>
            <w:u w:val="single"/>
          </w:rPr>
          <w:t>https://www.digimarc.com/docs/default-source/digimarc-resources/whitepaper-blockchain-in-music-industry.pdf?sfvrsn=2</w:t>
        </w:r>
      </w:hyperlink>
      <w:r w:rsidRPr="006B2BFC">
        <w:t xml:space="preserve"> (last visited Jun. 2, 2019)</w:t>
      </w:r>
    </w:p>
  </w:footnote>
  <w:footnote w:id="418">
    <w:p w14:paraId="78E3FFC9" w14:textId="64BDE841"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“A digital audio watermark is a set of data embedded directly into audio in such a way as to be imperceptible to listeners.”</w:t>
      </w:r>
    </w:p>
  </w:footnote>
  <w:footnote w:id="419">
    <w:p w14:paraId="31F8D31A" w14:textId="46C82306"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Bill Rosenblatt &amp; Digimarc Corporation, WATERMARKING TECHNOLOGY and Blockchains in the Music Industry 14 (Digimarc Corporation),  </w:t>
      </w:r>
      <w:hyperlink r:id="rId124">
        <w:r w:rsidRPr="006B2BFC">
          <w:rPr>
            <w:u w:val="single"/>
          </w:rPr>
          <w:t>https://www.digimarc.com/docs/default-source/digimarc-resources/whitepaper-blockchain-in-music-industry.pdf?sfvrsn=2</w:t>
        </w:r>
      </w:hyperlink>
      <w:r w:rsidRPr="006B2BFC">
        <w:t xml:space="preserve"> (last visited Jun. 2, 2019)</w:t>
      </w:r>
    </w:p>
  </w:footnote>
  <w:footnote w:id="420">
    <w:p w14:paraId="69AAE0FA" w14:textId="2151F958"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Bill Rosenblatt &amp; Digimarc Corporation, WATERMARKING TECHNOLOGY and Blockchains in the Music Industry 17 (Digimarc Corporation),  </w:t>
      </w:r>
      <w:hyperlink r:id="rId125">
        <w:r w:rsidRPr="006B2BFC">
          <w:rPr>
            <w:u w:val="single"/>
          </w:rPr>
          <w:t>https://www.digimarc.com/docs/default-source/digimarc-resources/whitepaper-blockchain-in-music-industry.pdf?sfvrsn=2</w:t>
        </w:r>
      </w:hyperlink>
      <w:r w:rsidRPr="006B2BFC">
        <w:t xml:space="preserve"> (last visited Jun. 2, 2019)</w:t>
      </w:r>
    </w:p>
  </w:footnote>
  <w:footnote w:id="421">
    <w:p w14:paraId="2CB312EB" w14:textId="68654372"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Bill Rosenblatt &amp; Digimarc Corporation, WATERMARKING TECHNOLOGY and Blockchains in the Music Industry 17 (Digimarc Corporation),  </w:t>
      </w:r>
      <w:hyperlink r:id="rId126">
        <w:r w:rsidRPr="006B2BFC">
          <w:rPr>
            <w:u w:val="single"/>
          </w:rPr>
          <w:t>https://www.digimarc.com/docs/default-source/digimarc-resources/whitepaper-blockchain-in-music-industry.pdf?sfvrsn=2</w:t>
        </w:r>
      </w:hyperlink>
      <w:r w:rsidRPr="006B2BFC">
        <w:t xml:space="preserve"> (last visited Jun. 2, 2019)</w:t>
      </w:r>
    </w:p>
  </w:footnote>
  <w:footnote w:id="422">
    <w:p w14:paraId="3D603CC0"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Bill Rosenblatt &amp; Digimarc Corporation, WATERMARKING TECHNOLOGY and Blockchains in the Music Industry 17 (Digimarc Corporation),  </w:t>
      </w:r>
      <w:hyperlink r:id="rId127">
        <w:r w:rsidRPr="006B2BFC">
          <w:rPr>
            <w:sz w:val="20"/>
            <w:szCs w:val="20"/>
            <w:u w:val="single"/>
          </w:rPr>
          <w:t>https://www.digimarc.com/docs/default-source/digimarc-resources/whitepaper-blockchain-in-music-industry.pdf?sfvrsn=2</w:t>
        </w:r>
      </w:hyperlink>
      <w:r w:rsidRPr="006B2BFC">
        <w:rPr>
          <w:sz w:val="20"/>
          <w:szCs w:val="20"/>
        </w:rPr>
        <w:t xml:space="preserve"> (last visited Jun. 2, 2019) </w:t>
      </w:r>
    </w:p>
  </w:footnote>
  <w:footnote w:id="423">
    <w:p w14:paraId="30077003"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Bill Rosenblatt &amp; Digimarc Corporation, WATERMARKING TECHNOLOGY and Blockchains in the Music Industry 17 (Digimarc Corporation),  </w:t>
      </w:r>
      <w:hyperlink r:id="rId128">
        <w:r w:rsidRPr="006B2BFC">
          <w:rPr>
            <w:sz w:val="20"/>
            <w:szCs w:val="20"/>
            <w:u w:val="single"/>
          </w:rPr>
          <w:t>https://www.digimarc.com/docs/default-source/digimarc-resources/whitepaper-blockchain-in-music-industry.pdf?sfvrsn=2</w:t>
        </w:r>
      </w:hyperlink>
      <w:r w:rsidRPr="006B2BFC">
        <w:rPr>
          <w:sz w:val="20"/>
          <w:szCs w:val="20"/>
        </w:rPr>
        <w:t xml:space="preserve"> (last visited Jun. 2, 2019) </w:t>
      </w:r>
    </w:p>
  </w:footnote>
  <w:footnote w:id="424">
    <w:p w14:paraId="2860E9E6"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Bill Rosenblatt &amp; Digimarc Corporation, WATERMARKING TECHNOLOGY and Blockchains in the Music Industry 17 (Digimarc Corporation),  </w:t>
      </w:r>
      <w:hyperlink r:id="rId129">
        <w:r w:rsidRPr="006B2BFC">
          <w:rPr>
            <w:sz w:val="20"/>
            <w:szCs w:val="20"/>
            <w:u w:val="single"/>
          </w:rPr>
          <w:t>https://www.digimarc.com/docs/default-source/digimarc-resources/whitepaper-blockchain-in-music-industry.pdf?sfvrsn=2</w:t>
        </w:r>
      </w:hyperlink>
      <w:r w:rsidRPr="006B2BFC">
        <w:rPr>
          <w:sz w:val="20"/>
          <w:szCs w:val="20"/>
        </w:rPr>
        <w:t xml:space="preserve"> (last visited Jun. 2, 2019) </w:t>
      </w:r>
    </w:p>
  </w:footnote>
  <w:footnote w:id="425">
    <w:p w14:paraId="28F9E8FC"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Bill Rosenblatt &amp; Digimarc Corporation, WATERMARKING TECHNOLOGY and Blockchains in the Music Industry 17 (Digimarc Corporation),  </w:t>
      </w:r>
      <w:hyperlink r:id="rId130">
        <w:r w:rsidRPr="006B2BFC">
          <w:rPr>
            <w:sz w:val="20"/>
            <w:szCs w:val="20"/>
            <w:u w:val="single"/>
          </w:rPr>
          <w:t>https://www.digimarc.com/docs/default-source/digimarc-resources/whitepaper-blockchain-in-music-industry.pdf?sfvrsn=2</w:t>
        </w:r>
      </w:hyperlink>
      <w:r w:rsidRPr="006B2BFC">
        <w:rPr>
          <w:sz w:val="20"/>
          <w:szCs w:val="20"/>
        </w:rPr>
        <w:t xml:space="preserve"> (last visited Jun. 2, 2019) </w:t>
      </w:r>
    </w:p>
  </w:footnote>
  <w:footnote w:id="426">
    <w:p w14:paraId="166BC984"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Bill Rosenblatt &amp; Digimarc Corporation, WATERMARKING TECHNOLOGY and Blockchains in the Music Industry 18 (Digimarc Corporation),  </w:t>
      </w:r>
      <w:hyperlink r:id="rId131">
        <w:r w:rsidRPr="006B2BFC">
          <w:rPr>
            <w:sz w:val="20"/>
            <w:szCs w:val="20"/>
            <w:u w:val="single"/>
          </w:rPr>
          <w:t>https://www.digimarc.com/docs/default-source/digimarc-resources/whitepaper-blockchain-in-music-industry.pdf?sfvrsn=2</w:t>
        </w:r>
      </w:hyperlink>
      <w:r w:rsidRPr="006B2BFC">
        <w:rPr>
          <w:sz w:val="20"/>
          <w:szCs w:val="20"/>
        </w:rPr>
        <w:t xml:space="preserve"> (last visited Jun. 2, 2019) (</w:t>
      </w:r>
      <w:r w:rsidRPr="006B2BFC">
        <w:rPr>
          <w:i/>
          <w:sz w:val="20"/>
          <w:szCs w:val="20"/>
        </w:rPr>
        <w:t>See Figure 7</w:t>
      </w:r>
      <w:r w:rsidRPr="006B2BFC">
        <w:rPr>
          <w:sz w:val="20"/>
          <w:szCs w:val="20"/>
        </w:rPr>
        <w:t>).</w:t>
      </w:r>
    </w:p>
  </w:footnote>
  <w:footnote w:id="427">
    <w:p w14:paraId="1C077ED6" w14:textId="5C0D4BA0"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lang w:val="en-US"/>
        </w:rPr>
        <w:t xml:space="preserve">Music not </w:t>
      </w:r>
      <w:r w:rsidRPr="006B2BFC">
        <w:t>supplied through feeds from labels, aggregators or distributors to DSPs.</w:t>
      </w:r>
    </w:p>
  </w:footnote>
  <w:footnote w:id="428">
    <w:p w14:paraId="401E88BF"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Bill Rosenblatt &amp; Digimarc Corporation, WATERMARKING TECHNOLOGY and Blockchains in the Music Industry 19 (Digimarc Corporation),  </w:t>
      </w:r>
      <w:hyperlink r:id="rId132">
        <w:r w:rsidRPr="006B2BFC">
          <w:rPr>
            <w:sz w:val="20"/>
            <w:szCs w:val="20"/>
            <w:u w:val="single"/>
          </w:rPr>
          <w:t>https://www.digimarc.com/docs/default-source/digimarc-resources/whitepaper-blockchain-in-music-industry.pdf?sfvrsn=2</w:t>
        </w:r>
      </w:hyperlink>
      <w:r w:rsidRPr="006B2BFC">
        <w:rPr>
          <w:sz w:val="20"/>
          <w:szCs w:val="20"/>
        </w:rPr>
        <w:t xml:space="preserve"> (last visited Jun. 2, 2019) </w:t>
      </w:r>
    </w:p>
  </w:footnote>
  <w:footnote w:id="429">
    <w:p w14:paraId="7B32831A"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Bill Rosenblatt &amp; Digimarc Corporation, WATERMARKING TECHNOLOGY and Blockchains in the Music Industry 19 (Digimarc Corporation),  </w:t>
      </w:r>
      <w:hyperlink r:id="rId133">
        <w:r w:rsidRPr="006B2BFC">
          <w:rPr>
            <w:sz w:val="20"/>
            <w:szCs w:val="20"/>
            <w:u w:val="single"/>
          </w:rPr>
          <w:t>https://www.digimarc.com/docs/default-source/digimarc-resources/whitepaper-blockchain-in-music-industry.pdf?sfvrsn=2</w:t>
        </w:r>
      </w:hyperlink>
      <w:r w:rsidRPr="006B2BFC">
        <w:rPr>
          <w:sz w:val="20"/>
          <w:szCs w:val="20"/>
        </w:rPr>
        <w:t xml:space="preserve"> (last visited Jun. 2, 2019) </w:t>
      </w:r>
    </w:p>
  </w:footnote>
  <w:footnote w:id="430">
    <w:p w14:paraId="5BDC7441"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Bill Rosenblatt &amp; Digimarc Corporation, WATERMARKING TECHNOLOGY and Blockchains in the Music Industry 19 (Digimarc Corporation),  </w:t>
      </w:r>
      <w:hyperlink r:id="rId134">
        <w:r w:rsidRPr="006B2BFC">
          <w:rPr>
            <w:sz w:val="20"/>
            <w:szCs w:val="20"/>
            <w:u w:val="single"/>
          </w:rPr>
          <w:t>https://www.digimarc.com/docs/default-source/digimarc-resources/whitepaper-blockchain-in-music-industry.pdf?sfvrsn=2</w:t>
        </w:r>
      </w:hyperlink>
      <w:r w:rsidRPr="006B2BFC">
        <w:rPr>
          <w:sz w:val="20"/>
          <w:szCs w:val="20"/>
        </w:rPr>
        <w:t xml:space="preserve"> (last visited Jun. 2, 2019) </w:t>
      </w:r>
    </w:p>
  </w:footnote>
  <w:footnote w:id="431">
    <w:p w14:paraId="3364CC89"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Bill Rosenblatt &amp; Digimarc Corporation, WATERMARKING TECHNOLOGY and Blockchains in the Music Industry 19 (Digimarc Corporation),  </w:t>
      </w:r>
      <w:hyperlink r:id="rId135">
        <w:r w:rsidRPr="006B2BFC">
          <w:rPr>
            <w:sz w:val="20"/>
            <w:szCs w:val="20"/>
            <w:u w:val="single"/>
          </w:rPr>
          <w:t>https://www.digimarc.com/docs/default-source/digimarc-resources/whitepaper-blockchain-in-music-industry.pdf?sfvrsn=2</w:t>
        </w:r>
      </w:hyperlink>
      <w:r w:rsidRPr="006B2BFC">
        <w:rPr>
          <w:sz w:val="20"/>
          <w:szCs w:val="20"/>
        </w:rPr>
        <w:t xml:space="preserve"> (last visited Jun. 2, 2019) </w:t>
      </w:r>
    </w:p>
  </w:footnote>
  <w:footnote w:id="432">
    <w:p w14:paraId="3D078554"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Bill Rosenblatt &amp; Digimarc Corporation, WATERMARKING TECHNOLOGY and Blockchains in the Music Industry 19 (Digimarc Corporation),  </w:t>
      </w:r>
      <w:hyperlink r:id="rId136">
        <w:r w:rsidRPr="006B2BFC">
          <w:rPr>
            <w:sz w:val="20"/>
            <w:szCs w:val="20"/>
            <w:u w:val="single"/>
          </w:rPr>
          <w:t>https://www.digimarc.com/docs/default-source/digimarc-resources/whitepaper-blockchain-in-music-industry.pdf?sfvrsn=2</w:t>
        </w:r>
      </w:hyperlink>
      <w:r w:rsidRPr="006B2BFC">
        <w:rPr>
          <w:sz w:val="20"/>
          <w:szCs w:val="20"/>
        </w:rPr>
        <w:t xml:space="preserve"> (last visited Jun. 2, 2019) </w:t>
      </w:r>
    </w:p>
  </w:footnote>
  <w:footnote w:id="433">
    <w:p w14:paraId="55D2CD8D" w14:textId="6C85FD52" w:rsidR="00602A72" w:rsidRPr="006B2BFC" w:rsidRDefault="00602A72" w:rsidP="00163F6F">
      <w:pPr>
        <w:shd w:val="clear" w:color="auto" w:fill="FFFFFF" w:themeFill="background1"/>
        <w:spacing w:line="240" w:lineRule="auto"/>
        <w:rPr>
          <w:sz w:val="20"/>
          <w:szCs w:val="20"/>
        </w:rPr>
      </w:pPr>
      <w:r w:rsidRPr="006B2BFC">
        <w:rPr>
          <w:rStyle w:val="FootnoteReference"/>
          <w:sz w:val="20"/>
          <w:szCs w:val="20"/>
        </w:rPr>
        <w:footnoteRef/>
      </w:r>
      <w:r w:rsidRPr="006B2BFC">
        <w:rPr>
          <w:sz w:val="20"/>
          <w:szCs w:val="20"/>
        </w:rPr>
        <w:t xml:space="preserve"> Bill Rosenblatt &amp; Digimarc Corporation, WATERMARKING TECHNOLOGY and Blockchains in the Music Industry 19 (Digimarc Corporation),  </w:t>
      </w:r>
      <w:hyperlink r:id="rId137">
        <w:r w:rsidRPr="006B2BFC">
          <w:rPr>
            <w:sz w:val="20"/>
            <w:szCs w:val="20"/>
            <w:u w:val="single"/>
          </w:rPr>
          <w:t>https://www.digimarc.com/docs/default-source/digimarc-resources/whitepaper-blockchain-in-music-industry.pdf?sfvrsn=2</w:t>
        </w:r>
      </w:hyperlink>
      <w:r w:rsidRPr="006B2BFC">
        <w:rPr>
          <w:sz w:val="20"/>
          <w:szCs w:val="20"/>
        </w:rPr>
        <w:t xml:space="preserve"> (last visited Jun. 2, 2019) </w:t>
      </w:r>
    </w:p>
  </w:footnote>
  <w:footnote w:id="434">
    <w:p w14:paraId="6492AE05"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Bill Rosenblatt &amp; Digimarc Corporation, WATERMARKING TECHNOLOGY and Blockchains in the Music Industry 19 (Digimarc Corporation),  </w:t>
      </w:r>
      <w:hyperlink r:id="rId138">
        <w:r w:rsidRPr="006B2BFC">
          <w:rPr>
            <w:sz w:val="20"/>
            <w:szCs w:val="20"/>
            <w:u w:val="single"/>
          </w:rPr>
          <w:t>https://www.digimarc.com/docs/default-source/digimarc-resources/whitepaper-blockchain-in-music-industry.pdf?sfvrsn=2</w:t>
        </w:r>
      </w:hyperlink>
      <w:r w:rsidRPr="006B2BFC">
        <w:rPr>
          <w:sz w:val="20"/>
          <w:szCs w:val="20"/>
        </w:rPr>
        <w:t xml:space="preserve"> (last visited Jun. 2, 2019) </w:t>
      </w:r>
    </w:p>
  </w:footnote>
  <w:footnote w:id="435">
    <w:p w14:paraId="6A2AF318"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Bill Rosenblatt &amp; Digimarc Corporation, WATERMARKING TECHNOLOGY and Blockchains in the Music Industry 19 (Digimarc Corporation),  </w:t>
      </w:r>
      <w:hyperlink r:id="rId139">
        <w:r w:rsidRPr="006B2BFC">
          <w:rPr>
            <w:sz w:val="20"/>
            <w:szCs w:val="20"/>
            <w:u w:val="single"/>
          </w:rPr>
          <w:t>https://www.digimarc.com/docs/default-source/digimarc-resources/whitepaper-blockchain-in-music-industry.pdf?sfvrsn=2</w:t>
        </w:r>
      </w:hyperlink>
      <w:r w:rsidRPr="006B2BFC">
        <w:rPr>
          <w:sz w:val="20"/>
          <w:szCs w:val="20"/>
        </w:rPr>
        <w:t xml:space="preserve"> (last visited Jun. 2, 2019) </w:t>
      </w:r>
    </w:p>
  </w:footnote>
  <w:footnote w:id="436">
    <w:p w14:paraId="0CBCD489"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Bill Rosenblatt &amp; Digimarc Corporation, WATERMARKING TECHNOLOGY and Blockchains in the Music Industry 19 (Digimarc Corporation),  </w:t>
      </w:r>
      <w:hyperlink r:id="rId140">
        <w:r w:rsidRPr="006B2BFC">
          <w:rPr>
            <w:sz w:val="20"/>
            <w:szCs w:val="20"/>
            <w:u w:val="single"/>
          </w:rPr>
          <w:t>https://www.digimarc.com/docs/default-source/digimarc-resources/whitepaper-blockchain-in-music-industry.pdf?sfvrsn=2</w:t>
        </w:r>
      </w:hyperlink>
      <w:r w:rsidRPr="006B2BFC">
        <w:rPr>
          <w:sz w:val="20"/>
          <w:szCs w:val="20"/>
        </w:rPr>
        <w:t xml:space="preserve"> (last visited Jun. 2, 2019) </w:t>
      </w:r>
    </w:p>
  </w:footnote>
  <w:footnote w:id="437">
    <w:p w14:paraId="33DCEE65" w14:textId="6D00BB9D" w:rsidR="00602A72" w:rsidRPr="006B2BFC" w:rsidRDefault="00602A72" w:rsidP="00163F6F">
      <w:pPr>
        <w:shd w:val="clear" w:color="auto" w:fill="FFFFFF" w:themeFill="background1"/>
        <w:spacing w:line="240" w:lineRule="auto"/>
        <w:rPr>
          <w:sz w:val="20"/>
          <w:szCs w:val="20"/>
        </w:rPr>
      </w:pPr>
      <w:r w:rsidRPr="006B2BFC">
        <w:rPr>
          <w:rStyle w:val="FootnoteReference"/>
          <w:sz w:val="20"/>
          <w:szCs w:val="20"/>
        </w:rPr>
        <w:footnoteRef/>
      </w:r>
      <w:r w:rsidRPr="006B2BFC">
        <w:rPr>
          <w:sz w:val="20"/>
          <w:szCs w:val="20"/>
        </w:rPr>
        <w:t xml:space="preserve"> Bill Rosenblatt &amp; Digimarc Corporation, WATERMARKING TECHNOLOGY and Blockchains in the Music Industry 19 (Digimarc Corporation),  </w:t>
      </w:r>
      <w:hyperlink r:id="rId141">
        <w:r w:rsidRPr="006B2BFC">
          <w:rPr>
            <w:sz w:val="20"/>
            <w:szCs w:val="20"/>
            <w:u w:val="single"/>
          </w:rPr>
          <w:t>https://www.digimarc.com/docs/default-source/digimarc-resources/whitepaper-blockchain-in-music-industry.pdf?sfvrsn=2</w:t>
        </w:r>
      </w:hyperlink>
      <w:r w:rsidRPr="006B2BFC">
        <w:rPr>
          <w:sz w:val="20"/>
          <w:szCs w:val="20"/>
        </w:rPr>
        <w:t xml:space="preserve"> (last visited Jun. 2, 2019) </w:t>
      </w:r>
    </w:p>
  </w:footnote>
  <w:footnote w:id="438">
    <w:p w14:paraId="43324610"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Bill Rosenblatt &amp; Digimarc Corporation, WATERMARKING TECHNOLOGY and Blockchains in the Music Industry 19 (Digimarc Corporation),  </w:t>
      </w:r>
      <w:hyperlink r:id="rId142">
        <w:r w:rsidRPr="006B2BFC">
          <w:rPr>
            <w:sz w:val="20"/>
            <w:szCs w:val="20"/>
            <w:u w:val="single"/>
          </w:rPr>
          <w:t>https://www.digimarc.com/docs/default-source/digimarc-resources/whitepaper-blockchain-in-music-industry.pdf?sfvrsn=2</w:t>
        </w:r>
      </w:hyperlink>
      <w:r w:rsidRPr="006B2BFC">
        <w:rPr>
          <w:sz w:val="20"/>
          <w:szCs w:val="20"/>
        </w:rPr>
        <w:t xml:space="preserve"> (last visited Jun. 2, 2019) </w:t>
      </w:r>
    </w:p>
  </w:footnote>
  <w:footnote w:id="439">
    <w:p w14:paraId="7AB6B9C9"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Bill Rosenblatt &amp; Digimarc Corporation, WATERMARKING TECHNOLOGY and Blockchains in the Music Industry 19-20 (Digimarc Corporation),  </w:t>
      </w:r>
      <w:hyperlink r:id="rId143">
        <w:r w:rsidRPr="006B2BFC">
          <w:rPr>
            <w:sz w:val="20"/>
            <w:szCs w:val="20"/>
            <w:u w:val="single"/>
          </w:rPr>
          <w:t>https://www.digimarc.com/docs/default-source/digimarc-resources/whitepaper-blockchain-in-music-industry.pdf?sfvrsn=2</w:t>
        </w:r>
      </w:hyperlink>
      <w:r w:rsidRPr="006B2BFC">
        <w:rPr>
          <w:sz w:val="20"/>
          <w:szCs w:val="20"/>
        </w:rPr>
        <w:t xml:space="preserve"> (last visited Jun. 2, 2019) (</w:t>
      </w:r>
      <w:r w:rsidRPr="006B2BFC">
        <w:rPr>
          <w:i/>
          <w:sz w:val="20"/>
          <w:szCs w:val="20"/>
        </w:rPr>
        <w:t>See Figure 8</w:t>
      </w:r>
      <w:r w:rsidRPr="006B2BFC">
        <w:rPr>
          <w:sz w:val="20"/>
          <w:szCs w:val="20"/>
        </w:rPr>
        <w:t>).</w:t>
      </w:r>
    </w:p>
  </w:footnote>
  <w:footnote w:id="440">
    <w:p w14:paraId="0F16EC38" w14:textId="1305E17A"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lang w:val="en-US"/>
        </w:rPr>
        <w:t xml:space="preserve">Rebranded to </w:t>
      </w:r>
      <w:proofErr w:type="spellStart"/>
      <w:r w:rsidRPr="006B2BFC">
        <w:rPr>
          <w:lang w:val="en-US"/>
        </w:rPr>
        <w:t>Verifi</w:t>
      </w:r>
      <w:proofErr w:type="spellEnd"/>
      <w:r w:rsidRPr="006B2BFC">
        <w:rPr>
          <w:lang w:val="en-US"/>
        </w:rPr>
        <w:t xml:space="preserve"> Media</w:t>
      </w:r>
    </w:p>
  </w:footnote>
  <w:footnote w:id="441">
    <w:p w14:paraId="4F025C63"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Bill Rosenblatt &amp; Digimarc Corporation, WATERMARKING TECHNOLOGY and Blockchains in the Music Industry 20 (Digimarc Corporation),  </w:t>
      </w:r>
      <w:hyperlink r:id="rId144">
        <w:r w:rsidRPr="006B2BFC">
          <w:rPr>
            <w:sz w:val="20"/>
            <w:szCs w:val="20"/>
            <w:u w:val="single"/>
          </w:rPr>
          <w:t>https://www.digimarc.com/docs/default-source/digimarc-resources/whitepaper-blockchain-in-music-industry.pdf?sfvrsn=2</w:t>
        </w:r>
      </w:hyperlink>
      <w:r w:rsidRPr="006B2BFC">
        <w:rPr>
          <w:sz w:val="20"/>
          <w:szCs w:val="20"/>
        </w:rPr>
        <w:t xml:space="preserve"> (last visited Jun. 2, 2019) </w:t>
      </w:r>
    </w:p>
  </w:footnote>
  <w:footnote w:id="442">
    <w:p w14:paraId="289F3249"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Bill Rosenblatt &amp; Digimarc Corporation, WATERMARKING TECHNOLOGY and Blockchains in the Music Industry 16 (Digimarc Corporation),  </w:t>
      </w:r>
      <w:hyperlink r:id="rId145">
        <w:r w:rsidRPr="006B2BFC">
          <w:rPr>
            <w:sz w:val="20"/>
            <w:szCs w:val="20"/>
            <w:u w:val="single"/>
          </w:rPr>
          <w:t>https://www.digimarc.com/docs/default-source/digimarc-resources/whitepaper-blockchain-in-music-industry.pdf?sfvrsn=2</w:t>
        </w:r>
      </w:hyperlink>
      <w:r w:rsidRPr="006B2BFC">
        <w:rPr>
          <w:sz w:val="20"/>
          <w:szCs w:val="20"/>
        </w:rPr>
        <w:t xml:space="preserve"> (last visited Jun. 2, 2019) ; </w:t>
      </w:r>
      <w:r w:rsidRPr="006B2BFC">
        <w:rPr>
          <w:rFonts w:eastAsia="Times New Roman"/>
          <w:sz w:val="20"/>
          <w:szCs w:val="20"/>
        </w:rPr>
        <w:t xml:space="preserve">Benji Rogers, </w:t>
      </w:r>
      <w:r w:rsidRPr="006B2BFC">
        <w:rPr>
          <w:i/>
          <w:sz w:val="20"/>
          <w:szCs w:val="20"/>
        </w:rPr>
        <w:t>Music &amp; Media files in the age of Blockchain &amp; what we can learn from shipping containers.</w:t>
      </w:r>
      <w:r w:rsidRPr="006B2BFC">
        <w:rPr>
          <w:sz w:val="20"/>
          <w:szCs w:val="20"/>
        </w:rPr>
        <w:t xml:space="preserve">, Medium (Jun. 14, 2018), https://medium.com/dotblockchainmusic/on-music-and-shipping-containers-5bd29943678; </w:t>
      </w:r>
      <w:r w:rsidRPr="006B2BFC">
        <w:rPr>
          <w:i/>
          <w:sz w:val="20"/>
          <w:szCs w:val="20"/>
        </w:rPr>
        <w:t>For Companies</w:t>
      </w:r>
      <w:r w:rsidRPr="006B2BFC">
        <w:rPr>
          <w:sz w:val="20"/>
          <w:szCs w:val="20"/>
        </w:rPr>
        <w:t xml:space="preserve">, dotBlockchain Media, </w:t>
      </w:r>
      <w:hyperlink r:id="rId146" w:anchor="for-companies-section">
        <w:r w:rsidRPr="006B2BFC">
          <w:rPr>
            <w:sz w:val="20"/>
            <w:szCs w:val="20"/>
            <w:u w:val="single"/>
          </w:rPr>
          <w:t>http://dotblockchainmedia.com/main/#for-companies-section</w:t>
        </w:r>
      </w:hyperlink>
      <w:r w:rsidRPr="006B2BFC">
        <w:rPr>
          <w:sz w:val="20"/>
          <w:szCs w:val="20"/>
        </w:rPr>
        <w:t xml:space="preserve"> (last visited Jun. 3, 2019); For a similar approach in the healthcare industry, which may be discussed </w:t>
      </w:r>
      <w:r w:rsidRPr="006B2BFC">
        <w:rPr>
          <w:i/>
          <w:sz w:val="20"/>
          <w:szCs w:val="20"/>
        </w:rPr>
        <w:t xml:space="preserve">infra </w:t>
      </w:r>
      <w:r w:rsidRPr="006B2BFC">
        <w:rPr>
          <w:sz w:val="20"/>
          <w:szCs w:val="20"/>
        </w:rPr>
        <w:t>, please look at Proof-of-Interoperability in healthcare: chrome-extension://oemmndcbldboiebfnladdacbdfmadadm/https://www.healthit.gov/sites/default/files/12-55-blockchain-based-approach-final.pdf</w:t>
      </w:r>
    </w:p>
  </w:footnote>
  <w:footnote w:id="443">
    <w:p w14:paraId="7E58D8B5"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Bill Rosenblatt &amp; Digimarc Corporation, WATERMARKING TECHNOLOGY and Blockchains in the Music Industry 16 (Digimarc Corporation),  </w:t>
      </w:r>
      <w:hyperlink r:id="rId147">
        <w:r w:rsidRPr="006B2BFC">
          <w:rPr>
            <w:sz w:val="20"/>
            <w:szCs w:val="20"/>
            <w:u w:val="single"/>
          </w:rPr>
          <w:t>https://www.digimarc.com/docs/default-source/digimarc-resources/whitepaper-blockchain-in-music-industry.pdf?sfvrsn=2</w:t>
        </w:r>
      </w:hyperlink>
      <w:r w:rsidRPr="006B2BFC">
        <w:rPr>
          <w:sz w:val="20"/>
          <w:szCs w:val="20"/>
        </w:rPr>
        <w:t xml:space="preserve"> (last visited Jun. 2, 2019) </w:t>
      </w:r>
    </w:p>
  </w:footnote>
  <w:footnote w:id="444">
    <w:p w14:paraId="317E8ED1"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rFonts w:eastAsia="Times New Roman"/>
          <w:sz w:val="20"/>
          <w:szCs w:val="20"/>
        </w:rPr>
        <w:t xml:space="preserve">Benji </w:t>
      </w:r>
      <w:proofErr w:type="spellStart"/>
      <w:proofErr w:type="gramStart"/>
      <w:r w:rsidRPr="006B2BFC">
        <w:rPr>
          <w:rFonts w:eastAsia="Times New Roman"/>
          <w:sz w:val="20"/>
          <w:szCs w:val="20"/>
        </w:rPr>
        <w:t>Rogers,</w:t>
      </w:r>
      <w:r w:rsidRPr="006B2BFC">
        <w:rPr>
          <w:i/>
          <w:sz w:val="20"/>
          <w:szCs w:val="20"/>
        </w:rPr>
        <w:t>The</w:t>
      </w:r>
      <w:proofErr w:type="spellEnd"/>
      <w:proofErr w:type="gramEnd"/>
      <w:r w:rsidRPr="006B2BFC">
        <w:rPr>
          <w:i/>
          <w:sz w:val="20"/>
          <w:szCs w:val="20"/>
        </w:rPr>
        <w:t xml:space="preserve"> </w:t>
      </w:r>
      <w:proofErr w:type="spellStart"/>
      <w:r w:rsidRPr="006B2BFC">
        <w:rPr>
          <w:i/>
          <w:sz w:val="20"/>
          <w:szCs w:val="20"/>
        </w:rPr>
        <w:t>dotBlockchain</w:t>
      </w:r>
      <w:proofErr w:type="spellEnd"/>
      <w:r w:rsidRPr="006B2BFC">
        <w:rPr>
          <w:i/>
          <w:sz w:val="20"/>
          <w:szCs w:val="20"/>
        </w:rPr>
        <w:t xml:space="preserve"> Music Project — update #7 Minimum Viable Data Doc</w:t>
      </w:r>
      <w:r w:rsidRPr="006B2BFC">
        <w:rPr>
          <w:sz w:val="20"/>
          <w:szCs w:val="20"/>
        </w:rPr>
        <w:t xml:space="preserve">, Medium (Dec.. 8, 2016), </w:t>
      </w:r>
      <w:hyperlink r:id="rId148">
        <w:r w:rsidRPr="006B2BFC">
          <w:rPr>
            <w:sz w:val="20"/>
            <w:szCs w:val="20"/>
            <w:u w:val="single"/>
          </w:rPr>
          <w:t>https://medium.com/dotblockchainmusic/the-dotblockchain-music-project-update-7-minimum-viable-data-doc-561fdfadd5eb</w:t>
        </w:r>
      </w:hyperlink>
    </w:p>
  </w:footnote>
  <w:footnote w:id="445">
    <w:p w14:paraId="5F39B387"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rFonts w:eastAsia="Times New Roman"/>
          <w:sz w:val="20"/>
          <w:szCs w:val="20"/>
        </w:rPr>
        <w:t xml:space="preserve">Benji </w:t>
      </w:r>
      <w:proofErr w:type="spellStart"/>
      <w:proofErr w:type="gramStart"/>
      <w:r w:rsidRPr="006B2BFC">
        <w:rPr>
          <w:rFonts w:eastAsia="Times New Roman"/>
          <w:sz w:val="20"/>
          <w:szCs w:val="20"/>
        </w:rPr>
        <w:t>Rogers,</w:t>
      </w:r>
      <w:r w:rsidRPr="006B2BFC">
        <w:rPr>
          <w:i/>
          <w:sz w:val="20"/>
          <w:szCs w:val="20"/>
        </w:rPr>
        <w:t>The</w:t>
      </w:r>
      <w:proofErr w:type="spellEnd"/>
      <w:proofErr w:type="gramEnd"/>
      <w:r w:rsidRPr="006B2BFC">
        <w:rPr>
          <w:i/>
          <w:sz w:val="20"/>
          <w:szCs w:val="20"/>
        </w:rPr>
        <w:t xml:space="preserve"> </w:t>
      </w:r>
      <w:proofErr w:type="spellStart"/>
      <w:r w:rsidRPr="006B2BFC">
        <w:rPr>
          <w:i/>
          <w:sz w:val="20"/>
          <w:szCs w:val="20"/>
        </w:rPr>
        <w:t>dotBlockchain</w:t>
      </w:r>
      <w:proofErr w:type="spellEnd"/>
      <w:r w:rsidRPr="006B2BFC">
        <w:rPr>
          <w:i/>
          <w:sz w:val="20"/>
          <w:szCs w:val="20"/>
        </w:rPr>
        <w:t xml:space="preserve"> Music Project — update #7 Minimum Viable Data Doc</w:t>
      </w:r>
      <w:r w:rsidRPr="006B2BFC">
        <w:rPr>
          <w:sz w:val="20"/>
          <w:szCs w:val="20"/>
        </w:rPr>
        <w:t xml:space="preserve">, Medium (Dec.. 8, 2016), </w:t>
      </w:r>
      <w:hyperlink r:id="rId149">
        <w:r w:rsidRPr="006B2BFC">
          <w:rPr>
            <w:sz w:val="20"/>
            <w:szCs w:val="20"/>
            <w:u w:val="single"/>
          </w:rPr>
          <w:t>https://medium.com/dotblockchainmusic/the-dotblockchain-music-project-update-7-minimum-viable-data-doc-561fdfadd5eb</w:t>
        </w:r>
      </w:hyperlink>
    </w:p>
  </w:footnote>
  <w:footnote w:id="446">
    <w:p w14:paraId="43A92672"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rFonts w:eastAsia="Times New Roman"/>
          <w:sz w:val="20"/>
          <w:szCs w:val="20"/>
        </w:rPr>
        <w:t xml:space="preserve">Benji </w:t>
      </w:r>
      <w:proofErr w:type="spellStart"/>
      <w:proofErr w:type="gramStart"/>
      <w:r w:rsidRPr="006B2BFC">
        <w:rPr>
          <w:rFonts w:eastAsia="Times New Roman"/>
          <w:sz w:val="20"/>
          <w:szCs w:val="20"/>
        </w:rPr>
        <w:t>Rogers,</w:t>
      </w:r>
      <w:r w:rsidRPr="006B2BFC">
        <w:rPr>
          <w:i/>
          <w:sz w:val="20"/>
          <w:szCs w:val="20"/>
        </w:rPr>
        <w:t>The</w:t>
      </w:r>
      <w:proofErr w:type="spellEnd"/>
      <w:proofErr w:type="gramEnd"/>
      <w:r w:rsidRPr="006B2BFC">
        <w:rPr>
          <w:i/>
          <w:sz w:val="20"/>
          <w:szCs w:val="20"/>
        </w:rPr>
        <w:t xml:space="preserve"> </w:t>
      </w:r>
      <w:proofErr w:type="spellStart"/>
      <w:r w:rsidRPr="006B2BFC">
        <w:rPr>
          <w:i/>
          <w:sz w:val="20"/>
          <w:szCs w:val="20"/>
        </w:rPr>
        <w:t>dotBlockchain</w:t>
      </w:r>
      <w:proofErr w:type="spellEnd"/>
      <w:r w:rsidRPr="006B2BFC">
        <w:rPr>
          <w:i/>
          <w:sz w:val="20"/>
          <w:szCs w:val="20"/>
        </w:rPr>
        <w:t xml:space="preserve"> Music Project — update #7 Minimum Viable Data Doc</w:t>
      </w:r>
      <w:r w:rsidRPr="006B2BFC">
        <w:rPr>
          <w:sz w:val="20"/>
          <w:szCs w:val="20"/>
        </w:rPr>
        <w:t xml:space="preserve">, Medium (Dec.. 8, 2016), </w:t>
      </w:r>
      <w:hyperlink r:id="rId150">
        <w:r w:rsidRPr="006B2BFC">
          <w:rPr>
            <w:sz w:val="20"/>
            <w:szCs w:val="20"/>
            <w:u w:val="single"/>
          </w:rPr>
          <w:t>https://medium.com/dotblockchainmusic/the-dotblockchain-music-project-update-7-minimum-viable-data-doc-561fdfadd5eb</w:t>
        </w:r>
      </w:hyperlink>
    </w:p>
  </w:footnote>
  <w:footnote w:id="447">
    <w:p w14:paraId="4B34CC8A"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rFonts w:eastAsia="Times New Roman"/>
          <w:sz w:val="20"/>
          <w:szCs w:val="20"/>
        </w:rPr>
        <w:t xml:space="preserve">Benji </w:t>
      </w:r>
      <w:proofErr w:type="spellStart"/>
      <w:proofErr w:type="gramStart"/>
      <w:r w:rsidRPr="006B2BFC">
        <w:rPr>
          <w:rFonts w:eastAsia="Times New Roman"/>
          <w:sz w:val="20"/>
          <w:szCs w:val="20"/>
        </w:rPr>
        <w:t>Rogers,</w:t>
      </w:r>
      <w:r w:rsidRPr="006B2BFC">
        <w:rPr>
          <w:i/>
          <w:sz w:val="20"/>
          <w:szCs w:val="20"/>
        </w:rPr>
        <w:t>The</w:t>
      </w:r>
      <w:proofErr w:type="spellEnd"/>
      <w:proofErr w:type="gramEnd"/>
      <w:r w:rsidRPr="006B2BFC">
        <w:rPr>
          <w:i/>
          <w:sz w:val="20"/>
          <w:szCs w:val="20"/>
        </w:rPr>
        <w:t xml:space="preserve"> </w:t>
      </w:r>
      <w:proofErr w:type="spellStart"/>
      <w:r w:rsidRPr="006B2BFC">
        <w:rPr>
          <w:i/>
          <w:sz w:val="20"/>
          <w:szCs w:val="20"/>
        </w:rPr>
        <w:t>dotBlockchain</w:t>
      </w:r>
      <w:proofErr w:type="spellEnd"/>
      <w:r w:rsidRPr="006B2BFC">
        <w:rPr>
          <w:i/>
          <w:sz w:val="20"/>
          <w:szCs w:val="20"/>
        </w:rPr>
        <w:t xml:space="preserve"> Music Project — update #7 Minimum Viable Data Doc</w:t>
      </w:r>
      <w:r w:rsidRPr="006B2BFC">
        <w:rPr>
          <w:sz w:val="20"/>
          <w:szCs w:val="20"/>
        </w:rPr>
        <w:t xml:space="preserve">, Medium (Dec.. 8, 2016), </w:t>
      </w:r>
      <w:hyperlink r:id="rId151">
        <w:r w:rsidRPr="006B2BFC">
          <w:rPr>
            <w:sz w:val="20"/>
            <w:szCs w:val="20"/>
            <w:u w:val="single"/>
          </w:rPr>
          <w:t>https://medium.com/dotblockchainmusic/the-dotblockchain-music-project-update-7-minimum-viable-data-doc-561fdfadd5eb</w:t>
        </w:r>
      </w:hyperlink>
    </w:p>
  </w:footnote>
  <w:footnote w:id="448">
    <w:p w14:paraId="43979DE7"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hyperlink r:id="rId152">
        <w:r w:rsidRPr="006B2BFC">
          <w:rPr>
            <w:sz w:val="20"/>
            <w:szCs w:val="20"/>
            <w:u w:val="single"/>
          </w:rPr>
          <w:t>https://open-music.org/about</w:t>
        </w:r>
      </w:hyperlink>
      <w:r w:rsidRPr="006B2BFC">
        <w:rPr>
          <w:sz w:val="20"/>
          <w:szCs w:val="20"/>
        </w:rPr>
        <w:t xml:space="preserve"> May 2019</w:t>
      </w:r>
    </w:p>
  </w:footnote>
  <w:footnote w:id="449">
    <w:p w14:paraId="2A91839B"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hyperlink r:id="rId153" w:anchor="introduction/common-api-conventions/authentication-and-authorization">
        <w:r w:rsidRPr="006B2BFC">
          <w:rPr>
            <w:sz w:val="20"/>
            <w:szCs w:val="20"/>
            <w:u w:val="single"/>
          </w:rPr>
          <w:t>https://omi01.docs.apiary.io/#introduction/common-api-conventions/authentication-and-authorization</w:t>
        </w:r>
      </w:hyperlink>
      <w:r w:rsidRPr="006B2BFC">
        <w:rPr>
          <w:sz w:val="20"/>
          <w:szCs w:val="20"/>
        </w:rPr>
        <w:t xml:space="preserve"> </w:t>
      </w:r>
    </w:p>
  </w:footnote>
  <w:footnote w:id="450">
    <w:p w14:paraId="1AD73DD6" w14:textId="418CFCFA"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Primavera De Filippi, Greg McMullen, Trent McConaghy, Constance Choi, Simon de la Rouvière, Juan Benet, and Diana J. Stern,</w:t>
      </w:r>
      <w:r w:rsidRPr="006B2BFC" w:rsidDel="00F817F2">
        <w:rPr>
          <w:sz w:val="20"/>
          <w:szCs w:val="20"/>
        </w:rPr>
        <w:t xml:space="preserve"> </w:t>
      </w:r>
      <w:r w:rsidRPr="006B2BFC">
        <w:rPr>
          <w:i/>
          <w:sz w:val="20"/>
          <w:szCs w:val="20"/>
        </w:rPr>
        <w:t>HOW BLOCKCHAINS CAN SUPPORT, COMPLEMENT, OR SUPPLEMENT INTELLECTUAL PROPERTY</w:t>
      </w:r>
      <w:r w:rsidRPr="006B2BFC">
        <w:rPr>
          <w:sz w:val="20"/>
          <w:szCs w:val="20"/>
        </w:rPr>
        <w:t xml:space="preserve">, COALA-IP, </w:t>
      </w:r>
      <w:hyperlink r:id="rId154">
        <w:r w:rsidRPr="006B2BFC">
          <w:rPr>
            <w:sz w:val="20"/>
            <w:szCs w:val="20"/>
            <w:u w:val="single"/>
          </w:rPr>
          <w:t>https://github.com/COALAIP/specs/blob/master/presentations/COALA%20IP%20Report%20-%20May%202016.pdf</w:t>
        </w:r>
      </w:hyperlink>
      <w:r w:rsidRPr="006B2BFC">
        <w:rPr>
          <w:sz w:val="20"/>
          <w:szCs w:val="20"/>
        </w:rPr>
        <w:t xml:space="preserve"> [refer to Page 20, for automated licensing, and page 11-12 for metadata] </w:t>
      </w:r>
    </w:p>
  </w:footnote>
  <w:footnote w:id="451">
    <w:p w14:paraId="4E6BEC45" w14:textId="26AA3F4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Primavera De Filippi, Greg McMullen, Trent McConaghy, Constance Choi, Simon de la Rouvière, Juan Benet, and Diana J. Stern,</w:t>
      </w:r>
      <w:r w:rsidRPr="006B2BFC" w:rsidDel="00F817F2">
        <w:rPr>
          <w:sz w:val="20"/>
          <w:szCs w:val="20"/>
        </w:rPr>
        <w:t xml:space="preserve"> </w:t>
      </w:r>
      <w:r w:rsidRPr="006B2BFC">
        <w:rPr>
          <w:i/>
          <w:sz w:val="20"/>
          <w:szCs w:val="20"/>
        </w:rPr>
        <w:t xml:space="preserve">HOW BLOCKCHAINS CAN SUPPORT, COMPLEMENT, OR SUPPLEMENT INTELLECTUAL PROPERTY </w:t>
      </w:r>
      <w:r w:rsidRPr="006B2BFC">
        <w:rPr>
          <w:iCs/>
          <w:sz w:val="20"/>
          <w:szCs w:val="20"/>
        </w:rPr>
        <w:t>11-12, 20</w:t>
      </w:r>
      <w:r w:rsidRPr="006B2BFC">
        <w:rPr>
          <w:sz w:val="20"/>
          <w:szCs w:val="20"/>
        </w:rPr>
        <w:t xml:space="preserve">, COALA-IP, </w:t>
      </w:r>
      <w:hyperlink r:id="rId155">
        <w:r w:rsidRPr="006B2BFC">
          <w:rPr>
            <w:sz w:val="20"/>
            <w:szCs w:val="20"/>
            <w:u w:val="single"/>
          </w:rPr>
          <w:t>https://github.com/COALAIP/specs/blob/master/presentations/COALA%20IP%20Report%20-%20May%202016.pdf</w:t>
        </w:r>
      </w:hyperlink>
      <w:r w:rsidRPr="006B2BFC">
        <w:rPr>
          <w:sz w:val="20"/>
          <w:szCs w:val="20"/>
        </w:rPr>
        <w:t xml:space="preserve">  </w:t>
      </w:r>
    </w:p>
  </w:footnote>
  <w:footnote w:id="452">
    <w:p w14:paraId="1D53EF61" w14:textId="128E0C00"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Primavera De Filippi, Greg McMullen, Trent McConaghy, Constance Choi, Simon de la Rouvière, Juan Benet, and Diana J. Stern,</w:t>
      </w:r>
      <w:r w:rsidRPr="006B2BFC" w:rsidDel="00F817F2">
        <w:rPr>
          <w:sz w:val="20"/>
          <w:szCs w:val="20"/>
        </w:rPr>
        <w:t xml:space="preserve"> </w:t>
      </w:r>
      <w:r w:rsidRPr="006B2BFC">
        <w:rPr>
          <w:i/>
          <w:sz w:val="20"/>
          <w:szCs w:val="20"/>
        </w:rPr>
        <w:t xml:space="preserve">HOW BLOCKCHAINS CAN SUPPORT, COMPLEMENT, OR SUPPLEMENT INTELLECTUAL PROPERTY </w:t>
      </w:r>
      <w:r w:rsidRPr="006B2BFC">
        <w:rPr>
          <w:iCs/>
          <w:sz w:val="20"/>
          <w:szCs w:val="20"/>
        </w:rPr>
        <w:t>11-12, 20</w:t>
      </w:r>
      <w:r w:rsidRPr="006B2BFC">
        <w:rPr>
          <w:sz w:val="20"/>
          <w:szCs w:val="20"/>
        </w:rPr>
        <w:t xml:space="preserve">, COALA-IP, </w:t>
      </w:r>
      <w:hyperlink r:id="rId156">
        <w:r w:rsidRPr="006B2BFC">
          <w:rPr>
            <w:sz w:val="20"/>
            <w:szCs w:val="20"/>
            <w:u w:val="single"/>
          </w:rPr>
          <w:t>https://github.com/COALAIP/specs/blob/master/presentations/COALA%20IP%20Report%20-%20May%202016.pdf</w:t>
        </w:r>
      </w:hyperlink>
      <w:r w:rsidRPr="006B2BFC">
        <w:rPr>
          <w:sz w:val="20"/>
          <w:szCs w:val="20"/>
        </w:rPr>
        <w:t xml:space="preserve">   </w:t>
      </w:r>
    </w:p>
  </w:footnote>
  <w:footnote w:id="453">
    <w:p w14:paraId="38132DB0" w14:textId="385DAE3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Primavera De Filippi, Greg McMullen, Trent McConaghy, Constance Choi, Simon de la Rouvière, Juan Benet, and Diana J. Stern,</w:t>
      </w:r>
      <w:r w:rsidRPr="006B2BFC" w:rsidDel="00F817F2">
        <w:rPr>
          <w:sz w:val="20"/>
          <w:szCs w:val="20"/>
        </w:rPr>
        <w:t xml:space="preserve"> </w:t>
      </w:r>
      <w:r w:rsidRPr="006B2BFC">
        <w:rPr>
          <w:i/>
          <w:sz w:val="20"/>
          <w:szCs w:val="20"/>
        </w:rPr>
        <w:t xml:space="preserve">HOW BLOCKCHAINS CAN SUPPORT, COMPLEMENT, OR SUPPLEMENT INTELLECTUAL PROPERTY </w:t>
      </w:r>
      <w:r w:rsidRPr="006B2BFC">
        <w:rPr>
          <w:iCs/>
          <w:sz w:val="20"/>
          <w:szCs w:val="20"/>
        </w:rPr>
        <w:t>11-12, 20</w:t>
      </w:r>
      <w:r w:rsidRPr="006B2BFC">
        <w:rPr>
          <w:sz w:val="20"/>
          <w:szCs w:val="20"/>
        </w:rPr>
        <w:t xml:space="preserve">, COALA-IP, </w:t>
      </w:r>
      <w:hyperlink r:id="rId157">
        <w:r w:rsidRPr="006B2BFC">
          <w:rPr>
            <w:sz w:val="20"/>
            <w:szCs w:val="20"/>
            <w:u w:val="single"/>
          </w:rPr>
          <w:t>https://github.com/COALAIP/specs/blob/master/presentations/COALA%20IP%20Report%20-%20May%202016.pdf</w:t>
        </w:r>
      </w:hyperlink>
      <w:r w:rsidRPr="006B2BFC">
        <w:rPr>
          <w:sz w:val="20"/>
          <w:szCs w:val="20"/>
        </w:rPr>
        <w:t xml:space="preserve">  </w:t>
      </w:r>
    </w:p>
  </w:footnote>
  <w:footnote w:id="454">
    <w:p w14:paraId="317DE2CC" w14:textId="51EED676"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p>
  </w:footnote>
  <w:footnote w:id="455">
    <w:p w14:paraId="09F472D4" w14:textId="626182A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COALA-IP Protocol, </w:t>
      </w:r>
      <w:proofErr w:type="spellStart"/>
      <w:r w:rsidRPr="006B2BFC">
        <w:rPr>
          <w:sz w:val="20"/>
          <w:szCs w:val="20"/>
        </w:rPr>
        <w:t>Github</w:t>
      </w:r>
      <w:proofErr w:type="spellEnd"/>
      <w:r w:rsidRPr="006B2BFC">
        <w:rPr>
          <w:sz w:val="20"/>
          <w:szCs w:val="20"/>
        </w:rPr>
        <w:t xml:space="preserve">, COALA-IP, </w:t>
      </w:r>
      <w:hyperlink r:id="rId158" w:history="1">
        <w:r w:rsidRPr="006B2BFC">
          <w:rPr>
            <w:rStyle w:val="Hyperlink"/>
            <w:color w:val="auto"/>
            <w:sz w:val="20"/>
            <w:szCs w:val="20"/>
          </w:rPr>
          <w:t>https://github.com/COALAIP/specs/blob/master/presentations/COALA%20IP%20-%20short.pdf</w:t>
        </w:r>
      </w:hyperlink>
      <w:r w:rsidRPr="006B2BFC">
        <w:rPr>
          <w:sz w:val="20"/>
          <w:szCs w:val="20"/>
        </w:rPr>
        <w:t xml:space="preserve"> </w:t>
      </w:r>
    </w:p>
  </w:footnote>
  <w:footnote w:id="456">
    <w:p w14:paraId="01E5D349"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hyperlink r:id="rId159">
        <w:r w:rsidRPr="006B2BFC">
          <w:rPr>
            <w:sz w:val="20"/>
            <w:szCs w:val="20"/>
            <w:u w:val="single"/>
          </w:rPr>
          <w:t>https://github.com/COALAIP/specs/blob/master/presentations/COALA%20IP%20-%20short.pdf</w:t>
        </w:r>
      </w:hyperlink>
      <w:r w:rsidRPr="006B2BFC">
        <w:rPr>
          <w:sz w:val="20"/>
          <w:szCs w:val="20"/>
        </w:rPr>
        <w:t xml:space="preserve"> </w:t>
      </w:r>
    </w:p>
  </w:footnote>
  <w:footnote w:id="457">
    <w:p w14:paraId="68E747B2"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hyperlink r:id="rId160">
        <w:r w:rsidRPr="006B2BFC">
          <w:rPr>
            <w:sz w:val="20"/>
            <w:szCs w:val="20"/>
            <w:u w:val="single"/>
          </w:rPr>
          <w:t>https://github.com/COALAIP/specs</w:t>
        </w:r>
      </w:hyperlink>
      <w:r w:rsidRPr="006B2BFC">
        <w:rPr>
          <w:sz w:val="20"/>
          <w:szCs w:val="20"/>
        </w:rPr>
        <w:t xml:space="preserve"> </w:t>
      </w:r>
    </w:p>
  </w:footnote>
  <w:footnote w:id="458">
    <w:p w14:paraId="0BB67001"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hyperlink r:id="rId161" w:anchor="the-lcc-rights-reference-model">
        <w:r w:rsidRPr="006B2BFC">
          <w:rPr>
            <w:sz w:val="20"/>
            <w:szCs w:val="20"/>
            <w:u w:val="single"/>
          </w:rPr>
          <w:t>https://github.com/COALAIP/specs#the-lcc-rights-reference-model</w:t>
        </w:r>
      </w:hyperlink>
      <w:r w:rsidRPr="006B2BFC">
        <w:rPr>
          <w:sz w:val="20"/>
          <w:szCs w:val="20"/>
        </w:rPr>
        <w:t xml:space="preserve"> </w:t>
      </w:r>
    </w:p>
  </w:footnote>
  <w:footnote w:id="459">
    <w:p w14:paraId="70F395E6"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hyperlink r:id="rId162">
        <w:r w:rsidRPr="006B2BFC">
          <w:rPr>
            <w:sz w:val="20"/>
            <w:szCs w:val="20"/>
            <w:u w:val="single"/>
          </w:rPr>
          <w:t>https://github.com/COALAIP/specs</w:t>
        </w:r>
      </w:hyperlink>
      <w:r w:rsidRPr="006B2BFC">
        <w:rPr>
          <w:sz w:val="20"/>
          <w:szCs w:val="20"/>
        </w:rPr>
        <w:t xml:space="preserve"> </w:t>
      </w:r>
    </w:p>
  </w:footnote>
  <w:footnote w:id="460">
    <w:p w14:paraId="4D46EDF3" w14:textId="4F72E6DB"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shd w:val="clear" w:color="auto" w:fill="F0F5FF"/>
        </w:rPr>
        <w:t xml:space="preserve">What are Linked Data and Linked Open Data?, , </w:t>
      </w:r>
      <w:proofErr w:type="spellStart"/>
      <w:r w:rsidRPr="006B2BFC">
        <w:rPr>
          <w:shd w:val="clear" w:color="auto" w:fill="F0F5FF"/>
        </w:rPr>
        <w:t>Ontotext</w:t>
      </w:r>
      <w:proofErr w:type="spellEnd"/>
      <w:r w:rsidRPr="006B2BFC">
        <w:rPr>
          <w:shd w:val="clear" w:color="auto" w:fill="F0F5FF"/>
        </w:rPr>
        <w:t xml:space="preserve"> , https://www.ontotext.com/knowledgehub/fundamentals/linked-data-linked-open-data/ (last visited Oct 10, 2019).</w:t>
      </w:r>
      <w:hyperlink r:id="rId163" w:history="1">
        <w:r w:rsidRPr="006B2BFC">
          <w:rPr>
            <w:rStyle w:val="Hyperlink"/>
            <w:color w:val="auto"/>
          </w:rPr>
          <w:t>/</w:t>
        </w:r>
      </w:hyperlink>
      <w:r w:rsidRPr="006B2BFC">
        <w:t xml:space="preserve">; </w:t>
      </w:r>
      <w:r w:rsidRPr="006B2BFC">
        <w:rPr>
          <w:i/>
          <w:iCs/>
          <w:u w:val="single"/>
        </w:rPr>
        <w:t>INTRODUCTION TO THE SOLID SPECIFICATION</w:t>
      </w:r>
      <w:r w:rsidRPr="006B2BFC">
        <w:rPr>
          <w:u w:val="single"/>
        </w:rPr>
        <w:t xml:space="preserve">, </w:t>
      </w:r>
      <w:proofErr w:type="spellStart"/>
      <w:r w:rsidRPr="006B2BFC">
        <w:rPr>
          <w:u w:val="single"/>
        </w:rPr>
        <w:t>Inrupt</w:t>
      </w:r>
      <w:proofErr w:type="spellEnd"/>
      <w:r w:rsidRPr="006B2BFC">
        <w:rPr>
          <w:u w:val="single"/>
        </w:rPr>
        <w:t>,</w:t>
      </w:r>
      <w:hyperlink r:id="rId164" w:history="1">
        <w:r w:rsidRPr="006B2BFC">
          <w:rPr>
            <w:rStyle w:val="Hyperlink"/>
            <w:color w:val="auto"/>
          </w:rPr>
          <w:t xml:space="preserve"> https://solid.inrupt.com/docs/intro-to-solid-spec</w:t>
        </w:r>
      </w:hyperlink>
      <w:r w:rsidRPr="006B2BFC">
        <w:t xml:space="preserve">; </w:t>
      </w:r>
      <w:r w:rsidRPr="006B2BFC">
        <w:rPr>
          <w:i/>
          <w:iCs/>
          <w:u w:val="single"/>
        </w:rPr>
        <w:t>What is Solid?</w:t>
      </w:r>
      <w:r w:rsidRPr="006B2BFC">
        <w:rPr>
          <w:u w:val="single"/>
        </w:rPr>
        <w:t>, Solid,</w:t>
      </w:r>
      <w:hyperlink r:id="rId165" w:history="1">
        <w:r w:rsidRPr="006B2BFC">
          <w:rPr>
            <w:rStyle w:val="Hyperlink"/>
            <w:color w:val="auto"/>
          </w:rPr>
          <w:t xml:space="preserve"> https://solid.mit.edu/</w:t>
        </w:r>
      </w:hyperlink>
      <w:r w:rsidRPr="006B2BFC">
        <w:rPr>
          <w:u w:val="single"/>
        </w:rPr>
        <w:t>.</w:t>
      </w:r>
    </w:p>
  </w:footnote>
  <w:footnote w:id="461">
    <w:p w14:paraId="36811A28"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hyperlink r:id="rId166">
        <w:r w:rsidRPr="006B2BFC">
          <w:rPr>
            <w:sz w:val="20"/>
            <w:szCs w:val="20"/>
            <w:u w:val="single"/>
          </w:rPr>
          <w:t>https://github.com/COALAIP/specs</w:t>
        </w:r>
      </w:hyperlink>
      <w:r w:rsidRPr="006B2BFC">
        <w:rPr>
          <w:sz w:val="20"/>
          <w:szCs w:val="20"/>
        </w:rPr>
        <w:t xml:space="preserve"> </w:t>
      </w:r>
    </w:p>
  </w:footnote>
  <w:footnote w:id="462">
    <w:p w14:paraId="11D53552"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hyperlink r:id="rId167">
        <w:r w:rsidRPr="006B2BFC">
          <w:rPr>
            <w:sz w:val="20"/>
            <w:szCs w:val="20"/>
            <w:u w:val="single"/>
          </w:rPr>
          <w:t>https://github.com/COALAIP/specs</w:t>
        </w:r>
      </w:hyperlink>
      <w:r w:rsidRPr="006B2BFC">
        <w:rPr>
          <w:sz w:val="20"/>
          <w:szCs w:val="20"/>
        </w:rPr>
        <w:t xml:space="preserve"> </w:t>
      </w:r>
    </w:p>
  </w:footnote>
  <w:footnote w:id="463">
    <w:p w14:paraId="3B6B3486"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hyperlink r:id="rId168">
        <w:r w:rsidRPr="006B2BFC">
          <w:rPr>
            <w:sz w:val="20"/>
            <w:szCs w:val="20"/>
            <w:u w:val="single"/>
          </w:rPr>
          <w:t>https://github.com/COALAIP/specs</w:t>
        </w:r>
      </w:hyperlink>
      <w:r w:rsidRPr="006B2BFC">
        <w:rPr>
          <w:sz w:val="20"/>
          <w:szCs w:val="20"/>
        </w:rPr>
        <w:t xml:space="preserve"> </w:t>
      </w:r>
    </w:p>
  </w:footnote>
  <w:footnote w:id="464">
    <w:p w14:paraId="110D1583" w14:textId="19FF9D06"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smallCaps/>
          <w:shd w:val="clear" w:color="auto" w:fill="F0F5FF"/>
        </w:rPr>
        <w:t>COALAIP/specs</w:t>
      </w:r>
      <w:r w:rsidRPr="006B2BFC">
        <w:rPr>
          <w:shd w:val="clear" w:color="auto" w:fill="F0F5FF"/>
        </w:rPr>
        <w:t>, (2019), https://github.com/COALAIP/specs (last visited Oct 10, 2019).</w:t>
      </w:r>
    </w:p>
  </w:footnote>
  <w:footnote w:id="465">
    <w:p w14:paraId="1ACAD931"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hyperlink r:id="rId169">
        <w:r w:rsidRPr="006B2BFC">
          <w:rPr>
            <w:sz w:val="20"/>
            <w:szCs w:val="20"/>
            <w:u w:val="single"/>
          </w:rPr>
          <w:t>https://github.com/COALAIP/specs</w:t>
        </w:r>
      </w:hyperlink>
      <w:r w:rsidRPr="006B2BFC">
        <w:rPr>
          <w:sz w:val="20"/>
          <w:szCs w:val="20"/>
        </w:rPr>
        <w:t xml:space="preserve"> </w:t>
      </w:r>
    </w:p>
  </w:footnote>
  <w:footnote w:id="466">
    <w:p w14:paraId="72FADE7A"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hyperlink r:id="rId170">
        <w:r w:rsidRPr="006B2BFC">
          <w:rPr>
            <w:sz w:val="20"/>
            <w:szCs w:val="20"/>
            <w:u w:val="single"/>
          </w:rPr>
          <w:t>https://github.com/COALAIP/specs</w:t>
        </w:r>
      </w:hyperlink>
      <w:r w:rsidRPr="006B2BFC">
        <w:rPr>
          <w:sz w:val="20"/>
          <w:szCs w:val="20"/>
        </w:rPr>
        <w:t xml:space="preserve"> </w:t>
      </w:r>
    </w:p>
  </w:footnote>
  <w:footnote w:id="467">
    <w:p w14:paraId="1D35D892"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hyperlink r:id="rId171">
        <w:r w:rsidRPr="006B2BFC">
          <w:rPr>
            <w:sz w:val="20"/>
            <w:szCs w:val="20"/>
            <w:u w:val="single"/>
          </w:rPr>
          <w:t>https://github.com/COALAIP/specs/blob/master/presentations/COALA%20IP%20-%20short.pdf</w:t>
        </w:r>
      </w:hyperlink>
      <w:r w:rsidRPr="006B2BFC">
        <w:rPr>
          <w:sz w:val="20"/>
          <w:szCs w:val="20"/>
        </w:rPr>
        <w:t xml:space="preserve">; </w:t>
      </w:r>
      <w:hyperlink r:id="rId172">
        <w:r w:rsidRPr="006B2BFC">
          <w:rPr>
            <w:sz w:val="20"/>
            <w:szCs w:val="20"/>
            <w:u w:val="single"/>
          </w:rPr>
          <w:t>https://interledger.org/community.html</w:t>
        </w:r>
      </w:hyperlink>
      <w:r w:rsidRPr="006B2BFC">
        <w:rPr>
          <w:sz w:val="20"/>
          <w:szCs w:val="20"/>
        </w:rPr>
        <w:t xml:space="preserve">; </w:t>
      </w:r>
      <w:hyperlink r:id="rId173">
        <w:r w:rsidRPr="006B2BFC">
          <w:rPr>
            <w:sz w:val="20"/>
            <w:szCs w:val="20"/>
            <w:u w:val="single"/>
          </w:rPr>
          <w:t>https://www.w3.org/community/interledger/</w:t>
        </w:r>
      </w:hyperlink>
      <w:r w:rsidRPr="006B2BFC">
        <w:rPr>
          <w:sz w:val="20"/>
          <w:szCs w:val="20"/>
        </w:rPr>
        <w:t xml:space="preserve">   </w:t>
      </w:r>
    </w:p>
  </w:footnote>
  <w:footnote w:id="468">
    <w:p w14:paraId="35C22265" w14:textId="6556AC7F"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hyperlink r:id="rId174">
        <w:r w:rsidRPr="006B2BFC">
          <w:rPr>
            <w:sz w:val="20"/>
            <w:szCs w:val="20"/>
            <w:u w:val="single"/>
          </w:rPr>
          <w:t>https://github.com/COALAIP/specs/blob/master/presentations/COALA%20IP%20-%20short.pdf</w:t>
        </w:r>
      </w:hyperlink>
      <w:r w:rsidRPr="006B2BFC">
        <w:rPr>
          <w:sz w:val="20"/>
          <w:szCs w:val="20"/>
        </w:rPr>
        <w:t xml:space="preserve"> (Additional semantic web approaches to examine are Oasis </w:t>
      </w:r>
      <w:proofErr w:type="spellStart"/>
      <w:r w:rsidRPr="006B2BFC">
        <w:rPr>
          <w:sz w:val="20"/>
          <w:szCs w:val="20"/>
        </w:rPr>
        <w:t>LegalRuleML</w:t>
      </w:r>
      <w:proofErr w:type="spellEnd"/>
      <w:r w:rsidRPr="006B2BFC">
        <w:rPr>
          <w:sz w:val="20"/>
          <w:szCs w:val="20"/>
        </w:rPr>
        <w:t xml:space="preserve">, Open Digital Rights Language, and Creative Commons Rights Expression Language). </w:t>
      </w:r>
    </w:p>
  </w:footnote>
  <w:footnote w:id="469">
    <w:p w14:paraId="6FA93238" w14:textId="77777777" w:rsidR="00602A72" w:rsidRPr="006B2BFC" w:rsidRDefault="00602A72" w:rsidP="006259AB">
      <w:pPr>
        <w:pStyle w:val="FootnoteText"/>
        <w:rPr>
          <w:lang w:val="en-US"/>
        </w:rPr>
      </w:pPr>
      <w:r w:rsidRPr="006B2BFC">
        <w:rPr>
          <w:rStyle w:val="FootnoteReference"/>
        </w:rPr>
        <w:footnoteRef/>
      </w:r>
      <w:r w:rsidRPr="006B2BFC">
        <w:t xml:space="preserve"> Usman W. Chohan, </w:t>
      </w:r>
      <w:r w:rsidRPr="006B2BFC">
        <w:rPr>
          <w:i/>
          <w:iCs/>
        </w:rPr>
        <w:t xml:space="preserve">What Is a Ricardian </w:t>
      </w:r>
      <w:proofErr w:type="gramStart"/>
      <w:r w:rsidRPr="006B2BFC">
        <w:rPr>
          <w:i/>
          <w:iCs/>
        </w:rPr>
        <w:t>Contract?</w:t>
      </w:r>
      <w:r w:rsidRPr="006B2BFC">
        <w:t>,</w:t>
      </w:r>
      <w:proofErr w:type="gramEnd"/>
      <w:r w:rsidRPr="006B2BFC">
        <w:t xml:space="preserve"> </w:t>
      </w:r>
      <w:r w:rsidRPr="006B2BFC">
        <w:rPr>
          <w:smallCaps/>
        </w:rPr>
        <w:t>SSRN Journal</w:t>
      </w:r>
      <w:r w:rsidRPr="006B2BFC">
        <w:t xml:space="preserve"> (2017), https://www.ssrn.com/abstract=3085682 (last visited Oct 18, 2019).</w:t>
      </w:r>
    </w:p>
  </w:footnote>
  <w:footnote w:id="470">
    <w:p w14:paraId="48F88AA6" w14:textId="77777777" w:rsidR="00602A72" w:rsidRPr="006B2BFC" w:rsidRDefault="00602A72" w:rsidP="006259AB">
      <w:pPr>
        <w:pStyle w:val="FootnoteText"/>
        <w:rPr>
          <w:lang w:val="en-US"/>
        </w:rPr>
      </w:pPr>
      <w:r w:rsidRPr="006B2BFC">
        <w:rPr>
          <w:rStyle w:val="FootnoteReference"/>
        </w:rPr>
        <w:footnoteRef/>
      </w:r>
      <w:r w:rsidRPr="006B2BFC">
        <w:t xml:space="preserve"> Usman W. Chohan, </w:t>
      </w:r>
      <w:r w:rsidRPr="006B2BFC">
        <w:rPr>
          <w:i/>
          <w:iCs/>
        </w:rPr>
        <w:t xml:space="preserve">What Is a Ricardian </w:t>
      </w:r>
      <w:proofErr w:type="gramStart"/>
      <w:r w:rsidRPr="006B2BFC">
        <w:rPr>
          <w:i/>
          <w:iCs/>
        </w:rPr>
        <w:t>Contract?</w:t>
      </w:r>
      <w:r w:rsidRPr="006B2BFC">
        <w:t>,</w:t>
      </w:r>
      <w:proofErr w:type="gramEnd"/>
      <w:r w:rsidRPr="006B2BFC">
        <w:t xml:space="preserve"> </w:t>
      </w:r>
      <w:r w:rsidRPr="006B2BFC">
        <w:rPr>
          <w:smallCaps/>
        </w:rPr>
        <w:t>SSRN Journal</w:t>
      </w:r>
      <w:r w:rsidRPr="006B2BFC">
        <w:t>, 1 (2017), https://www.ssrn.com/abstract=3085682 (last visited Oct 18, 2019).</w:t>
      </w:r>
    </w:p>
  </w:footnote>
  <w:footnote w:id="471">
    <w:p w14:paraId="01EBE956" w14:textId="77777777" w:rsidR="00602A72" w:rsidRPr="006B2BFC" w:rsidRDefault="00602A72" w:rsidP="006259AB">
      <w:pPr>
        <w:pStyle w:val="FootnoteText"/>
        <w:rPr>
          <w:lang w:val="en-US"/>
        </w:rPr>
      </w:pPr>
      <w:r w:rsidRPr="006B2BFC">
        <w:rPr>
          <w:rStyle w:val="FootnoteReference"/>
        </w:rPr>
        <w:footnoteRef/>
      </w:r>
      <w:r w:rsidRPr="006B2BFC">
        <w:t xml:space="preserve"> Usman W. Chohan, </w:t>
      </w:r>
      <w:r w:rsidRPr="006B2BFC">
        <w:rPr>
          <w:i/>
          <w:iCs/>
        </w:rPr>
        <w:t xml:space="preserve">What Is a Ricardian </w:t>
      </w:r>
      <w:proofErr w:type="gramStart"/>
      <w:r w:rsidRPr="006B2BFC">
        <w:rPr>
          <w:i/>
          <w:iCs/>
        </w:rPr>
        <w:t>Contract?</w:t>
      </w:r>
      <w:r w:rsidRPr="006B2BFC">
        <w:t>,</w:t>
      </w:r>
      <w:proofErr w:type="gramEnd"/>
      <w:r w:rsidRPr="006B2BFC">
        <w:t xml:space="preserve"> </w:t>
      </w:r>
      <w:r w:rsidRPr="006B2BFC">
        <w:rPr>
          <w:smallCaps/>
        </w:rPr>
        <w:t>SSRN Journal</w:t>
      </w:r>
      <w:r w:rsidRPr="006B2BFC">
        <w:t>, 1 (2017), https://www.ssrn.com/abstract=3085682 (last visited Oct 18, 2019).</w:t>
      </w:r>
    </w:p>
  </w:footnote>
  <w:footnote w:id="472">
    <w:p w14:paraId="5263325A" w14:textId="77777777" w:rsidR="00602A72" w:rsidRPr="006B2BFC" w:rsidRDefault="00602A72" w:rsidP="006259AB">
      <w:pPr>
        <w:pStyle w:val="FootnoteText"/>
        <w:rPr>
          <w:lang w:val="en-US"/>
        </w:rPr>
      </w:pPr>
      <w:r w:rsidRPr="006B2BFC">
        <w:rPr>
          <w:rStyle w:val="FootnoteReference"/>
        </w:rPr>
        <w:footnoteRef/>
      </w:r>
      <w:r w:rsidRPr="006B2BFC">
        <w:t xml:space="preserve"> Usman W. Chohan, </w:t>
      </w:r>
      <w:r w:rsidRPr="006B2BFC">
        <w:rPr>
          <w:i/>
          <w:iCs/>
        </w:rPr>
        <w:t xml:space="preserve">What Is a Ricardian </w:t>
      </w:r>
      <w:proofErr w:type="gramStart"/>
      <w:r w:rsidRPr="006B2BFC">
        <w:rPr>
          <w:i/>
          <w:iCs/>
        </w:rPr>
        <w:t>Contract?</w:t>
      </w:r>
      <w:r w:rsidRPr="006B2BFC">
        <w:t>,</w:t>
      </w:r>
      <w:proofErr w:type="gramEnd"/>
      <w:r w:rsidRPr="006B2BFC">
        <w:t xml:space="preserve"> </w:t>
      </w:r>
      <w:r w:rsidRPr="006B2BFC">
        <w:rPr>
          <w:smallCaps/>
        </w:rPr>
        <w:t>SSRN Journal</w:t>
      </w:r>
      <w:r w:rsidRPr="006B2BFC">
        <w:t>, 1 (2017), https://www.ssrn.com/abstract=3085682 (last visited Oct 18, 2019).</w:t>
      </w:r>
    </w:p>
  </w:footnote>
  <w:footnote w:id="473">
    <w:p w14:paraId="428F83AF" w14:textId="77777777" w:rsidR="00602A72" w:rsidRPr="006B2BFC" w:rsidRDefault="00602A72" w:rsidP="006259AB">
      <w:pPr>
        <w:pStyle w:val="FootnoteText"/>
        <w:rPr>
          <w:lang w:val="en-US"/>
        </w:rPr>
      </w:pPr>
      <w:r w:rsidRPr="006B2BFC">
        <w:rPr>
          <w:rStyle w:val="FootnoteReference"/>
        </w:rPr>
        <w:footnoteRef/>
      </w:r>
      <w:r w:rsidRPr="006B2BFC">
        <w:t xml:space="preserve"> Usman W. Chohan, </w:t>
      </w:r>
      <w:r w:rsidRPr="006B2BFC">
        <w:rPr>
          <w:i/>
          <w:iCs/>
        </w:rPr>
        <w:t xml:space="preserve">What Is a Ricardian </w:t>
      </w:r>
      <w:proofErr w:type="gramStart"/>
      <w:r w:rsidRPr="006B2BFC">
        <w:rPr>
          <w:i/>
          <w:iCs/>
        </w:rPr>
        <w:t>Contract?</w:t>
      </w:r>
      <w:r w:rsidRPr="006B2BFC">
        <w:t>,</w:t>
      </w:r>
      <w:proofErr w:type="gramEnd"/>
      <w:r w:rsidRPr="006B2BFC">
        <w:t xml:space="preserve"> </w:t>
      </w:r>
      <w:r w:rsidRPr="006B2BFC">
        <w:rPr>
          <w:smallCaps/>
        </w:rPr>
        <w:t>SSRN Journal</w:t>
      </w:r>
      <w:r w:rsidRPr="006B2BFC">
        <w:t>, 1 (2017), https://www.ssrn.com/abstract=3085682 (last visited Oct 18, 2019).</w:t>
      </w:r>
    </w:p>
  </w:footnote>
  <w:footnote w:id="474">
    <w:p w14:paraId="16BBAB04" w14:textId="77777777" w:rsidR="00602A72" w:rsidRPr="006B2BFC" w:rsidRDefault="00602A72" w:rsidP="006259AB">
      <w:pPr>
        <w:pStyle w:val="FootnoteText"/>
        <w:rPr>
          <w:lang w:val="en-US"/>
        </w:rPr>
      </w:pPr>
      <w:r w:rsidRPr="006B2BFC">
        <w:rPr>
          <w:rStyle w:val="FootnoteReference"/>
        </w:rPr>
        <w:footnoteRef/>
      </w:r>
      <w:r w:rsidRPr="006B2BFC">
        <w:t xml:space="preserve"> Usman W. Chohan, </w:t>
      </w:r>
      <w:r w:rsidRPr="006B2BFC">
        <w:rPr>
          <w:i/>
          <w:iCs/>
        </w:rPr>
        <w:t xml:space="preserve">What Is a Ricardian </w:t>
      </w:r>
      <w:proofErr w:type="gramStart"/>
      <w:r w:rsidRPr="006B2BFC">
        <w:rPr>
          <w:i/>
          <w:iCs/>
        </w:rPr>
        <w:t>Contract?</w:t>
      </w:r>
      <w:r w:rsidRPr="006B2BFC">
        <w:t>,</w:t>
      </w:r>
      <w:proofErr w:type="gramEnd"/>
      <w:r w:rsidRPr="006B2BFC">
        <w:t xml:space="preserve"> </w:t>
      </w:r>
      <w:r w:rsidRPr="006B2BFC">
        <w:rPr>
          <w:smallCaps/>
        </w:rPr>
        <w:t>SSRN Journal</w:t>
      </w:r>
      <w:r w:rsidRPr="006B2BFC">
        <w:t>, 1 (2017), https://www.ssrn.com/abstract=3085682 (last visited Oct 18, 2019).</w:t>
      </w:r>
    </w:p>
  </w:footnote>
  <w:footnote w:id="475">
    <w:p w14:paraId="389C7525" w14:textId="77777777" w:rsidR="00602A72" w:rsidRPr="006B2BFC" w:rsidRDefault="00602A72" w:rsidP="006259AB">
      <w:pPr>
        <w:pStyle w:val="FootnoteText"/>
        <w:rPr>
          <w:lang w:val="en-US"/>
        </w:rPr>
      </w:pPr>
      <w:r w:rsidRPr="006B2BFC">
        <w:rPr>
          <w:rStyle w:val="FootnoteReference"/>
        </w:rPr>
        <w:footnoteRef/>
      </w:r>
      <w:r w:rsidRPr="006B2BFC">
        <w:t xml:space="preserve"> Usman W. Chohan, </w:t>
      </w:r>
      <w:r w:rsidRPr="006B2BFC">
        <w:rPr>
          <w:i/>
          <w:iCs/>
        </w:rPr>
        <w:t xml:space="preserve">What Is a Ricardian </w:t>
      </w:r>
      <w:proofErr w:type="gramStart"/>
      <w:r w:rsidRPr="006B2BFC">
        <w:rPr>
          <w:i/>
          <w:iCs/>
        </w:rPr>
        <w:t>Contract?</w:t>
      </w:r>
      <w:r w:rsidRPr="006B2BFC">
        <w:t>,</w:t>
      </w:r>
      <w:proofErr w:type="gramEnd"/>
      <w:r w:rsidRPr="006B2BFC">
        <w:t xml:space="preserve"> </w:t>
      </w:r>
      <w:r w:rsidRPr="006B2BFC">
        <w:rPr>
          <w:smallCaps/>
        </w:rPr>
        <w:t>SSRN Journal</w:t>
      </w:r>
      <w:r w:rsidRPr="006B2BFC">
        <w:t>, 2 (2017), https://www.ssrn.com/abstract=3085682 (last visited Oct 18, 2019).</w:t>
      </w:r>
    </w:p>
  </w:footnote>
  <w:footnote w:id="476">
    <w:p w14:paraId="6546EB39" w14:textId="77777777" w:rsidR="00602A72" w:rsidRPr="006B2BFC" w:rsidRDefault="00602A72" w:rsidP="006259AB">
      <w:pPr>
        <w:pStyle w:val="FootnoteText"/>
        <w:rPr>
          <w:lang w:val="en-US"/>
        </w:rPr>
      </w:pPr>
      <w:r w:rsidRPr="006B2BFC">
        <w:rPr>
          <w:rStyle w:val="FootnoteReference"/>
        </w:rPr>
        <w:footnoteRef/>
      </w:r>
      <w:r w:rsidRPr="006B2BFC">
        <w:t xml:space="preserve"> Usman W. Chohan, </w:t>
      </w:r>
      <w:r w:rsidRPr="006B2BFC">
        <w:rPr>
          <w:i/>
          <w:iCs/>
        </w:rPr>
        <w:t xml:space="preserve">What Is a Ricardian </w:t>
      </w:r>
      <w:proofErr w:type="gramStart"/>
      <w:r w:rsidRPr="006B2BFC">
        <w:rPr>
          <w:i/>
          <w:iCs/>
        </w:rPr>
        <w:t>Contract?</w:t>
      </w:r>
      <w:r w:rsidRPr="006B2BFC">
        <w:t>,</w:t>
      </w:r>
      <w:proofErr w:type="gramEnd"/>
      <w:r w:rsidRPr="006B2BFC">
        <w:t xml:space="preserve"> </w:t>
      </w:r>
      <w:r w:rsidRPr="006B2BFC">
        <w:rPr>
          <w:smallCaps/>
        </w:rPr>
        <w:t>SSRN Journal</w:t>
      </w:r>
      <w:r w:rsidRPr="006B2BFC">
        <w:t>, 2 (2017), https://www.ssrn.com/abstract=3085682 (last visited Oct 18, 2019).</w:t>
      </w:r>
    </w:p>
  </w:footnote>
  <w:footnote w:id="477">
    <w:p w14:paraId="6CBAE14A" w14:textId="77777777" w:rsidR="00602A72" w:rsidRPr="006B2BFC" w:rsidRDefault="00602A72" w:rsidP="006259AB">
      <w:pPr>
        <w:pStyle w:val="FootnoteText"/>
        <w:rPr>
          <w:lang w:val="en-US"/>
        </w:rPr>
      </w:pPr>
      <w:r w:rsidRPr="006B2BFC">
        <w:rPr>
          <w:rStyle w:val="FootnoteReference"/>
        </w:rPr>
        <w:footnoteRef/>
      </w:r>
      <w:r w:rsidRPr="006B2BFC">
        <w:t xml:space="preserve"> Usman W. Chohan, </w:t>
      </w:r>
      <w:r w:rsidRPr="006B2BFC">
        <w:rPr>
          <w:i/>
          <w:iCs/>
        </w:rPr>
        <w:t xml:space="preserve">What Is a Ricardian </w:t>
      </w:r>
      <w:proofErr w:type="gramStart"/>
      <w:r w:rsidRPr="006B2BFC">
        <w:rPr>
          <w:i/>
          <w:iCs/>
        </w:rPr>
        <w:t>Contract?</w:t>
      </w:r>
      <w:r w:rsidRPr="006B2BFC">
        <w:t>,</w:t>
      </w:r>
      <w:proofErr w:type="gramEnd"/>
      <w:r w:rsidRPr="006B2BFC">
        <w:t xml:space="preserve"> </w:t>
      </w:r>
      <w:r w:rsidRPr="006B2BFC">
        <w:rPr>
          <w:smallCaps/>
        </w:rPr>
        <w:t>SSRN Journal</w:t>
      </w:r>
      <w:r w:rsidRPr="006B2BFC">
        <w:t>, 2 (2017), https://www.ssrn.com/abstract=3085682 (last visited Oct 18, 2019).</w:t>
      </w:r>
    </w:p>
  </w:footnote>
  <w:footnote w:id="478">
    <w:p w14:paraId="5861D030" w14:textId="77777777" w:rsidR="00602A72" w:rsidRPr="006B2BFC" w:rsidRDefault="00602A72" w:rsidP="006259AB">
      <w:pPr>
        <w:pStyle w:val="FootnoteText"/>
        <w:rPr>
          <w:lang w:val="en-US"/>
        </w:rPr>
      </w:pPr>
      <w:r w:rsidRPr="006B2BFC">
        <w:rPr>
          <w:rStyle w:val="FootnoteReference"/>
        </w:rPr>
        <w:footnoteRef/>
      </w:r>
      <w:r w:rsidRPr="006B2BFC">
        <w:t xml:space="preserve"> Usman W. Chohan, </w:t>
      </w:r>
      <w:r w:rsidRPr="006B2BFC">
        <w:rPr>
          <w:i/>
          <w:iCs/>
        </w:rPr>
        <w:t xml:space="preserve">What Is a Ricardian </w:t>
      </w:r>
      <w:proofErr w:type="gramStart"/>
      <w:r w:rsidRPr="006B2BFC">
        <w:rPr>
          <w:i/>
          <w:iCs/>
        </w:rPr>
        <w:t>Contract?</w:t>
      </w:r>
      <w:r w:rsidRPr="006B2BFC">
        <w:t>,</w:t>
      </w:r>
      <w:proofErr w:type="gramEnd"/>
      <w:r w:rsidRPr="006B2BFC">
        <w:t xml:space="preserve"> </w:t>
      </w:r>
      <w:r w:rsidRPr="006B2BFC">
        <w:rPr>
          <w:smallCaps/>
        </w:rPr>
        <w:t>SSRN Journal</w:t>
      </w:r>
      <w:r w:rsidRPr="006B2BFC">
        <w:t>, 2 (2017), https://www.ssrn.com/abstract=3085682 (last visited Oct 18, 2019).</w:t>
      </w:r>
    </w:p>
  </w:footnote>
  <w:footnote w:id="479">
    <w:p w14:paraId="3B7CA877" w14:textId="77777777" w:rsidR="00602A72" w:rsidRPr="006B2BFC" w:rsidRDefault="00602A72" w:rsidP="006259AB">
      <w:pPr>
        <w:pStyle w:val="FootnoteText"/>
        <w:rPr>
          <w:lang w:val="en-US"/>
        </w:rPr>
      </w:pPr>
      <w:r w:rsidRPr="006B2BFC">
        <w:rPr>
          <w:rStyle w:val="FootnoteReference"/>
        </w:rPr>
        <w:footnoteRef/>
      </w:r>
      <w:r w:rsidRPr="006B2BFC">
        <w:t xml:space="preserve"> Usman W. Chohan, </w:t>
      </w:r>
      <w:r w:rsidRPr="006B2BFC">
        <w:rPr>
          <w:i/>
          <w:iCs/>
        </w:rPr>
        <w:t xml:space="preserve">What Is a Ricardian </w:t>
      </w:r>
      <w:proofErr w:type="gramStart"/>
      <w:r w:rsidRPr="006B2BFC">
        <w:rPr>
          <w:i/>
          <w:iCs/>
        </w:rPr>
        <w:t>Contract?</w:t>
      </w:r>
      <w:r w:rsidRPr="006B2BFC">
        <w:t>,</w:t>
      </w:r>
      <w:proofErr w:type="gramEnd"/>
      <w:r w:rsidRPr="006B2BFC">
        <w:t xml:space="preserve"> </w:t>
      </w:r>
      <w:r w:rsidRPr="006B2BFC">
        <w:rPr>
          <w:smallCaps/>
        </w:rPr>
        <w:t>SSRN Journal</w:t>
      </w:r>
      <w:r w:rsidRPr="006B2BFC">
        <w:t>, 2 (2017), https://www.ssrn.com/abstract=3085682 (last visited Oct 18, 2019).</w:t>
      </w:r>
    </w:p>
  </w:footnote>
  <w:footnote w:id="480">
    <w:p w14:paraId="3857ADB4" w14:textId="77777777" w:rsidR="00602A72" w:rsidRPr="006B2BFC" w:rsidRDefault="00602A72" w:rsidP="006259AB">
      <w:pPr>
        <w:pStyle w:val="FootnoteText"/>
        <w:rPr>
          <w:lang w:val="en-US"/>
        </w:rPr>
      </w:pPr>
      <w:r w:rsidRPr="006B2BFC">
        <w:rPr>
          <w:rStyle w:val="FootnoteReference"/>
        </w:rPr>
        <w:footnoteRef/>
      </w:r>
      <w:r w:rsidRPr="006B2BFC">
        <w:t xml:space="preserve"> Usman W. Chohan, </w:t>
      </w:r>
      <w:r w:rsidRPr="006B2BFC">
        <w:rPr>
          <w:i/>
          <w:iCs/>
        </w:rPr>
        <w:t xml:space="preserve">What Is a Ricardian </w:t>
      </w:r>
      <w:proofErr w:type="gramStart"/>
      <w:r w:rsidRPr="006B2BFC">
        <w:rPr>
          <w:i/>
          <w:iCs/>
        </w:rPr>
        <w:t>Contract?</w:t>
      </w:r>
      <w:r w:rsidRPr="006B2BFC">
        <w:t>,</w:t>
      </w:r>
      <w:proofErr w:type="gramEnd"/>
      <w:r w:rsidRPr="006B2BFC">
        <w:t xml:space="preserve"> </w:t>
      </w:r>
      <w:r w:rsidRPr="006B2BFC">
        <w:rPr>
          <w:smallCaps/>
        </w:rPr>
        <w:t>SSRN Journal</w:t>
      </w:r>
      <w:r w:rsidRPr="006B2BFC">
        <w:t>, 2 - 3 (2017), https://www.ssrn.com/abstract=3085682 (last visited Oct 18, 2019).</w:t>
      </w:r>
    </w:p>
  </w:footnote>
  <w:footnote w:id="481">
    <w:p w14:paraId="16AFAF61" w14:textId="77777777" w:rsidR="00602A72" w:rsidRPr="006B2BFC" w:rsidRDefault="00602A72" w:rsidP="006259AB">
      <w:pPr>
        <w:pStyle w:val="FootnoteText"/>
        <w:rPr>
          <w:lang w:val="en-US"/>
        </w:rPr>
      </w:pPr>
      <w:r w:rsidRPr="006B2BFC">
        <w:rPr>
          <w:rStyle w:val="FootnoteReference"/>
        </w:rPr>
        <w:footnoteRef/>
      </w:r>
      <w:r w:rsidRPr="006B2BFC">
        <w:t xml:space="preserve"> Usman W. Chohan, </w:t>
      </w:r>
      <w:r w:rsidRPr="006B2BFC">
        <w:rPr>
          <w:i/>
          <w:iCs/>
        </w:rPr>
        <w:t xml:space="preserve">What Is a Ricardian </w:t>
      </w:r>
      <w:proofErr w:type="gramStart"/>
      <w:r w:rsidRPr="006B2BFC">
        <w:rPr>
          <w:i/>
          <w:iCs/>
        </w:rPr>
        <w:t>Contract?</w:t>
      </w:r>
      <w:r w:rsidRPr="006B2BFC">
        <w:t>,</w:t>
      </w:r>
      <w:proofErr w:type="gramEnd"/>
      <w:r w:rsidRPr="006B2BFC">
        <w:t xml:space="preserve"> </w:t>
      </w:r>
      <w:r w:rsidRPr="006B2BFC">
        <w:rPr>
          <w:smallCaps/>
        </w:rPr>
        <w:t>SSRN Journal</w:t>
      </w:r>
      <w:r w:rsidRPr="006B2BFC">
        <w:t>, 3 (2017), https://www.ssrn.com/abstract=3085682 (last visited Oct 18, 2019).</w:t>
      </w:r>
    </w:p>
  </w:footnote>
  <w:footnote w:id="482">
    <w:p w14:paraId="6CE7DFAC" w14:textId="77777777" w:rsidR="00602A72" w:rsidRPr="006B2BFC" w:rsidRDefault="00602A72" w:rsidP="006259AB">
      <w:pPr>
        <w:pStyle w:val="FootnoteText"/>
        <w:rPr>
          <w:lang w:val="en-US"/>
        </w:rPr>
      </w:pPr>
      <w:r w:rsidRPr="006B2BFC">
        <w:rPr>
          <w:rStyle w:val="FootnoteReference"/>
        </w:rPr>
        <w:footnoteRef/>
      </w:r>
      <w:r w:rsidRPr="006B2BFC">
        <w:t xml:space="preserve"> Usman W. Chohan, </w:t>
      </w:r>
      <w:r w:rsidRPr="006B2BFC">
        <w:rPr>
          <w:i/>
          <w:iCs/>
        </w:rPr>
        <w:t xml:space="preserve">What Is a Ricardian </w:t>
      </w:r>
      <w:proofErr w:type="gramStart"/>
      <w:r w:rsidRPr="006B2BFC">
        <w:rPr>
          <w:i/>
          <w:iCs/>
        </w:rPr>
        <w:t>Contract?</w:t>
      </w:r>
      <w:r w:rsidRPr="006B2BFC">
        <w:t>,</w:t>
      </w:r>
      <w:proofErr w:type="gramEnd"/>
      <w:r w:rsidRPr="006B2BFC">
        <w:t xml:space="preserve"> </w:t>
      </w:r>
      <w:r w:rsidRPr="006B2BFC">
        <w:rPr>
          <w:smallCaps/>
        </w:rPr>
        <w:t>SSRN Journal</w:t>
      </w:r>
      <w:r w:rsidRPr="006B2BFC">
        <w:t>, 3 (2017), https://www.ssrn.com/abstract=3085682 (last visited Oct 18, 2019).</w:t>
      </w:r>
    </w:p>
  </w:footnote>
  <w:footnote w:id="483">
    <w:p w14:paraId="167CB59C" w14:textId="77777777" w:rsidR="00602A72" w:rsidRPr="006B2BFC" w:rsidRDefault="00602A72" w:rsidP="006259AB">
      <w:pPr>
        <w:pStyle w:val="FootnoteText"/>
        <w:rPr>
          <w:lang w:val="en-US"/>
        </w:rPr>
      </w:pPr>
      <w:r w:rsidRPr="006B2BFC">
        <w:rPr>
          <w:rStyle w:val="FootnoteReference"/>
        </w:rPr>
        <w:footnoteRef/>
      </w:r>
      <w:r w:rsidRPr="006B2BFC">
        <w:t xml:space="preserve"> Usman W. Chohan, </w:t>
      </w:r>
      <w:r w:rsidRPr="006B2BFC">
        <w:rPr>
          <w:i/>
          <w:iCs/>
        </w:rPr>
        <w:t xml:space="preserve">What Is a Ricardian </w:t>
      </w:r>
      <w:proofErr w:type="gramStart"/>
      <w:r w:rsidRPr="006B2BFC">
        <w:rPr>
          <w:i/>
          <w:iCs/>
        </w:rPr>
        <w:t>Contract?</w:t>
      </w:r>
      <w:r w:rsidRPr="006B2BFC">
        <w:t>,</w:t>
      </w:r>
      <w:proofErr w:type="gramEnd"/>
      <w:r w:rsidRPr="006B2BFC">
        <w:t xml:space="preserve"> </w:t>
      </w:r>
      <w:r w:rsidRPr="006B2BFC">
        <w:rPr>
          <w:smallCaps/>
        </w:rPr>
        <w:t>SSRN Journal</w:t>
      </w:r>
      <w:r w:rsidRPr="006B2BFC">
        <w:t>, 3 (2017), https://www.ssrn.com/abstract=3085682 (last visited Oct 18, 2019).</w:t>
      </w:r>
    </w:p>
  </w:footnote>
  <w:footnote w:id="484">
    <w:p w14:paraId="3A06D3BF" w14:textId="7CF137A3"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Derek </w:t>
      </w:r>
      <w:proofErr w:type="spellStart"/>
      <w:r w:rsidRPr="006B2BFC">
        <w:rPr>
          <w:sz w:val="20"/>
          <w:szCs w:val="20"/>
        </w:rPr>
        <w:t>Sellin</w:t>
      </w:r>
      <w:proofErr w:type="spellEnd"/>
      <w:r w:rsidRPr="006B2BFC">
        <w:rPr>
          <w:sz w:val="20"/>
          <w:szCs w:val="20"/>
        </w:rPr>
        <w:t xml:space="preserve"> &amp; Timo </w:t>
      </w:r>
      <w:proofErr w:type="spellStart"/>
      <w:r w:rsidRPr="006B2BFC">
        <w:rPr>
          <w:sz w:val="20"/>
          <w:szCs w:val="20"/>
        </w:rPr>
        <w:t>Seppälä</w:t>
      </w:r>
      <w:proofErr w:type="spellEnd"/>
      <w:r w:rsidRPr="006B2BFC">
        <w:rPr>
          <w:sz w:val="20"/>
          <w:szCs w:val="20"/>
        </w:rPr>
        <w:t xml:space="preserve"> (6.2.2017). “Digital Music Industry – Background Synthesis”.</w:t>
      </w:r>
    </w:p>
    <w:p w14:paraId="32F61D28" w14:textId="77777777" w:rsidR="00602A72" w:rsidRPr="006B2BFC" w:rsidRDefault="00602A72" w:rsidP="00163F6F">
      <w:pPr>
        <w:shd w:val="clear" w:color="auto" w:fill="FFFFFF" w:themeFill="background1"/>
        <w:spacing w:before="20" w:line="240" w:lineRule="auto"/>
        <w:rPr>
          <w:sz w:val="20"/>
          <w:szCs w:val="20"/>
        </w:rPr>
      </w:pPr>
      <w:r w:rsidRPr="006B2BFC">
        <w:rPr>
          <w:sz w:val="20"/>
          <w:szCs w:val="20"/>
        </w:rPr>
        <w:t xml:space="preserve">ETLA Working Papers No 48. </w:t>
      </w:r>
      <w:hyperlink r:id="rId175">
        <w:r w:rsidRPr="006B2BFC">
          <w:rPr>
            <w:sz w:val="20"/>
            <w:szCs w:val="20"/>
            <w:u w:val="single"/>
          </w:rPr>
          <w:t>http://pub.etla.fi/ETLA-Working-Papers-48.pdf</w:t>
        </w:r>
      </w:hyperlink>
    </w:p>
  </w:footnote>
  <w:footnote w:id="485">
    <w:p w14:paraId="7D7B8D73" w14:textId="1A99F146" w:rsidR="00602A72" w:rsidRPr="006B2BFC" w:rsidRDefault="00602A72" w:rsidP="00163F6F">
      <w:pPr>
        <w:shd w:val="clear" w:color="auto" w:fill="FFFFFF" w:themeFill="background1"/>
        <w:spacing w:line="240" w:lineRule="auto"/>
        <w:rPr>
          <w:sz w:val="20"/>
          <w:szCs w:val="20"/>
        </w:rPr>
      </w:pPr>
      <w:r w:rsidRPr="006B2BFC">
        <w:rPr>
          <w:rStyle w:val="FootnoteReference"/>
          <w:sz w:val="20"/>
          <w:szCs w:val="20"/>
        </w:rPr>
        <w:footnoteRef/>
      </w:r>
      <w:r w:rsidRPr="006B2BFC">
        <w:rPr>
          <w:sz w:val="20"/>
          <w:szCs w:val="20"/>
        </w:rPr>
        <w:t xml:space="preserve"> Derek Sellin &amp; Timo Seppälä (6.2.2017). “Digital Music Industry – Background Synthesis”.</w:t>
      </w:r>
    </w:p>
    <w:p w14:paraId="332A8A18" w14:textId="07EE6A32" w:rsidR="00602A72" w:rsidRPr="006B2BFC" w:rsidRDefault="00602A72" w:rsidP="00163F6F">
      <w:pPr>
        <w:pStyle w:val="FootnoteText"/>
        <w:shd w:val="clear" w:color="auto" w:fill="FFFFFF" w:themeFill="background1"/>
        <w:rPr>
          <w:lang w:val="en-US"/>
        </w:rPr>
      </w:pPr>
      <w:r w:rsidRPr="006B2BFC">
        <w:t xml:space="preserve">ETLA Working Papers No 48, 5-7. </w:t>
      </w:r>
      <w:hyperlink r:id="rId176">
        <w:r w:rsidRPr="006B2BFC">
          <w:rPr>
            <w:u w:val="single"/>
          </w:rPr>
          <w:t>http://pub.etla.fi/ETLA-Working-Papers-48.pdf</w:t>
        </w:r>
      </w:hyperlink>
    </w:p>
  </w:footnote>
  <w:footnote w:id="486">
    <w:p w14:paraId="38D8D38E" w14:textId="0426DE95"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Derek Sellin &amp; Timo Seppälä (6.2.2017). “Digital Music Industry – Background Synthesis”.</w:t>
      </w:r>
    </w:p>
    <w:p w14:paraId="7138BCCF" w14:textId="77777777" w:rsidR="00602A72" w:rsidRPr="006B2BFC" w:rsidRDefault="00602A72" w:rsidP="00163F6F">
      <w:pPr>
        <w:shd w:val="clear" w:color="auto" w:fill="FFFFFF" w:themeFill="background1"/>
        <w:spacing w:before="20" w:line="240" w:lineRule="auto"/>
        <w:rPr>
          <w:sz w:val="20"/>
          <w:szCs w:val="20"/>
        </w:rPr>
      </w:pPr>
      <w:r w:rsidRPr="006B2BFC">
        <w:rPr>
          <w:sz w:val="20"/>
          <w:szCs w:val="20"/>
        </w:rPr>
        <w:t xml:space="preserve">ETLA Working Papers No 48, 7. </w:t>
      </w:r>
      <w:hyperlink r:id="rId177">
        <w:r w:rsidRPr="006B2BFC">
          <w:rPr>
            <w:sz w:val="20"/>
            <w:szCs w:val="20"/>
            <w:u w:val="single"/>
          </w:rPr>
          <w:t>http://pub.etla.fi/ETLA-Working-Papers-48.pdf</w:t>
        </w:r>
      </w:hyperlink>
    </w:p>
  </w:footnote>
  <w:footnote w:id="487">
    <w:p w14:paraId="7DA80DFF" w14:textId="1747D642"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Derek Sellin &amp; Timo Seppälä (6.2.2017). “Digital Music Industry – Background Synthesis”.</w:t>
      </w:r>
    </w:p>
    <w:p w14:paraId="332DDE4F" w14:textId="77777777" w:rsidR="00602A72" w:rsidRPr="006B2BFC" w:rsidRDefault="00602A72" w:rsidP="00163F6F">
      <w:pPr>
        <w:shd w:val="clear" w:color="auto" w:fill="FFFFFF" w:themeFill="background1"/>
        <w:spacing w:before="20" w:line="240" w:lineRule="auto"/>
        <w:rPr>
          <w:sz w:val="20"/>
          <w:szCs w:val="20"/>
        </w:rPr>
      </w:pPr>
      <w:r w:rsidRPr="006B2BFC">
        <w:rPr>
          <w:sz w:val="20"/>
          <w:szCs w:val="20"/>
        </w:rPr>
        <w:t xml:space="preserve">ETLA Working Papers No 48, 7. </w:t>
      </w:r>
      <w:hyperlink r:id="rId178">
        <w:r w:rsidRPr="006B2BFC">
          <w:rPr>
            <w:sz w:val="20"/>
            <w:szCs w:val="20"/>
            <w:u w:val="single"/>
          </w:rPr>
          <w:t>http://pub.etla.fi/ETLA-Working-Papers-48.pdf</w:t>
        </w:r>
      </w:hyperlink>
    </w:p>
  </w:footnote>
  <w:footnote w:id="488">
    <w:p w14:paraId="5D900651" w14:textId="3E024145"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Derek Sellin &amp; Timo Seppälä (6.2.2017). “Digital Music Industry – Background Synthesis”.</w:t>
      </w:r>
    </w:p>
    <w:p w14:paraId="794F2B30" w14:textId="77777777" w:rsidR="00602A72" w:rsidRPr="006B2BFC" w:rsidRDefault="00602A72" w:rsidP="00163F6F">
      <w:pPr>
        <w:shd w:val="clear" w:color="auto" w:fill="FFFFFF" w:themeFill="background1"/>
        <w:spacing w:before="20" w:line="240" w:lineRule="auto"/>
        <w:rPr>
          <w:sz w:val="20"/>
          <w:szCs w:val="20"/>
        </w:rPr>
      </w:pPr>
      <w:r w:rsidRPr="006B2BFC">
        <w:rPr>
          <w:sz w:val="20"/>
          <w:szCs w:val="20"/>
        </w:rPr>
        <w:t xml:space="preserve">ETLA Working Papers No 48, 7. </w:t>
      </w:r>
      <w:hyperlink r:id="rId179">
        <w:r w:rsidRPr="006B2BFC">
          <w:rPr>
            <w:sz w:val="20"/>
            <w:szCs w:val="20"/>
            <w:u w:val="single"/>
          </w:rPr>
          <w:t>http://pub.etla.fi/ETLA-Working-Papers-48.pdf</w:t>
        </w:r>
      </w:hyperlink>
    </w:p>
  </w:footnote>
  <w:footnote w:id="489">
    <w:p w14:paraId="6D38C180" w14:textId="778ED46C"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Derek Sellin &amp; Timo Seppälä (6.2.2017). “Digital Music Industry – Background Synthesis”.</w:t>
      </w:r>
    </w:p>
    <w:p w14:paraId="35644F73" w14:textId="77777777" w:rsidR="00602A72" w:rsidRPr="006B2BFC" w:rsidRDefault="00602A72" w:rsidP="00163F6F">
      <w:pPr>
        <w:shd w:val="clear" w:color="auto" w:fill="FFFFFF" w:themeFill="background1"/>
        <w:spacing w:before="20" w:line="240" w:lineRule="auto"/>
        <w:rPr>
          <w:sz w:val="20"/>
          <w:szCs w:val="20"/>
        </w:rPr>
      </w:pPr>
      <w:r w:rsidRPr="006B2BFC">
        <w:rPr>
          <w:sz w:val="20"/>
          <w:szCs w:val="20"/>
        </w:rPr>
        <w:t xml:space="preserve">ETLA Working Papers No 48, 8. </w:t>
      </w:r>
      <w:hyperlink r:id="rId180">
        <w:r w:rsidRPr="006B2BFC">
          <w:rPr>
            <w:sz w:val="20"/>
            <w:szCs w:val="20"/>
            <w:u w:val="single"/>
          </w:rPr>
          <w:t>http://pub.etla.fi/ETLA-Working-Papers-48.pdf</w:t>
        </w:r>
      </w:hyperlink>
    </w:p>
  </w:footnote>
  <w:footnote w:id="490">
    <w:p w14:paraId="6448C3AB" w14:textId="3D7823B4"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Derek Sellin &amp; Timo Seppälä (6.2.2017). “Digital Music Industry – Background Synthesis”.</w:t>
      </w:r>
    </w:p>
    <w:p w14:paraId="56876F9B" w14:textId="77777777" w:rsidR="00602A72" w:rsidRPr="006B2BFC" w:rsidRDefault="00602A72" w:rsidP="00163F6F">
      <w:pPr>
        <w:shd w:val="clear" w:color="auto" w:fill="FFFFFF" w:themeFill="background1"/>
        <w:spacing w:before="20" w:line="240" w:lineRule="auto"/>
        <w:rPr>
          <w:sz w:val="20"/>
          <w:szCs w:val="20"/>
        </w:rPr>
      </w:pPr>
      <w:r w:rsidRPr="006B2BFC">
        <w:rPr>
          <w:sz w:val="20"/>
          <w:szCs w:val="20"/>
        </w:rPr>
        <w:t xml:space="preserve">ETLA Working Papers No 48, 8. </w:t>
      </w:r>
      <w:hyperlink r:id="rId181">
        <w:r w:rsidRPr="006B2BFC">
          <w:rPr>
            <w:sz w:val="20"/>
            <w:szCs w:val="20"/>
            <w:u w:val="single"/>
          </w:rPr>
          <w:t>http://pub.etla.fi/ETLA-Working-Papers-48.pdf</w:t>
        </w:r>
      </w:hyperlink>
    </w:p>
  </w:footnote>
  <w:footnote w:id="491">
    <w:p w14:paraId="77493B0B" w14:textId="5264A9F6" w:rsidR="00602A72" w:rsidRPr="006B2BFC" w:rsidRDefault="00602A72" w:rsidP="00163F6F">
      <w:pPr>
        <w:shd w:val="clear" w:color="auto" w:fill="FFFFFF" w:themeFill="background1"/>
        <w:spacing w:line="240" w:lineRule="auto"/>
        <w:rPr>
          <w:sz w:val="20"/>
          <w:szCs w:val="20"/>
        </w:rPr>
      </w:pPr>
      <w:r w:rsidRPr="006B2BFC">
        <w:rPr>
          <w:rStyle w:val="FootnoteReference"/>
          <w:sz w:val="20"/>
          <w:szCs w:val="20"/>
        </w:rPr>
        <w:footnoteRef/>
      </w:r>
      <w:r w:rsidRPr="006B2BFC">
        <w:rPr>
          <w:sz w:val="20"/>
          <w:szCs w:val="20"/>
        </w:rPr>
        <w:t xml:space="preserve"> Derek Sellin &amp; Timo Seppälä (6.2.2017). “Digital Music Industry – Background Synthesis”.</w:t>
      </w:r>
    </w:p>
    <w:p w14:paraId="0364CDEB" w14:textId="4F6B1C17" w:rsidR="00602A72" w:rsidRPr="006B2BFC" w:rsidRDefault="00602A72" w:rsidP="00163F6F">
      <w:pPr>
        <w:pStyle w:val="FootnoteText"/>
        <w:shd w:val="clear" w:color="auto" w:fill="FFFFFF" w:themeFill="background1"/>
        <w:rPr>
          <w:lang w:val="en-US"/>
        </w:rPr>
      </w:pPr>
      <w:r w:rsidRPr="006B2BFC">
        <w:t xml:space="preserve">ETLA Working Papers No 48, 9. </w:t>
      </w:r>
      <w:hyperlink r:id="rId182">
        <w:r w:rsidRPr="006B2BFC">
          <w:rPr>
            <w:u w:val="single"/>
          </w:rPr>
          <w:t>http://pub.etla.fi/ETLA-Working-Papers-48.pdf</w:t>
        </w:r>
      </w:hyperlink>
    </w:p>
  </w:footnote>
  <w:footnote w:id="492">
    <w:p w14:paraId="24D16A26" w14:textId="44FE7C98"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Derek Sellin &amp; Timo Seppälä (6.2.2017). “Digital Music Industry – Background Synthesis”.</w:t>
      </w:r>
    </w:p>
    <w:p w14:paraId="10E1E94F" w14:textId="77777777" w:rsidR="00602A72" w:rsidRPr="006B2BFC" w:rsidRDefault="00602A72" w:rsidP="00163F6F">
      <w:pPr>
        <w:shd w:val="clear" w:color="auto" w:fill="FFFFFF" w:themeFill="background1"/>
        <w:spacing w:before="20" w:line="240" w:lineRule="auto"/>
        <w:rPr>
          <w:sz w:val="20"/>
          <w:szCs w:val="20"/>
        </w:rPr>
      </w:pPr>
      <w:r w:rsidRPr="006B2BFC">
        <w:rPr>
          <w:sz w:val="20"/>
          <w:szCs w:val="20"/>
        </w:rPr>
        <w:t xml:space="preserve">ETLA Working Papers No 48, 8. </w:t>
      </w:r>
      <w:hyperlink r:id="rId183">
        <w:r w:rsidRPr="006B2BFC">
          <w:rPr>
            <w:sz w:val="20"/>
            <w:szCs w:val="20"/>
            <w:u w:val="single"/>
          </w:rPr>
          <w:t>http://pub.etla.fi/ETLA-Working-Papers-48.pdf</w:t>
        </w:r>
      </w:hyperlink>
    </w:p>
  </w:footnote>
  <w:footnote w:id="493">
    <w:p w14:paraId="45C02356" w14:textId="71FEA2A4"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Derek Sellin &amp; Timo Seppälä (6.2.2017). “Digital Music Industry – Background Synthesis”.</w:t>
      </w:r>
    </w:p>
    <w:p w14:paraId="77187773" w14:textId="77777777" w:rsidR="00602A72" w:rsidRPr="006B2BFC" w:rsidRDefault="00602A72" w:rsidP="00163F6F">
      <w:pPr>
        <w:shd w:val="clear" w:color="auto" w:fill="FFFFFF" w:themeFill="background1"/>
        <w:spacing w:before="20" w:line="240" w:lineRule="auto"/>
        <w:rPr>
          <w:sz w:val="20"/>
          <w:szCs w:val="20"/>
        </w:rPr>
      </w:pPr>
      <w:r w:rsidRPr="006B2BFC">
        <w:rPr>
          <w:sz w:val="20"/>
          <w:szCs w:val="20"/>
        </w:rPr>
        <w:t xml:space="preserve">ETLA Working Papers No 48, 9. </w:t>
      </w:r>
      <w:hyperlink r:id="rId184">
        <w:r w:rsidRPr="006B2BFC">
          <w:rPr>
            <w:sz w:val="20"/>
            <w:szCs w:val="20"/>
            <w:u w:val="single"/>
          </w:rPr>
          <w:t>http://pub.etla.fi/ETLA-Working-Papers-48.pdf</w:t>
        </w:r>
      </w:hyperlink>
    </w:p>
  </w:footnote>
  <w:footnote w:id="494">
    <w:p w14:paraId="00AB757C" w14:textId="50B25C19"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Derek Sellin &amp; Timo Seppälä (6.2.2017). “Digital Music Industry – Background Synthesis”.</w:t>
      </w:r>
    </w:p>
    <w:p w14:paraId="4CC6CF84" w14:textId="77777777" w:rsidR="00602A72" w:rsidRPr="006B2BFC" w:rsidRDefault="00602A72" w:rsidP="00163F6F">
      <w:pPr>
        <w:shd w:val="clear" w:color="auto" w:fill="FFFFFF" w:themeFill="background1"/>
        <w:spacing w:before="20" w:line="240" w:lineRule="auto"/>
        <w:rPr>
          <w:sz w:val="20"/>
          <w:szCs w:val="20"/>
        </w:rPr>
      </w:pPr>
      <w:r w:rsidRPr="006B2BFC">
        <w:rPr>
          <w:sz w:val="20"/>
          <w:szCs w:val="20"/>
        </w:rPr>
        <w:t xml:space="preserve">ETLA Working Papers No 48, 9. </w:t>
      </w:r>
      <w:hyperlink r:id="rId185">
        <w:r w:rsidRPr="006B2BFC">
          <w:rPr>
            <w:sz w:val="20"/>
            <w:szCs w:val="20"/>
            <w:u w:val="single"/>
          </w:rPr>
          <w:t>http://pub.etla.fi/ETLA-Working-Papers-48.pdf</w:t>
        </w:r>
      </w:hyperlink>
    </w:p>
  </w:footnote>
  <w:footnote w:id="495">
    <w:p w14:paraId="0213E103" w14:textId="658401EC"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Derek Sellin &amp; Timo Seppälä (6.2.2017). “Digital Music Industry – Background Synthesis”.</w:t>
      </w:r>
    </w:p>
    <w:p w14:paraId="4FABD7CD" w14:textId="77777777" w:rsidR="00602A72" w:rsidRPr="006B2BFC" w:rsidRDefault="00602A72" w:rsidP="00163F6F">
      <w:pPr>
        <w:shd w:val="clear" w:color="auto" w:fill="FFFFFF" w:themeFill="background1"/>
        <w:spacing w:before="20" w:line="240" w:lineRule="auto"/>
        <w:rPr>
          <w:sz w:val="20"/>
          <w:szCs w:val="20"/>
        </w:rPr>
      </w:pPr>
      <w:r w:rsidRPr="006B2BFC">
        <w:rPr>
          <w:sz w:val="20"/>
          <w:szCs w:val="20"/>
        </w:rPr>
        <w:t xml:space="preserve">ETLA Working Papers No 48, 9. </w:t>
      </w:r>
      <w:hyperlink r:id="rId186">
        <w:r w:rsidRPr="006B2BFC">
          <w:rPr>
            <w:sz w:val="20"/>
            <w:szCs w:val="20"/>
            <w:u w:val="single"/>
          </w:rPr>
          <w:t>http://pub.etla.fi/ETLA-Working-Papers-48.pdf</w:t>
        </w:r>
      </w:hyperlink>
    </w:p>
  </w:footnote>
  <w:footnote w:id="496">
    <w:p w14:paraId="0E82B7A8" w14:textId="144AA895"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Derek Sellin &amp; Timo Seppälä (6.2.2017). “Digital Music Industry – Background Synthesis”.</w:t>
      </w:r>
    </w:p>
    <w:p w14:paraId="47CC6CE4" w14:textId="77777777" w:rsidR="00602A72" w:rsidRPr="006B2BFC" w:rsidRDefault="00602A72" w:rsidP="00163F6F">
      <w:pPr>
        <w:shd w:val="clear" w:color="auto" w:fill="FFFFFF" w:themeFill="background1"/>
        <w:spacing w:before="20" w:line="240" w:lineRule="auto"/>
        <w:rPr>
          <w:sz w:val="20"/>
          <w:szCs w:val="20"/>
        </w:rPr>
      </w:pPr>
      <w:r w:rsidRPr="006B2BFC">
        <w:rPr>
          <w:sz w:val="20"/>
          <w:szCs w:val="20"/>
        </w:rPr>
        <w:t xml:space="preserve">ETLA Working Papers No 48, 9. </w:t>
      </w:r>
      <w:hyperlink r:id="rId187">
        <w:r w:rsidRPr="006B2BFC">
          <w:rPr>
            <w:sz w:val="20"/>
            <w:szCs w:val="20"/>
            <w:u w:val="single"/>
          </w:rPr>
          <w:t>http://pub.etla.fi/ETLA-Working-Papers-48.pdf</w:t>
        </w:r>
      </w:hyperlink>
    </w:p>
  </w:footnote>
  <w:footnote w:id="497">
    <w:p w14:paraId="087A3DE6" w14:textId="0F321A8C"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Derek Sellin &amp; Timo Seppälä (6.2.2017). “Digital Music Industry – Background Synthesis”.</w:t>
      </w:r>
    </w:p>
    <w:p w14:paraId="54A55694" w14:textId="77777777" w:rsidR="00602A72" w:rsidRPr="006B2BFC" w:rsidRDefault="00602A72" w:rsidP="00163F6F">
      <w:pPr>
        <w:shd w:val="clear" w:color="auto" w:fill="FFFFFF" w:themeFill="background1"/>
        <w:spacing w:before="20" w:line="240" w:lineRule="auto"/>
        <w:rPr>
          <w:sz w:val="20"/>
          <w:szCs w:val="20"/>
        </w:rPr>
      </w:pPr>
      <w:r w:rsidRPr="006B2BFC">
        <w:rPr>
          <w:sz w:val="20"/>
          <w:szCs w:val="20"/>
        </w:rPr>
        <w:t xml:space="preserve">ETLA Working Papers No 48, 9. </w:t>
      </w:r>
      <w:hyperlink r:id="rId188">
        <w:r w:rsidRPr="006B2BFC">
          <w:rPr>
            <w:sz w:val="20"/>
            <w:szCs w:val="20"/>
            <w:u w:val="single"/>
          </w:rPr>
          <w:t>http://pub.etla.fi/ETLA-Working-Papers-48.pdf</w:t>
        </w:r>
      </w:hyperlink>
    </w:p>
  </w:footnote>
  <w:footnote w:id="498">
    <w:p w14:paraId="65F7442E" w14:textId="10312C1A"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Derek Sellin &amp; Timo Seppälä (6.2.2017). “Digital Music Industry – Background Synthesis”.</w:t>
      </w:r>
    </w:p>
    <w:p w14:paraId="59FF7F70" w14:textId="77777777" w:rsidR="00602A72" w:rsidRPr="006B2BFC" w:rsidRDefault="00602A72" w:rsidP="00163F6F">
      <w:pPr>
        <w:shd w:val="clear" w:color="auto" w:fill="FFFFFF" w:themeFill="background1"/>
        <w:spacing w:before="20" w:line="240" w:lineRule="auto"/>
        <w:rPr>
          <w:sz w:val="20"/>
          <w:szCs w:val="20"/>
        </w:rPr>
      </w:pPr>
      <w:r w:rsidRPr="006B2BFC">
        <w:rPr>
          <w:sz w:val="20"/>
          <w:szCs w:val="20"/>
        </w:rPr>
        <w:t xml:space="preserve">ETLA Working Papers No 48, 9. </w:t>
      </w:r>
      <w:hyperlink r:id="rId189">
        <w:r w:rsidRPr="006B2BFC">
          <w:rPr>
            <w:sz w:val="20"/>
            <w:szCs w:val="20"/>
            <w:u w:val="single"/>
          </w:rPr>
          <w:t>http://pub.etla.fi/ETLA-Working-Papers-48.pdf</w:t>
        </w:r>
      </w:hyperlink>
    </w:p>
  </w:footnote>
  <w:footnote w:id="499">
    <w:p w14:paraId="39C8C6A7" w14:textId="4975A09C"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Derek Sellin &amp; Timo Seppälä (6.2.2017). “Digital Music Industry – Background Synthesis”.</w:t>
      </w:r>
    </w:p>
    <w:p w14:paraId="6679BBC6" w14:textId="77777777" w:rsidR="00602A72" w:rsidRPr="006B2BFC" w:rsidRDefault="00602A72" w:rsidP="00163F6F">
      <w:pPr>
        <w:shd w:val="clear" w:color="auto" w:fill="FFFFFF" w:themeFill="background1"/>
        <w:spacing w:before="20" w:line="240" w:lineRule="auto"/>
        <w:rPr>
          <w:sz w:val="20"/>
          <w:szCs w:val="20"/>
        </w:rPr>
      </w:pPr>
      <w:r w:rsidRPr="006B2BFC">
        <w:rPr>
          <w:sz w:val="20"/>
          <w:szCs w:val="20"/>
        </w:rPr>
        <w:t xml:space="preserve">ETLA Working Papers No 48, 9. </w:t>
      </w:r>
      <w:hyperlink r:id="rId190">
        <w:r w:rsidRPr="006B2BFC">
          <w:rPr>
            <w:sz w:val="20"/>
            <w:szCs w:val="20"/>
            <w:u w:val="single"/>
          </w:rPr>
          <w:t>http://pub.etla.fi/ETLA-Working-Papers-48.pdf</w:t>
        </w:r>
      </w:hyperlink>
    </w:p>
  </w:footnote>
  <w:footnote w:id="500">
    <w:p w14:paraId="6725833A" w14:textId="409F5F3B"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Derek Sellin &amp; Timo Seppälä (6.2.2017). “Digital Music Industry – Background Synthesis”.</w:t>
      </w:r>
    </w:p>
    <w:p w14:paraId="25284248" w14:textId="77777777" w:rsidR="00602A72" w:rsidRPr="006B2BFC" w:rsidRDefault="00602A72" w:rsidP="00163F6F">
      <w:pPr>
        <w:shd w:val="clear" w:color="auto" w:fill="FFFFFF" w:themeFill="background1"/>
        <w:spacing w:before="20" w:line="240" w:lineRule="auto"/>
        <w:rPr>
          <w:sz w:val="20"/>
          <w:szCs w:val="20"/>
        </w:rPr>
      </w:pPr>
      <w:r w:rsidRPr="006B2BFC">
        <w:rPr>
          <w:sz w:val="20"/>
          <w:szCs w:val="20"/>
        </w:rPr>
        <w:t xml:space="preserve">ETLA Working Papers No 48, 9-10. </w:t>
      </w:r>
      <w:hyperlink r:id="rId191">
        <w:r w:rsidRPr="006B2BFC">
          <w:rPr>
            <w:sz w:val="20"/>
            <w:szCs w:val="20"/>
            <w:u w:val="single"/>
          </w:rPr>
          <w:t>http://pub.etla.fi/ETLA-Working-Papers-48.pdf</w:t>
        </w:r>
      </w:hyperlink>
    </w:p>
  </w:footnote>
  <w:footnote w:id="501">
    <w:p w14:paraId="14838173" w14:textId="3D153D1D"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Derek Sellin &amp; Timo Seppälä (6.2.2017). “Digital Music Industry – Background Synthesis”.</w:t>
      </w:r>
    </w:p>
    <w:p w14:paraId="1409E296" w14:textId="77777777" w:rsidR="00602A72" w:rsidRPr="006B2BFC" w:rsidRDefault="00602A72" w:rsidP="00163F6F">
      <w:pPr>
        <w:shd w:val="clear" w:color="auto" w:fill="FFFFFF" w:themeFill="background1"/>
        <w:spacing w:before="20" w:line="240" w:lineRule="auto"/>
        <w:rPr>
          <w:sz w:val="20"/>
          <w:szCs w:val="20"/>
        </w:rPr>
      </w:pPr>
      <w:r w:rsidRPr="006B2BFC">
        <w:rPr>
          <w:sz w:val="20"/>
          <w:szCs w:val="20"/>
        </w:rPr>
        <w:t xml:space="preserve">ETLA Working Papers No 48, 10. </w:t>
      </w:r>
      <w:hyperlink r:id="rId192">
        <w:r w:rsidRPr="006B2BFC">
          <w:rPr>
            <w:sz w:val="20"/>
            <w:szCs w:val="20"/>
            <w:u w:val="single"/>
          </w:rPr>
          <w:t>http://pub.etla.fi/ETLA-Working-Papers-48.pdf</w:t>
        </w:r>
      </w:hyperlink>
    </w:p>
  </w:footnote>
  <w:footnote w:id="502">
    <w:p w14:paraId="5A4644BF" w14:textId="72D663D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Derek Sellin &amp; Timo Seppälä (6.2.2017). “Digital Music Industry – Background Synthesis”.</w:t>
      </w:r>
    </w:p>
    <w:p w14:paraId="54C82C53" w14:textId="77777777" w:rsidR="00602A72" w:rsidRPr="006B2BFC" w:rsidRDefault="00602A72" w:rsidP="00163F6F">
      <w:pPr>
        <w:shd w:val="clear" w:color="auto" w:fill="FFFFFF" w:themeFill="background1"/>
        <w:spacing w:before="20" w:line="240" w:lineRule="auto"/>
        <w:rPr>
          <w:sz w:val="20"/>
          <w:szCs w:val="20"/>
        </w:rPr>
      </w:pPr>
      <w:r w:rsidRPr="006B2BFC">
        <w:rPr>
          <w:sz w:val="20"/>
          <w:szCs w:val="20"/>
        </w:rPr>
        <w:t xml:space="preserve">ETLA Working Papers No 48, 10. </w:t>
      </w:r>
      <w:hyperlink r:id="rId193">
        <w:r w:rsidRPr="006B2BFC">
          <w:rPr>
            <w:sz w:val="20"/>
            <w:szCs w:val="20"/>
            <w:u w:val="single"/>
          </w:rPr>
          <w:t>http://pub.etla.fi/ETLA-Working-Papers-48.pdf</w:t>
        </w:r>
      </w:hyperlink>
    </w:p>
  </w:footnote>
  <w:footnote w:id="503">
    <w:p w14:paraId="7230233D" w14:textId="277405E5"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lang w:val="en-US"/>
        </w:rPr>
        <w:t xml:space="preserve">Musical Composition is defined as </w:t>
      </w:r>
      <w:r w:rsidRPr="006B2BFC">
        <w:t>“the creative output of songwriters, lyricists, composers, and arrangers.”</w:t>
      </w:r>
    </w:p>
  </w:footnote>
  <w:footnote w:id="504">
    <w:p w14:paraId="1E595D4C" w14:textId="25C114EF"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Derek Sellin &amp; Timo Seppälä (6.2.2017). “Digital Music Industry – Background Synthesis”.</w:t>
      </w:r>
    </w:p>
    <w:p w14:paraId="655CEAB9" w14:textId="77777777" w:rsidR="00602A72" w:rsidRPr="006B2BFC" w:rsidRDefault="00602A72" w:rsidP="00163F6F">
      <w:pPr>
        <w:shd w:val="clear" w:color="auto" w:fill="FFFFFF" w:themeFill="background1"/>
        <w:spacing w:before="20" w:line="240" w:lineRule="auto"/>
        <w:rPr>
          <w:sz w:val="20"/>
          <w:szCs w:val="20"/>
        </w:rPr>
      </w:pPr>
      <w:r w:rsidRPr="006B2BFC">
        <w:rPr>
          <w:sz w:val="20"/>
          <w:szCs w:val="20"/>
        </w:rPr>
        <w:t xml:space="preserve">ETLA Working Papers No 48, 11-12. </w:t>
      </w:r>
      <w:hyperlink r:id="rId194">
        <w:r w:rsidRPr="006B2BFC">
          <w:rPr>
            <w:sz w:val="20"/>
            <w:szCs w:val="20"/>
            <w:u w:val="single"/>
          </w:rPr>
          <w:t>http://pub.etla.fi/ETLA-Working-Papers-48.pdf</w:t>
        </w:r>
      </w:hyperlink>
    </w:p>
  </w:footnote>
  <w:footnote w:id="505">
    <w:p w14:paraId="38A5AB4D" w14:textId="7B4CE8F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Derek Sellin &amp; Timo Seppälä (6.2.2017). “Digital Music Industry – Background Synthesis”.</w:t>
      </w:r>
    </w:p>
    <w:p w14:paraId="46A9789F" w14:textId="670827AC" w:rsidR="00602A72" w:rsidRPr="006B2BFC" w:rsidRDefault="00602A72" w:rsidP="00163F6F">
      <w:pPr>
        <w:shd w:val="clear" w:color="auto" w:fill="FFFFFF" w:themeFill="background1"/>
        <w:spacing w:before="20" w:line="240" w:lineRule="auto"/>
        <w:rPr>
          <w:sz w:val="20"/>
          <w:szCs w:val="20"/>
        </w:rPr>
      </w:pPr>
      <w:r w:rsidRPr="006B2BFC">
        <w:rPr>
          <w:sz w:val="20"/>
          <w:szCs w:val="20"/>
        </w:rPr>
        <w:t xml:space="preserve">ETLA Working Papers No 48, 12-13. </w:t>
      </w:r>
      <w:hyperlink r:id="rId195">
        <w:r w:rsidRPr="006B2BFC">
          <w:rPr>
            <w:sz w:val="20"/>
            <w:szCs w:val="20"/>
            <w:u w:val="single"/>
          </w:rPr>
          <w:t>http://pub.etla.fi/ETLA-Working-Papers-48.pdf</w:t>
        </w:r>
      </w:hyperlink>
      <w:r w:rsidRPr="006B2BFC">
        <w:rPr>
          <w:sz w:val="20"/>
          <w:szCs w:val="20"/>
          <w:u w:val="single"/>
        </w:rPr>
        <w:t xml:space="preserve"> (“</w:t>
      </w:r>
      <w:r w:rsidRPr="006B2BFC">
        <w:rPr>
          <w:sz w:val="20"/>
          <w:szCs w:val="20"/>
        </w:rPr>
        <w:t>Labels have traditionally been inconsistent with recordkeeping relating to composition ownership; as such, many songs have been released without accurate metadata identifying all the rights holders.”).</w:t>
      </w:r>
    </w:p>
  </w:footnote>
  <w:footnote w:id="506">
    <w:p w14:paraId="6E8548D2" w14:textId="50924B42"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Derek Sellin &amp; Timo Seppälä (6.2.2017). “Digital Music Industry – Background Synthesis”.</w:t>
      </w:r>
    </w:p>
    <w:p w14:paraId="0A47910F" w14:textId="77777777" w:rsidR="00602A72" w:rsidRPr="006B2BFC" w:rsidRDefault="00602A72" w:rsidP="00163F6F">
      <w:pPr>
        <w:shd w:val="clear" w:color="auto" w:fill="FFFFFF" w:themeFill="background1"/>
        <w:spacing w:before="20" w:line="240" w:lineRule="auto"/>
        <w:rPr>
          <w:sz w:val="20"/>
          <w:szCs w:val="20"/>
        </w:rPr>
      </w:pPr>
      <w:r w:rsidRPr="006B2BFC">
        <w:rPr>
          <w:sz w:val="20"/>
          <w:szCs w:val="20"/>
        </w:rPr>
        <w:t xml:space="preserve">ETLA Working Papers No 48, 13. </w:t>
      </w:r>
      <w:hyperlink r:id="rId196">
        <w:r w:rsidRPr="006B2BFC">
          <w:rPr>
            <w:sz w:val="20"/>
            <w:szCs w:val="20"/>
            <w:u w:val="single"/>
          </w:rPr>
          <w:t>http://pub.etla.fi/ETLA-Working-Papers-48.pdf</w:t>
        </w:r>
      </w:hyperlink>
    </w:p>
  </w:footnote>
  <w:footnote w:id="507">
    <w:p w14:paraId="7694AE29" w14:textId="175E02D0"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Derek Sellin &amp; Timo Seppälä (6.2.2017). “Digital Music Industry – Background Synthesis”.</w:t>
      </w:r>
    </w:p>
    <w:p w14:paraId="40EA4033" w14:textId="77777777" w:rsidR="00602A72" w:rsidRPr="006B2BFC" w:rsidRDefault="00602A72" w:rsidP="00163F6F">
      <w:pPr>
        <w:shd w:val="clear" w:color="auto" w:fill="FFFFFF" w:themeFill="background1"/>
        <w:spacing w:before="20" w:line="240" w:lineRule="auto"/>
        <w:rPr>
          <w:sz w:val="20"/>
          <w:szCs w:val="20"/>
        </w:rPr>
      </w:pPr>
      <w:r w:rsidRPr="006B2BFC">
        <w:rPr>
          <w:sz w:val="20"/>
          <w:szCs w:val="20"/>
        </w:rPr>
        <w:t xml:space="preserve">ETLA Working Papers No 48, 13. </w:t>
      </w:r>
      <w:hyperlink r:id="rId197">
        <w:r w:rsidRPr="006B2BFC">
          <w:rPr>
            <w:sz w:val="20"/>
            <w:szCs w:val="20"/>
            <w:u w:val="single"/>
          </w:rPr>
          <w:t>http://pub.etla.fi/ETLA-Working-Papers-48.pdf</w:t>
        </w:r>
      </w:hyperlink>
    </w:p>
  </w:footnote>
  <w:footnote w:id="508">
    <w:p w14:paraId="75ADAE2E" w14:textId="0C9EA541"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Derek Sellin &amp; Timo Seppälä (6.2.2017). “Digital Music Industry – Background Synthesis”.</w:t>
      </w:r>
    </w:p>
    <w:p w14:paraId="230009C2" w14:textId="77777777" w:rsidR="00602A72" w:rsidRPr="006B2BFC" w:rsidRDefault="00602A72" w:rsidP="00163F6F">
      <w:pPr>
        <w:shd w:val="clear" w:color="auto" w:fill="FFFFFF" w:themeFill="background1"/>
        <w:spacing w:before="20" w:line="240" w:lineRule="auto"/>
        <w:rPr>
          <w:sz w:val="20"/>
          <w:szCs w:val="20"/>
        </w:rPr>
      </w:pPr>
      <w:r w:rsidRPr="006B2BFC">
        <w:rPr>
          <w:sz w:val="20"/>
          <w:szCs w:val="20"/>
        </w:rPr>
        <w:t xml:space="preserve">ETLA Working Papers No 48, 14. </w:t>
      </w:r>
      <w:hyperlink r:id="rId198">
        <w:r w:rsidRPr="006B2BFC">
          <w:rPr>
            <w:sz w:val="20"/>
            <w:szCs w:val="20"/>
            <w:u w:val="single"/>
          </w:rPr>
          <w:t>http://pub.etla.fi/ETLA-Working-Papers-48.pdf</w:t>
        </w:r>
      </w:hyperlink>
    </w:p>
  </w:footnote>
  <w:footnote w:id="509">
    <w:p w14:paraId="0C3CC9FF" w14:textId="6F860F65"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Derek Sellin &amp; Timo Seppälä (6.2.2017). “Digital Music Industry – Background Synthesis”.</w:t>
      </w:r>
    </w:p>
    <w:p w14:paraId="131DE154" w14:textId="77777777" w:rsidR="00602A72" w:rsidRPr="006B2BFC" w:rsidRDefault="00602A72" w:rsidP="00163F6F">
      <w:pPr>
        <w:shd w:val="clear" w:color="auto" w:fill="FFFFFF" w:themeFill="background1"/>
        <w:spacing w:before="20" w:line="240" w:lineRule="auto"/>
        <w:rPr>
          <w:sz w:val="20"/>
          <w:szCs w:val="20"/>
        </w:rPr>
      </w:pPr>
      <w:r w:rsidRPr="006B2BFC">
        <w:rPr>
          <w:sz w:val="20"/>
          <w:szCs w:val="20"/>
        </w:rPr>
        <w:t xml:space="preserve">ETLA Working Papers No 48, 15. </w:t>
      </w:r>
      <w:hyperlink r:id="rId199">
        <w:r w:rsidRPr="006B2BFC">
          <w:rPr>
            <w:sz w:val="20"/>
            <w:szCs w:val="20"/>
            <w:u w:val="single"/>
          </w:rPr>
          <w:t>http://pub.etla.fi/ETLA-Working-Papers-48.pdf</w:t>
        </w:r>
      </w:hyperlink>
    </w:p>
  </w:footnote>
  <w:footnote w:id="510">
    <w:p w14:paraId="7C5A1500" w14:textId="5913832E"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Derek Sellin &amp; Timo Seppälä (6.2.2017). “Digital Music Industry – Background Synthesis”.</w:t>
      </w:r>
    </w:p>
    <w:p w14:paraId="26E497C3" w14:textId="77777777" w:rsidR="00602A72" w:rsidRPr="006B2BFC" w:rsidRDefault="00602A72" w:rsidP="00163F6F">
      <w:pPr>
        <w:shd w:val="clear" w:color="auto" w:fill="FFFFFF" w:themeFill="background1"/>
        <w:spacing w:before="20" w:line="240" w:lineRule="auto"/>
        <w:rPr>
          <w:sz w:val="20"/>
          <w:szCs w:val="20"/>
        </w:rPr>
      </w:pPr>
      <w:r w:rsidRPr="006B2BFC">
        <w:rPr>
          <w:sz w:val="20"/>
          <w:szCs w:val="20"/>
        </w:rPr>
        <w:t xml:space="preserve">ETLA Working Papers No 48, 15-16. </w:t>
      </w:r>
      <w:hyperlink r:id="rId200">
        <w:r w:rsidRPr="006B2BFC">
          <w:rPr>
            <w:sz w:val="20"/>
            <w:szCs w:val="20"/>
            <w:u w:val="single"/>
          </w:rPr>
          <w:t>http://pub.etla.fi/ETLA-Working-Papers-48.pdf</w:t>
        </w:r>
      </w:hyperlink>
    </w:p>
  </w:footnote>
  <w:footnote w:id="511">
    <w:p w14:paraId="2A9EE9EF" w14:textId="75EC63FC"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Derek Sellin &amp; Timo Seppälä (6.2.2017). “Digital Music Industry – Background Synthesis”.</w:t>
      </w:r>
    </w:p>
    <w:p w14:paraId="2D81445A" w14:textId="77777777" w:rsidR="00602A72" w:rsidRPr="006B2BFC" w:rsidRDefault="00602A72" w:rsidP="00163F6F">
      <w:pPr>
        <w:shd w:val="clear" w:color="auto" w:fill="FFFFFF" w:themeFill="background1"/>
        <w:spacing w:before="20" w:line="240" w:lineRule="auto"/>
        <w:rPr>
          <w:sz w:val="20"/>
          <w:szCs w:val="20"/>
        </w:rPr>
      </w:pPr>
      <w:r w:rsidRPr="006B2BFC">
        <w:rPr>
          <w:sz w:val="20"/>
          <w:szCs w:val="20"/>
        </w:rPr>
        <w:t xml:space="preserve">ETLA Working Papers No 48, 16. </w:t>
      </w:r>
      <w:hyperlink r:id="rId201">
        <w:r w:rsidRPr="006B2BFC">
          <w:rPr>
            <w:sz w:val="20"/>
            <w:szCs w:val="20"/>
            <w:u w:val="single"/>
          </w:rPr>
          <w:t>http://pub.etla.fi/ETLA-Working-Papers-48.pdf</w:t>
        </w:r>
      </w:hyperlink>
    </w:p>
  </w:footnote>
  <w:footnote w:id="512">
    <w:p w14:paraId="63D04BA9" w14:textId="3D36713A"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Derek Sellin &amp; Timo Seppälä (6.2.2017). “Digital Music Industry – Background Synthesis”.</w:t>
      </w:r>
    </w:p>
    <w:p w14:paraId="48F378DB" w14:textId="77777777" w:rsidR="00602A72" w:rsidRPr="006B2BFC" w:rsidRDefault="00602A72" w:rsidP="00163F6F">
      <w:pPr>
        <w:shd w:val="clear" w:color="auto" w:fill="FFFFFF" w:themeFill="background1"/>
        <w:spacing w:before="20" w:line="240" w:lineRule="auto"/>
        <w:rPr>
          <w:sz w:val="20"/>
          <w:szCs w:val="20"/>
        </w:rPr>
      </w:pPr>
      <w:r w:rsidRPr="006B2BFC">
        <w:rPr>
          <w:sz w:val="20"/>
          <w:szCs w:val="20"/>
        </w:rPr>
        <w:t xml:space="preserve">ETLA Working Papers No 48, 19. </w:t>
      </w:r>
      <w:hyperlink r:id="rId202">
        <w:r w:rsidRPr="006B2BFC">
          <w:rPr>
            <w:sz w:val="20"/>
            <w:szCs w:val="20"/>
            <w:u w:val="single"/>
          </w:rPr>
          <w:t>http://pub.etla.fi/ETLA-Working-Papers-48.pdf</w:t>
        </w:r>
      </w:hyperlink>
    </w:p>
  </w:footnote>
  <w:footnote w:id="513">
    <w:p w14:paraId="32A008D2"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hyperlink r:id="rId203">
        <w:r w:rsidRPr="006B2BFC">
          <w:rPr>
            <w:sz w:val="20"/>
            <w:szCs w:val="20"/>
            <w:u w:val="single"/>
          </w:rPr>
          <w:t>http://ddex.net/about-ddex/</w:t>
        </w:r>
      </w:hyperlink>
      <w:r w:rsidRPr="006B2BFC">
        <w:rPr>
          <w:sz w:val="20"/>
          <w:szCs w:val="20"/>
        </w:rPr>
        <w:t xml:space="preserve">; </w:t>
      </w:r>
      <w:hyperlink r:id="rId204">
        <w:r w:rsidRPr="006B2BFC">
          <w:rPr>
            <w:sz w:val="20"/>
            <w:szCs w:val="20"/>
            <w:u w:val="single"/>
          </w:rPr>
          <w:t>https://apilama.com/2018/06/25/ddex-api-music-industry-technology/</w:t>
        </w:r>
      </w:hyperlink>
      <w:r w:rsidRPr="006B2BFC">
        <w:rPr>
          <w:sz w:val="20"/>
          <w:szCs w:val="20"/>
        </w:rPr>
        <w:t xml:space="preserve"> </w:t>
      </w:r>
    </w:p>
  </w:footnote>
  <w:footnote w:id="514">
    <w:p w14:paraId="407F3B8D"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hyperlink r:id="rId205">
        <w:r w:rsidRPr="006B2BFC">
          <w:rPr>
            <w:sz w:val="20"/>
            <w:szCs w:val="20"/>
            <w:u w:val="single"/>
          </w:rPr>
          <w:t>http://ddex.net/about-ddex/</w:t>
        </w:r>
      </w:hyperlink>
      <w:r w:rsidRPr="006B2BFC">
        <w:rPr>
          <w:sz w:val="20"/>
          <w:szCs w:val="20"/>
        </w:rPr>
        <w:t xml:space="preserve">; </w:t>
      </w:r>
      <w:hyperlink r:id="rId206">
        <w:r w:rsidRPr="006B2BFC">
          <w:rPr>
            <w:sz w:val="20"/>
            <w:szCs w:val="20"/>
            <w:u w:val="single"/>
          </w:rPr>
          <w:t>https://apilama.com/2018/06/25/ddex-api-music-industry-technology/</w:t>
        </w:r>
      </w:hyperlink>
      <w:r w:rsidRPr="006B2BFC">
        <w:rPr>
          <w:sz w:val="20"/>
          <w:szCs w:val="20"/>
        </w:rPr>
        <w:t xml:space="preserve"> </w:t>
      </w:r>
    </w:p>
  </w:footnote>
  <w:footnote w:id="515">
    <w:p w14:paraId="6C1C7333"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hyperlink r:id="rId207">
        <w:r w:rsidRPr="006B2BFC">
          <w:rPr>
            <w:sz w:val="20"/>
            <w:szCs w:val="20"/>
            <w:u w:val="single"/>
          </w:rPr>
          <w:t>http://ddex.net/about-ddex/</w:t>
        </w:r>
      </w:hyperlink>
      <w:r w:rsidRPr="006B2BFC">
        <w:rPr>
          <w:sz w:val="20"/>
          <w:szCs w:val="20"/>
        </w:rPr>
        <w:t xml:space="preserve">; </w:t>
      </w:r>
      <w:hyperlink r:id="rId208">
        <w:r w:rsidRPr="006B2BFC">
          <w:rPr>
            <w:sz w:val="20"/>
            <w:szCs w:val="20"/>
            <w:u w:val="single"/>
          </w:rPr>
          <w:t>https://apilama.com/2018/06/25/ddex-api-music-industry-technology/</w:t>
        </w:r>
      </w:hyperlink>
      <w:r w:rsidRPr="006B2BFC">
        <w:rPr>
          <w:sz w:val="20"/>
          <w:szCs w:val="20"/>
        </w:rPr>
        <w:t xml:space="preserve">; </w:t>
      </w:r>
      <w:hyperlink r:id="rId209" w:anchor="Why%20are%20DDEX%20standards%20important">
        <w:r w:rsidRPr="006B2BFC">
          <w:rPr>
            <w:sz w:val="20"/>
            <w:szCs w:val="20"/>
            <w:u w:val="single"/>
          </w:rPr>
          <w:t>http://ddex.net/implementation/frequently-asked-questions/#Why%20are%20DDEX%20standards%20important</w:t>
        </w:r>
      </w:hyperlink>
      <w:r w:rsidRPr="006B2BFC">
        <w:rPr>
          <w:sz w:val="20"/>
          <w:szCs w:val="20"/>
        </w:rPr>
        <w:t xml:space="preserve">? (Implementation licenses are free) </w:t>
      </w:r>
    </w:p>
  </w:footnote>
  <w:footnote w:id="516">
    <w:p w14:paraId="1A7C69B6"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hyperlink r:id="rId210">
        <w:r w:rsidRPr="006B2BFC">
          <w:rPr>
            <w:sz w:val="20"/>
            <w:szCs w:val="20"/>
            <w:u w:val="single"/>
          </w:rPr>
          <w:t>http://ddex.net/about-ddex/</w:t>
        </w:r>
      </w:hyperlink>
      <w:r w:rsidRPr="006B2BFC">
        <w:rPr>
          <w:sz w:val="20"/>
          <w:szCs w:val="20"/>
        </w:rPr>
        <w:t xml:space="preserve"> </w:t>
      </w:r>
    </w:p>
  </w:footnote>
  <w:footnote w:id="517">
    <w:p w14:paraId="31F01A19"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hyperlink r:id="rId211">
        <w:r w:rsidRPr="006B2BFC">
          <w:rPr>
            <w:sz w:val="20"/>
            <w:szCs w:val="20"/>
            <w:u w:val="single"/>
          </w:rPr>
          <w:t>https://apilama.com/2018/06/25/ddex-api-music-industry-technology/</w:t>
        </w:r>
      </w:hyperlink>
      <w:r w:rsidRPr="006B2BFC">
        <w:rPr>
          <w:sz w:val="20"/>
          <w:szCs w:val="20"/>
        </w:rPr>
        <w:t xml:space="preserve">; </w:t>
      </w:r>
      <w:hyperlink r:id="rId212">
        <w:r w:rsidRPr="006B2BFC">
          <w:rPr>
            <w:sz w:val="20"/>
            <w:szCs w:val="20"/>
            <w:u w:val="single"/>
          </w:rPr>
          <w:t>https://ddexreader.readthedocs.io/en/latest/readme.html</w:t>
        </w:r>
      </w:hyperlink>
      <w:r w:rsidRPr="006B2BFC">
        <w:rPr>
          <w:sz w:val="20"/>
          <w:szCs w:val="20"/>
        </w:rPr>
        <w:t xml:space="preserve">  </w:t>
      </w:r>
    </w:p>
  </w:footnote>
  <w:footnote w:id="518">
    <w:p w14:paraId="632606A6"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hyperlink r:id="rId213">
        <w:r w:rsidRPr="006B2BFC">
          <w:rPr>
            <w:sz w:val="20"/>
            <w:szCs w:val="20"/>
            <w:u w:val="single"/>
          </w:rPr>
          <w:t>http://ddex.net/about-ddex/</w:t>
        </w:r>
      </w:hyperlink>
      <w:r w:rsidRPr="006B2BFC">
        <w:rPr>
          <w:sz w:val="20"/>
          <w:szCs w:val="20"/>
        </w:rPr>
        <w:t xml:space="preserve">; </w:t>
      </w:r>
      <w:hyperlink r:id="rId214">
        <w:r w:rsidRPr="006B2BFC">
          <w:rPr>
            <w:sz w:val="20"/>
            <w:szCs w:val="20"/>
            <w:u w:val="single"/>
          </w:rPr>
          <w:t>https://apilama.com/2018/06/25/ddex-api-music-industry-technology/</w:t>
        </w:r>
      </w:hyperlink>
      <w:r w:rsidRPr="006B2BFC">
        <w:rPr>
          <w:sz w:val="20"/>
          <w:szCs w:val="20"/>
        </w:rPr>
        <w:t xml:space="preserve">; </w:t>
      </w:r>
    </w:p>
  </w:footnote>
  <w:footnote w:id="519">
    <w:p w14:paraId="44D9F8C7" w14:textId="6E7762AC"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hyperlink r:id="rId215">
        <w:r w:rsidRPr="006B2BFC">
          <w:rPr>
            <w:sz w:val="20"/>
            <w:szCs w:val="20"/>
            <w:u w:val="single"/>
          </w:rPr>
          <w:t>https://www.musicmark.com/</w:t>
        </w:r>
      </w:hyperlink>
      <w:r w:rsidRPr="006B2BFC">
        <w:rPr>
          <w:sz w:val="20"/>
          <w:szCs w:val="20"/>
        </w:rPr>
        <w:t xml:space="preserve">; </w:t>
      </w:r>
      <w:hyperlink r:id="rId216" w:history="1">
        <w:r w:rsidRPr="006B2BFC">
          <w:rPr>
            <w:rStyle w:val="Hyperlink"/>
            <w:color w:val="auto"/>
            <w:sz w:val="20"/>
            <w:szCs w:val="20"/>
          </w:rPr>
          <w:t>https://www.musicmark.com/documents/cwr111494_cwr_user_manual_2011-09-23_e_2011-09-23_en.pdf</w:t>
        </w:r>
      </w:hyperlink>
      <w:r w:rsidRPr="006B2BFC">
        <w:rPr>
          <w:sz w:val="20"/>
          <w:szCs w:val="20"/>
        </w:rPr>
        <w:t xml:space="preserve"> </w:t>
      </w:r>
    </w:p>
  </w:footnote>
  <w:footnote w:id="520">
    <w:p w14:paraId="7929C866"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hyperlink r:id="rId217">
        <w:r w:rsidRPr="006B2BFC">
          <w:rPr>
            <w:sz w:val="20"/>
            <w:szCs w:val="20"/>
            <w:u w:val="single"/>
          </w:rPr>
          <w:t>https://www.musicmark.com/</w:t>
        </w:r>
      </w:hyperlink>
      <w:r w:rsidRPr="006B2BFC">
        <w:rPr>
          <w:sz w:val="20"/>
          <w:szCs w:val="20"/>
        </w:rPr>
        <w:t>; chrome-extension://oemmndcbldboiebfnladdacbdfmadadm/https://www.musicmark.com/documents/cwr11-1494_cwr_user_manual_2011-09-23_e_2011-09-23_en.pdf</w:t>
      </w:r>
    </w:p>
  </w:footnote>
  <w:footnote w:id="521">
    <w:p w14:paraId="52F9F6A7" w14:textId="5C575FCA"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hyperlink r:id="rId218" w:history="1">
        <w:r w:rsidRPr="006B2BFC">
          <w:rPr>
            <w:rStyle w:val="Hyperlink"/>
            <w:color w:val="auto"/>
            <w:sz w:val="20"/>
            <w:szCs w:val="20"/>
          </w:rPr>
          <w:t>https://www.musicmark.com/documents/cwr11-1494_cwr_user_manual_2011-09-23_e_2011-09-23_en.pdf</w:t>
        </w:r>
      </w:hyperlink>
      <w:r w:rsidRPr="006B2BFC">
        <w:rPr>
          <w:sz w:val="20"/>
          <w:szCs w:val="20"/>
        </w:rPr>
        <w:t xml:space="preserve"> </w:t>
      </w:r>
    </w:p>
  </w:footnote>
  <w:footnote w:id="522">
    <w:p w14:paraId="5A783969" w14:textId="0A98BCDD"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hyperlink r:id="rId219" w:history="1">
        <w:r w:rsidRPr="006B2BFC">
          <w:rPr>
            <w:rStyle w:val="Hyperlink"/>
            <w:color w:val="auto"/>
            <w:sz w:val="20"/>
            <w:szCs w:val="20"/>
          </w:rPr>
          <w:t>https://www.wipo.int/meetings/en/2011/wipo_cr_doc_ge_11/pdf/collective.pdf</w:t>
        </w:r>
      </w:hyperlink>
      <w:r w:rsidRPr="006B2BFC">
        <w:rPr>
          <w:sz w:val="20"/>
          <w:szCs w:val="20"/>
        </w:rPr>
        <w:t>, 12.</w:t>
      </w:r>
    </w:p>
  </w:footnote>
  <w:footnote w:id="523">
    <w:p w14:paraId="513F5BB1"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hyperlink r:id="rId220">
        <w:r w:rsidRPr="006B2BFC">
          <w:rPr>
            <w:sz w:val="20"/>
            <w:szCs w:val="20"/>
            <w:u w:val="single"/>
          </w:rPr>
          <w:t>http://www.iswc.org/en/faq.html</w:t>
        </w:r>
      </w:hyperlink>
      <w:r w:rsidRPr="006B2BFC">
        <w:rPr>
          <w:sz w:val="20"/>
          <w:szCs w:val="20"/>
        </w:rPr>
        <w:t xml:space="preserve"> </w:t>
      </w:r>
    </w:p>
  </w:footnote>
  <w:footnote w:id="524">
    <w:p w14:paraId="06AD7A62"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hyperlink r:id="rId221">
        <w:r w:rsidRPr="006B2BFC">
          <w:rPr>
            <w:sz w:val="20"/>
            <w:szCs w:val="20"/>
            <w:u w:val="single"/>
          </w:rPr>
          <w:t>http://www.iswc.org/en/faq.html</w:t>
        </w:r>
      </w:hyperlink>
      <w:r w:rsidRPr="006B2BFC">
        <w:rPr>
          <w:sz w:val="20"/>
          <w:szCs w:val="20"/>
        </w:rPr>
        <w:t xml:space="preserve"> </w:t>
      </w:r>
    </w:p>
  </w:footnote>
  <w:footnote w:id="525">
    <w:p w14:paraId="483CB65A"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hyperlink r:id="rId222">
        <w:r w:rsidRPr="006B2BFC">
          <w:rPr>
            <w:sz w:val="20"/>
            <w:szCs w:val="20"/>
            <w:u w:val="single"/>
          </w:rPr>
          <w:t>https://www.usisrc.org/</w:t>
        </w:r>
      </w:hyperlink>
      <w:r w:rsidRPr="006B2BFC">
        <w:rPr>
          <w:sz w:val="20"/>
          <w:szCs w:val="20"/>
        </w:rPr>
        <w:t xml:space="preserve"> </w:t>
      </w:r>
    </w:p>
  </w:footnote>
  <w:footnote w:id="526">
    <w:p w14:paraId="123BCDEC" w14:textId="00EFD6FF"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lang w:val="en-US"/>
        </w:rPr>
        <w:t>ISRC Handbook 9 (3</w:t>
      </w:r>
      <w:r w:rsidRPr="006B2BFC">
        <w:rPr>
          <w:vertAlign w:val="superscript"/>
          <w:lang w:val="en-US"/>
        </w:rPr>
        <w:t>rd</w:t>
      </w:r>
      <w:r w:rsidRPr="006B2BFC">
        <w:rPr>
          <w:lang w:val="en-US"/>
        </w:rPr>
        <w:t xml:space="preserve"> Ed. Aug. 2009).</w:t>
      </w:r>
    </w:p>
  </w:footnote>
  <w:footnote w:id="527">
    <w:p w14:paraId="41478DE6" w14:textId="0EE984EA"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lang w:val="en-US"/>
        </w:rPr>
        <w:t>ISRC Handbook 9 (3</w:t>
      </w:r>
      <w:r w:rsidRPr="006B2BFC">
        <w:rPr>
          <w:vertAlign w:val="superscript"/>
          <w:lang w:val="en-US"/>
        </w:rPr>
        <w:t>rd</w:t>
      </w:r>
      <w:r w:rsidRPr="006B2BFC">
        <w:rPr>
          <w:lang w:val="en-US"/>
        </w:rPr>
        <w:t xml:space="preserve"> Ed. Aug. 2009).</w:t>
      </w:r>
    </w:p>
  </w:footnote>
  <w:footnote w:id="528">
    <w:p w14:paraId="5D576E17" w14:textId="6AAD23E2"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lang w:val="en-US"/>
        </w:rPr>
        <w:t>ISRC Handbook 9 (3</w:t>
      </w:r>
      <w:r w:rsidRPr="006B2BFC">
        <w:rPr>
          <w:vertAlign w:val="superscript"/>
          <w:lang w:val="en-US"/>
        </w:rPr>
        <w:t>rd</w:t>
      </w:r>
      <w:r w:rsidRPr="006B2BFC">
        <w:rPr>
          <w:lang w:val="en-US"/>
        </w:rPr>
        <w:t xml:space="preserve"> Ed. Aug. 2009).</w:t>
      </w:r>
    </w:p>
  </w:footnote>
  <w:footnote w:id="529">
    <w:p w14:paraId="36C4F430" w14:textId="3D32B739"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lang w:val="en-US"/>
        </w:rPr>
        <w:t>ISRC Handbook 10 (3</w:t>
      </w:r>
      <w:r w:rsidRPr="006B2BFC">
        <w:rPr>
          <w:vertAlign w:val="superscript"/>
          <w:lang w:val="en-US"/>
        </w:rPr>
        <w:t>rd</w:t>
      </w:r>
      <w:r w:rsidRPr="006B2BFC">
        <w:rPr>
          <w:lang w:val="en-US"/>
        </w:rPr>
        <w:t xml:space="preserve"> Ed. Aug. 2009).</w:t>
      </w:r>
    </w:p>
  </w:footnote>
  <w:footnote w:id="530">
    <w:p w14:paraId="6479022E" w14:textId="1D1E9B42"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lang w:val="en-US"/>
        </w:rPr>
        <w:t>ISRC Handbook 10 (3</w:t>
      </w:r>
      <w:r w:rsidRPr="006B2BFC">
        <w:rPr>
          <w:vertAlign w:val="superscript"/>
          <w:lang w:val="en-US"/>
        </w:rPr>
        <w:t>rd</w:t>
      </w:r>
      <w:r w:rsidRPr="006B2BFC">
        <w:rPr>
          <w:lang w:val="en-US"/>
        </w:rPr>
        <w:t xml:space="preserve"> Ed. Aug. 2009).</w:t>
      </w:r>
    </w:p>
  </w:footnote>
  <w:footnote w:id="531">
    <w:p w14:paraId="5C2C6FBD"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hyperlink r:id="rId223">
        <w:r w:rsidRPr="006B2BFC">
          <w:rPr>
            <w:sz w:val="20"/>
            <w:szCs w:val="20"/>
            <w:u w:val="single"/>
          </w:rPr>
          <w:t>http://www.isni.org/about</w:t>
        </w:r>
      </w:hyperlink>
      <w:r w:rsidRPr="006B2BFC">
        <w:rPr>
          <w:sz w:val="20"/>
          <w:szCs w:val="20"/>
        </w:rPr>
        <w:t xml:space="preserve">; </w:t>
      </w:r>
    </w:p>
  </w:footnote>
  <w:footnote w:id="532">
    <w:p w14:paraId="2FC785B8"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hyperlink r:id="rId224">
        <w:r w:rsidRPr="006B2BFC">
          <w:rPr>
            <w:sz w:val="20"/>
            <w:szCs w:val="20"/>
            <w:u w:val="single"/>
          </w:rPr>
          <w:t>http://www.isni.org/content/isni-registration-agencies</w:t>
        </w:r>
      </w:hyperlink>
      <w:r w:rsidRPr="006B2BFC">
        <w:rPr>
          <w:sz w:val="20"/>
          <w:szCs w:val="20"/>
        </w:rPr>
        <w:t xml:space="preserve"> </w:t>
      </w:r>
    </w:p>
  </w:footnote>
  <w:footnote w:id="533">
    <w:p w14:paraId="08572AD9" w14:textId="1CF5947C" w:rsidR="00602A72" w:rsidRPr="006B2BFC" w:rsidRDefault="00602A72" w:rsidP="00163F6F">
      <w:pPr>
        <w:shd w:val="clear" w:color="auto" w:fill="FFFFFF" w:themeFill="background1"/>
        <w:rPr>
          <w:sz w:val="20"/>
          <w:szCs w:val="20"/>
        </w:rPr>
      </w:pPr>
      <w:r w:rsidRPr="006B2BFC">
        <w:rPr>
          <w:rStyle w:val="FootnoteReference"/>
          <w:sz w:val="20"/>
          <w:szCs w:val="20"/>
        </w:rPr>
        <w:footnoteRef/>
      </w:r>
      <w:r w:rsidRPr="006B2BFC">
        <w:rPr>
          <w:sz w:val="20"/>
          <w:szCs w:val="20"/>
        </w:rPr>
        <w:t xml:space="preserve"> IFPI, Global Music Report 2019: State of the Industry 13.</w:t>
      </w:r>
    </w:p>
  </w:footnote>
  <w:footnote w:id="534">
    <w:p w14:paraId="494A983B" w14:textId="4CC60DAC"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shd w:val="clear" w:color="auto" w:fill="F0F5FF"/>
        </w:rPr>
        <w:t>International Issues | U.S. Copyright Office</w:t>
      </w:r>
      <w:proofErr w:type="gramStart"/>
      <w:r w:rsidRPr="006B2BFC">
        <w:rPr>
          <w:shd w:val="clear" w:color="auto" w:fill="F0F5FF"/>
        </w:rPr>
        <w:t>, ,</w:t>
      </w:r>
      <w:proofErr w:type="gramEnd"/>
      <w:r w:rsidRPr="006B2BFC">
        <w:rPr>
          <w:shd w:val="clear" w:color="auto" w:fill="F0F5FF"/>
        </w:rPr>
        <w:t xml:space="preserve"> https://www.copyright.gov/international-issues/ (last visited Oct 12, 2019).</w:t>
      </w:r>
    </w:p>
  </w:footnote>
  <w:footnote w:id="535">
    <w:p w14:paraId="0C6D99F5" w14:textId="233574B1"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shd w:val="clear" w:color="auto" w:fill="F0F5FF"/>
        </w:rPr>
        <w:t>International Issues | U.S. Copyright Office</w:t>
      </w:r>
      <w:proofErr w:type="gramStart"/>
      <w:r w:rsidRPr="006B2BFC">
        <w:rPr>
          <w:shd w:val="clear" w:color="auto" w:fill="F0F5FF"/>
        </w:rPr>
        <w:t>, ,</w:t>
      </w:r>
      <w:proofErr w:type="gramEnd"/>
      <w:r w:rsidRPr="006B2BFC">
        <w:rPr>
          <w:shd w:val="clear" w:color="auto" w:fill="F0F5FF"/>
        </w:rPr>
        <w:t xml:space="preserve"> https://www.copyright.gov/international-issues/ (last visited Oct 12, 2019).</w:t>
      </w:r>
    </w:p>
  </w:footnote>
  <w:footnote w:id="536">
    <w:p w14:paraId="431FE71E" w14:textId="2CCCA581"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shd w:val="clear" w:color="auto" w:fill="F0F5FF"/>
        </w:rPr>
        <w:t>Summary of the Berne Convention for the Protection of Literary and Artistic Works (1886)</w:t>
      </w:r>
      <w:proofErr w:type="gramStart"/>
      <w:r w:rsidRPr="006B2BFC">
        <w:rPr>
          <w:shd w:val="clear" w:color="auto" w:fill="F0F5FF"/>
        </w:rPr>
        <w:t>, ,</w:t>
      </w:r>
      <w:proofErr w:type="gramEnd"/>
      <w:r w:rsidRPr="006B2BFC">
        <w:rPr>
          <w:shd w:val="clear" w:color="auto" w:fill="F0F5FF"/>
        </w:rPr>
        <w:t xml:space="preserve"> https://www.wipo.int/treaties/en/ip/berne/summary_berne.html (last visited Oct 12, 2019)</w:t>
      </w:r>
    </w:p>
  </w:footnote>
  <w:footnote w:id="537">
    <w:p w14:paraId="6E930026" w14:textId="5AB5BA44"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shd w:val="clear" w:color="auto" w:fill="F0F5FF"/>
        </w:rPr>
        <w:t>Summary of the Berne Convention for the Protection of Literary and Artistic Works (1886)</w:t>
      </w:r>
      <w:proofErr w:type="gramStart"/>
      <w:r w:rsidRPr="006B2BFC">
        <w:rPr>
          <w:shd w:val="clear" w:color="auto" w:fill="F0F5FF"/>
        </w:rPr>
        <w:t>, ,</w:t>
      </w:r>
      <w:proofErr w:type="gramEnd"/>
      <w:r w:rsidRPr="006B2BFC">
        <w:rPr>
          <w:shd w:val="clear" w:color="auto" w:fill="F0F5FF"/>
        </w:rPr>
        <w:t xml:space="preserve"> https://www.wipo.int/treaties/en/ip/berne/summary_berne.html (last visited Oct 12, 2019)</w:t>
      </w:r>
    </w:p>
  </w:footnote>
  <w:footnote w:id="538">
    <w:p w14:paraId="2CEB7790" w14:textId="54F4DCFF"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shd w:val="clear" w:color="auto" w:fill="F0F5FF"/>
        </w:rPr>
        <w:t>Summary of the Berne Convention for the Protection of Literary and Artistic Works (1886)</w:t>
      </w:r>
      <w:proofErr w:type="gramStart"/>
      <w:r w:rsidRPr="006B2BFC">
        <w:rPr>
          <w:shd w:val="clear" w:color="auto" w:fill="F0F5FF"/>
        </w:rPr>
        <w:t>, ,</w:t>
      </w:r>
      <w:proofErr w:type="gramEnd"/>
      <w:r w:rsidRPr="006B2BFC">
        <w:rPr>
          <w:shd w:val="clear" w:color="auto" w:fill="F0F5FF"/>
        </w:rPr>
        <w:t xml:space="preserve"> https://www.wipo.int/treaties/en/ip/berne/summary_berne.html (last visited Oct 12, 2019)</w:t>
      </w:r>
    </w:p>
  </w:footnote>
  <w:footnote w:id="539">
    <w:p w14:paraId="24C3482B" w14:textId="1EC85E07"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shd w:val="clear" w:color="auto" w:fill="F0F5FF"/>
        </w:rPr>
        <w:t>Summary of the Berne Convention for the Protection of Literary and Artistic Works (1886)</w:t>
      </w:r>
      <w:proofErr w:type="gramStart"/>
      <w:r w:rsidRPr="006B2BFC">
        <w:rPr>
          <w:shd w:val="clear" w:color="auto" w:fill="F0F5FF"/>
        </w:rPr>
        <w:t>, ,</w:t>
      </w:r>
      <w:proofErr w:type="gramEnd"/>
      <w:r w:rsidRPr="006B2BFC">
        <w:rPr>
          <w:shd w:val="clear" w:color="auto" w:fill="F0F5FF"/>
        </w:rPr>
        <w:t xml:space="preserve"> https://www.wipo.int/treaties/en/ip/berne/summary_berne.html (last visited Oct 12, 2019).</w:t>
      </w:r>
    </w:p>
  </w:footnote>
  <w:footnote w:id="540">
    <w:p w14:paraId="7D25B882" w14:textId="76532C57"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shd w:val="clear" w:color="auto" w:fill="F0F5FF"/>
        </w:rPr>
        <w:t>Summary of the Berne Convention for the Protection of Literary and Artistic Works (1886)</w:t>
      </w:r>
      <w:proofErr w:type="gramStart"/>
      <w:r w:rsidRPr="006B2BFC">
        <w:rPr>
          <w:shd w:val="clear" w:color="auto" w:fill="F0F5FF"/>
        </w:rPr>
        <w:t>, ,</w:t>
      </w:r>
      <w:proofErr w:type="gramEnd"/>
      <w:r w:rsidRPr="006B2BFC">
        <w:rPr>
          <w:shd w:val="clear" w:color="auto" w:fill="F0F5FF"/>
        </w:rPr>
        <w:t xml:space="preserve"> https://www.wipo.int/treaties/en/ip/berne/summary_berne.html (last visited Oct 12, 2019)</w:t>
      </w:r>
    </w:p>
  </w:footnote>
  <w:footnote w:id="541">
    <w:p w14:paraId="4EA15973" w14:textId="7621C349"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shd w:val="clear" w:color="auto" w:fill="F0F5FF"/>
        </w:rPr>
        <w:t>Summary of the WIPO Copyright Treaty (WCT) (1996)</w:t>
      </w:r>
      <w:proofErr w:type="gramStart"/>
      <w:r w:rsidRPr="006B2BFC">
        <w:rPr>
          <w:shd w:val="clear" w:color="auto" w:fill="F0F5FF"/>
        </w:rPr>
        <w:t>, ,</w:t>
      </w:r>
      <w:proofErr w:type="gramEnd"/>
      <w:r w:rsidRPr="006B2BFC">
        <w:rPr>
          <w:shd w:val="clear" w:color="auto" w:fill="F0F5FF"/>
        </w:rPr>
        <w:t xml:space="preserve"> https://www.wipo.int/treaties/en/ip/wct/summary_wct.html (last visited Oct 12, 2019).</w:t>
      </w:r>
    </w:p>
  </w:footnote>
  <w:footnote w:id="542">
    <w:p w14:paraId="4E0C9501" w14:textId="2268F9AA"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shd w:val="clear" w:color="auto" w:fill="F0F5FF"/>
        </w:rPr>
        <w:t>Summary of the WIPO Copyright Treaty (WCT) (1996)</w:t>
      </w:r>
      <w:proofErr w:type="gramStart"/>
      <w:r w:rsidRPr="006B2BFC">
        <w:rPr>
          <w:shd w:val="clear" w:color="auto" w:fill="F0F5FF"/>
        </w:rPr>
        <w:t>, ,</w:t>
      </w:r>
      <w:proofErr w:type="gramEnd"/>
      <w:r w:rsidRPr="006B2BFC">
        <w:rPr>
          <w:shd w:val="clear" w:color="auto" w:fill="F0F5FF"/>
        </w:rPr>
        <w:t xml:space="preserve"> https://www.wipo.int/treaties/en/ip/wct/summary_wct.html (last visited Oct 12, 2019).</w:t>
      </w:r>
    </w:p>
  </w:footnote>
  <w:footnote w:id="543">
    <w:p w14:paraId="44261D00" w14:textId="2F0270C7"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shd w:val="clear" w:color="auto" w:fill="F0F5FF"/>
        </w:rPr>
        <w:t>Summary of the WIPO Copyright Treaty (WCT) (1996)</w:t>
      </w:r>
      <w:proofErr w:type="gramStart"/>
      <w:r w:rsidRPr="006B2BFC">
        <w:rPr>
          <w:shd w:val="clear" w:color="auto" w:fill="F0F5FF"/>
        </w:rPr>
        <w:t>, ,</w:t>
      </w:r>
      <w:proofErr w:type="gramEnd"/>
      <w:r w:rsidRPr="006B2BFC">
        <w:rPr>
          <w:shd w:val="clear" w:color="auto" w:fill="F0F5FF"/>
        </w:rPr>
        <w:t xml:space="preserve"> https://www.wipo.int/treaties/en/ip/wct/summary_wct.html (last visited Oct 12, 2019).</w:t>
      </w:r>
    </w:p>
  </w:footnote>
  <w:footnote w:id="544">
    <w:p w14:paraId="718EB16B" w14:textId="52C8BC1E"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shd w:val="clear" w:color="auto" w:fill="F0F5FF"/>
        </w:rPr>
        <w:t>Universal Copyright Convention as revised at Paris on 24 July 1971, with Appendix Declaration relating to Article XVII and Resolution concerning Article XI</w:t>
      </w:r>
      <w:proofErr w:type="gramStart"/>
      <w:r w:rsidRPr="006B2BFC">
        <w:rPr>
          <w:shd w:val="clear" w:color="auto" w:fill="F0F5FF"/>
        </w:rPr>
        <w:t>, ,</w:t>
      </w:r>
      <w:proofErr w:type="gramEnd"/>
      <w:r w:rsidRPr="006B2BFC">
        <w:rPr>
          <w:shd w:val="clear" w:color="auto" w:fill="F0F5FF"/>
        </w:rPr>
        <w:t xml:space="preserve"> http://portal.unesco.org/en/ev.php-URL_ID=15241&amp;URL_DO=DO_TOPIC&amp;URL_SECTION=201.html (last visited Oct 12, 2019)</w:t>
      </w:r>
    </w:p>
  </w:footnote>
  <w:footnote w:id="545">
    <w:p w14:paraId="1A3B0076" w14:textId="1A63BA0A"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shd w:val="clear" w:color="auto" w:fill="F0F5FF"/>
        </w:rPr>
        <w:t>Universal Copyright Convention</w:t>
      </w:r>
      <w:proofErr w:type="gramStart"/>
      <w:r w:rsidRPr="006B2BFC">
        <w:rPr>
          <w:shd w:val="clear" w:color="auto" w:fill="F0F5FF"/>
        </w:rPr>
        <w:t>, ,</w:t>
      </w:r>
      <w:proofErr w:type="gramEnd"/>
      <w:r w:rsidRPr="006B2BFC">
        <w:rPr>
          <w:shd w:val="clear" w:color="auto" w:fill="F0F5FF"/>
        </w:rPr>
        <w:t> </w:t>
      </w:r>
      <w:r w:rsidRPr="006B2BFC">
        <w:rPr>
          <w:smallCaps/>
          <w:shd w:val="clear" w:color="auto" w:fill="F0F5FF"/>
        </w:rPr>
        <w:t>Encyclopedia Britannica</w:t>
      </w:r>
      <w:r w:rsidRPr="006B2BFC">
        <w:rPr>
          <w:shd w:val="clear" w:color="auto" w:fill="F0F5FF"/>
        </w:rPr>
        <w:t> , https://www.britannica.com/topic/Universal-Copyright-Convention (last visited Oct 12, 2019).</w:t>
      </w:r>
    </w:p>
  </w:footnote>
  <w:footnote w:id="546">
    <w:p w14:paraId="439CF9A1" w14:textId="28F01224"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shd w:val="clear" w:color="auto" w:fill="F0F5FF"/>
        </w:rPr>
        <w:t>IP-related Multilateral Treaties: World Trade Organization (WTO) - Agreement on Trade-Related Aspects of Intellectual Property Rights (TRIPS Agreement) (1994)</w:t>
      </w:r>
      <w:proofErr w:type="gramStart"/>
      <w:r w:rsidRPr="006B2BFC">
        <w:rPr>
          <w:shd w:val="clear" w:color="auto" w:fill="F0F5FF"/>
        </w:rPr>
        <w:t>, ,</w:t>
      </w:r>
      <w:proofErr w:type="gramEnd"/>
      <w:r w:rsidRPr="006B2BFC">
        <w:rPr>
          <w:shd w:val="clear" w:color="auto" w:fill="F0F5FF"/>
        </w:rPr>
        <w:t xml:space="preserve"> https://www.wipo.int/treaties/en/text.jsp?file_id=305907 (last visited Oct 12, 2019).</w:t>
      </w:r>
    </w:p>
  </w:footnote>
  <w:footnote w:id="547">
    <w:p w14:paraId="0D19067A" w14:textId="4D0FE774"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shd w:val="clear" w:color="auto" w:fill="F0F5FF"/>
        </w:rPr>
        <w:t>IP-related Multilateral Treaties: World Trade Organization (WTO) - Agreement on Trade-Related Aspects of Intellectual Property Rights (TRIPS Agreement) (1994)</w:t>
      </w:r>
      <w:proofErr w:type="gramStart"/>
      <w:r w:rsidRPr="006B2BFC">
        <w:rPr>
          <w:shd w:val="clear" w:color="auto" w:fill="F0F5FF"/>
        </w:rPr>
        <w:t>, ,</w:t>
      </w:r>
      <w:proofErr w:type="gramEnd"/>
      <w:r w:rsidRPr="006B2BFC">
        <w:rPr>
          <w:shd w:val="clear" w:color="auto" w:fill="F0F5FF"/>
        </w:rPr>
        <w:t xml:space="preserve"> https://www.wipo.int/treaties/en/text.jsp?file_id=305907 (last visited Oct 12, 2019).</w:t>
      </w:r>
    </w:p>
  </w:footnote>
  <w:footnote w:id="548">
    <w:p w14:paraId="155283A2" w14:textId="5D7B64C1"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i/>
          <w:iCs/>
        </w:rPr>
        <w:t>Circular 1 Copyright Basics</w:t>
      </w:r>
      <w:r w:rsidRPr="006B2BFC">
        <w:t>, U</w:t>
      </w:r>
      <w:r w:rsidRPr="006B2BFC">
        <w:rPr>
          <w:smallCaps/>
        </w:rPr>
        <w:t>.S. Copyright Off.,</w:t>
      </w:r>
      <w:r w:rsidRPr="006B2BFC">
        <w:t xml:space="preserve"> </w:t>
      </w:r>
      <w:hyperlink r:id="rId225" w:history="1">
        <w:r w:rsidRPr="006B2BFC">
          <w:rPr>
            <w:rStyle w:val="Hyperlink"/>
            <w:color w:val="auto"/>
          </w:rPr>
          <w:t>https://www.copyright.gov/circs/circ01.pdf</w:t>
        </w:r>
      </w:hyperlink>
      <w:r w:rsidRPr="006B2BFC">
        <w:t xml:space="preserve"> (last accessed Oct. 12, 2019).</w:t>
      </w:r>
    </w:p>
  </w:footnote>
  <w:footnote w:id="549">
    <w:p w14:paraId="0F787C68" w14:textId="744D8886"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i/>
          <w:iCs/>
        </w:rPr>
        <w:t>Circular 1 Copyright Basics</w:t>
      </w:r>
      <w:r w:rsidRPr="006B2BFC">
        <w:t>, U</w:t>
      </w:r>
      <w:r w:rsidRPr="006B2BFC">
        <w:rPr>
          <w:smallCaps/>
        </w:rPr>
        <w:t>.S. Copyright Off.,</w:t>
      </w:r>
      <w:r w:rsidRPr="006B2BFC">
        <w:t xml:space="preserve"> </w:t>
      </w:r>
      <w:hyperlink r:id="rId226" w:history="1">
        <w:r w:rsidRPr="006B2BFC">
          <w:rPr>
            <w:rStyle w:val="Hyperlink"/>
            <w:color w:val="auto"/>
          </w:rPr>
          <w:t>https://www.copyright.gov/circs/circ01.pdf</w:t>
        </w:r>
      </w:hyperlink>
      <w:r w:rsidRPr="006B2BFC">
        <w:t xml:space="preserve"> (last accessed Oct. 12, 2019).</w:t>
      </w:r>
    </w:p>
  </w:footnote>
  <w:footnote w:id="550">
    <w:p w14:paraId="1911E624" w14:textId="187FA79A"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i/>
          <w:iCs/>
        </w:rPr>
        <w:t>Circular 1 Copyright Basics</w:t>
      </w:r>
      <w:r w:rsidRPr="006B2BFC">
        <w:t>, U</w:t>
      </w:r>
      <w:r w:rsidRPr="006B2BFC">
        <w:rPr>
          <w:smallCaps/>
        </w:rPr>
        <w:t>.S. Copyright Off.,</w:t>
      </w:r>
      <w:r w:rsidRPr="006B2BFC">
        <w:t xml:space="preserve"> </w:t>
      </w:r>
      <w:hyperlink r:id="rId227" w:history="1">
        <w:r w:rsidRPr="006B2BFC">
          <w:rPr>
            <w:rStyle w:val="Hyperlink"/>
            <w:color w:val="auto"/>
          </w:rPr>
          <w:t>https://www.copyright.gov/circs/circ01.pdf</w:t>
        </w:r>
      </w:hyperlink>
      <w:r w:rsidRPr="006B2BFC">
        <w:t xml:space="preserve"> (last accessed Oct. 12, 2019).</w:t>
      </w:r>
    </w:p>
  </w:footnote>
  <w:footnote w:id="551">
    <w:p w14:paraId="3F021E7E" w14:textId="378B54A5"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i/>
          <w:iCs/>
        </w:rPr>
        <w:t>Circular 1 Copyright Basics</w:t>
      </w:r>
      <w:r w:rsidRPr="006B2BFC">
        <w:t>, U</w:t>
      </w:r>
      <w:r w:rsidRPr="006B2BFC">
        <w:rPr>
          <w:smallCaps/>
        </w:rPr>
        <w:t>.S. Copyright Off.,</w:t>
      </w:r>
      <w:r w:rsidRPr="006B2BFC">
        <w:t xml:space="preserve"> </w:t>
      </w:r>
      <w:hyperlink r:id="rId228" w:history="1">
        <w:r w:rsidRPr="006B2BFC">
          <w:rPr>
            <w:rStyle w:val="Hyperlink"/>
            <w:color w:val="auto"/>
          </w:rPr>
          <w:t>https://www.copyright.gov/circs/circ01.pdf</w:t>
        </w:r>
      </w:hyperlink>
      <w:r w:rsidRPr="006B2BFC">
        <w:t xml:space="preserve"> (last accessed Oct. 12, 2019).</w:t>
      </w:r>
    </w:p>
  </w:footnote>
  <w:footnote w:id="552">
    <w:p w14:paraId="62B05E4A" w14:textId="645D23D4"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bookmarkStart w:id="38" w:name="_Hlk22165789"/>
      <w:r w:rsidRPr="006B2BFC">
        <w:rPr>
          <w:i/>
          <w:iCs/>
        </w:rPr>
        <w:t>Circular 1 Copyright Basics</w:t>
      </w:r>
      <w:r w:rsidRPr="006B2BFC">
        <w:t>, U</w:t>
      </w:r>
      <w:r w:rsidRPr="006B2BFC">
        <w:rPr>
          <w:smallCaps/>
        </w:rPr>
        <w:t>.S. Copyright Off.,</w:t>
      </w:r>
      <w:r w:rsidRPr="006B2BFC">
        <w:t xml:space="preserve"> </w:t>
      </w:r>
      <w:hyperlink r:id="rId229" w:history="1">
        <w:r w:rsidRPr="006B2BFC">
          <w:rPr>
            <w:rStyle w:val="Hyperlink"/>
            <w:color w:val="auto"/>
          </w:rPr>
          <w:t>https://www.copyright.gov/circs/circ01.pdf</w:t>
        </w:r>
      </w:hyperlink>
      <w:r w:rsidRPr="006B2BFC">
        <w:t xml:space="preserve"> (last accessed Oct. 12, 2019).</w:t>
      </w:r>
      <w:bookmarkEnd w:id="38"/>
    </w:p>
  </w:footnote>
  <w:footnote w:id="553">
    <w:p w14:paraId="7F6B72F2" w14:textId="6130389C"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i/>
          <w:iCs/>
        </w:rPr>
        <w:t>Circular 1 Copyright Basics</w:t>
      </w:r>
      <w:r w:rsidRPr="006B2BFC">
        <w:t>, U</w:t>
      </w:r>
      <w:r w:rsidRPr="006B2BFC">
        <w:rPr>
          <w:smallCaps/>
        </w:rPr>
        <w:t>.S. Copyright Off.,</w:t>
      </w:r>
      <w:r w:rsidRPr="006B2BFC">
        <w:t xml:space="preserve"> </w:t>
      </w:r>
      <w:hyperlink r:id="rId230" w:history="1">
        <w:r w:rsidRPr="006B2BFC">
          <w:rPr>
            <w:rStyle w:val="Hyperlink"/>
            <w:color w:val="auto"/>
          </w:rPr>
          <w:t>https://www.copyright.gov/circs/circ01.pdf</w:t>
        </w:r>
      </w:hyperlink>
      <w:r w:rsidRPr="006B2BFC">
        <w:t xml:space="preserve"> (last accessed Oct. 12, 2019).</w:t>
      </w:r>
    </w:p>
  </w:footnote>
  <w:footnote w:id="554">
    <w:p w14:paraId="53E5DBA0" w14:textId="16017C57"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i/>
          <w:iCs/>
        </w:rPr>
        <w:t>Circular 1 Copyright Basics</w:t>
      </w:r>
      <w:r w:rsidRPr="006B2BFC">
        <w:t>, U</w:t>
      </w:r>
      <w:r w:rsidRPr="006B2BFC">
        <w:rPr>
          <w:smallCaps/>
        </w:rPr>
        <w:t>.S. Copyright Off.,</w:t>
      </w:r>
      <w:r w:rsidRPr="006B2BFC">
        <w:t xml:space="preserve"> </w:t>
      </w:r>
      <w:hyperlink r:id="rId231" w:history="1">
        <w:r w:rsidRPr="006B2BFC">
          <w:rPr>
            <w:rStyle w:val="Hyperlink"/>
            <w:color w:val="auto"/>
          </w:rPr>
          <w:t>https://www.copyright.gov/circs/circ01.pdf</w:t>
        </w:r>
      </w:hyperlink>
      <w:r w:rsidRPr="006B2BFC">
        <w:t xml:space="preserve"> (last accessed Oct. 12, 2019).</w:t>
      </w:r>
    </w:p>
  </w:footnote>
  <w:footnote w:id="555">
    <w:p w14:paraId="06696E61" w14:textId="5F80E973"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i/>
          <w:iCs/>
        </w:rPr>
        <w:t>Circular 1 Copyright Basics</w:t>
      </w:r>
      <w:r w:rsidRPr="006B2BFC">
        <w:t>, U</w:t>
      </w:r>
      <w:r w:rsidRPr="006B2BFC">
        <w:rPr>
          <w:smallCaps/>
        </w:rPr>
        <w:t>.S. Copyright Off.,</w:t>
      </w:r>
      <w:r w:rsidRPr="006B2BFC">
        <w:t xml:space="preserve"> </w:t>
      </w:r>
      <w:hyperlink r:id="rId232" w:history="1">
        <w:r w:rsidRPr="006B2BFC">
          <w:rPr>
            <w:rStyle w:val="Hyperlink"/>
            <w:color w:val="auto"/>
          </w:rPr>
          <w:t>https://www.copyright.gov/circs/circ01.pdf</w:t>
        </w:r>
      </w:hyperlink>
      <w:r w:rsidRPr="006B2BFC">
        <w:t xml:space="preserve"> (last accessed Oct. 12, 2019).</w:t>
      </w:r>
    </w:p>
  </w:footnote>
  <w:footnote w:id="556">
    <w:p w14:paraId="6CDBF303" w14:textId="249B1E67"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i/>
          <w:iCs/>
        </w:rPr>
        <w:t>Circular 1 Copyright Basics</w:t>
      </w:r>
      <w:r w:rsidRPr="006B2BFC">
        <w:t>, U</w:t>
      </w:r>
      <w:r w:rsidRPr="006B2BFC">
        <w:rPr>
          <w:smallCaps/>
        </w:rPr>
        <w:t>.S. Copyright Off.,</w:t>
      </w:r>
      <w:r w:rsidRPr="006B2BFC">
        <w:t xml:space="preserve"> </w:t>
      </w:r>
      <w:hyperlink r:id="rId233" w:history="1">
        <w:r w:rsidRPr="006B2BFC">
          <w:rPr>
            <w:rStyle w:val="Hyperlink"/>
            <w:color w:val="auto"/>
          </w:rPr>
          <w:t>https://www.copyright.gov/circs/circ01.pdf</w:t>
        </w:r>
      </w:hyperlink>
      <w:r w:rsidRPr="006B2BFC">
        <w:t xml:space="preserve"> (last accessed Oct. 12, 2019).</w:t>
      </w:r>
    </w:p>
  </w:footnote>
  <w:footnote w:id="557">
    <w:p w14:paraId="1FDB62D5" w14:textId="0EF6442C"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i/>
          <w:iCs/>
        </w:rPr>
        <w:t>Circular 1 Copyright Basics</w:t>
      </w:r>
      <w:r w:rsidRPr="006B2BFC">
        <w:t>, U</w:t>
      </w:r>
      <w:r w:rsidRPr="006B2BFC">
        <w:rPr>
          <w:smallCaps/>
        </w:rPr>
        <w:t>.S. Copyright Off.,</w:t>
      </w:r>
      <w:r w:rsidRPr="006B2BFC">
        <w:t xml:space="preserve"> </w:t>
      </w:r>
      <w:hyperlink r:id="rId234" w:history="1">
        <w:r w:rsidRPr="006B2BFC">
          <w:rPr>
            <w:rStyle w:val="Hyperlink"/>
            <w:color w:val="auto"/>
          </w:rPr>
          <w:t>https://www.copyright.gov/circs/circ01.pdf</w:t>
        </w:r>
      </w:hyperlink>
      <w:r w:rsidRPr="006B2BFC">
        <w:t xml:space="preserve"> (last accessed Oct. 12, 2019).</w:t>
      </w:r>
    </w:p>
  </w:footnote>
  <w:footnote w:id="558">
    <w:p w14:paraId="5FC02290" w14:textId="74373D41"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i/>
          <w:iCs/>
        </w:rPr>
        <w:t>Circular 1 Copyright Basics</w:t>
      </w:r>
      <w:r w:rsidRPr="006B2BFC">
        <w:t>, U</w:t>
      </w:r>
      <w:r w:rsidRPr="006B2BFC">
        <w:rPr>
          <w:smallCaps/>
        </w:rPr>
        <w:t>.S. Copyright Off.,</w:t>
      </w:r>
      <w:r w:rsidRPr="006B2BFC">
        <w:t xml:space="preserve"> </w:t>
      </w:r>
      <w:hyperlink r:id="rId235" w:history="1">
        <w:r w:rsidRPr="006B2BFC">
          <w:rPr>
            <w:rStyle w:val="Hyperlink"/>
            <w:color w:val="auto"/>
          </w:rPr>
          <w:t>https://www.copyright.gov/circs/circ01.pdf</w:t>
        </w:r>
      </w:hyperlink>
      <w:r w:rsidRPr="006B2BFC">
        <w:t xml:space="preserve"> (last accessed Oct. 12, 2019).</w:t>
      </w:r>
    </w:p>
  </w:footnote>
  <w:footnote w:id="559">
    <w:p w14:paraId="0D118D3C" w14:textId="64E7AB80"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i/>
          <w:iCs/>
        </w:rPr>
        <w:t>Circular 1 Copyright Basics</w:t>
      </w:r>
      <w:r w:rsidRPr="006B2BFC">
        <w:t>, U</w:t>
      </w:r>
      <w:r w:rsidRPr="006B2BFC">
        <w:rPr>
          <w:smallCaps/>
        </w:rPr>
        <w:t>.S. Copyright Off.,</w:t>
      </w:r>
      <w:r w:rsidRPr="006B2BFC">
        <w:t xml:space="preserve"> </w:t>
      </w:r>
      <w:hyperlink r:id="rId236" w:history="1">
        <w:r w:rsidRPr="006B2BFC">
          <w:rPr>
            <w:rStyle w:val="Hyperlink"/>
            <w:color w:val="auto"/>
          </w:rPr>
          <w:t>https://www.copyright.gov/circs/circ01.pdf</w:t>
        </w:r>
      </w:hyperlink>
      <w:r w:rsidRPr="006B2BFC">
        <w:t xml:space="preserve"> (last accessed Oct. 12, 2019).</w:t>
      </w:r>
    </w:p>
  </w:footnote>
  <w:footnote w:id="560">
    <w:p w14:paraId="1E6A8043" w14:textId="4D77C128"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i/>
          <w:iCs/>
        </w:rPr>
        <w:t>Circular 1 Copyright Basics</w:t>
      </w:r>
      <w:r w:rsidRPr="006B2BFC">
        <w:t>, U</w:t>
      </w:r>
      <w:r w:rsidRPr="006B2BFC">
        <w:rPr>
          <w:smallCaps/>
        </w:rPr>
        <w:t>.S. Copyright Off.,</w:t>
      </w:r>
      <w:r w:rsidRPr="006B2BFC">
        <w:t xml:space="preserve"> </w:t>
      </w:r>
      <w:hyperlink r:id="rId237" w:history="1">
        <w:r w:rsidRPr="006B2BFC">
          <w:rPr>
            <w:rStyle w:val="Hyperlink"/>
            <w:color w:val="auto"/>
          </w:rPr>
          <w:t>https://www.copyright.gov/circs/circ01.pdf</w:t>
        </w:r>
      </w:hyperlink>
      <w:r w:rsidRPr="006B2BFC">
        <w:t xml:space="preserve"> (last accessed Oct. 12, 2019).</w:t>
      </w:r>
    </w:p>
  </w:footnote>
  <w:footnote w:id="561">
    <w:p w14:paraId="5665147C" w14:textId="65916C80"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rStyle w:val="ng-binding"/>
          <w:shd w:val="clear" w:color="auto" w:fill="EBEBEB"/>
        </w:rPr>
        <w:t>568 US 519 (2013).</w:t>
      </w:r>
    </w:p>
  </w:footnote>
  <w:footnote w:id="562">
    <w:p w14:paraId="6FB7309F" w14:textId="32E952B0"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i/>
          <w:iCs/>
        </w:rPr>
        <w:t>Circular 1 Copyright Basics</w:t>
      </w:r>
      <w:r w:rsidRPr="006B2BFC">
        <w:t>, U</w:t>
      </w:r>
      <w:r w:rsidRPr="006B2BFC">
        <w:rPr>
          <w:smallCaps/>
        </w:rPr>
        <w:t>.S. Copyright Off.,</w:t>
      </w:r>
      <w:r w:rsidRPr="006B2BFC">
        <w:t xml:space="preserve"> </w:t>
      </w:r>
      <w:hyperlink r:id="rId238" w:history="1">
        <w:r w:rsidRPr="006B2BFC">
          <w:rPr>
            <w:rStyle w:val="Hyperlink"/>
            <w:color w:val="auto"/>
          </w:rPr>
          <w:t>https://www.copyright.gov/circs/circ01.pdf</w:t>
        </w:r>
      </w:hyperlink>
      <w:r w:rsidRPr="006B2BFC">
        <w:t xml:space="preserve"> (last accessed Oct. 12, 2019).</w:t>
      </w:r>
    </w:p>
  </w:footnote>
  <w:footnote w:id="563">
    <w:p w14:paraId="7D2B1D45" w14:textId="2CDB7B1B"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i/>
          <w:iCs/>
        </w:rPr>
        <w:t>Circular 56A Copyright Registration of Musical Compositions and Sound Recordings,</w:t>
      </w:r>
      <w:r w:rsidRPr="006B2BFC">
        <w:t xml:space="preserve"> U</w:t>
      </w:r>
      <w:r w:rsidRPr="006B2BFC">
        <w:rPr>
          <w:smallCaps/>
        </w:rPr>
        <w:t>.S. Copyright Off.,</w:t>
      </w:r>
      <w:r w:rsidRPr="006B2BFC">
        <w:t xml:space="preserve"> </w:t>
      </w:r>
      <w:hyperlink r:id="rId239" w:history="1">
        <w:r w:rsidRPr="006B2BFC">
          <w:rPr>
            <w:rStyle w:val="Hyperlink"/>
            <w:color w:val="auto"/>
          </w:rPr>
          <w:t>https://www.copyright.gov/circs/circ56a.pdf</w:t>
        </w:r>
      </w:hyperlink>
      <w:r w:rsidRPr="006B2BFC">
        <w:t xml:space="preserve"> (last accessed Oct. 12, 2019).</w:t>
      </w:r>
    </w:p>
  </w:footnote>
  <w:footnote w:id="564">
    <w:p w14:paraId="57EBF54E" w14:textId="7B0E8848"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i/>
          <w:iCs/>
        </w:rPr>
        <w:t>Circular 56A Copyright Registration of Musical Compositions and Sound Recordings,</w:t>
      </w:r>
      <w:r w:rsidRPr="006B2BFC">
        <w:t xml:space="preserve"> U</w:t>
      </w:r>
      <w:r w:rsidRPr="006B2BFC">
        <w:rPr>
          <w:smallCaps/>
        </w:rPr>
        <w:t>.S. Copyright Off.,</w:t>
      </w:r>
      <w:r w:rsidRPr="006B2BFC">
        <w:t xml:space="preserve"> </w:t>
      </w:r>
      <w:hyperlink r:id="rId240" w:history="1">
        <w:r w:rsidRPr="006B2BFC">
          <w:rPr>
            <w:rStyle w:val="Hyperlink"/>
            <w:color w:val="auto"/>
          </w:rPr>
          <w:t>https://www.copyright.gov/circs/circ56a.pdf</w:t>
        </w:r>
      </w:hyperlink>
      <w:r w:rsidRPr="006B2BFC">
        <w:t xml:space="preserve"> (last accessed Oct. 12, 2019).</w:t>
      </w:r>
    </w:p>
  </w:footnote>
  <w:footnote w:id="565">
    <w:p w14:paraId="196A241E" w14:textId="46E21BBA"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17 U.S.C. § 101</w:t>
      </w:r>
    </w:p>
  </w:footnote>
  <w:footnote w:id="566">
    <w:p w14:paraId="69B615C1" w14:textId="37B48195"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shd w:val="clear" w:color="auto" w:fill="F0F5FF"/>
        </w:rPr>
        <w:t>Music Copyrights 101 - Protect and Copyright Your Music</w:t>
      </w:r>
      <w:proofErr w:type="gramStart"/>
      <w:r w:rsidRPr="006B2BFC">
        <w:rPr>
          <w:shd w:val="clear" w:color="auto" w:fill="F0F5FF"/>
        </w:rPr>
        <w:t>, ,</w:t>
      </w:r>
      <w:proofErr w:type="gramEnd"/>
      <w:r w:rsidRPr="006B2BFC">
        <w:rPr>
          <w:shd w:val="clear" w:color="auto" w:fill="F0F5FF"/>
        </w:rPr>
        <w:t> </w:t>
      </w:r>
      <w:r w:rsidRPr="006B2BFC">
        <w:rPr>
          <w:smallCaps/>
          <w:shd w:val="clear" w:color="auto" w:fill="F0F5FF"/>
        </w:rPr>
        <w:t>United States</w:t>
      </w:r>
      <w:r w:rsidRPr="006B2BFC">
        <w:rPr>
          <w:shd w:val="clear" w:color="auto" w:fill="F0F5FF"/>
        </w:rPr>
        <w:t> , https://www.tunecore.com/guides/copyrights-101 (last visited Oct 12, 2019).</w:t>
      </w:r>
    </w:p>
  </w:footnote>
  <w:footnote w:id="567">
    <w:p w14:paraId="07015E94" w14:textId="122B21D3"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17 U.S.C. §106(6).</w:t>
      </w:r>
    </w:p>
  </w:footnote>
  <w:footnote w:id="568">
    <w:p w14:paraId="036F3B90" w14:textId="409FD855"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i/>
          <w:iCs/>
        </w:rPr>
        <w:t>Circular 1 Copyright Basics</w:t>
      </w:r>
      <w:r w:rsidRPr="006B2BFC">
        <w:t>, U</w:t>
      </w:r>
      <w:r w:rsidRPr="006B2BFC">
        <w:rPr>
          <w:smallCaps/>
        </w:rPr>
        <w:t>.S. Copyright Off.,</w:t>
      </w:r>
      <w:r w:rsidRPr="006B2BFC">
        <w:t xml:space="preserve"> </w:t>
      </w:r>
      <w:hyperlink r:id="rId241" w:history="1">
        <w:r w:rsidRPr="006B2BFC">
          <w:rPr>
            <w:rStyle w:val="Hyperlink"/>
            <w:color w:val="auto"/>
          </w:rPr>
          <w:t>https://www.copyright.gov/circs/circ01.pdf</w:t>
        </w:r>
      </w:hyperlink>
      <w:r w:rsidRPr="006B2BFC">
        <w:t xml:space="preserve"> (last accessed Oct. 12, 2019).</w:t>
      </w:r>
    </w:p>
  </w:footnote>
  <w:footnote w:id="569">
    <w:p w14:paraId="5FA48768" w14:textId="34034814"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i/>
          <w:iCs/>
        </w:rPr>
        <w:t>Circular 1 Copyright Basics</w:t>
      </w:r>
      <w:r w:rsidRPr="006B2BFC">
        <w:t>, U</w:t>
      </w:r>
      <w:r w:rsidRPr="006B2BFC">
        <w:rPr>
          <w:smallCaps/>
        </w:rPr>
        <w:t>.S. Copyright Off.,</w:t>
      </w:r>
      <w:r w:rsidRPr="006B2BFC">
        <w:t xml:space="preserve"> </w:t>
      </w:r>
      <w:hyperlink r:id="rId242" w:history="1">
        <w:r w:rsidRPr="006B2BFC">
          <w:rPr>
            <w:rStyle w:val="Hyperlink"/>
            <w:color w:val="auto"/>
          </w:rPr>
          <w:t>https://www.copyright.gov/circs/circ01.pdf</w:t>
        </w:r>
      </w:hyperlink>
      <w:r w:rsidRPr="006B2BFC">
        <w:t xml:space="preserve"> (last accessed Oct. 12, 2019).</w:t>
      </w:r>
    </w:p>
  </w:footnote>
  <w:footnote w:id="570">
    <w:p w14:paraId="383CEB4A" w14:textId="5A2C4ECE"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17 U.S.C. § 1201; </w:t>
      </w:r>
      <w:r w:rsidRPr="006B2BFC">
        <w:rPr>
          <w:shd w:val="clear" w:color="auto" w:fill="F0F5FF"/>
        </w:rPr>
        <w:t>Section 1201 Study | U.S. Copyright Office, , https://www.copyright.gov/policy/1201/ (last visited Oct 12, 2019);</w:t>
      </w:r>
      <w:r w:rsidRPr="006B2BFC">
        <w:t xml:space="preserve">; </w:t>
      </w:r>
      <w:r w:rsidRPr="006B2BFC">
        <w:rPr>
          <w:shd w:val="clear" w:color="auto" w:fill="F0F5FF"/>
        </w:rPr>
        <w:t>Overview, , https://dmca.harvard.edu/pages/overview (last visited Oct 12, 2019)</w:t>
      </w:r>
      <w:r w:rsidRPr="006B2BFC">
        <w:t xml:space="preserve">; </w:t>
      </w:r>
      <w:r w:rsidRPr="006B2BFC">
        <w:rPr>
          <w:i/>
          <w:iCs/>
        </w:rPr>
        <w:t xml:space="preserve">Compare </w:t>
      </w:r>
      <w:r w:rsidRPr="006B2BFC">
        <w:t xml:space="preserve">MDY INDUSTRIES, LLC v. Blizzard Entertainment, Inc., 629 F. 3d 928 (9th Cir. 2010) </w:t>
      </w:r>
      <w:r w:rsidRPr="006B2BFC">
        <w:rPr>
          <w:i/>
          <w:iCs/>
        </w:rPr>
        <w:t>with</w:t>
      </w:r>
      <w:r w:rsidRPr="006B2BFC">
        <w:rPr>
          <w:i/>
          <w:iCs/>
          <w:shd w:val="clear" w:color="auto" w:fill="FFFFFF"/>
        </w:rPr>
        <w:t xml:space="preserve"> </w:t>
      </w:r>
      <w:hyperlink r:id="rId243" w:history="1">
        <w:r w:rsidRPr="006B2BFC">
          <w:rPr>
            <w:rStyle w:val="Hyperlink"/>
            <w:color w:val="auto"/>
            <w:shd w:val="clear" w:color="auto" w:fill="F1F1F1"/>
          </w:rPr>
          <w:t xml:space="preserve">Chamberlain Group, Inc. v. </w:t>
        </w:r>
        <w:proofErr w:type="spellStart"/>
        <w:r w:rsidRPr="006B2BFC">
          <w:rPr>
            <w:rStyle w:val="Hyperlink"/>
            <w:color w:val="auto"/>
            <w:shd w:val="clear" w:color="auto" w:fill="F1F1F1"/>
          </w:rPr>
          <w:t>Skylink</w:t>
        </w:r>
        <w:proofErr w:type="spellEnd"/>
        <w:r w:rsidRPr="006B2BFC">
          <w:rPr>
            <w:rStyle w:val="Hyperlink"/>
            <w:color w:val="auto"/>
            <w:shd w:val="clear" w:color="auto" w:fill="F1F1F1"/>
          </w:rPr>
          <w:t xml:space="preserve"> Techs., Inc., 381 F.3d 1178 (Fed.Cir.2004)</w:t>
        </w:r>
      </w:hyperlink>
      <w:r w:rsidRPr="006B2BFC">
        <w:t>.</w:t>
      </w:r>
    </w:p>
  </w:footnote>
  <w:footnote w:id="571">
    <w:p w14:paraId="7F512C6C" w14:textId="307DC898"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Viacom Int’l, Inc. v. YouTube, Inc., 676 F. 3d 19, 27 (2d Cir. 2010).</w:t>
      </w:r>
    </w:p>
  </w:footnote>
  <w:footnote w:id="572">
    <w:p w14:paraId="700535D9" w14:textId="2136B5D0"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Viacom Int’l, Inc. v. YouTube, Inc., 676 F. 3d 19, 27 (2d Cir. 2010).</w:t>
      </w:r>
    </w:p>
  </w:footnote>
  <w:footnote w:id="573">
    <w:p w14:paraId="3D038B95" w14:textId="535861F5"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17 U.S.C. § 1201(a)(1)(C).</w:t>
      </w:r>
    </w:p>
  </w:footnote>
  <w:footnote w:id="574">
    <w:p w14:paraId="491EDB2A" w14:textId="65615452"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17 U.S.C. § 1201.</w:t>
      </w:r>
    </w:p>
  </w:footnote>
  <w:footnote w:id="575">
    <w:p w14:paraId="1BEEB281" w14:textId="7EF0E509"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i/>
          <w:iCs/>
        </w:rPr>
        <w:t>Overview of the Music Modernization Act</w:t>
      </w:r>
      <w:r w:rsidRPr="006B2BFC">
        <w:t xml:space="preserve">, </w:t>
      </w:r>
      <w:hyperlink r:id="rId244" w:history="1">
        <w:r w:rsidRPr="006B2BFC">
          <w:rPr>
            <w:rStyle w:val="Hyperlink"/>
            <w:color w:val="auto"/>
          </w:rPr>
          <w:t>https://lieu.house.gov/sites/lieu.house.gov/files/Overview%20of%20the%20Music%20Modernization%20Act.pdf</w:t>
        </w:r>
      </w:hyperlink>
      <w:r w:rsidRPr="006B2BFC">
        <w:t xml:space="preserve"> (last accessed Oct. 12, 2019); Dani </w:t>
      </w:r>
      <w:proofErr w:type="spellStart"/>
      <w:r w:rsidRPr="006B2BFC">
        <w:t>Deahl</w:t>
      </w:r>
      <w:proofErr w:type="spellEnd"/>
      <w:r w:rsidRPr="006B2BFC">
        <w:t xml:space="preserve">, </w:t>
      </w:r>
      <w:r w:rsidRPr="006B2BFC">
        <w:rPr>
          <w:i/>
          <w:iCs/>
        </w:rPr>
        <w:t>The Music Modernization Act has been signed into law</w:t>
      </w:r>
      <w:r w:rsidRPr="006B2BFC">
        <w:t xml:space="preserve">, </w:t>
      </w:r>
      <w:r w:rsidRPr="006B2BFC">
        <w:rPr>
          <w:smallCaps/>
        </w:rPr>
        <w:t>The Verge</w:t>
      </w:r>
      <w:r w:rsidRPr="006B2BFC">
        <w:t xml:space="preserve"> (2018), https://www.theverge.com/2018/10/11/17963804/music-modernization-act-mma-copyright-law-bill-labels-congress (last visited Oct 12, 2019); </w:t>
      </w:r>
      <w:r w:rsidRPr="006B2BFC">
        <w:rPr>
          <w:shd w:val="clear" w:color="auto" w:fill="F0F5FF"/>
        </w:rPr>
        <w:t>The Music Modernization Act, , </w:t>
      </w:r>
      <w:r w:rsidRPr="006B2BFC">
        <w:rPr>
          <w:smallCaps/>
          <w:shd w:val="clear" w:color="auto" w:fill="F0F5FF"/>
        </w:rPr>
        <w:t>www.ascap.com</w:t>
      </w:r>
      <w:r w:rsidRPr="006B2BFC">
        <w:rPr>
          <w:shd w:val="clear" w:color="auto" w:fill="F0F5FF"/>
        </w:rPr>
        <w:t> , http://www.ascap.com/about-us/stand-with-songwriters (last visited Oct 12, 2019).</w:t>
      </w:r>
    </w:p>
  </w:footnote>
  <w:footnote w:id="576">
    <w:p w14:paraId="52BB025A" w14:textId="03E49801"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i/>
          <w:iCs/>
        </w:rPr>
        <w:t>Overview of the Music Modernization Act</w:t>
      </w:r>
      <w:r w:rsidRPr="006B2BFC">
        <w:t xml:space="preserve">, </w:t>
      </w:r>
      <w:hyperlink r:id="rId245" w:history="1">
        <w:r w:rsidRPr="006B2BFC">
          <w:rPr>
            <w:rStyle w:val="Hyperlink"/>
            <w:color w:val="auto"/>
          </w:rPr>
          <w:t>https://lieu.house.gov/sites/lieu.house.gov/files/Overview%20of%20the%20Music%20Modernization%20Act.pdf</w:t>
        </w:r>
      </w:hyperlink>
      <w:r w:rsidRPr="006B2BFC">
        <w:t xml:space="preserve"> (last accessed Oct. 12, 2019); Dani </w:t>
      </w:r>
      <w:proofErr w:type="spellStart"/>
      <w:r w:rsidRPr="006B2BFC">
        <w:t>Deahl</w:t>
      </w:r>
      <w:proofErr w:type="spellEnd"/>
      <w:r w:rsidRPr="006B2BFC">
        <w:t xml:space="preserve">, </w:t>
      </w:r>
      <w:r w:rsidRPr="006B2BFC">
        <w:rPr>
          <w:i/>
          <w:iCs/>
        </w:rPr>
        <w:t>The Music Modernization Act has been signed into law</w:t>
      </w:r>
      <w:r w:rsidRPr="006B2BFC">
        <w:t xml:space="preserve">, </w:t>
      </w:r>
      <w:r w:rsidRPr="006B2BFC">
        <w:rPr>
          <w:smallCaps/>
        </w:rPr>
        <w:t>The Verge</w:t>
      </w:r>
      <w:r w:rsidRPr="006B2BFC">
        <w:t xml:space="preserve"> (2018), https://www.theverge.com/2018/10/11/17963804/music-modernization-act-mma-copyright-law-bill-labels-congress (last visited Oct 12, 2019); </w:t>
      </w:r>
      <w:r w:rsidRPr="006B2BFC">
        <w:rPr>
          <w:shd w:val="clear" w:color="auto" w:fill="F0F5FF"/>
        </w:rPr>
        <w:t>The Music Modernization Act, , </w:t>
      </w:r>
      <w:r w:rsidRPr="006B2BFC">
        <w:rPr>
          <w:smallCaps/>
          <w:shd w:val="clear" w:color="auto" w:fill="F0F5FF"/>
        </w:rPr>
        <w:t>www.ascap.com</w:t>
      </w:r>
      <w:r w:rsidRPr="006B2BFC">
        <w:rPr>
          <w:shd w:val="clear" w:color="auto" w:fill="F0F5FF"/>
        </w:rPr>
        <w:t> , http://www.ascap.com/about-us/stand-with-songwriters (last visited Oct 12, 2019).</w:t>
      </w:r>
    </w:p>
  </w:footnote>
  <w:footnote w:id="577">
    <w:p w14:paraId="6ABC290A" w14:textId="5982279B"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i/>
          <w:iCs/>
        </w:rPr>
        <w:t>Overview of the Music Modernization Act</w:t>
      </w:r>
      <w:r w:rsidRPr="006B2BFC">
        <w:t xml:space="preserve">, </w:t>
      </w:r>
      <w:hyperlink r:id="rId246" w:history="1">
        <w:r w:rsidRPr="006B2BFC">
          <w:rPr>
            <w:rStyle w:val="Hyperlink"/>
            <w:color w:val="auto"/>
          </w:rPr>
          <w:t>https://lieu.house.gov/sites/lieu.house.gov/files/Overview%20of%20the%20Music%20Modernization%20Act.pdf</w:t>
        </w:r>
      </w:hyperlink>
      <w:r w:rsidRPr="006B2BFC">
        <w:t xml:space="preserve"> (last accessed Oct. 12, 2019); Dani </w:t>
      </w:r>
      <w:proofErr w:type="spellStart"/>
      <w:r w:rsidRPr="006B2BFC">
        <w:t>Deahl</w:t>
      </w:r>
      <w:proofErr w:type="spellEnd"/>
      <w:r w:rsidRPr="006B2BFC">
        <w:t xml:space="preserve">, </w:t>
      </w:r>
      <w:r w:rsidRPr="006B2BFC">
        <w:rPr>
          <w:i/>
          <w:iCs/>
        </w:rPr>
        <w:t>The Music Modernization Act has been signed into law</w:t>
      </w:r>
      <w:r w:rsidRPr="006B2BFC">
        <w:t xml:space="preserve">, </w:t>
      </w:r>
      <w:r w:rsidRPr="006B2BFC">
        <w:rPr>
          <w:smallCaps/>
        </w:rPr>
        <w:t>The Verge</w:t>
      </w:r>
      <w:r w:rsidRPr="006B2BFC">
        <w:t xml:space="preserve"> (2018), https://www.theverge.com/2018/10/11/17963804/music-modernization-act-mma-copyright-law-bill-labels-congress (last visited Oct 12, 2019); </w:t>
      </w:r>
      <w:r w:rsidRPr="006B2BFC">
        <w:rPr>
          <w:shd w:val="clear" w:color="auto" w:fill="F0F5FF"/>
        </w:rPr>
        <w:t>The Music Modernization Act, , </w:t>
      </w:r>
      <w:r w:rsidRPr="006B2BFC">
        <w:rPr>
          <w:smallCaps/>
          <w:shd w:val="clear" w:color="auto" w:fill="F0F5FF"/>
        </w:rPr>
        <w:t>www.ascap.com</w:t>
      </w:r>
      <w:r w:rsidRPr="006B2BFC">
        <w:rPr>
          <w:shd w:val="clear" w:color="auto" w:fill="F0F5FF"/>
        </w:rPr>
        <w:t> , http://www.ascap.com/about-us/stand-with-songwriters (last visited Oct 12, 2019).</w:t>
      </w:r>
    </w:p>
  </w:footnote>
  <w:footnote w:id="578">
    <w:p w14:paraId="0AABB53F" w14:textId="75BC3889"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i/>
          <w:iCs/>
        </w:rPr>
        <w:t>Overview of the Music Modernization Act</w:t>
      </w:r>
      <w:r w:rsidRPr="006B2BFC">
        <w:t xml:space="preserve">, </w:t>
      </w:r>
      <w:hyperlink r:id="rId247" w:history="1">
        <w:r w:rsidRPr="006B2BFC">
          <w:rPr>
            <w:rStyle w:val="Hyperlink"/>
            <w:color w:val="auto"/>
          </w:rPr>
          <w:t>https://lieu.house.gov/sites/lieu.house.gov/files/Overview%20of%20the%20Music%20Modernization%20Act.pdf</w:t>
        </w:r>
      </w:hyperlink>
      <w:r w:rsidRPr="006B2BFC">
        <w:t xml:space="preserve"> (last accessed Oct. 12, 2019); Dani </w:t>
      </w:r>
      <w:proofErr w:type="spellStart"/>
      <w:r w:rsidRPr="006B2BFC">
        <w:t>Deahl</w:t>
      </w:r>
      <w:proofErr w:type="spellEnd"/>
      <w:r w:rsidRPr="006B2BFC">
        <w:t xml:space="preserve">, </w:t>
      </w:r>
      <w:r w:rsidRPr="006B2BFC">
        <w:rPr>
          <w:i/>
          <w:iCs/>
        </w:rPr>
        <w:t>The Music Modernization Act has been signed into law</w:t>
      </w:r>
      <w:r w:rsidRPr="006B2BFC">
        <w:t xml:space="preserve">, </w:t>
      </w:r>
      <w:r w:rsidRPr="006B2BFC">
        <w:rPr>
          <w:smallCaps/>
        </w:rPr>
        <w:t>The Verge</w:t>
      </w:r>
      <w:r w:rsidRPr="006B2BFC">
        <w:t xml:space="preserve"> (2018), https://www.theverge.com/2018/10/11/17963804/music-modernization-act-mma-copyright-law-bill-labels-congress (last visited Oct 12, 2019); </w:t>
      </w:r>
      <w:r w:rsidRPr="006B2BFC">
        <w:rPr>
          <w:shd w:val="clear" w:color="auto" w:fill="F0F5FF"/>
        </w:rPr>
        <w:t>The Music Modernization Act, , </w:t>
      </w:r>
      <w:r w:rsidRPr="006B2BFC">
        <w:rPr>
          <w:smallCaps/>
          <w:shd w:val="clear" w:color="auto" w:fill="F0F5FF"/>
        </w:rPr>
        <w:t>www.ascap.com</w:t>
      </w:r>
      <w:r w:rsidRPr="006B2BFC">
        <w:rPr>
          <w:shd w:val="clear" w:color="auto" w:fill="F0F5FF"/>
        </w:rPr>
        <w:t> , http://www.ascap.com/about-us/stand-with-songwriters (last visited Oct 12, 2019).</w:t>
      </w:r>
    </w:p>
  </w:footnote>
  <w:footnote w:id="579">
    <w:p w14:paraId="53C5687E" w14:textId="0332D576"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i/>
          <w:iCs/>
        </w:rPr>
        <w:t>Overview of the Music Modernization Act</w:t>
      </w:r>
      <w:r w:rsidRPr="006B2BFC">
        <w:t xml:space="preserve">, </w:t>
      </w:r>
      <w:hyperlink r:id="rId248" w:history="1">
        <w:r w:rsidRPr="006B2BFC">
          <w:rPr>
            <w:rStyle w:val="Hyperlink"/>
            <w:color w:val="auto"/>
          </w:rPr>
          <w:t>https://lieu.house.gov/sites/lieu.house.gov/files/Overview%20of%20the%20Music%20Modernization%20Act.pdf</w:t>
        </w:r>
      </w:hyperlink>
      <w:r w:rsidRPr="006B2BFC">
        <w:t xml:space="preserve"> (last accessed Oct. 12, 2019); Dani </w:t>
      </w:r>
      <w:proofErr w:type="spellStart"/>
      <w:r w:rsidRPr="006B2BFC">
        <w:t>Deahl</w:t>
      </w:r>
      <w:proofErr w:type="spellEnd"/>
      <w:r w:rsidRPr="006B2BFC">
        <w:t xml:space="preserve">, </w:t>
      </w:r>
      <w:r w:rsidRPr="006B2BFC">
        <w:rPr>
          <w:i/>
          <w:iCs/>
        </w:rPr>
        <w:t>The Music Modernization Act has been signed into law</w:t>
      </w:r>
      <w:r w:rsidRPr="006B2BFC">
        <w:t xml:space="preserve">, </w:t>
      </w:r>
      <w:r w:rsidRPr="006B2BFC">
        <w:rPr>
          <w:smallCaps/>
        </w:rPr>
        <w:t>The Verge</w:t>
      </w:r>
      <w:r w:rsidRPr="006B2BFC">
        <w:t xml:space="preserve"> (2018), https://www.theverge.com/2018/10/11/17963804/music-modernization-act-mma-copyright-law-bill-labels-congress (last visited Oct 12, 2019); </w:t>
      </w:r>
      <w:r w:rsidRPr="006B2BFC">
        <w:rPr>
          <w:shd w:val="clear" w:color="auto" w:fill="F0F5FF"/>
        </w:rPr>
        <w:t>The Music Modernization Act, , </w:t>
      </w:r>
      <w:r w:rsidRPr="006B2BFC">
        <w:rPr>
          <w:smallCaps/>
          <w:shd w:val="clear" w:color="auto" w:fill="F0F5FF"/>
        </w:rPr>
        <w:t>www.ascap.com</w:t>
      </w:r>
      <w:r w:rsidRPr="006B2BFC">
        <w:rPr>
          <w:shd w:val="clear" w:color="auto" w:fill="F0F5FF"/>
        </w:rPr>
        <w:t> , http://www.ascap.com/about-us/stand-with-songwriters (last visited Oct 12, 2019).</w:t>
      </w:r>
    </w:p>
  </w:footnote>
  <w:footnote w:id="580">
    <w:p w14:paraId="64DE04EF" w14:textId="0C35ECB7"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i/>
          <w:iCs/>
        </w:rPr>
        <w:t>Overview of the Music Modernization Act</w:t>
      </w:r>
      <w:r w:rsidRPr="006B2BFC">
        <w:t xml:space="preserve">, </w:t>
      </w:r>
      <w:hyperlink r:id="rId249" w:history="1">
        <w:r w:rsidRPr="006B2BFC">
          <w:rPr>
            <w:rStyle w:val="Hyperlink"/>
            <w:color w:val="auto"/>
          </w:rPr>
          <w:t>https://lieu.house.gov/sites/lieu.house.gov/files/Overview%20of%20the%20Music%20Modernization%20Act.pdf</w:t>
        </w:r>
      </w:hyperlink>
      <w:r w:rsidRPr="006B2BFC">
        <w:t xml:space="preserve"> (last accessed Oct. 12, 2019); Dani </w:t>
      </w:r>
      <w:proofErr w:type="spellStart"/>
      <w:r w:rsidRPr="006B2BFC">
        <w:t>Deahl</w:t>
      </w:r>
      <w:proofErr w:type="spellEnd"/>
      <w:r w:rsidRPr="006B2BFC">
        <w:t xml:space="preserve">, </w:t>
      </w:r>
      <w:r w:rsidRPr="006B2BFC">
        <w:rPr>
          <w:i/>
          <w:iCs/>
        </w:rPr>
        <w:t>The Music Modernization Act has been signed into law</w:t>
      </w:r>
      <w:r w:rsidRPr="006B2BFC">
        <w:t xml:space="preserve">, </w:t>
      </w:r>
      <w:r w:rsidRPr="006B2BFC">
        <w:rPr>
          <w:smallCaps/>
        </w:rPr>
        <w:t>The Verge</w:t>
      </w:r>
      <w:r w:rsidRPr="006B2BFC">
        <w:t xml:space="preserve"> (2018), https://www.theverge.com/2018/10/11/17963804/music-modernization-act-mma-copyright-law-bill-labels-congress (last visited Oct 12, 2019); </w:t>
      </w:r>
      <w:r w:rsidRPr="006B2BFC">
        <w:rPr>
          <w:shd w:val="clear" w:color="auto" w:fill="F0F5FF"/>
        </w:rPr>
        <w:t>The Music Modernization Act, , </w:t>
      </w:r>
      <w:r w:rsidRPr="006B2BFC">
        <w:rPr>
          <w:smallCaps/>
          <w:shd w:val="clear" w:color="auto" w:fill="F0F5FF"/>
        </w:rPr>
        <w:t>www.ascap.com</w:t>
      </w:r>
      <w:r w:rsidRPr="006B2BFC">
        <w:rPr>
          <w:shd w:val="clear" w:color="auto" w:fill="F0F5FF"/>
        </w:rPr>
        <w:t> , http://www.ascap.com/about-us/stand-with-songwriters (last visited Oct 12, 2019).</w:t>
      </w:r>
    </w:p>
  </w:footnote>
  <w:footnote w:id="581">
    <w:p w14:paraId="3D7AC525" w14:textId="77AC00C7"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i/>
          <w:iCs/>
        </w:rPr>
        <w:t>Overview of the Music Modernization Act</w:t>
      </w:r>
      <w:r w:rsidRPr="006B2BFC">
        <w:t xml:space="preserve">, </w:t>
      </w:r>
      <w:hyperlink r:id="rId250" w:history="1">
        <w:r w:rsidRPr="006B2BFC">
          <w:rPr>
            <w:rStyle w:val="Hyperlink"/>
            <w:color w:val="auto"/>
          </w:rPr>
          <w:t>https://lieu.house.gov/sites/lieu.house.gov/files/Overview%20of%20the%20Music%20Modernization%20Act.pdf</w:t>
        </w:r>
      </w:hyperlink>
      <w:r w:rsidRPr="006B2BFC">
        <w:t xml:space="preserve"> (last accessed Oct. 12, 2019); Dani </w:t>
      </w:r>
      <w:proofErr w:type="spellStart"/>
      <w:r w:rsidRPr="006B2BFC">
        <w:t>Deahl</w:t>
      </w:r>
      <w:proofErr w:type="spellEnd"/>
      <w:r w:rsidRPr="006B2BFC">
        <w:t xml:space="preserve">, </w:t>
      </w:r>
      <w:r w:rsidRPr="006B2BFC">
        <w:rPr>
          <w:i/>
          <w:iCs/>
        </w:rPr>
        <w:t>The Music Modernization Act has been signed into law</w:t>
      </w:r>
      <w:r w:rsidRPr="006B2BFC">
        <w:t xml:space="preserve">, </w:t>
      </w:r>
      <w:r w:rsidRPr="006B2BFC">
        <w:rPr>
          <w:smallCaps/>
        </w:rPr>
        <w:t>The Verge</w:t>
      </w:r>
      <w:r w:rsidRPr="006B2BFC">
        <w:t xml:space="preserve"> (2018), https://www.theverge.com/2018/10/11/17963804/music-modernization-act-mma-copyright-law-bill-labels-congress (last visited Oct 12, 2019); </w:t>
      </w:r>
      <w:r w:rsidRPr="006B2BFC">
        <w:rPr>
          <w:shd w:val="clear" w:color="auto" w:fill="F0F5FF"/>
        </w:rPr>
        <w:t>The Music Modernization Act, , </w:t>
      </w:r>
      <w:r w:rsidRPr="006B2BFC">
        <w:rPr>
          <w:smallCaps/>
          <w:shd w:val="clear" w:color="auto" w:fill="F0F5FF"/>
        </w:rPr>
        <w:t>www.ascap.com</w:t>
      </w:r>
      <w:r w:rsidRPr="006B2BFC">
        <w:rPr>
          <w:shd w:val="clear" w:color="auto" w:fill="F0F5FF"/>
        </w:rPr>
        <w:t> , http://www.ascap.com/about-us/stand-with-songwriters (last visited Oct 12, 2019).</w:t>
      </w:r>
    </w:p>
  </w:footnote>
  <w:footnote w:id="582">
    <w:p w14:paraId="10E0DAA0" w14:textId="299C64BC"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i/>
          <w:iCs/>
        </w:rPr>
        <w:t>Overview of the Music Modernization Act</w:t>
      </w:r>
      <w:r w:rsidRPr="006B2BFC">
        <w:t xml:space="preserve">, </w:t>
      </w:r>
      <w:hyperlink r:id="rId251" w:history="1">
        <w:r w:rsidRPr="006B2BFC">
          <w:rPr>
            <w:rStyle w:val="Hyperlink"/>
            <w:color w:val="auto"/>
          </w:rPr>
          <w:t>https://lieu.house.gov/sites/lieu.house.gov/files/Overview%20of%20the%20Music%20Modernization%20Act.pdf</w:t>
        </w:r>
      </w:hyperlink>
      <w:r w:rsidRPr="006B2BFC">
        <w:t xml:space="preserve"> (last accessed Oct. 12, 2019); Dani </w:t>
      </w:r>
      <w:proofErr w:type="spellStart"/>
      <w:r w:rsidRPr="006B2BFC">
        <w:t>Deahl</w:t>
      </w:r>
      <w:proofErr w:type="spellEnd"/>
      <w:r w:rsidRPr="006B2BFC">
        <w:t xml:space="preserve">, </w:t>
      </w:r>
      <w:r w:rsidRPr="006B2BFC">
        <w:rPr>
          <w:i/>
          <w:iCs/>
        </w:rPr>
        <w:t>The Music Modernization Act has been signed into law</w:t>
      </w:r>
      <w:r w:rsidRPr="006B2BFC">
        <w:t xml:space="preserve">, </w:t>
      </w:r>
      <w:r w:rsidRPr="006B2BFC">
        <w:rPr>
          <w:smallCaps/>
        </w:rPr>
        <w:t>The Verge</w:t>
      </w:r>
      <w:r w:rsidRPr="006B2BFC">
        <w:t xml:space="preserve"> (2018), https://www.theverge.com/2018/10/11/17963804/music-modernization-act-mma-copyright-law-bill-labels-congress (last visited Oct 12, 2019); </w:t>
      </w:r>
      <w:r w:rsidRPr="006B2BFC">
        <w:rPr>
          <w:shd w:val="clear" w:color="auto" w:fill="F0F5FF"/>
        </w:rPr>
        <w:t>The Music Modernization Act, , </w:t>
      </w:r>
      <w:r w:rsidRPr="006B2BFC">
        <w:rPr>
          <w:smallCaps/>
          <w:shd w:val="clear" w:color="auto" w:fill="F0F5FF"/>
        </w:rPr>
        <w:t>www.ascap.com</w:t>
      </w:r>
      <w:r w:rsidRPr="006B2BFC">
        <w:rPr>
          <w:shd w:val="clear" w:color="auto" w:fill="F0F5FF"/>
        </w:rPr>
        <w:t> , http://www.ascap.com/about-us/stand-with-songwriters (last visited Oct 12, 2019).</w:t>
      </w:r>
    </w:p>
  </w:footnote>
  <w:footnote w:id="583">
    <w:p w14:paraId="67165D40" w14:textId="5AB24173"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i/>
          <w:iCs/>
        </w:rPr>
        <w:t>Overview of the Music Modernization Act</w:t>
      </w:r>
      <w:r w:rsidRPr="006B2BFC">
        <w:t xml:space="preserve">, </w:t>
      </w:r>
      <w:hyperlink r:id="rId252" w:history="1">
        <w:r w:rsidRPr="006B2BFC">
          <w:rPr>
            <w:rStyle w:val="Hyperlink"/>
            <w:color w:val="auto"/>
          </w:rPr>
          <w:t>https://lieu.house.gov/sites/lieu.house.gov/files/Overview%20of%20the%20Music%20Modernization%20Act.pdf</w:t>
        </w:r>
      </w:hyperlink>
      <w:r w:rsidRPr="006B2BFC">
        <w:t xml:space="preserve"> (last accessed Oct. 12, 2019); Dani </w:t>
      </w:r>
      <w:proofErr w:type="spellStart"/>
      <w:r w:rsidRPr="006B2BFC">
        <w:t>Deahl</w:t>
      </w:r>
      <w:proofErr w:type="spellEnd"/>
      <w:r w:rsidRPr="006B2BFC">
        <w:t xml:space="preserve">, </w:t>
      </w:r>
      <w:r w:rsidRPr="006B2BFC">
        <w:rPr>
          <w:i/>
          <w:iCs/>
        </w:rPr>
        <w:t>The Music Modernization Act has been signed into law</w:t>
      </w:r>
      <w:r w:rsidRPr="006B2BFC">
        <w:t xml:space="preserve">, </w:t>
      </w:r>
      <w:r w:rsidRPr="006B2BFC">
        <w:rPr>
          <w:smallCaps/>
        </w:rPr>
        <w:t>The Verge</w:t>
      </w:r>
      <w:r w:rsidRPr="006B2BFC">
        <w:t xml:space="preserve"> (2018), https://www.theverge.com/2018/10/11/17963804/music-modernization-act-mma-copyright-law-bill-labels-congress (last visited Oct 12, 2019); </w:t>
      </w:r>
      <w:r w:rsidRPr="006B2BFC">
        <w:rPr>
          <w:shd w:val="clear" w:color="auto" w:fill="F0F5FF"/>
        </w:rPr>
        <w:t>The Music Modernization Act, , </w:t>
      </w:r>
      <w:r w:rsidRPr="006B2BFC">
        <w:rPr>
          <w:smallCaps/>
          <w:shd w:val="clear" w:color="auto" w:fill="F0F5FF"/>
        </w:rPr>
        <w:t>www.ascap.com</w:t>
      </w:r>
      <w:r w:rsidRPr="006B2BFC">
        <w:rPr>
          <w:shd w:val="clear" w:color="auto" w:fill="F0F5FF"/>
        </w:rPr>
        <w:t> , http://www.ascap.com/about-us/stand-with-songwriters (last visited Oct 12, 2019).</w:t>
      </w:r>
    </w:p>
  </w:footnote>
  <w:footnote w:id="584">
    <w:p w14:paraId="3CFF539A" w14:textId="6BE987C6"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i/>
          <w:iCs/>
        </w:rPr>
        <w:t>Overview of the Music Modernization Act</w:t>
      </w:r>
      <w:r w:rsidRPr="006B2BFC">
        <w:t xml:space="preserve">, </w:t>
      </w:r>
      <w:hyperlink r:id="rId253" w:history="1">
        <w:r w:rsidRPr="006B2BFC">
          <w:rPr>
            <w:rStyle w:val="Hyperlink"/>
            <w:color w:val="auto"/>
          </w:rPr>
          <w:t>https://lieu.house.gov/sites/lieu.house.gov/files/Overview%20of%20the%20Music%20Modernization%20Act.pdf</w:t>
        </w:r>
      </w:hyperlink>
      <w:r w:rsidRPr="006B2BFC">
        <w:t xml:space="preserve"> (last accessed Oct. 12, 2019); Dani </w:t>
      </w:r>
      <w:proofErr w:type="spellStart"/>
      <w:r w:rsidRPr="006B2BFC">
        <w:t>Deahl</w:t>
      </w:r>
      <w:proofErr w:type="spellEnd"/>
      <w:r w:rsidRPr="006B2BFC">
        <w:t xml:space="preserve">, </w:t>
      </w:r>
      <w:r w:rsidRPr="006B2BFC">
        <w:rPr>
          <w:i/>
          <w:iCs/>
        </w:rPr>
        <w:t>The Music Modernization Act has been signed into law</w:t>
      </w:r>
      <w:r w:rsidRPr="006B2BFC">
        <w:t xml:space="preserve">, </w:t>
      </w:r>
      <w:r w:rsidRPr="006B2BFC">
        <w:rPr>
          <w:smallCaps/>
        </w:rPr>
        <w:t>The Verge</w:t>
      </w:r>
      <w:r w:rsidRPr="006B2BFC">
        <w:t xml:space="preserve"> (2018), https://www.theverge.com/2018/10/11/17963804/music-modernization-act-mma-copyright-law-bill-labels-congress (last visited Oct 12, 2019); </w:t>
      </w:r>
      <w:r w:rsidRPr="006B2BFC">
        <w:rPr>
          <w:shd w:val="clear" w:color="auto" w:fill="F0F5FF"/>
        </w:rPr>
        <w:t>The Music Modernization Act, , </w:t>
      </w:r>
      <w:r w:rsidRPr="006B2BFC">
        <w:rPr>
          <w:smallCaps/>
          <w:shd w:val="clear" w:color="auto" w:fill="F0F5FF"/>
        </w:rPr>
        <w:t>www.ascap.com</w:t>
      </w:r>
      <w:r w:rsidRPr="006B2BFC">
        <w:rPr>
          <w:shd w:val="clear" w:color="auto" w:fill="F0F5FF"/>
        </w:rPr>
        <w:t> , http://www.ascap.com/about-us/stand-with-songwriters (last visited Oct 12, 2019); The Fair Play Fair Pay Act, , </w:t>
      </w:r>
      <w:proofErr w:type="spellStart"/>
      <w:r w:rsidRPr="006B2BFC">
        <w:rPr>
          <w:smallCaps/>
          <w:shd w:val="clear" w:color="auto" w:fill="F0F5FF"/>
        </w:rPr>
        <w:t>SoundExchange</w:t>
      </w:r>
      <w:proofErr w:type="spellEnd"/>
      <w:r w:rsidRPr="006B2BFC">
        <w:rPr>
          <w:shd w:val="clear" w:color="auto" w:fill="F0F5FF"/>
        </w:rPr>
        <w:t xml:space="preserve"> , https://www.soundexchange.com/advocacy/reintroduction-fair-play-fair-pay-act/ (last visited Oct 12, 2019) </w:t>
      </w:r>
      <w:r w:rsidRPr="006B2BFC">
        <w:t>(In other words, allow a musician to also direct distribution of their royalties for a sound recording to other members of the creative effort).</w:t>
      </w:r>
    </w:p>
  </w:footnote>
  <w:footnote w:id="585">
    <w:p w14:paraId="0FE99975" w14:textId="295C6727"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i/>
          <w:iCs/>
        </w:rPr>
        <w:t xml:space="preserve">See supra </w:t>
      </w:r>
      <w:r w:rsidRPr="006B2BFC">
        <w:t>Section 2.7.2.</w:t>
      </w:r>
    </w:p>
  </w:footnote>
  <w:footnote w:id="586">
    <w:p w14:paraId="6D273FC0" w14:textId="7998E326"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i/>
          <w:iCs/>
        </w:rPr>
        <w:t>Legal Elements of a Contract</w:t>
      </w:r>
      <w:r w:rsidRPr="006B2BFC">
        <w:t xml:space="preserve">, </w:t>
      </w:r>
      <w:hyperlink r:id="rId254" w:history="1">
        <w:r w:rsidRPr="006B2BFC">
          <w:rPr>
            <w:rStyle w:val="Hyperlink"/>
            <w:color w:val="auto"/>
          </w:rPr>
          <w:t>https://hnr.k-state.edu/doc/rres-690/legalelementsofacontract.pdf</w:t>
        </w:r>
      </w:hyperlink>
      <w:r w:rsidRPr="006B2BFC">
        <w:t>(last accessed Oct. 12, 2019).</w:t>
      </w:r>
    </w:p>
  </w:footnote>
  <w:footnote w:id="587">
    <w:p w14:paraId="0BDA1D6E" w14:textId="4AC0FA9B"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i/>
          <w:iCs/>
        </w:rPr>
        <w:t>Legal Elements of a Contract</w:t>
      </w:r>
      <w:r w:rsidRPr="006B2BFC">
        <w:t xml:space="preserve">, </w:t>
      </w:r>
      <w:hyperlink r:id="rId255" w:history="1">
        <w:r w:rsidRPr="006B2BFC">
          <w:rPr>
            <w:rStyle w:val="Hyperlink"/>
            <w:color w:val="auto"/>
          </w:rPr>
          <w:t>https://hnr.k-state.edu/doc/rres-690/legalelementsofacontract.pdf</w:t>
        </w:r>
      </w:hyperlink>
      <w:r w:rsidRPr="006B2BFC">
        <w:t>(last accessed Oct. 12, 2019).</w:t>
      </w:r>
    </w:p>
  </w:footnote>
  <w:footnote w:id="588">
    <w:p w14:paraId="56E71F7F" w14:textId="4CDD5E7C"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i/>
          <w:iCs/>
        </w:rPr>
        <w:t>Legal Elements of a Contract</w:t>
      </w:r>
      <w:r w:rsidRPr="006B2BFC">
        <w:t xml:space="preserve">, </w:t>
      </w:r>
      <w:hyperlink r:id="rId256" w:history="1">
        <w:r w:rsidRPr="006B2BFC">
          <w:rPr>
            <w:rStyle w:val="Hyperlink"/>
            <w:color w:val="auto"/>
          </w:rPr>
          <w:t>https://hnr.k-state.edu/doc/rres-690/legalelementsofacontract.pdf</w:t>
        </w:r>
      </w:hyperlink>
      <w:r w:rsidRPr="006B2BFC">
        <w:t>(last accessed Oct. 12, 2019).</w:t>
      </w:r>
    </w:p>
  </w:footnote>
  <w:footnote w:id="589">
    <w:p w14:paraId="0A8175DF" w14:textId="792EF432"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i/>
          <w:iCs/>
        </w:rPr>
        <w:t>Legal Elements of a Contract</w:t>
      </w:r>
      <w:r w:rsidRPr="006B2BFC">
        <w:t xml:space="preserve">, </w:t>
      </w:r>
      <w:hyperlink r:id="rId257" w:history="1">
        <w:r w:rsidRPr="006B2BFC">
          <w:rPr>
            <w:rStyle w:val="Hyperlink"/>
            <w:color w:val="auto"/>
          </w:rPr>
          <w:t>https://hnr.k-state.edu/doc/rres-690/legalelementsofacontract.pdf</w:t>
        </w:r>
      </w:hyperlink>
      <w:r w:rsidRPr="006B2BFC">
        <w:t>(last accessed Oct. 12, 2019).</w:t>
      </w:r>
    </w:p>
  </w:footnote>
  <w:footnote w:id="590">
    <w:p w14:paraId="57C3C796" w14:textId="28F67B69"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i/>
          <w:iCs/>
        </w:rPr>
        <w:t>Legal Elements of a Contract</w:t>
      </w:r>
      <w:r w:rsidRPr="006B2BFC">
        <w:t xml:space="preserve">, </w:t>
      </w:r>
      <w:hyperlink r:id="rId258" w:history="1">
        <w:r w:rsidRPr="006B2BFC">
          <w:rPr>
            <w:rStyle w:val="Hyperlink"/>
            <w:color w:val="auto"/>
          </w:rPr>
          <w:t>https://hnr.k-state.edu/doc/rres-690/legalelementsofacontract.pdf</w:t>
        </w:r>
      </w:hyperlink>
      <w:r w:rsidRPr="006B2BFC">
        <w:t>(last accessed Oct. 12, 2019).</w:t>
      </w:r>
    </w:p>
  </w:footnote>
  <w:footnote w:id="591">
    <w:p w14:paraId="5F6808A7" w14:textId="24F96F55"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shd w:val="clear" w:color="auto" w:fill="F0F5FF"/>
        </w:rPr>
        <w:t>Richard Stim, Esq., </w:t>
      </w:r>
      <w:r w:rsidRPr="006B2BFC">
        <w:rPr>
          <w:i/>
          <w:iCs/>
          <w:shd w:val="clear" w:color="auto" w:fill="F0F5FF"/>
        </w:rPr>
        <w:t>Consideration: Every Contract Needs It</w:t>
      </w:r>
      <w:r w:rsidRPr="006B2BFC">
        <w:rPr>
          <w:shd w:val="clear" w:color="auto" w:fill="F0F5FF"/>
        </w:rPr>
        <w:t>, </w:t>
      </w:r>
      <w:proofErr w:type="gramStart"/>
      <w:r w:rsidRPr="006B2BFC">
        <w:rPr>
          <w:smallCaps/>
          <w:shd w:val="clear" w:color="auto" w:fill="F0F5FF"/>
        </w:rPr>
        <w:t>www.nolo.com</w:t>
      </w:r>
      <w:r w:rsidRPr="006B2BFC">
        <w:rPr>
          <w:shd w:val="clear" w:color="auto" w:fill="F0F5FF"/>
        </w:rPr>
        <w:t> ,</w:t>
      </w:r>
      <w:proofErr w:type="gramEnd"/>
      <w:r w:rsidRPr="006B2BFC">
        <w:rPr>
          <w:shd w:val="clear" w:color="auto" w:fill="F0F5FF"/>
        </w:rPr>
        <w:t xml:space="preserve"> https://www.nolo.com/legal-encyclopedia/consideration-every-contract-needs-33361.html (last visited Oct 12, 2019).</w:t>
      </w:r>
    </w:p>
  </w:footnote>
  <w:footnote w:id="592">
    <w:p w14:paraId="1D840EFE" w14:textId="17DE849B"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i/>
          <w:iCs/>
        </w:rPr>
        <w:t>Legal Elements of a Contract</w:t>
      </w:r>
      <w:r w:rsidRPr="006B2BFC">
        <w:t xml:space="preserve">, </w:t>
      </w:r>
      <w:hyperlink r:id="rId259" w:history="1">
        <w:r w:rsidRPr="006B2BFC">
          <w:rPr>
            <w:rStyle w:val="Hyperlink"/>
            <w:color w:val="auto"/>
          </w:rPr>
          <w:t>https://hnr.k-state.edu/doc/rres-690/legalelementsofacontract.pdf</w:t>
        </w:r>
      </w:hyperlink>
      <w:r w:rsidRPr="006B2BFC">
        <w:t>(last accessed Oct. 12, 2019).</w:t>
      </w:r>
    </w:p>
  </w:footnote>
  <w:footnote w:id="593">
    <w:p w14:paraId="2F94B44C" w14:textId="1EEF69E7"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shd w:val="clear" w:color="auto" w:fill="F0F5FF"/>
        </w:rPr>
        <w:t>General Obligations under UCC Article 2</w:t>
      </w:r>
      <w:proofErr w:type="gramStart"/>
      <w:r w:rsidRPr="006B2BFC">
        <w:rPr>
          <w:shd w:val="clear" w:color="auto" w:fill="F0F5FF"/>
        </w:rPr>
        <w:t>, ,</w:t>
      </w:r>
      <w:proofErr w:type="gramEnd"/>
      <w:r w:rsidRPr="006B2BFC">
        <w:rPr>
          <w:shd w:val="clear" w:color="auto" w:fill="F0F5FF"/>
        </w:rPr>
        <w:t xml:space="preserve"> https://saylordotorg.github.io/text_advanced-business-law-and-the-legal-environment/s11-04-general-obligations-under-ucc-.html (last visited Oct 12, 2019).</w:t>
      </w:r>
    </w:p>
  </w:footnote>
  <w:footnote w:id="594">
    <w:p w14:paraId="048B21FE" w14:textId="10877E79"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shd w:val="clear" w:color="auto" w:fill="F0F5FF"/>
        </w:rPr>
        <w:t>General Obligations under UCC Article 2</w:t>
      </w:r>
      <w:proofErr w:type="gramStart"/>
      <w:r w:rsidRPr="006B2BFC">
        <w:rPr>
          <w:shd w:val="clear" w:color="auto" w:fill="F0F5FF"/>
        </w:rPr>
        <w:t>, ,</w:t>
      </w:r>
      <w:proofErr w:type="gramEnd"/>
      <w:r w:rsidRPr="006B2BFC">
        <w:rPr>
          <w:shd w:val="clear" w:color="auto" w:fill="F0F5FF"/>
        </w:rPr>
        <w:t xml:space="preserve"> https://saylordotorg.github.io/text_advanced-business-law-and-the-legal-environment/s11-04-general-obligations-under-ucc-.html (last visited Oct 12, 2019).</w:t>
      </w:r>
    </w:p>
  </w:footnote>
  <w:footnote w:id="595">
    <w:p w14:paraId="3EDD0342" w14:textId="6B8C3B9B"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shd w:val="clear" w:color="auto" w:fill="F0F5FF"/>
        </w:rPr>
        <w:t>General Obligations under UCC Article 2</w:t>
      </w:r>
      <w:proofErr w:type="gramStart"/>
      <w:r w:rsidRPr="006B2BFC">
        <w:rPr>
          <w:shd w:val="clear" w:color="auto" w:fill="F0F5FF"/>
        </w:rPr>
        <w:t>, ,</w:t>
      </w:r>
      <w:proofErr w:type="gramEnd"/>
      <w:r w:rsidRPr="006B2BFC">
        <w:rPr>
          <w:shd w:val="clear" w:color="auto" w:fill="F0F5FF"/>
        </w:rPr>
        <w:t xml:space="preserve"> https://saylordotorg.github.io/text_advanced-business-law-and-the-legal-environment/s11-04-general-obligations-under-ucc-.html (last visited Oct 12, 2019).</w:t>
      </w:r>
    </w:p>
  </w:footnote>
  <w:footnote w:id="596">
    <w:p w14:paraId="5B39F286" w14:textId="5F6645A3"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shd w:val="clear" w:color="auto" w:fill="F0F5FF"/>
        </w:rPr>
        <w:t>General Obligations under UCC Article 2</w:t>
      </w:r>
      <w:proofErr w:type="gramStart"/>
      <w:r w:rsidRPr="006B2BFC">
        <w:rPr>
          <w:shd w:val="clear" w:color="auto" w:fill="F0F5FF"/>
        </w:rPr>
        <w:t>, ,</w:t>
      </w:r>
      <w:proofErr w:type="gramEnd"/>
      <w:r w:rsidRPr="006B2BFC">
        <w:rPr>
          <w:shd w:val="clear" w:color="auto" w:fill="F0F5FF"/>
        </w:rPr>
        <w:t xml:space="preserve"> https://saylordotorg.github.io/text_advanced-business-law-and-the-legal-environment/s11-04-general-obligations-under-ucc-.html (last visited Oct 12, 2019).</w:t>
      </w:r>
    </w:p>
  </w:footnote>
  <w:footnote w:id="597">
    <w:p w14:paraId="4AEF5BEA" w14:textId="75BA0E8B"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Edward F. Walker, </w:t>
      </w:r>
      <w:r w:rsidRPr="006B2BFC">
        <w:rPr>
          <w:i/>
          <w:iCs/>
        </w:rPr>
        <w:t>PRACTICAL GUIDE TO E-SIGN AND THE UNIFORM ELECTRONIC TRANSACTIONS ACT</w:t>
      </w:r>
      <w:r w:rsidRPr="006B2BFC">
        <w:t xml:space="preserve"> 1 (2002), https://cwrolaw.com/wp-content/uploads/2009/08/esign-uniform-electronic-transaction-act.pdf</w:t>
      </w:r>
    </w:p>
  </w:footnote>
  <w:footnote w:id="598">
    <w:p w14:paraId="4F3E9522" w14:textId="6760F63F"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15 U. S. C. § 7006(5); Edward F. Walker, </w:t>
      </w:r>
      <w:r w:rsidRPr="006B2BFC">
        <w:rPr>
          <w:i/>
          <w:iCs/>
        </w:rPr>
        <w:t>PRACTICAL GUIDE TO E-SIGN AND THE UNIFORM ELECTRONIC TRANSACTIONS ACT</w:t>
      </w:r>
      <w:r w:rsidRPr="006B2BFC">
        <w:t xml:space="preserve"> 3 (2002), https://cwrolaw.com/wp-content/uploads/2009/08/esign-uniform-electronic-transaction-act.pdf</w:t>
      </w:r>
    </w:p>
  </w:footnote>
  <w:footnote w:id="599">
    <w:p w14:paraId="6B6E747C" w14:textId="05672A18"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15 U. S. C. § 7006(4); Edward F. Walker, </w:t>
      </w:r>
      <w:r w:rsidRPr="006B2BFC">
        <w:rPr>
          <w:i/>
          <w:iCs/>
        </w:rPr>
        <w:t>PRACTICAL GUIDE TO E-SIGN AND THE UNIFORM ELECTRONIC TRANSACTIONS ACT</w:t>
      </w:r>
      <w:r w:rsidRPr="006B2BFC">
        <w:t xml:space="preserve"> 3 (2002), https://cwrolaw.com/wp-content/uploads/2009/08/esign-uniform-electronic-transaction-act.pdf</w:t>
      </w:r>
    </w:p>
  </w:footnote>
  <w:footnote w:id="600">
    <w:p w14:paraId="379FBA6F" w14:textId="606D4F5F"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Edward F. Walker, </w:t>
      </w:r>
      <w:r w:rsidRPr="006B2BFC">
        <w:rPr>
          <w:i/>
          <w:iCs/>
        </w:rPr>
        <w:t>PRACTICAL GUIDE TO E-SIGN AND THE UNIFORM ELECTRONIC TRANSACTIONS ACT</w:t>
      </w:r>
      <w:r w:rsidRPr="006B2BFC">
        <w:t xml:space="preserve"> 1, 6 - 10 (2002), https://cwrolaw.com/wp-content/uploads/2009/08/esign-uniform-electronic-transaction-act.pdf</w:t>
      </w:r>
    </w:p>
  </w:footnote>
  <w:footnote w:id="601">
    <w:p w14:paraId="59E42972" w14:textId="77777777"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shd w:val="clear" w:color="auto" w:fill="F0F5FF"/>
        </w:rPr>
        <w:t>Electronic Transactions Act - Uniform Law Commission</w:t>
      </w:r>
      <w:proofErr w:type="gramStart"/>
      <w:r w:rsidRPr="006B2BFC">
        <w:rPr>
          <w:shd w:val="clear" w:color="auto" w:fill="F0F5FF"/>
        </w:rPr>
        <w:t>, ,</w:t>
      </w:r>
      <w:proofErr w:type="gramEnd"/>
      <w:r w:rsidRPr="006B2BFC">
        <w:rPr>
          <w:shd w:val="clear" w:color="auto" w:fill="F0F5FF"/>
        </w:rPr>
        <w:t xml:space="preserve"> https://www.uniformlaws.org/committees/community-home?CommunityKey=2c04b76c-2b7d-4399-977e-d5876ba7e034 (last visited Oct 12, 2019).</w:t>
      </w:r>
    </w:p>
  </w:footnote>
  <w:footnote w:id="602">
    <w:p w14:paraId="4D73516D" w14:textId="4BDE8E2B"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shd w:val="clear" w:color="auto" w:fill="F0F5FF"/>
        </w:rPr>
        <w:t>US electronic signature laws and history, </w:t>
      </w:r>
      <w:proofErr w:type="gramStart"/>
      <w:r w:rsidRPr="006B2BFC">
        <w:rPr>
          <w:smallCaps/>
          <w:shd w:val="clear" w:color="auto" w:fill="F0F5FF"/>
        </w:rPr>
        <w:t>DocuSign</w:t>
      </w:r>
      <w:r w:rsidRPr="006B2BFC">
        <w:rPr>
          <w:shd w:val="clear" w:color="auto" w:fill="F0F5FF"/>
        </w:rPr>
        <w:t> ,</w:t>
      </w:r>
      <w:proofErr w:type="gramEnd"/>
      <w:r w:rsidRPr="006B2BFC">
        <w:rPr>
          <w:shd w:val="clear" w:color="auto" w:fill="F0F5FF"/>
        </w:rPr>
        <w:t xml:space="preserve"> https://www.docusign.com/learn/us-electronic-signature-laws-and-history (last visited Oct 12, 2019); UETA Act: Everything you need to know, , https://rightsignature.com/legality/ueta-act (last visited Oct 12, 2019).</w:t>
      </w:r>
    </w:p>
  </w:footnote>
  <w:footnote w:id="603">
    <w:p w14:paraId="5067D6BC" w14:textId="052400CA"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i/>
          <w:iCs/>
        </w:rPr>
        <w:t>Metro. Reg'l Info. Sys., Inc. v. Am. Home Realty Network, Inc.</w:t>
      </w:r>
      <w:r w:rsidRPr="006B2BFC">
        <w:t>, 722 F.3d 591 (4th Cir. 2013) (Although the Copyright Act itself does not contain a definition of a writing or a signature, much less address our specific inquiry, Congress has provided clear guidance on this point elsewhere, in the E–Sign Act.).</w:t>
      </w:r>
    </w:p>
  </w:footnote>
  <w:footnote w:id="604">
    <w:p w14:paraId="51E0245A" w14:textId="43F5E4D1"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722 F.3d 591, 600 (4th Cir. 2013) (“Courts have elaborated that a qualifying writing under Section 204(a) need not contain an elaborate explanation nor any particular “magic words,” </w:t>
      </w:r>
      <w:r w:rsidRPr="006B2BFC">
        <w:rPr>
          <w:i/>
          <w:iCs/>
        </w:rPr>
        <w:t>Radio Television Espanola S.A. v. New World Entm't, Ltd.,</w:t>
      </w:r>
      <w:hyperlink r:id="rId260" w:anchor="p927" w:history="1">
        <w:r w:rsidRPr="006B2BFC">
          <w:rPr>
            <w:rStyle w:val="Hyperlink"/>
            <w:color w:val="auto"/>
          </w:rPr>
          <w:t xml:space="preserve"> 183 F.3d 922, 927</w:t>
        </w:r>
      </w:hyperlink>
      <w:r w:rsidRPr="006B2BFC">
        <w:t xml:space="preserve"> (9th Cir.1999), but must simply “show an agreement to transfer copyright.” </w:t>
      </w:r>
      <w:proofErr w:type="spellStart"/>
      <w:r w:rsidRPr="006B2BFC">
        <w:rPr>
          <w:i/>
          <w:iCs/>
        </w:rPr>
        <w:t>Lyrick</w:t>
      </w:r>
      <w:proofErr w:type="spellEnd"/>
      <w:r w:rsidRPr="006B2BFC">
        <w:rPr>
          <w:i/>
          <w:iCs/>
        </w:rPr>
        <w:t xml:space="preserve"> Studios,</w:t>
      </w:r>
      <w:hyperlink r:id="rId261" w:anchor="p392" w:history="1">
        <w:r w:rsidRPr="006B2BFC">
          <w:rPr>
            <w:rStyle w:val="Hyperlink"/>
            <w:color w:val="auto"/>
          </w:rPr>
          <w:t xml:space="preserve"> 420 F.3d at 392</w:t>
        </w:r>
      </w:hyperlink>
      <w:r w:rsidRPr="006B2BFC">
        <w:t xml:space="preserve"> (citation omitted). ”)</w:t>
      </w:r>
    </w:p>
  </w:footnote>
  <w:footnote w:id="605">
    <w:p w14:paraId="77EF227B" w14:textId="4DF647C0"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i/>
          <w:iCs/>
        </w:rPr>
        <w:t>Metro. Reg'l Info. Sys., Inc. v. Am. Home Realty Network, Inc.</w:t>
      </w:r>
      <w:r w:rsidRPr="006B2BFC">
        <w:t>, 722 F.3d 591, 600 (4th Cir. 2013)</w:t>
      </w:r>
    </w:p>
  </w:footnote>
  <w:footnote w:id="606">
    <w:p w14:paraId="49B50102" w14:textId="29169EE9"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i/>
          <w:iCs/>
        </w:rPr>
        <w:t>Metro. Reg'l Info. Sys., Inc. v. Am. Home Realty Network, Inc.</w:t>
      </w:r>
      <w:r w:rsidRPr="006B2BFC">
        <w:t>, 722 F.3d 591 (4th Cir. 2013).</w:t>
      </w:r>
    </w:p>
  </w:footnote>
  <w:footnote w:id="607">
    <w:p w14:paraId="6DCCB95A" w14:textId="3CC505A0"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i/>
          <w:iCs/>
        </w:rPr>
        <w:t>Metro. Reg'l Info. Sys., Inc. v. Am. Home Realty Network, Inc.</w:t>
      </w:r>
      <w:r w:rsidRPr="006B2BFC">
        <w:t xml:space="preserve">, 722 F.3d 591, 601 (4th Cir. 2013) (“Courts have elaborated that a qualifying writing under Section 204(a) need not contain an elaborate explanation nor any particular “magic words,” </w:t>
      </w:r>
      <w:r w:rsidRPr="006B2BFC">
        <w:rPr>
          <w:i/>
          <w:iCs/>
        </w:rPr>
        <w:t>Radio Television Espanola S.A. v. New World Entm't, Ltd.,</w:t>
      </w:r>
      <w:hyperlink r:id="rId262" w:anchor="p927" w:history="1">
        <w:r w:rsidRPr="006B2BFC">
          <w:rPr>
            <w:rStyle w:val="Hyperlink"/>
            <w:color w:val="auto"/>
          </w:rPr>
          <w:t xml:space="preserve"> 183 F.3d 922, 927</w:t>
        </w:r>
      </w:hyperlink>
      <w:r w:rsidRPr="006B2BFC">
        <w:t xml:space="preserve"> (9th Cir.1999), but must simply “show an agreement to transfer copyright.” </w:t>
      </w:r>
      <w:proofErr w:type="spellStart"/>
      <w:r w:rsidRPr="006B2BFC">
        <w:rPr>
          <w:i/>
          <w:iCs/>
        </w:rPr>
        <w:t>Lyrick</w:t>
      </w:r>
      <w:proofErr w:type="spellEnd"/>
      <w:r w:rsidRPr="006B2BFC">
        <w:rPr>
          <w:i/>
          <w:iCs/>
        </w:rPr>
        <w:t xml:space="preserve"> Studios,</w:t>
      </w:r>
      <w:hyperlink r:id="rId263" w:anchor="p392" w:history="1">
        <w:r w:rsidRPr="006B2BFC">
          <w:rPr>
            <w:rStyle w:val="Hyperlink"/>
            <w:color w:val="auto"/>
          </w:rPr>
          <w:t xml:space="preserve"> 420 F.3d at 392</w:t>
        </w:r>
      </w:hyperlink>
      <w:r w:rsidRPr="006B2BFC">
        <w:t xml:space="preserve"> (citation omitted). ”)</w:t>
      </w:r>
    </w:p>
  </w:footnote>
  <w:footnote w:id="608">
    <w:p w14:paraId="13B71BD5" w14:textId="0C976C89"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i/>
          <w:iCs/>
        </w:rPr>
        <w:t>Metro. Reg'l Info. Sys., Inc. v. Am. Home Realty Network, Inc.</w:t>
      </w:r>
      <w:r w:rsidRPr="006B2BFC">
        <w:t>, 722 F.3d 591, 601 (4th Cir. 2013).</w:t>
      </w:r>
    </w:p>
  </w:footnote>
  <w:footnote w:id="609">
    <w:p w14:paraId="27FA6D02" w14:textId="5122C45E"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i/>
          <w:iCs/>
        </w:rPr>
        <w:t>Metro. Reg'l Info. Sys., Inc. v. Am. Home Realty Network, Inc.</w:t>
      </w:r>
      <w:r w:rsidRPr="006B2BFC">
        <w:t>, 722 F.3d 591, 601 (4th Cir. 2013) (“Agreements to transfer exclusive rights of copyright ownership are not included in these exceptions.”)</w:t>
      </w:r>
    </w:p>
  </w:footnote>
  <w:footnote w:id="610">
    <w:p w14:paraId="218B45BE" w14:textId="0C4E3355"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i/>
          <w:iCs/>
        </w:rPr>
        <w:t>Metro. Reg'l Info. Sys., Inc. v. Am. Home Realty Network, Inc.</w:t>
      </w:r>
      <w:r w:rsidRPr="006B2BFC">
        <w:t xml:space="preserve">, 722 F.3d 591, 601 (4th Cir. 2013)  </w:t>
      </w:r>
      <w:r w:rsidRPr="006B2BFC">
        <w:rPr>
          <w:i/>
          <w:iCs/>
        </w:rPr>
        <w:t>citing Vergara Hermosilla v. Coca–Cola Co.,</w:t>
      </w:r>
      <w:hyperlink r:id="rId264" w:anchor="p3" w:history="1">
        <w:r w:rsidRPr="006B2BFC">
          <w:rPr>
            <w:rStyle w:val="Hyperlink"/>
            <w:color w:val="auto"/>
          </w:rPr>
          <w:t xml:space="preserve"> 2011 WL 744098, at *3</w:t>
        </w:r>
      </w:hyperlink>
      <w:r w:rsidRPr="006B2BFC">
        <w:t xml:space="preserve"> (</w:t>
      </w:r>
      <w:proofErr w:type="spellStart"/>
      <w:r w:rsidRPr="006B2BFC">
        <w:t>S.D.Fla</w:t>
      </w:r>
      <w:proofErr w:type="spellEnd"/>
      <w:r w:rsidRPr="006B2BFC">
        <w:t xml:space="preserve">. Feb. 23, 2011), </w:t>
      </w:r>
      <w:r w:rsidRPr="006B2BFC">
        <w:rPr>
          <w:i/>
          <w:iCs/>
        </w:rPr>
        <w:t xml:space="preserve">aff'd by per </w:t>
      </w:r>
      <w:proofErr w:type="spellStart"/>
      <w:r w:rsidRPr="006B2BFC">
        <w:rPr>
          <w:i/>
          <w:iCs/>
        </w:rPr>
        <w:t>curiam</w:t>
      </w:r>
      <w:proofErr w:type="spellEnd"/>
      <w:r w:rsidRPr="006B2BFC">
        <w:rPr>
          <w:i/>
          <w:iCs/>
        </w:rPr>
        <w:t xml:space="preserve"> opinion,</w:t>
      </w:r>
      <w:hyperlink r:id="rId265" w:history="1">
        <w:r w:rsidRPr="006B2BFC">
          <w:rPr>
            <w:rStyle w:val="Hyperlink"/>
            <w:color w:val="auto"/>
          </w:rPr>
          <w:t xml:space="preserve"> 446 </w:t>
        </w:r>
        <w:proofErr w:type="spellStart"/>
        <w:r w:rsidRPr="006B2BFC">
          <w:rPr>
            <w:rStyle w:val="Hyperlink"/>
            <w:color w:val="auto"/>
          </w:rPr>
          <w:t>Fed.Appx</w:t>
        </w:r>
        <w:proofErr w:type="spellEnd"/>
        <w:r w:rsidRPr="006B2BFC">
          <w:rPr>
            <w:rStyle w:val="Hyperlink"/>
            <w:color w:val="auto"/>
          </w:rPr>
          <w:t>. 201</w:t>
        </w:r>
      </w:hyperlink>
      <w:r w:rsidRPr="006B2BFC">
        <w:t xml:space="preserve"> (11th Cir.2011).</w:t>
      </w:r>
    </w:p>
  </w:footnote>
  <w:footnote w:id="611">
    <w:p w14:paraId="54AAE0EC" w14:textId="1CA725EE"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sz w:val="20"/>
          <w:szCs w:val="20"/>
          <w:shd w:val="clear" w:color="auto" w:fill="F0F5FF"/>
        </w:rPr>
        <w:t>Areas of EU action</w:t>
      </w:r>
      <w:proofErr w:type="gramStart"/>
      <w:r w:rsidRPr="006B2BFC">
        <w:rPr>
          <w:sz w:val="20"/>
          <w:szCs w:val="20"/>
          <w:shd w:val="clear" w:color="auto" w:fill="F0F5FF"/>
        </w:rPr>
        <w:t>, ,</w:t>
      </w:r>
      <w:proofErr w:type="gramEnd"/>
      <w:r w:rsidRPr="006B2BFC">
        <w:rPr>
          <w:sz w:val="20"/>
          <w:szCs w:val="20"/>
          <w:shd w:val="clear" w:color="auto" w:fill="F0F5FF"/>
        </w:rPr>
        <w:t> </w:t>
      </w:r>
      <w:r w:rsidRPr="006B2BFC">
        <w:rPr>
          <w:smallCaps/>
          <w:sz w:val="20"/>
          <w:szCs w:val="20"/>
          <w:shd w:val="clear" w:color="auto" w:fill="F0F5FF"/>
        </w:rPr>
        <w:t>European Commission - European Commission</w:t>
      </w:r>
      <w:r w:rsidRPr="006B2BFC">
        <w:rPr>
          <w:sz w:val="20"/>
          <w:szCs w:val="20"/>
          <w:shd w:val="clear" w:color="auto" w:fill="F0F5FF"/>
        </w:rPr>
        <w:t> , https://ec.europa.eu/info/about-european-commission/what-european-commission-does/law/areas-eu-action_en (last visited Oct 12, 2019) (</w:t>
      </w:r>
      <w:r w:rsidRPr="006B2BFC">
        <w:rPr>
          <w:sz w:val="20"/>
          <w:szCs w:val="20"/>
        </w:rPr>
        <w:t>The issue is complex but there are EU sites explaining the meaning of EU treaties in simpler terms).</w:t>
      </w:r>
    </w:p>
  </w:footnote>
  <w:footnote w:id="612">
    <w:p w14:paraId="3A83B120" w14:textId="18E81869"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smallCaps/>
          <w:sz w:val="20"/>
          <w:szCs w:val="20"/>
          <w:shd w:val="clear" w:color="auto" w:fill="F0F5FF"/>
        </w:rPr>
        <w:t xml:space="preserve">Regulation (EU) 2017/1128 of the European Parliament and of the Council of 14 June 2017 on cross-border portability of online content services in the internal </w:t>
      </w:r>
      <w:proofErr w:type="spellStart"/>
      <w:r w:rsidRPr="006B2BFC">
        <w:rPr>
          <w:smallCaps/>
          <w:sz w:val="20"/>
          <w:szCs w:val="20"/>
          <w:shd w:val="clear" w:color="auto" w:fill="F0F5FF"/>
        </w:rPr>
        <w:t>marketText</w:t>
      </w:r>
      <w:proofErr w:type="spellEnd"/>
      <w:r w:rsidRPr="006B2BFC">
        <w:rPr>
          <w:smallCaps/>
          <w:sz w:val="20"/>
          <w:szCs w:val="20"/>
          <w:shd w:val="clear" w:color="auto" w:fill="F0F5FF"/>
        </w:rPr>
        <w:t xml:space="preserve"> with EEA relevance.</w:t>
      </w:r>
      <w:proofErr w:type="gramStart"/>
      <w:r w:rsidRPr="006B2BFC">
        <w:rPr>
          <w:sz w:val="20"/>
          <w:szCs w:val="20"/>
          <w:shd w:val="clear" w:color="auto" w:fill="F0F5FF"/>
        </w:rPr>
        <w:t>, ,</w:t>
      </w:r>
      <w:proofErr w:type="gramEnd"/>
      <w:r w:rsidRPr="006B2BFC">
        <w:rPr>
          <w:sz w:val="20"/>
          <w:szCs w:val="20"/>
          <w:shd w:val="clear" w:color="auto" w:fill="F0F5FF"/>
        </w:rPr>
        <w:t xml:space="preserve"> 168 </w:t>
      </w:r>
      <w:r w:rsidRPr="006B2BFC">
        <w:rPr>
          <w:smallCaps/>
          <w:sz w:val="20"/>
          <w:szCs w:val="20"/>
          <w:shd w:val="clear" w:color="auto" w:fill="F0F5FF"/>
        </w:rPr>
        <w:t>OJ L</w:t>
      </w:r>
      <w:r w:rsidRPr="006B2BFC">
        <w:rPr>
          <w:sz w:val="20"/>
          <w:szCs w:val="20"/>
          <w:shd w:val="clear" w:color="auto" w:fill="F0F5FF"/>
        </w:rPr>
        <w:t> , http://data.europa.eu/eli/reg/2017/1128/oj/eng (last visited Oct 12, 2019).</w:t>
      </w:r>
    </w:p>
  </w:footnote>
  <w:footnote w:id="613">
    <w:p w14:paraId="692EE7F9" w14:textId="65DDE7A4"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smallCaps/>
          <w:sz w:val="20"/>
          <w:szCs w:val="20"/>
          <w:shd w:val="clear" w:color="auto" w:fill="F0F5FF"/>
        </w:rPr>
        <w:t xml:space="preserve">Directive (EU) 2017/1564 of the European Parliament and of the Council of 13 September 2017 on certain permitted uses of certain works and other subject matter protected by copyright and related rights for the benefit of persons who are blind, visually impaired or otherwise print-disabled and amending Directive 2001/29/EC on the </w:t>
      </w:r>
      <w:proofErr w:type="spellStart"/>
      <w:r w:rsidRPr="006B2BFC">
        <w:rPr>
          <w:smallCaps/>
          <w:sz w:val="20"/>
          <w:szCs w:val="20"/>
          <w:shd w:val="clear" w:color="auto" w:fill="F0F5FF"/>
        </w:rPr>
        <w:t>harmonisation</w:t>
      </w:r>
      <w:proofErr w:type="spellEnd"/>
      <w:r w:rsidRPr="006B2BFC">
        <w:rPr>
          <w:smallCaps/>
          <w:sz w:val="20"/>
          <w:szCs w:val="20"/>
          <w:shd w:val="clear" w:color="auto" w:fill="F0F5FF"/>
        </w:rPr>
        <w:t xml:space="preserve"> of certain aspects of copyright and related rights in the information society</w:t>
      </w:r>
      <w:r w:rsidRPr="006B2BFC">
        <w:rPr>
          <w:sz w:val="20"/>
          <w:szCs w:val="20"/>
          <w:shd w:val="clear" w:color="auto" w:fill="F0F5FF"/>
        </w:rPr>
        <w:t>, , OJ L </w:t>
      </w:r>
      <w:r w:rsidRPr="006B2BFC">
        <w:rPr>
          <w:smallCaps/>
          <w:sz w:val="20"/>
          <w:szCs w:val="20"/>
          <w:shd w:val="clear" w:color="auto" w:fill="F0F5FF"/>
        </w:rPr>
        <w:t>242</w:t>
      </w:r>
      <w:r w:rsidRPr="006B2BFC">
        <w:rPr>
          <w:sz w:val="20"/>
          <w:szCs w:val="20"/>
          <w:shd w:val="clear" w:color="auto" w:fill="F0F5FF"/>
        </w:rPr>
        <w:t> (2017), http://data.europa.eu/eli/dir/2017/1564/oj/eng (last visited Oct 12, 2019).</w:t>
      </w:r>
    </w:p>
  </w:footnote>
  <w:footnote w:id="614">
    <w:p w14:paraId="47862302" w14:textId="6D5A21A8"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smallCaps/>
          <w:sz w:val="20"/>
          <w:szCs w:val="20"/>
          <w:shd w:val="clear" w:color="auto" w:fill="F0F5FF"/>
        </w:rPr>
        <w:t>Directive (EU) 2019/790 of the European Parliament and of the Council of 17 April 2019 on copyright and related rights in the Digital Single Market and amending Directives 96/9/EC and 2001/29/EC (Text with EEA relevance.)</w:t>
      </w:r>
      <w:r w:rsidRPr="006B2BFC">
        <w:rPr>
          <w:sz w:val="20"/>
          <w:szCs w:val="20"/>
          <w:shd w:val="clear" w:color="auto" w:fill="F0F5FF"/>
        </w:rPr>
        <w:t>, , OJ L </w:t>
      </w:r>
      <w:r w:rsidRPr="006B2BFC">
        <w:rPr>
          <w:smallCaps/>
          <w:sz w:val="20"/>
          <w:szCs w:val="20"/>
          <w:shd w:val="clear" w:color="auto" w:fill="F0F5FF"/>
        </w:rPr>
        <w:t>130</w:t>
      </w:r>
      <w:r w:rsidRPr="006B2BFC">
        <w:rPr>
          <w:sz w:val="20"/>
          <w:szCs w:val="20"/>
          <w:shd w:val="clear" w:color="auto" w:fill="F0F5FF"/>
        </w:rPr>
        <w:t> (2019), http://data.europa.eu/eli/dir/2019/790/oj/eng (last visited Oct 12, 2019).</w:t>
      </w:r>
    </w:p>
  </w:footnote>
  <w:footnote w:id="615">
    <w:p w14:paraId="7FF9DE9C" w14:textId="48716141"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smallCaps/>
          <w:sz w:val="20"/>
          <w:szCs w:val="20"/>
          <w:shd w:val="clear" w:color="auto" w:fill="F0F5FF"/>
        </w:rPr>
        <w:t xml:space="preserve">Directive (EU) 2019/789 of the European Parliament and of the Council of 17 April 2019 laying down rules on the exercise of copyright and related rights applicable to certain online transmissions of broadcasting </w:t>
      </w:r>
      <w:proofErr w:type="spellStart"/>
      <w:r w:rsidRPr="006B2BFC">
        <w:rPr>
          <w:smallCaps/>
          <w:sz w:val="20"/>
          <w:szCs w:val="20"/>
          <w:shd w:val="clear" w:color="auto" w:fill="F0F5FF"/>
        </w:rPr>
        <w:t>organisations</w:t>
      </w:r>
      <w:proofErr w:type="spellEnd"/>
      <w:r w:rsidRPr="006B2BFC">
        <w:rPr>
          <w:smallCaps/>
          <w:sz w:val="20"/>
          <w:szCs w:val="20"/>
          <w:shd w:val="clear" w:color="auto" w:fill="F0F5FF"/>
        </w:rPr>
        <w:t xml:space="preserve"> and retransmissions of television and radio </w:t>
      </w:r>
      <w:proofErr w:type="spellStart"/>
      <w:r w:rsidRPr="006B2BFC">
        <w:rPr>
          <w:smallCaps/>
          <w:sz w:val="20"/>
          <w:szCs w:val="20"/>
          <w:shd w:val="clear" w:color="auto" w:fill="F0F5FF"/>
        </w:rPr>
        <w:t>programmes</w:t>
      </w:r>
      <w:proofErr w:type="spellEnd"/>
      <w:r w:rsidRPr="006B2BFC">
        <w:rPr>
          <w:smallCaps/>
          <w:sz w:val="20"/>
          <w:szCs w:val="20"/>
          <w:shd w:val="clear" w:color="auto" w:fill="F0F5FF"/>
        </w:rPr>
        <w:t>, and amending Council Directive 93/83/EEC (Text with EEA relevance.)</w:t>
      </w:r>
      <w:r w:rsidRPr="006B2BFC">
        <w:rPr>
          <w:sz w:val="20"/>
          <w:szCs w:val="20"/>
          <w:shd w:val="clear" w:color="auto" w:fill="F0F5FF"/>
        </w:rPr>
        <w:t>, , OJ L </w:t>
      </w:r>
      <w:r w:rsidRPr="006B2BFC">
        <w:rPr>
          <w:smallCaps/>
          <w:sz w:val="20"/>
          <w:szCs w:val="20"/>
          <w:shd w:val="clear" w:color="auto" w:fill="F0F5FF"/>
        </w:rPr>
        <w:t>130</w:t>
      </w:r>
      <w:r w:rsidRPr="006B2BFC">
        <w:rPr>
          <w:sz w:val="20"/>
          <w:szCs w:val="20"/>
          <w:shd w:val="clear" w:color="auto" w:fill="F0F5FF"/>
        </w:rPr>
        <w:t> (2019), http://data.europa.eu/eli/reg/2019/789/oj/eng (last visited Oct 12, 2019).</w:t>
      </w:r>
    </w:p>
  </w:footnote>
  <w:footnote w:id="616">
    <w:p w14:paraId="2FDE138A" w14:textId="639C00BB"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smallCaps/>
          <w:sz w:val="20"/>
          <w:szCs w:val="20"/>
          <w:shd w:val="clear" w:color="auto" w:fill="F0F5FF"/>
        </w:rPr>
        <w:t>Directive 2014/26/EU of the European Parliament and of the Council of 26 February 2014 on collective management of copyright and related rights and multi-territorial licensing of rights in musical works for online use in the internal market  Text with EEA relevance</w:t>
      </w:r>
      <w:r w:rsidRPr="006B2BFC">
        <w:rPr>
          <w:sz w:val="20"/>
          <w:szCs w:val="20"/>
          <w:shd w:val="clear" w:color="auto" w:fill="F0F5FF"/>
        </w:rPr>
        <w:t>, , OJ L </w:t>
      </w:r>
      <w:r w:rsidRPr="006B2BFC">
        <w:rPr>
          <w:smallCaps/>
          <w:sz w:val="20"/>
          <w:szCs w:val="20"/>
          <w:shd w:val="clear" w:color="auto" w:fill="F0F5FF"/>
        </w:rPr>
        <w:t>084</w:t>
      </w:r>
      <w:r w:rsidRPr="006B2BFC">
        <w:rPr>
          <w:sz w:val="20"/>
          <w:szCs w:val="20"/>
          <w:shd w:val="clear" w:color="auto" w:fill="F0F5FF"/>
        </w:rPr>
        <w:t> (2014), http://data.europa.eu/eli/dir/2014/26/oj/eng (last visited Oct 12, 2019).</w:t>
      </w:r>
    </w:p>
  </w:footnote>
  <w:footnote w:id="617">
    <w:p w14:paraId="75A05B30" w14:textId="6D0E7031"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smallCaps/>
          <w:sz w:val="20"/>
          <w:szCs w:val="20"/>
          <w:shd w:val="clear" w:color="auto" w:fill="F0F5FF"/>
        </w:rPr>
        <w:t xml:space="preserve">Directive 2001/29/EC of the European Parliament and of the Council of 22 May 2001 on the </w:t>
      </w:r>
      <w:proofErr w:type="spellStart"/>
      <w:r w:rsidRPr="006B2BFC">
        <w:rPr>
          <w:smallCaps/>
          <w:sz w:val="20"/>
          <w:szCs w:val="20"/>
          <w:shd w:val="clear" w:color="auto" w:fill="F0F5FF"/>
        </w:rPr>
        <w:t>harmonisation</w:t>
      </w:r>
      <w:proofErr w:type="spellEnd"/>
      <w:r w:rsidRPr="006B2BFC">
        <w:rPr>
          <w:smallCaps/>
          <w:sz w:val="20"/>
          <w:szCs w:val="20"/>
          <w:shd w:val="clear" w:color="auto" w:fill="F0F5FF"/>
        </w:rPr>
        <w:t xml:space="preserve"> of certain aspects of copyright and related rights in the information society</w:t>
      </w:r>
      <w:proofErr w:type="gramStart"/>
      <w:r w:rsidRPr="006B2BFC">
        <w:rPr>
          <w:sz w:val="20"/>
          <w:szCs w:val="20"/>
          <w:shd w:val="clear" w:color="auto" w:fill="F0F5FF"/>
        </w:rPr>
        <w:t>, ,</w:t>
      </w:r>
      <w:proofErr w:type="gramEnd"/>
      <w:r w:rsidRPr="006B2BFC">
        <w:rPr>
          <w:sz w:val="20"/>
          <w:szCs w:val="20"/>
          <w:shd w:val="clear" w:color="auto" w:fill="F0F5FF"/>
        </w:rPr>
        <w:t xml:space="preserve"> OJ L </w:t>
      </w:r>
      <w:r w:rsidRPr="006B2BFC">
        <w:rPr>
          <w:smallCaps/>
          <w:sz w:val="20"/>
          <w:szCs w:val="20"/>
          <w:shd w:val="clear" w:color="auto" w:fill="F0F5FF"/>
        </w:rPr>
        <w:t>167</w:t>
      </w:r>
      <w:r w:rsidRPr="006B2BFC">
        <w:rPr>
          <w:sz w:val="20"/>
          <w:szCs w:val="20"/>
          <w:shd w:val="clear" w:color="auto" w:fill="F0F5FF"/>
        </w:rPr>
        <w:t> (2001), http://data.europa.eu/eli/dir/2001/29/oj/eng (last visited Oct 12, 2019).</w:t>
      </w:r>
    </w:p>
  </w:footnote>
  <w:footnote w:id="618">
    <w:p w14:paraId="23D73A46" w14:textId="3B7844A2"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sz w:val="20"/>
          <w:szCs w:val="20"/>
          <w:shd w:val="clear" w:color="auto" w:fill="F0F5FF"/>
        </w:rPr>
        <w:t>EUR-Lex - 32006L0115 - EN - EUR-Lex</w:t>
      </w:r>
      <w:proofErr w:type="gramStart"/>
      <w:r w:rsidRPr="006B2BFC">
        <w:rPr>
          <w:sz w:val="20"/>
          <w:szCs w:val="20"/>
          <w:shd w:val="clear" w:color="auto" w:fill="F0F5FF"/>
        </w:rPr>
        <w:t>, ,</w:t>
      </w:r>
      <w:proofErr w:type="gramEnd"/>
      <w:r w:rsidRPr="006B2BFC">
        <w:rPr>
          <w:sz w:val="20"/>
          <w:szCs w:val="20"/>
          <w:shd w:val="clear" w:color="auto" w:fill="F0F5FF"/>
        </w:rPr>
        <w:t xml:space="preserve"> https://eur-lex.production.op.aws.cloud.tech.ec.europa.eu/legal-content/EN/ALL/?uri=CELEX%3A32006L0115 (last visited Oct 12, 2019).</w:t>
      </w:r>
    </w:p>
  </w:footnote>
  <w:footnote w:id="619">
    <w:p w14:paraId="12E35065" w14:textId="46C13D7D"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smallCaps/>
          <w:sz w:val="20"/>
          <w:szCs w:val="20"/>
          <w:shd w:val="clear" w:color="auto" w:fill="F0F5FF"/>
        </w:rPr>
        <w:t>Directive 2001/84/EC of the European Parliament and of the Council of 27 September 2001 on the resale right for the benefit of the author of an original work of art</w:t>
      </w:r>
      <w:proofErr w:type="gramStart"/>
      <w:r w:rsidRPr="006B2BFC">
        <w:rPr>
          <w:sz w:val="20"/>
          <w:szCs w:val="20"/>
          <w:shd w:val="clear" w:color="auto" w:fill="F0F5FF"/>
        </w:rPr>
        <w:t>, ,</w:t>
      </w:r>
      <w:proofErr w:type="gramEnd"/>
      <w:r w:rsidRPr="006B2BFC">
        <w:rPr>
          <w:sz w:val="20"/>
          <w:szCs w:val="20"/>
          <w:shd w:val="clear" w:color="auto" w:fill="F0F5FF"/>
        </w:rPr>
        <w:t xml:space="preserve"> OJ L </w:t>
      </w:r>
      <w:r w:rsidRPr="006B2BFC">
        <w:rPr>
          <w:smallCaps/>
          <w:sz w:val="20"/>
          <w:szCs w:val="20"/>
          <w:shd w:val="clear" w:color="auto" w:fill="F0F5FF"/>
        </w:rPr>
        <w:t>272</w:t>
      </w:r>
      <w:r w:rsidRPr="006B2BFC">
        <w:rPr>
          <w:sz w:val="20"/>
          <w:szCs w:val="20"/>
          <w:shd w:val="clear" w:color="auto" w:fill="F0F5FF"/>
        </w:rPr>
        <w:t> (2001), http://data.europa.eu/eli/dir/2001/84/oj/eng (last visited Oct 12, 2019).</w:t>
      </w:r>
    </w:p>
  </w:footnote>
  <w:footnote w:id="620">
    <w:p w14:paraId="358FF8AD" w14:textId="494F89E0"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sz w:val="20"/>
          <w:szCs w:val="20"/>
          <w:shd w:val="clear" w:color="auto" w:fill="F0F5FF"/>
        </w:rPr>
        <w:t>EUR-Lex - 31993L0083 - EN - EUR-Lex</w:t>
      </w:r>
      <w:proofErr w:type="gramStart"/>
      <w:r w:rsidRPr="006B2BFC">
        <w:rPr>
          <w:sz w:val="20"/>
          <w:szCs w:val="20"/>
          <w:shd w:val="clear" w:color="auto" w:fill="F0F5FF"/>
        </w:rPr>
        <w:t>, ,</w:t>
      </w:r>
      <w:proofErr w:type="gramEnd"/>
      <w:r w:rsidRPr="006B2BFC">
        <w:rPr>
          <w:sz w:val="20"/>
          <w:szCs w:val="20"/>
          <w:shd w:val="clear" w:color="auto" w:fill="F0F5FF"/>
        </w:rPr>
        <w:t xml:space="preserve"> https://eur-lex.production.op.aws.cloud.tech.ec.europa.eu/legal-content/EN/ALL/?uri=CELEX%3A31993L0083 (last visited Oct 12, 2019).</w:t>
      </w:r>
    </w:p>
  </w:footnote>
  <w:footnote w:id="621">
    <w:p w14:paraId="6F43D159" w14:textId="179E5A7D"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smallCaps/>
          <w:sz w:val="20"/>
          <w:szCs w:val="20"/>
          <w:shd w:val="clear" w:color="auto" w:fill="F0F5FF"/>
        </w:rPr>
        <w:t>Directive 2009/24/EC of the European Parliament and of the Council of 23 April 2009 on the legal protection of computer programs (Codified version) (Text with EEA relevance)</w:t>
      </w:r>
      <w:proofErr w:type="gramStart"/>
      <w:r w:rsidRPr="006B2BFC">
        <w:rPr>
          <w:sz w:val="20"/>
          <w:szCs w:val="20"/>
          <w:shd w:val="clear" w:color="auto" w:fill="F0F5FF"/>
        </w:rPr>
        <w:t>, ,</w:t>
      </w:r>
      <w:proofErr w:type="gramEnd"/>
      <w:r w:rsidRPr="006B2BFC">
        <w:rPr>
          <w:sz w:val="20"/>
          <w:szCs w:val="20"/>
          <w:shd w:val="clear" w:color="auto" w:fill="F0F5FF"/>
        </w:rPr>
        <w:t xml:space="preserve"> OJ L </w:t>
      </w:r>
      <w:r w:rsidRPr="006B2BFC">
        <w:rPr>
          <w:smallCaps/>
          <w:sz w:val="20"/>
          <w:szCs w:val="20"/>
          <w:shd w:val="clear" w:color="auto" w:fill="F0F5FF"/>
        </w:rPr>
        <w:t>111</w:t>
      </w:r>
      <w:r w:rsidRPr="006B2BFC">
        <w:rPr>
          <w:sz w:val="20"/>
          <w:szCs w:val="20"/>
          <w:shd w:val="clear" w:color="auto" w:fill="F0F5FF"/>
        </w:rPr>
        <w:t> (2009), http://data.europa.eu/eli/dir/2009/24/oj/eng (last visited Oct 12, 2019).</w:t>
      </w:r>
    </w:p>
  </w:footnote>
  <w:footnote w:id="622">
    <w:p w14:paraId="17C32EA2" w14:textId="5A881E03"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smallCaps/>
          <w:sz w:val="20"/>
          <w:szCs w:val="20"/>
          <w:shd w:val="clear" w:color="auto" w:fill="F0F5FF"/>
        </w:rPr>
        <w:t>DIRECTIVE 2004/48/EC OF THE EUROPEAN PARLIAMENT AND OF THE COUNCIL of 29 April 2004 on the enforcement of intellectual property rights (Text with EEA relevance)</w:t>
      </w:r>
      <w:proofErr w:type="gramStart"/>
      <w:r w:rsidRPr="006B2BFC">
        <w:rPr>
          <w:sz w:val="20"/>
          <w:szCs w:val="20"/>
          <w:shd w:val="clear" w:color="auto" w:fill="F0F5FF"/>
        </w:rPr>
        <w:t>, ,</w:t>
      </w:r>
      <w:proofErr w:type="gramEnd"/>
      <w:r w:rsidRPr="006B2BFC">
        <w:rPr>
          <w:sz w:val="20"/>
          <w:szCs w:val="20"/>
          <w:shd w:val="clear" w:color="auto" w:fill="F0F5FF"/>
        </w:rPr>
        <w:t xml:space="preserve"> OJ L </w:t>
      </w:r>
      <w:r w:rsidRPr="006B2BFC">
        <w:rPr>
          <w:smallCaps/>
          <w:sz w:val="20"/>
          <w:szCs w:val="20"/>
          <w:shd w:val="clear" w:color="auto" w:fill="F0F5FF"/>
        </w:rPr>
        <w:t>157</w:t>
      </w:r>
      <w:r w:rsidRPr="006B2BFC">
        <w:rPr>
          <w:sz w:val="20"/>
          <w:szCs w:val="20"/>
          <w:shd w:val="clear" w:color="auto" w:fill="F0F5FF"/>
        </w:rPr>
        <w:t> (2004), http://data.europa.eu/eli/dir/2004/48/oj/eng (last visited Oct 12, 2019).</w:t>
      </w:r>
    </w:p>
  </w:footnote>
  <w:footnote w:id="623">
    <w:p w14:paraId="35E0B486" w14:textId="0152BAD8"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sz w:val="20"/>
          <w:szCs w:val="20"/>
          <w:shd w:val="clear" w:color="auto" w:fill="F0F5FF"/>
        </w:rPr>
        <w:t>EUR-Lex - 31996L0009 - EN - EUR-Lex</w:t>
      </w:r>
      <w:proofErr w:type="gramStart"/>
      <w:r w:rsidRPr="006B2BFC">
        <w:rPr>
          <w:sz w:val="20"/>
          <w:szCs w:val="20"/>
          <w:shd w:val="clear" w:color="auto" w:fill="F0F5FF"/>
        </w:rPr>
        <w:t>, ,</w:t>
      </w:r>
      <w:proofErr w:type="gramEnd"/>
      <w:r w:rsidRPr="006B2BFC">
        <w:rPr>
          <w:sz w:val="20"/>
          <w:szCs w:val="20"/>
          <w:shd w:val="clear" w:color="auto" w:fill="F0F5FF"/>
        </w:rPr>
        <w:t xml:space="preserve"> https://eur-lex.production.op.aws.cloud.tech.ec.europa.eu/legal-content/EN/ALL/?uri=CELEX%3A31996L0009 (last visited Oct 12, 2019).</w:t>
      </w:r>
    </w:p>
  </w:footnote>
  <w:footnote w:id="624">
    <w:p w14:paraId="087A50F3" w14:textId="4B689282"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smallCaps/>
          <w:sz w:val="20"/>
          <w:szCs w:val="20"/>
          <w:shd w:val="clear" w:color="auto" w:fill="F0F5FF"/>
        </w:rPr>
        <w:t>Directive 2011/77/EU of the European Parliament and of the Council of 27 September 2011 amending Directive 2006/116/EC on the term of protection of copyright and certain related rights</w:t>
      </w:r>
      <w:proofErr w:type="gramStart"/>
      <w:r w:rsidRPr="006B2BFC">
        <w:rPr>
          <w:sz w:val="20"/>
          <w:szCs w:val="20"/>
          <w:shd w:val="clear" w:color="auto" w:fill="F0F5FF"/>
        </w:rPr>
        <w:t>, ,</w:t>
      </w:r>
      <w:proofErr w:type="gramEnd"/>
      <w:r w:rsidRPr="006B2BFC">
        <w:rPr>
          <w:sz w:val="20"/>
          <w:szCs w:val="20"/>
          <w:shd w:val="clear" w:color="auto" w:fill="F0F5FF"/>
        </w:rPr>
        <w:t xml:space="preserve"> OJ L </w:t>
      </w:r>
      <w:r w:rsidRPr="006B2BFC">
        <w:rPr>
          <w:smallCaps/>
          <w:sz w:val="20"/>
          <w:szCs w:val="20"/>
          <w:shd w:val="clear" w:color="auto" w:fill="F0F5FF"/>
        </w:rPr>
        <w:t>265</w:t>
      </w:r>
      <w:r w:rsidRPr="006B2BFC">
        <w:rPr>
          <w:sz w:val="20"/>
          <w:szCs w:val="20"/>
          <w:shd w:val="clear" w:color="auto" w:fill="F0F5FF"/>
        </w:rPr>
        <w:t> (2011), http://data.europa.eu/eli/dir/2011/77/oj/eng (last visited Oct 12, 2019).</w:t>
      </w:r>
    </w:p>
  </w:footnote>
  <w:footnote w:id="625">
    <w:p w14:paraId="57802CB4" w14:textId="0B7E726C"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smallCaps/>
          <w:sz w:val="20"/>
          <w:szCs w:val="20"/>
          <w:shd w:val="clear" w:color="auto" w:fill="F0F5FF"/>
        </w:rPr>
        <w:t xml:space="preserve">Directive 2012/28/EU of the European Parliament and of the Council of 25 October 2012 on certain permitted uses of orphan </w:t>
      </w:r>
      <w:proofErr w:type="gramStart"/>
      <w:r w:rsidRPr="006B2BFC">
        <w:rPr>
          <w:smallCaps/>
          <w:sz w:val="20"/>
          <w:szCs w:val="20"/>
          <w:shd w:val="clear" w:color="auto" w:fill="F0F5FF"/>
        </w:rPr>
        <w:t>works  Text</w:t>
      </w:r>
      <w:proofErr w:type="gramEnd"/>
      <w:r w:rsidRPr="006B2BFC">
        <w:rPr>
          <w:smallCaps/>
          <w:sz w:val="20"/>
          <w:szCs w:val="20"/>
          <w:shd w:val="clear" w:color="auto" w:fill="F0F5FF"/>
        </w:rPr>
        <w:t xml:space="preserve"> with EEA relevance</w:t>
      </w:r>
      <w:r w:rsidRPr="006B2BFC">
        <w:rPr>
          <w:sz w:val="20"/>
          <w:szCs w:val="20"/>
          <w:shd w:val="clear" w:color="auto" w:fill="F0F5FF"/>
        </w:rPr>
        <w:t>, , OJ L </w:t>
      </w:r>
      <w:r w:rsidRPr="006B2BFC">
        <w:rPr>
          <w:smallCaps/>
          <w:sz w:val="20"/>
          <w:szCs w:val="20"/>
          <w:shd w:val="clear" w:color="auto" w:fill="F0F5FF"/>
        </w:rPr>
        <w:t>299</w:t>
      </w:r>
      <w:r w:rsidRPr="006B2BFC">
        <w:rPr>
          <w:sz w:val="20"/>
          <w:szCs w:val="20"/>
          <w:shd w:val="clear" w:color="auto" w:fill="F0F5FF"/>
        </w:rPr>
        <w:t> (2012), http://data.europa.eu/eli/dir/2012/28/oj/eng (last visited Oct 12, 2019).</w:t>
      </w:r>
    </w:p>
  </w:footnote>
  <w:footnote w:id="626">
    <w:p w14:paraId="6B3FD898" w14:textId="3BCA7CB8"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sz w:val="20"/>
          <w:szCs w:val="20"/>
          <w:shd w:val="clear" w:color="auto" w:fill="F0F5FF"/>
        </w:rPr>
        <w:t>EUR-Lex - 32017L1564 - EN - EUR-Lex</w:t>
      </w:r>
      <w:proofErr w:type="gramStart"/>
      <w:r w:rsidRPr="006B2BFC">
        <w:rPr>
          <w:sz w:val="20"/>
          <w:szCs w:val="20"/>
          <w:shd w:val="clear" w:color="auto" w:fill="F0F5FF"/>
        </w:rPr>
        <w:t>, ,</w:t>
      </w:r>
      <w:proofErr w:type="gramEnd"/>
      <w:r w:rsidRPr="006B2BFC">
        <w:rPr>
          <w:sz w:val="20"/>
          <w:szCs w:val="20"/>
          <w:shd w:val="clear" w:color="auto" w:fill="F0F5FF"/>
        </w:rPr>
        <w:t xml:space="preserve"> https://eur-lex.production.op.aws.cloud.tech.ec.europa.eu/eli/dir/2017/1564/oj (last visited Oct 12, 2019).</w:t>
      </w:r>
    </w:p>
  </w:footnote>
  <w:footnote w:id="627">
    <w:p w14:paraId="0B652BF1" w14:textId="495C8F1F"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sz w:val="20"/>
          <w:szCs w:val="20"/>
          <w:shd w:val="clear" w:color="auto" w:fill="F0F5FF"/>
        </w:rPr>
        <w:t>Reports and Studies about Copyright</w:t>
      </w:r>
      <w:proofErr w:type="gramStart"/>
      <w:r w:rsidRPr="006B2BFC">
        <w:rPr>
          <w:sz w:val="20"/>
          <w:szCs w:val="20"/>
          <w:shd w:val="clear" w:color="auto" w:fill="F0F5FF"/>
        </w:rPr>
        <w:t>, ,</w:t>
      </w:r>
      <w:proofErr w:type="gramEnd"/>
      <w:r w:rsidRPr="006B2BFC">
        <w:rPr>
          <w:sz w:val="20"/>
          <w:szCs w:val="20"/>
          <w:shd w:val="clear" w:color="auto" w:fill="F0F5FF"/>
        </w:rPr>
        <w:t> </w:t>
      </w:r>
      <w:r w:rsidRPr="006B2BFC">
        <w:rPr>
          <w:smallCaps/>
          <w:sz w:val="20"/>
          <w:szCs w:val="20"/>
          <w:shd w:val="clear" w:color="auto" w:fill="F0F5FF"/>
        </w:rPr>
        <w:t>Digital Single Market - European Commission</w:t>
      </w:r>
      <w:r w:rsidRPr="006B2BFC">
        <w:rPr>
          <w:sz w:val="20"/>
          <w:szCs w:val="20"/>
          <w:shd w:val="clear" w:color="auto" w:fill="F0F5FF"/>
        </w:rPr>
        <w:t> , https://ec.europa.eu/digital-single-market/en/reports-and-studies/75982/73820 (last visited Oct 12, 2019)(</w:t>
      </w:r>
      <w:r w:rsidRPr="006B2BFC">
        <w:rPr>
          <w:sz w:val="20"/>
          <w:szCs w:val="20"/>
        </w:rPr>
        <w:t xml:space="preserve">The main bulk of reports related to copyright is available here). </w:t>
      </w:r>
    </w:p>
  </w:footnote>
  <w:footnote w:id="628">
    <w:p w14:paraId="4353859B" w14:textId="108289A0"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sz w:val="20"/>
          <w:szCs w:val="20"/>
          <w:shd w:val="clear" w:color="auto" w:fill="F0F5FF"/>
        </w:rPr>
        <w:t>Anonymous, </w:t>
      </w:r>
      <w:r w:rsidRPr="006B2BFC">
        <w:rPr>
          <w:i/>
          <w:iCs/>
          <w:sz w:val="20"/>
          <w:szCs w:val="20"/>
          <w:shd w:val="clear" w:color="auto" w:fill="F0F5FF"/>
        </w:rPr>
        <w:t>“</w:t>
      </w:r>
      <w:proofErr w:type="spellStart"/>
      <w:r w:rsidRPr="006B2BFC">
        <w:rPr>
          <w:i/>
          <w:iCs/>
          <w:sz w:val="20"/>
          <w:szCs w:val="20"/>
          <w:shd w:val="clear" w:color="auto" w:fill="F0F5FF"/>
        </w:rPr>
        <w:t>Licences</w:t>
      </w:r>
      <w:proofErr w:type="spellEnd"/>
      <w:r w:rsidRPr="006B2BFC">
        <w:rPr>
          <w:i/>
          <w:iCs/>
          <w:sz w:val="20"/>
          <w:szCs w:val="20"/>
          <w:shd w:val="clear" w:color="auto" w:fill="F0F5FF"/>
        </w:rPr>
        <w:t xml:space="preserve"> for Europe” stakeholder dialogue</w:t>
      </w:r>
      <w:r w:rsidRPr="006B2BFC">
        <w:rPr>
          <w:sz w:val="20"/>
          <w:szCs w:val="20"/>
          <w:shd w:val="clear" w:color="auto" w:fill="F0F5FF"/>
        </w:rPr>
        <w:t>, </w:t>
      </w:r>
      <w:r w:rsidRPr="006B2BFC">
        <w:rPr>
          <w:smallCaps/>
          <w:sz w:val="20"/>
          <w:szCs w:val="20"/>
          <w:shd w:val="clear" w:color="auto" w:fill="F0F5FF"/>
        </w:rPr>
        <w:t>Digital Single Market - European Commission</w:t>
      </w:r>
      <w:r w:rsidRPr="006B2BFC">
        <w:rPr>
          <w:sz w:val="20"/>
          <w:szCs w:val="20"/>
          <w:shd w:val="clear" w:color="auto" w:fill="F0F5FF"/>
        </w:rPr>
        <w:t> (2017), https://ec.europa.eu/digital-single-market/en/news/licences-europe-stakeholder-dialogue (last visited Oct 12, 2019).</w:t>
      </w:r>
    </w:p>
  </w:footnote>
  <w:footnote w:id="629">
    <w:p w14:paraId="763968F7" w14:textId="1BC08016" w:rsidR="00602A72" w:rsidRPr="006B2BFC" w:rsidRDefault="00602A72" w:rsidP="00163F6F">
      <w:pPr>
        <w:shd w:val="clear" w:color="auto" w:fill="FFFFFF" w:themeFill="background1"/>
        <w:spacing w:before="100" w:beforeAutospacing="1" w:after="100" w:afterAutospacing="1" w:line="240" w:lineRule="auto"/>
        <w:contextualSpacing/>
        <w:rPr>
          <w:rFonts w:eastAsia="Times New Roman"/>
          <w:sz w:val="20"/>
          <w:szCs w:val="20"/>
          <w:lang w:val="en-US"/>
        </w:rPr>
      </w:pPr>
      <w:r w:rsidRPr="006B2BFC">
        <w:rPr>
          <w:sz w:val="20"/>
          <w:szCs w:val="20"/>
          <w:vertAlign w:val="superscript"/>
        </w:rPr>
        <w:footnoteRef/>
      </w:r>
      <w:r w:rsidRPr="006B2BFC">
        <w:rPr>
          <w:sz w:val="20"/>
          <w:szCs w:val="20"/>
        </w:rPr>
        <w:t xml:space="preserve"> </w:t>
      </w:r>
      <w:r w:rsidRPr="006B2BFC">
        <w:rPr>
          <w:rFonts w:eastAsia="Times New Roman"/>
          <w:sz w:val="20"/>
          <w:szCs w:val="20"/>
          <w:lang w:val="en-US"/>
        </w:rPr>
        <w:t>Jamie Kendrick, </w:t>
      </w:r>
      <w:r w:rsidRPr="006B2BFC">
        <w:rPr>
          <w:rFonts w:eastAsia="Times New Roman"/>
          <w:i/>
          <w:iCs/>
          <w:sz w:val="20"/>
          <w:szCs w:val="20"/>
          <w:lang w:val="en-US"/>
        </w:rPr>
        <w:t>Music Moves Europe</w:t>
      </w:r>
      <w:r w:rsidRPr="006B2BFC">
        <w:rPr>
          <w:rFonts w:eastAsia="Times New Roman"/>
          <w:sz w:val="20"/>
          <w:szCs w:val="20"/>
          <w:lang w:val="en-US"/>
        </w:rPr>
        <w:t>, </w:t>
      </w:r>
      <w:r w:rsidRPr="006B2BFC">
        <w:rPr>
          <w:rFonts w:eastAsia="Times New Roman"/>
          <w:smallCaps/>
          <w:sz w:val="20"/>
          <w:szCs w:val="20"/>
          <w:lang w:val="en-US"/>
        </w:rPr>
        <w:t>Creative Europe - European Commission</w:t>
      </w:r>
      <w:r w:rsidRPr="006B2BFC">
        <w:rPr>
          <w:rFonts w:eastAsia="Times New Roman"/>
          <w:sz w:val="20"/>
          <w:szCs w:val="20"/>
          <w:lang w:val="en-US"/>
        </w:rPr>
        <w:t xml:space="preserve"> (2017), https://ec.europa.eu/programmes/creative-europe/actions/music-moves-europe_en (last visited Oct 12, 2019); </w:t>
      </w:r>
      <w:r w:rsidRPr="006B2BFC">
        <w:rPr>
          <w:rFonts w:eastAsia="Times New Roman"/>
          <w:i/>
          <w:iCs/>
          <w:sz w:val="20"/>
          <w:szCs w:val="20"/>
          <w:lang w:val="en-US"/>
        </w:rPr>
        <w:t>Music Moves Europe</w:t>
      </w:r>
      <w:r w:rsidRPr="006B2BFC">
        <w:rPr>
          <w:rFonts w:eastAsia="Times New Roman"/>
          <w:sz w:val="20"/>
          <w:szCs w:val="20"/>
          <w:lang w:val="en-US"/>
        </w:rPr>
        <w:t xml:space="preserve">, </w:t>
      </w:r>
      <w:hyperlink r:id="rId266" w:history="1">
        <w:r w:rsidRPr="006B2BFC">
          <w:rPr>
            <w:rStyle w:val="Hyperlink"/>
            <w:color w:val="auto"/>
            <w:sz w:val="20"/>
            <w:szCs w:val="20"/>
          </w:rPr>
          <w:t>https://ec.europa.eu/programmes/creative-europe/sites/creative-europe/files/library/eac-167-summary-of-rojects-web.pdf</w:t>
        </w:r>
      </w:hyperlink>
      <w:r w:rsidRPr="006B2BFC">
        <w:rPr>
          <w:sz w:val="20"/>
          <w:szCs w:val="20"/>
        </w:rPr>
        <w:t xml:space="preserve"> (last visited Oct. 12, 2019).</w:t>
      </w:r>
    </w:p>
  </w:footnote>
  <w:footnote w:id="630">
    <w:p w14:paraId="137CCDE2" w14:textId="1E6DE68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smallCaps/>
          <w:sz w:val="20"/>
          <w:szCs w:val="20"/>
          <w:shd w:val="clear" w:color="auto" w:fill="F0F5FF"/>
        </w:rPr>
        <w:t>Regulation (EU) No 910/2014 of the European Parliament and of the Council of 23 July 2014 on electronic identification and trust services for electronic transactions in the internal market and repealing Directive 1999/93/EC</w:t>
      </w:r>
      <w:proofErr w:type="gramStart"/>
      <w:r w:rsidRPr="006B2BFC">
        <w:rPr>
          <w:sz w:val="20"/>
          <w:szCs w:val="20"/>
          <w:shd w:val="clear" w:color="auto" w:fill="F0F5FF"/>
        </w:rPr>
        <w:t>, ,</w:t>
      </w:r>
      <w:proofErr w:type="gramEnd"/>
      <w:r w:rsidRPr="006B2BFC">
        <w:rPr>
          <w:sz w:val="20"/>
          <w:szCs w:val="20"/>
          <w:shd w:val="clear" w:color="auto" w:fill="F0F5FF"/>
        </w:rPr>
        <w:t xml:space="preserve"> 257 </w:t>
      </w:r>
      <w:r w:rsidRPr="006B2BFC">
        <w:rPr>
          <w:smallCaps/>
          <w:sz w:val="20"/>
          <w:szCs w:val="20"/>
          <w:shd w:val="clear" w:color="auto" w:fill="F0F5FF"/>
        </w:rPr>
        <w:t>OJ L</w:t>
      </w:r>
      <w:r w:rsidRPr="006B2BFC">
        <w:rPr>
          <w:sz w:val="20"/>
          <w:szCs w:val="20"/>
          <w:shd w:val="clear" w:color="auto" w:fill="F0F5FF"/>
        </w:rPr>
        <w:t> , http://data.europa.eu/eli/reg/2014/910/oj/eng (last visited Oct 12, 2019).</w:t>
      </w:r>
    </w:p>
  </w:footnote>
  <w:footnote w:id="631">
    <w:p w14:paraId="35F31E36" w14:textId="4375B148"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sz w:val="20"/>
          <w:szCs w:val="20"/>
          <w:shd w:val="clear" w:color="auto" w:fill="F0F5FF"/>
        </w:rPr>
        <w:t>Data protection in the EU</w:t>
      </w:r>
      <w:proofErr w:type="gramStart"/>
      <w:r w:rsidRPr="006B2BFC">
        <w:rPr>
          <w:sz w:val="20"/>
          <w:szCs w:val="20"/>
          <w:shd w:val="clear" w:color="auto" w:fill="F0F5FF"/>
        </w:rPr>
        <w:t>, ,</w:t>
      </w:r>
      <w:proofErr w:type="gramEnd"/>
      <w:r w:rsidRPr="006B2BFC">
        <w:rPr>
          <w:sz w:val="20"/>
          <w:szCs w:val="20"/>
          <w:shd w:val="clear" w:color="auto" w:fill="F0F5FF"/>
        </w:rPr>
        <w:t> </w:t>
      </w:r>
      <w:r w:rsidRPr="006B2BFC">
        <w:rPr>
          <w:smallCaps/>
          <w:sz w:val="20"/>
          <w:szCs w:val="20"/>
          <w:shd w:val="clear" w:color="auto" w:fill="F0F5FF"/>
        </w:rPr>
        <w:t>European Commission - European Commission</w:t>
      </w:r>
      <w:r w:rsidRPr="006B2BFC">
        <w:rPr>
          <w:sz w:val="20"/>
          <w:szCs w:val="20"/>
          <w:shd w:val="clear" w:color="auto" w:fill="F0F5FF"/>
        </w:rPr>
        <w:t> , https://ec.europa.eu/info/law/law-topic/data-protection/data-protection-eu_en (last visited Oct 12, 2019).</w:t>
      </w:r>
    </w:p>
  </w:footnote>
  <w:footnote w:id="632">
    <w:p w14:paraId="4ADABF8E" w14:textId="1AEDB90B"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sz w:val="20"/>
          <w:szCs w:val="20"/>
          <w:shd w:val="clear" w:color="auto" w:fill="F0F5FF"/>
        </w:rPr>
        <w:t>European Commission - PRESS RELEASES - Press release - State of the Union 2017 - Cybersecurity: Commission scales up EU’s response to cyber-attacks</w:t>
      </w:r>
      <w:proofErr w:type="gramStart"/>
      <w:r w:rsidRPr="006B2BFC">
        <w:rPr>
          <w:sz w:val="20"/>
          <w:szCs w:val="20"/>
          <w:shd w:val="clear" w:color="auto" w:fill="F0F5FF"/>
        </w:rPr>
        <w:t>, ,</w:t>
      </w:r>
      <w:proofErr w:type="gramEnd"/>
      <w:r w:rsidRPr="006B2BFC">
        <w:rPr>
          <w:sz w:val="20"/>
          <w:szCs w:val="20"/>
          <w:shd w:val="clear" w:color="auto" w:fill="F0F5FF"/>
        </w:rPr>
        <w:t xml:space="preserve"> https://europa.eu/rapid/press-release_IP-17-3193_en.htm (last visited Oct 12, 2019).</w:t>
      </w:r>
    </w:p>
  </w:footnote>
  <w:footnote w:id="633">
    <w:p w14:paraId="44F37E6E" w14:textId="291FA714"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sz w:val="20"/>
          <w:szCs w:val="20"/>
          <w:shd w:val="clear" w:color="auto" w:fill="F0F5FF"/>
        </w:rPr>
        <w:t>EUR-Lex - 32016L1148 - EN - EUR-Lex</w:t>
      </w:r>
      <w:proofErr w:type="gramStart"/>
      <w:r w:rsidRPr="006B2BFC">
        <w:rPr>
          <w:sz w:val="20"/>
          <w:szCs w:val="20"/>
          <w:shd w:val="clear" w:color="auto" w:fill="F0F5FF"/>
        </w:rPr>
        <w:t>, ,</w:t>
      </w:r>
      <w:proofErr w:type="gramEnd"/>
      <w:r w:rsidRPr="006B2BFC">
        <w:rPr>
          <w:sz w:val="20"/>
          <w:szCs w:val="20"/>
          <w:shd w:val="clear" w:color="auto" w:fill="F0F5FF"/>
        </w:rPr>
        <w:t xml:space="preserve"> https://eur-lex.production.op.aws.cloud.tech.ec.europa.eu/eli/dir/2016/1148/oj (last visited Oct 12, 2019).</w:t>
      </w:r>
    </w:p>
  </w:footnote>
  <w:footnote w:id="634">
    <w:p w14:paraId="00919CF9" w14:textId="77777777"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rFonts w:eastAsia="Comfortaa"/>
        </w:rPr>
        <w:t>Assuming copyright defenses are not raised.</w:t>
      </w:r>
    </w:p>
  </w:footnote>
  <w:footnote w:id="635">
    <w:p w14:paraId="6D3FB0D4"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sz w:val="20"/>
          <w:szCs w:val="20"/>
          <w:shd w:val="clear" w:color="auto" w:fill="F0F5FF"/>
        </w:rPr>
        <w:t>Do I need a music license? - Easy Song Licensing</w:t>
      </w:r>
      <w:proofErr w:type="gramStart"/>
      <w:r w:rsidRPr="006B2BFC">
        <w:rPr>
          <w:sz w:val="20"/>
          <w:szCs w:val="20"/>
          <w:shd w:val="clear" w:color="auto" w:fill="F0F5FF"/>
        </w:rPr>
        <w:t>, ,</w:t>
      </w:r>
      <w:proofErr w:type="gramEnd"/>
      <w:r w:rsidRPr="006B2BFC">
        <w:rPr>
          <w:sz w:val="20"/>
          <w:szCs w:val="20"/>
          <w:shd w:val="clear" w:color="auto" w:fill="F0F5FF"/>
        </w:rPr>
        <w:t xml:space="preserve"> https://www.easysonglicensing.com/pages/help/articles/music-licensing/do-i-need-a-music-license.aspx (last visited Oct 17, 2019).</w:t>
      </w:r>
    </w:p>
  </w:footnote>
  <w:footnote w:id="636">
    <w:p w14:paraId="3F6FB3F2"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sz w:val="20"/>
          <w:szCs w:val="20"/>
          <w:shd w:val="clear" w:color="auto" w:fill="F0F5FF"/>
        </w:rPr>
        <w:t>Do I need a music license? - Easy Song Licensing</w:t>
      </w:r>
      <w:proofErr w:type="gramStart"/>
      <w:r w:rsidRPr="006B2BFC">
        <w:rPr>
          <w:sz w:val="20"/>
          <w:szCs w:val="20"/>
          <w:shd w:val="clear" w:color="auto" w:fill="F0F5FF"/>
        </w:rPr>
        <w:t>, ,</w:t>
      </w:r>
      <w:proofErr w:type="gramEnd"/>
      <w:r w:rsidRPr="006B2BFC">
        <w:rPr>
          <w:sz w:val="20"/>
          <w:szCs w:val="20"/>
          <w:shd w:val="clear" w:color="auto" w:fill="F0F5FF"/>
        </w:rPr>
        <w:t xml:space="preserve"> https://www.easysonglicensing.com/pages/help/articles/music-licensing/do-i-need-a-music-license.aspx (last visited Oct 17, 2019).</w:t>
      </w:r>
    </w:p>
  </w:footnote>
  <w:footnote w:id="637">
    <w:p w14:paraId="3B5724C1" w14:textId="11D2D236"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KEA, </w:t>
      </w:r>
      <w:r w:rsidRPr="006B2BFC">
        <w:rPr>
          <w:i/>
          <w:iCs/>
        </w:rPr>
        <w:t>Licensing music works and transaction costs in Europe</w:t>
      </w:r>
      <w:r w:rsidRPr="006B2BFC">
        <w:t xml:space="preserve"> 43 (Sept. 2012); </w:t>
      </w:r>
      <w:proofErr w:type="spellStart"/>
      <w:r w:rsidRPr="006B2BFC">
        <w:t>Balázs</w:t>
      </w:r>
      <w:proofErr w:type="spellEnd"/>
      <w:r w:rsidRPr="006B2BFC">
        <w:t xml:space="preserve"> </w:t>
      </w:r>
      <w:proofErr w:type="spellStart"/>
      <w:r w:rsidRPr="006B2BFC">
        <w:t>Bodó</w:t>
      </w:r>
      <w:proofErr w:type="spellEnd"/>
      <w:r w:rsidRPr="006B2BFC">
        <w:t xml:space="preserve">, Daniel Gervais, João Pedro Quintais, Blockchain and smart contracts: the missing link in copyright </w:t>
      </w:r>
      <w:proofErr w:type="gramStart"/>
      <w:r w:rsidRPr="006B2BFC">
        <w:t>licensing?,</w:t>
      </w:r>
      <w:proofErr w:type="gramEnd"/>
      <w:r w:rsidRPr="006B2BFC">
        <w:t xml:space="preserve"> International Journal of Law and Information Technology, Volume 26, Issue 4, Winter 2018, Pages 330, https://doi.org/10.1093/ijlit/</w:t>
      </w:r>
    </w:p>
  </w:footnote>
  <w:footnote w:id="638">
    <w:p w14:paraId="1929D1CA" w14:textId="77777777" w:rsidR="00602A72" w:rsidRPr="006B2BFC" w:rsidRDefault="00602A72" w:rsidP="00163F6F">
      <w:pPr>
        <w:shd w:val="clear" w:color="auto" w:fill="FFFFFF" w:themeFill="background1"/>
        <w:spacing w:line="240" w:lineRule="auto"/>
        <w:rPr>
          <w:rFonts w:eastAsia="Comfortaa"/>
          <w:sz w:val="20"/>
          <w:szCs w:val="20"/>
        </w:rPr>
      </w:pPr>
      <w:r w:rsidRPr="006B2BFC">
        <w:rPr>
          <w:sz w:val="20"/>
          <w:szCs w:val="20"/>
          <w:vertAlign w:val="superscript"/>
        </w:rPr>
        <w:footnoteRef/>
      </w:r>
      <w:r w:rsidRPr="006B2BFC">
        <w:rPr>
          <w:sz w:val="20"/>
          <w:szCs w:val="20"/>
        </w:rPr>
        <w:t xml:space="preserve"> </w:t>
      </w:r>
      <w:r w:rsidRPr="006B2BFC">
        <w:rPr>
          <w:rFonts w:eastAsia="Comfortaa"/>
          <w:sz w:val="20"/>
          <w:szCs w:val="20"/>
        </w:rPr>
        <w:t>C Handke and R Towse, ‘Economics of Copyright Collecting Societies’ (2007) 38(8) International Review of Intellectual Property and Competition Law 937–57.</w:t>
      </w:r>
    </w:p>
  </w:footnote>
  <w:footnote w:id="639">
    <w:p w14:paraId="7461E568" w14:textId="77777777"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shd w:val="clear" w:color="auto" w:fill="F0F5FF"/>
        </w:rPr>
        <w:t>What is a Collective Management Organization? (CMO)</w:t>
      </w:r>
      <w:proofErr w:type="gramStart"/>
      <w:r w:rsidRPr="006B2BFC">
        <w:rPr>
          <w:shd w:val="clear" w:color="auto" w:fill="F0F5FF"/>
        </w:rPr>
        <w:t>, ,</w:t>
      </w:r>
      <w:proofErr w:type="gramEnd"/>
      <w:r w:rsidRPr="006B2BFC">
        <w:rPr>
          <w:shd w:val="clear" w:color="auto" w:fill="F0F5FF"/>
        </w:rPr>
        <w:t> </w:t>
      </w:r>
      <w:proofErr w:type="spellStart"/>
      <w:r w:rsidRPr="006B2BFC">
        <w:rPr>
          <w:smallCaps/>
          <w:shd w:val="clear" w:color="auto" w:fill="F0F5FF"/>
        </w:rPr>
        <w:t>Songtrust</w:t>
      </w:r>
      <w:proofErr w:type="spellEnd"/>
      <w:r w:rsidRPr="006B2BFC">
        <w:rPr>
          <w:shd w:val="clear" w:color="auto" w:fill="F0F5FF"/>
        </w:rPr>
        <w:t> , https://help.songtrust.com/knowledge/what-is-a-collective-management-organization-cmo (last visited Oct 17, 2019).</w:t>
      </w:r>
    </w:p>
  </w:footnote>
  <w:footnote w:id="640">
    <w:p w14:paraId="6AAABB5E"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sz w:val="20"/>
          <w:szCs w:val="20"/>
          <w:shd w:val="clear" w:color="auto" w:fill="F0F5FF"/>
        </w:rPr>
        <w:t>What is a Collective Management Organization? (CMO)</w:t>
      </w:r>
      <w:proofErr w:type="gramStart"/>
      <w:r w:rsidRPr="006B2BFC">
        <w:rPr>
          <w:sz w:val="20"/>
          <w:szCs w:val="20"/>
          <w:shd w:val="clear" w:color="auto" w:fill="F0F5FF"/>
        </w:rPr>
        <w:t>, ,</w:t>
      </w:r>
      <w:proofErr w:type="gramEnd"/>
      <w:r w:rsidRPr="006B2BFC">
        <w:rPr>
          <w:sz w:val="20"/>
          <w:szCs w:val="20"/>
          <w:shd w:val="clear" w:color="auto" w:fill="F0F5FF"/>
        </w:rPr>
        <w:t> </w:t>
      </w:r>
      <w:proofErr w:type="spellStart"/>
      <w:r w:rsidRPr="006B2BFC">
        <w:rPr>
          <w:smallCaps/>
          <w:sz w:val="20"/>
          <w:szCs w:val="20"/>
          <w:shd w:val="clear" w:color="auto" w:fill="F0F5FF"/>
        </w:rPr>
        <w:t>Songtrust</w:t>
      </w:r>
      <w:proofErr w:type="spellEnd"/>
      <w:r w:rsidRPr="006B2BFC">
        <w:rPr>
          <w:sz w:val="20"/>
          <w:szCs w:val="20"/>
          <w:shd w:val="clear" w:color="auto" w:fill="F0F5FF"/>
        </w:rPr>
        <w:t> , https://help.songtrust.com/knowledge/what-is-a-collective-management-organization-cmo (last visited Oct 17, 2019).</w:t>
      </w:r>
    </w:p>
  </w:footnote>
  <w:footnote w:id="641">
    <w:p w14:paraId="32E2F744"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sz w:val="20"/>
          <w:szCs w:val="20"/>
          <w:shd w:val="clear" w:color="auto" w:fill="F0F5FF"/>
        </w:rPr>
        <w:t>Types of Music Licenses</w:t>
      </w:r>
      <w:proofErr w:type="gramStart"/>
      <w:r w:rsidRPr="006B2BFC">
        <w:rPr>
          <w:sz w:val="20"/>
          <w:szCs w:val="20"/>
          <w:shd w:val="clear" w:color="auto" w:fill="F0F5FF"/>
        </w:rPr>
        <w:t>, ,</w:t>
      </w:r>
      <w:proofErr w:type="gramEnd"/>
      <w:r w:rsidRPr="006B2BFC">
        <w:rPr>
          <w:sz w:val="20"/>
          <w:szCs w:val="20"/>
          <w:shd w:val="clear" w:color="auto" w:fill="F0F5FF"/>
        </w:rPr>
        <w:t> </w:t>
      </w:r>
      <w:proofErr w:type="spellStart"/>
      <w:r w:rsidRPr="006B2BFC">
        <w:rPr>
          <w:smallCaps/>
          <w:sz w:val="20"/>
          <w:szCs w:val="20"/>
          <w:shd w:val="clear" w:color="auto" w:fill="F0F5FF"/>
        </w:rPr>
        <w:t>Musicbed</w:t>
      </w:r>
      <w:proofErr w:type="spellEnd"/>
      <w:r w:rsidRPr="006B2BFC">
        <w:rPr>
          <w:sz w:val="20"/>
          <w:szCs w:val="20"/>
          <w:shd w:val="clear" w:color="auto" w:fill="F0F5FF"/>
        </w:rPr>
        <w:t> , https://www.musicbed.com/knowledge-base/types-of-music-licenses/28 (last visited Oct 17, 2019).</w:t>
      </w:r>
    </w:p>
  </w:footnote>
  <w:footnote w:id="642">
    <w:p w14:paraId="4834B7AE" w14:textId="7214CF69"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shd w:val="clear" w:color="auto" w:fill="FFFFFF" w:themeFill="background1"/>
        </w:rPr>
        <w:t xml:space="preserve"> Types of Music Licenses, </w:t>
      </w:r>
      <w:proofErr w:type="spellStart"/>
      <w:proofErr w:type="gramStart"/>
      <w:r w:rsidRPr="006B2BFC">
        <w:rPr>
          <w:smallCaps/>
          <w:sz w:val="20"/>
          <w:szCs w:val="20"/>
          <w:shd w:val="clear" w:color="auto" w:fill="FFFFFF" w:themeFill="background1"/>
        </w:rPr>
        <w:t>Musicbed</w:t>
      </w:r>
      <w:proofErr w:type="spellEnd"/>
      <w:r w:rsidRPr="006B2BFC">
        <w:rPr>
          <w:sz w:val="20"/>
          <w:szCs w:val="20"/>
          <w:shd w:val="clear" w:color="auto" w:fill="FFFFFF" w:themeFill="background1"/>
        </w:rPr>
        <w:t> ,</w:t>
      </w:r>
      <w:proofErr w:type="gramEnd"/>
      <w:r w:rsidRPr="006B2BFC">
        <w:rPr>
          <w:sz w:val="20"/>
          <w:szCs w:val="20"/>
          <w:shd w:val="clear" w:color="auto" w:fill="FFFFFF" w:themeFill="background1"/>
        </w:rPr>
        <w:t xml:space="preserve"> https://www.musicbed.com/knowledge-base/types-of-music-licenses/28 (last visited Oct 17, 2019).</w:t>
      </w:r>
    </w:p>
  </w:footnote>
  <w:footnote w:id="643">
    <w:p w14:paraId="29776F18" w14:textId="7F78D35C"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sz w:val="20"/>
          <w:szCs w:val="20"/>
          <w:shd w:val="clear" w:color="auto" w:fill="F0F5FF"/>
        </w:rPr>
        <w:t xml:space="preserve">Types of Music Licenses, </w:t>
      </w:r>
      <w:proofErr w:type="spellStart"/>
      <w:proofErr w:type="gramStart"/>
      <w:r w:rsidRPr="006B2BFC">
        <w:rPr>
          <w:smallCaps/>
          <w:sz w:val="20"/>
          <w:szCs w:val="20"/>
          <w:shd w:val="clear" w:color="auto" w:fill="F0F5FF"/>
        </w:rPr>
        <w:t>Musicbed</w:t>
      </w:r>
      <w:proofErr w:type="spellEnd"/>
      <w:r w:rsidRPr="006B2BFC">
        <w:rPr>
          <w:sz w:val="20"/>
          <w:szCs w:val="20"/>
          <w:shd w:val="clear" w:color="auto" w:fill="F0F5FF"/>
        </w:rPr>
        <w:t> ,</w:t>
      </w:r>
      <w:proofErr w:type="gramEnd"/>
      <w:r w:rsidRPr="006B2BFC">
        <w:rPr>
          <w:sz w:val="20"/>
          <w:szCs w:val="20"/>
          <w:shd w:val="clear" w:color="auto" w:fill="F0F5FF"/>
        </w:rPr>
        <w:t xml:space="preserve"> https://www.musicbed.com/knowledge-base/types-of-music-licenses/28 (last visited Oct 17, 2019).</w:t>
      </w:r>
    </w:p>
  </w:footnote>
  <w:footnote w:id="644">
    <w:p w14:paraId="65EDC03C" w14:textId="2271D1DC"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sz w:val="20"/>
          <w:szCs w:val="20"/>
          <w:shd w:val="clear" w:color="auto" w:fill="F0F5FF"/>
        </w:rPr>
        <w:t xml:space="preserve">Types of Music Licenses, </w:t>
      </w:r>
      <w:proofErr w:type="spellStart"/>
      <w:proofErr w:type="gramStart"/>
      <w:r w:rsidRPr="006B2BFC">
        <w:rPr>
          <w:smallCaps/>
          <w:sz w:val="20"/>
          <w:szCs w:val="20"/>
          <w:shd w:val="clear" w:color="auto" w:fill="F0F5FF"/>
        </w:rPr>
        <w:t>Musicbed</w:t>
      </w:r>
      <w:proofErr w:type="spellEnd"/>
      <w:r w:rsidRPr="006B2BFC">
        <w:rPr>
          <w:sz w:val="20"/>
          <w:szCs w:val="20"/>
          <w:shd w:val="clear" w:color="auto" w:fill="F0F5FF"/>
        </w:rPr>
        <w:t> ,</w:t>
      </w:r>
      <w:proofErr w:type="gramEnd"/>
      <w:r w:rsidRPr="006B2BFC">
        <w:rPr>
          <w:sz w:val="20"/>
          <w:szCs w:val="20"/>
          <w:shd w:val="clear" w:color="auto" w:fill="F0F5FF"/>
        </w:rPr>
        <w:t xml:space="preserve"> https://www.musicbed.com/knowledge-base/types-of-music-licenses/28 (last visited Oct 17, 2019).</w:t>
      </w:r>
    </w:p>
  </w:footnote>
  <w:footnote w:id="645">
    <w:p w14:paraId="6CF4B9CD" w14:textId="463A9625"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sz w:val="20"/>
          <w:szCs w:val="20"/>
          <w:shd w:val="clear" w:color="auto" w:fill="F0F5FF"/>
        </w:rPr>
        <w:t xml:space="preserve">Types of Music Licenses, </w:t>
      </w:r>
      <w:proofErr w:type="spellStart"/>
      <w:proofErr w:type="gramStart"/>
      <w:r w:rsidRPr="006B2BFC">
        <w:rPr>
          <w:smallCaps/>
          <w:sz w:val="20"/>
          <w:szCs w:val="20"/>
          <w:shd w:val="clear" w:color="auto" w:fill="F0F5FF"/>
        </w:rPr>
        <w:t>Musicbed</w:t>
      </w:r>
      <w:proofErr w:type="spellEnd"/>
      <w:r w:rsidRPr="006B2BFC">
        <w:rPr>
          <w:sz w:val="20"/>
          <w:szCs w:val="20"/>
          <w:shd w:val="clear" w:color="auto" w:fill="F0F5FF"/>
        </w:rPr>
        <w:t> ,</w:t>
      </w:r>
      <w:proofErr w:type="gramEnd"/>
      <w:r w:rsidRPr="006B2BFC">
        <w:rPr>
          <w:sz w:val="20"/>
          <w:szCs w:val="20"/>
          <w:shd w:val="clear" w:color="auto" w:fill="F0F5FF"/>
        </w:rPr>
        <w:t xml:space="preserve"> https://www.musicbed.com/knowledge-base/types-of-music-licenses/28 (last visited Oct 17, 2019).</w:t>
      </w:r>
      <w:r w:rsidRPr="006B2BFC">
        <w:rPr>
          <w:sz w:val="20"/>
          <w:szCs w:val="20"/>
        </w:rPr>
        <w:t xml:space="preserve"> </w:t>
      </w:r>
    </w:p>
  </w:footnote>
  <w:footnote w:id="646">
    <w:p w14:paraId="0388DEEB" w14:textId="7BEF2266"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mallCaps/>
          <w:sz w:val="20"/>
          <w:szCs w:val="20"/>
          <w:shd w:val="clear" w:color="auto" w:fill="FFFFFF" w:themeFill="background1"/>
        </w:rPr>
        <w:t>Regulation (EU) No 167/2013 of the European Parliament and of the Council of 5 February 2013 on the approval and market surveillance of agricultural and forestry vehicles  Text with EEA relevance</w:t>
      </w:r>
      <w:r w:rsidRPr="006B2BFC">
        <w:rPr>
          <w:sz w:val="20"/>
          <w:szCs w:val="20"/>
          <w:shd w:val="clear" w:color="auto" w:fill="FFFFFF" w:themeFill="background1"/>
        </w:rPr>
        <w:t xml:space="preserve"> 10, 060 </w:t>
      </w:r>
      <w:r w:rsidRPr="006B2BFC">
        <w:rPr>
          <w:smallCaps/>
          <w:sz w:val="20"/>
          <w:szCs w:val="20"/>
          <w:shd w:val="clear" w:color="auto" w:fill="FFFFFF" w:themeFill="background1"/>
        </w:rPr>
        <w:t>OJ L</w:t>
      </w:r>
      <w:r w:rsidRPr="006B2BFC">
        <w:rPr>
          <w:sz w:val="20"/>
          <w:szCs w:val="20"/>
          <w:shd w:val="clear" w:color="auto" w:fill="FFFFFF" w:themeFill="background1"/>
        </w:rPr>
        <w:t xml:space="preserve">, </w:t>
      </w:r>
      <w:hyperlink r:id="rId267" w:history="1">
        <w:r w:rsidRPr="006B2BFC">
          <w:rPr>
            <w:rStyle w:val="Hyperlink"/>
            <w:color w:val="auto"/>
            <w:sz w:val="20"/>
            <w:szCs w:val="20"/>
          </w:rPr>
          <w:t>https://eur-lex.europa.eu/legal-content/EN/TXT/PDF/?uri=CELEX:32013R0167&amp;from=EN</w:t>
        </w:r>
      </w:hyperlink>
      <w:r w:rsidRPr="006B2BFC">
        <w:rPr>
          <w:sz w:val="20"/>
          <w:szCs w:val="20"/>
          <w:shd w:val="clear" w:color="auto" w:fill="F0F5FF"/>
        </w:rPr>
        <w:t xml:space="preserve"> (last visited Oct 17, 2019).</w:t>
      </w:r>
    </w:p>
  </w:footnote>
  <w:footnote w:id="647">
    <w:p w14:paraId="34DC9126"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For instance, the approach taken in the Polish jurisdiction (one of the EU member states), the approach taken involved listing of fields of exploitation (exemplification of fields on which a license can be granted: 1) within the scope of fixing and reproduction of works - production of copies of a piece of work with the use of specific technology, including printing, reprographics, magnetic fixing and digital technology; 2) within the scope of trading the original or the copies on which the work was fixed -introduction to trade, letting for use or rental of the original or copies; 3) within the scope of dissemination of works in a manner different from defined in subparagraph 2 - public performance, exhibition, screening, presentation and broadcast as well as rebroadcast, and making the work publicly available in such a manner that anyone could access it at a place and time selected thereby.) - Polish Act of 4 February 1994 on Copyright and Related Rights, Art. 50 www.wipo.int/edocs/lexdocs/laws/en/pl/pl010en.pdf</w:t>
      </w:r>
    </w:p>
  </w:footnote>
  <w:footnote w:id="648">
    <w:p w14:paraId="0CB925FD" w14:textId="77777777"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rFonts w:eastAsia="Comfortaa"/>
        </w:rPr>
        <w:t>Also known as direct licensing or transactional licensing.</w:t>
      </w:r>
    </w:p>
  </w:footnote>
  <w:footnote w:id="649">
    <w:p w14:paraId="35F323D1"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sz w:val="20"/>
          <w:szCs w:val="20"/>
          <w:shd w:val="clear" w:color="auto" w:fill="F0F5FF"/>
        </w:rPr>
        <w:t>The New Paradigm in Music Licensing</w:t>
      </w:r>
      <w:proofErr w:type="gramStart"/>
      <w:r w:rsidRPr="006B2BFC">
        <w:rPr>
          <w:sz w:val="20"/>
          <w:szCs w:val="20"/>
          <w:shd w:val="clear" w:color="auto" w:fill="F0F5FF"/>
        </w:rPr>
        <w:t>, ,</w:t>
      </w:r>
      <w:proofErr w:type="gramEnd"/>
      <w:r w:rsidRPr="006B2BFC">
        <w:rPr>
          <w:sz w:val="20"/>
          <w:szCs w:val="20"/>
          <w:shd w:val="clear" w:color="auto" w:fill="F0F5FF"/>
        </w:rPr>
        <w:t> </w:t>
      </w:r>
      <w:r w:rsidRPr="006B2BFC">
        <w:rPr>
          <w:smallCaps/>
          <w:sz w:val="20"/>
          <w:szCs w:val="20"/>
          <w:shd w:val="clear" w:color="auto" w:fill="F0F5FF"/>
        </w:rPr>
        <w:t>National Performing Rights Exchange (NPREX)</w:t>
      </w:r>
      <w:r w:rsidRPr="006B2BFC">
        <w:rPr>
          <w:sz w:val="20"/>
          <w:szCs w:val="20"/>
          <w:shd w:val="clear" w:color="auto" w:fill="F0F5FF"/>
        </w:rPr>
        <w:t> , http://www.nprex.com/FAQ.aspx#question-2 (last visited Oct 17, 2019).</w:t>
      </w:r>
    </w:p>
  </w:footnote>
  <w:footnote w:id="650">
    <w:p w14:paraId="4BB1D8A6" w14:textId="77777777" w:rsidR="00602A72" w:rsidRPr="006B2BFC" w:rsidRDefault="00602A72" w:rsidP="00163F6F">
      <w:pPr>
        <w:shd w:val="clear" w:color="auto" w:fill="FFFFFF" w:themeFill="background1"/>
        <w:spacing w:line="240" w:lineRule="auto"/>
        <w:rPr>
          <w:rFonts w:eastAsia="Comfortaa"/>
          <w:sz w:val="20"/>
          <w:szCs w:val="20"/>
        </w:rPr>
      </w:pPr>
      <w:r w:rsidRPr="006B2BFC">
        <w:rPr>
          <w:sz w:val="20"/>
          <w:szCs w:val="20"/>
          <w:vertAlign w:val="superscript"/>
        </w:rPr>
        <w:footnoteRef/>
      </w:r>
      <w:r w:rsidRPr="006B2BFC">
        <w:rPr>
          <w:sz w:val="20"/>
          <w:szCs w:val="20"/>
        </w:rPr>
        <w:t xml:space="preserve"> </w:t>
      </w:r>
      <w:r w:rsidRPr="006B2BFC">
        <w:rPr>
          <w:sz w:val="20"/>
          <w:szCs w:val="20"/>
          <w:shd w:val="clear" w:color="auto" w:fill="FFFFFF" w:themeFill="background1"/>
        </w:rPr>
        <w:t>Frederic Haber, </w:t>
      </w:r>
      <w:r w:rsidRPr="006B2BFC">
        <w:rPr>
          <w:i/>
          <w:iCs/>
          <w:sz w:val="20"/>
          <w:szCs w:val="20"/>
          <w:shd w:val="clear" w:color="auto" w:fill="FFFFFF" w:themeFill="background1"/>
        </w:rPr>
        <w:t>The Evolution of Collective Licensing</w:t>
      </w:r>
      <w:r w:rsidRPr="006B2BFC">
        <w:rPr>
          <w:sz w:val="20"/>
          <w:szCs w:val="20"/>
          <w:shd w:val="clear" w:color="auto" w:fill="FFFFFF" w:themeFill="background1"/>
        </w:rPr>
        <w:t>, </w:t>
      </w:r>
      <w:r w:rsidRPr="006B2BFC">
        <w:rPr>
          <w:smallCaps/>
          <w:sz w:val="20"/>
          <w:szCs w:val="20"/>
          <w:shd w:val="clear" w:color="auto" w:fill="FFFFFF" w:themeFill="background1"/>
        </w:rPr>
        <w:t xml:space="preserve">Copyright Clearance </w:t>
      </w:r>
      <w:proofErr w:type="gramStart"/>
      <w:r w:rsidRPr="006B2BFC">
        <w:rPr>
          <w:smallCaps/>
          <w:sz w:val="20"/>
          <w:szCs w:val="20"/>
          <w:shd w:val="clear" w:color="auto" w:fill="FFFFFF" w:themeFill="background1"/>
        </w:rPr>
        <w:t>Center</w:t>
      </w:r>
      <w:r w:rsidRPr="006B2BFC">
        <w:rPr>
          <w:sz w:val="20"/>
          <w:szCs w:val="20"/>
          <w:shd w:val="clear" w:color="auto" w:fill="FFFFFF" w:themeFill="background1"/>
        </w:rPr>
        <w:t> ,</w:t>
      </w:r>
      <w:proofErr w:type="gramEnd"/>
      <w:r w:rsidRPr="006B2BFC">
        <w:rPr>
          <w:sz w:val="20"/>
          <w:szCs w:val="20"/>
          <w:shd w:val="clear" w:color="auto" w:fill="FFFFFF" w:themeFill="background1"/>
        </w:rPr>
        <w:t xml:space="preserve"> https://www.copyright.com/blog/evolution-collective-licensing/ (last visited Oct 17, 2019);</w:t>
      </w:r>
      <w:r w:rsidRPr="006B2BFC">
        <w:rPr>
          <w:sz w:val="20"/>
          <w:szCs w:val="20"/>
          <w:shd w:val="clear" w:color="auto" w:fill="F0F5FF"/>
        </w:rPr>
        <w:t xml:space="preserve"> </w:t>
      </w:r>
      <w:r w:rsidRPr="006B2BFC">
        <w:rPr>
          <w:rFonts w:eastAsia="Comfortaa"/>
          <w:sz w:val="20"/>
          <w:szCs w:val="20"/>
        </w:rPr>
        <w:t>C Handke and R Towse, ‘Economics of Copyright Collecting Societies’ (2007) 38(8) International Review of Intellectual Property and Competition Law 937–57.</w:t>
      </w:r>
    </w:p>
  </w:footnote>
  <w:footnote w:id="651">
    <w:p w14:paraId="00D13C57"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sz w:val="20"/>
          <w:szCs w:val="20"/>
          <w:shd w:val="clear" w:color="auto" w:fill="FFFFFF" w:themeFill="background1"/>
        </w:rPr>
        <w:t>Liane Bonin Starr, </w:t>
      </w:r>
      <w:r w:rsidRPr="006B2BFC">
        <w:rPr>
          <w:i/>
          <w:iCs/>
          <w:sz w:val="20"/>
          <w:szCs w:val="20"/>
          <w:shd w:val="clear" w:color="auto" w:fill="FFFFFF" w:themeFill="background1"/>
        </w:rPr>
        <w:t>ASCAP, BMI, SESAC: The Guide to PROs</w:t>
      </w:r>
      <w:r w:rsidRPr="006B2BFC">
        <w:rPr>
          <w:sz w:val="20"/>
          <w:szCs w:val="20"/>
          <w:shd w:val="clear" w:color="auto" w:fill="FFFFFF" w:themeFill="background1"/>
        </w:rPr>
        <w:t>, https://blog.songtrust.com/songwriting-tips/pros-whats-the-difference (last visited Oct 17, 2019).</w:t>
      </w:r>
    </w:p>
  </w:footnote>
  <w:footnote w:id="652">
    <w:p w14:paraId="76047586"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Bill Rosenblatt &amp; Digimarc Corporation, WATERMARKING TECHNOLOGY and Blockchains in the Music Industry 5 (Digimarc Corporation),  </w:t>
      </w:r>
      <w:hyperlink r:id="rId268">
        <w:r w:rsidRPr="006B2BFC">
          <w:rPr>
            <w:sz w:val="20"/>
            <w:szCs w:val="20"/>
            <w:u w:val="single"/>
          </w:rPr>
          <w:t>https://www.digimarc.com/docs/default-source/digimarc-resources/whitepaper-blockchain-in-music-industry.pdf?sfvrsn=2</w:t>
        </w:r>
      </w:hyperlink>
      <w:r w:rsidRPr="006B2BFC">
        <w:rPr>
          <w:sz w:val="20"/>
          <w:szCs w:val="20"/>
        </w:rPr>
        <w:t xml:space="preserve"> (last visited Jun. 2, 2019)</w:t>
      </w:r>
    </w:p>
  </w:footnote>
  <w:footnote w:id="653">
    <w:p w14:paraId="241D7E0F"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sz w:val="20"/>
          <w:szCs w:val="20"/>
          <w:shd w:val="clear" w:color="auto" w:fill="FFFFFF" w:themeFill="background1"/>
        </w:rPr>
        <w:t>The New Paradigm in Music Licensing</w:t>
      </w:r>
      <w:proofErr w:type="gramStart"/>
      <w:r w:rsidRPr="006B2BFC">
        <w:rPr>
          <w:sz w:val="20"/>
          <w:szCs w:val="20"/>
          <w:shd w:val="clear" w:color="auto" w:fill="FFFFFF" w:themeFill="background1"/>
        </w:rPr>
        <w:t>, ,</w:t>
      </w:r>
      <w:proofErr w:type="gramEnd"/>
      <w:r w:rsidRPr="006B2BFC">
        <w:rPr>
          <w:sz w:val="20"/>
          <w:szCs w:val="20"/>
          <w:shd w:val="clear" w:color="auto" w:fill="FFFFFF" w:themeFill="background1"/>
        </w:rPr>
        <w:t> </w:t>
      </w:r>
      <w:r w:rsidRPr="006B2BFC">
        <w:rPr>
          <w:smallCaps/>
          <w:sz w:val="20"/>
          <w:szCs w:val="20"/>
          <w:shd w:val="clear" w:color="auto" w:fill="FFFFFF" w:themeFill="background1"/>
        </w:rPr>
        <w:t>National Performing Rights Exchange (NPREX)</w:t>
      </w:r>
      <w:r w:rsidRPr="006B2BFC">
        <w:rPr>
          <w:sz w:val="20"/>
          <w:szCs w:val="20"/>
          <w:shd w:val="clear" w:color="auto" w:fill="FFFFFF" w:themeFill="background1"/>
        </w:rPr>
        <w:t> , http://www.nprex.com/FAQ.aspx#question-2 (last visited Oct 17, 2019).</w:t>
      </w:r>
    </w:p>
  </w:footnote>
  <w:footnote w:id="654">
    <w:p w14:paraId="1A79C584"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rFonts w:eastAsia="Comfortaa"/>
          <w:sz w:val="20"/>
          <w:szCs w:val="20"/>
        </w:rPr>
        <w:t>C Handke and R Towse, ‘Economics of Copyright Collecting Societies’ (2007) 38(8) International Review of Intellectual Property and Competition Law 937–57.</w:t>
      </w:r>
    </w:p>
  </w:footnote>
  <w:footnote w:id="655">
    <w:p w14:paraId="4C9B180B"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rFonts w:eastAsia="Comfortaa"/>
          <w:sz w:val="20"/>
          <w:szCs w:val="20"/>
        </w:rPr>
        <w:t>C Handke and R Towse, ‘Economics of Copyright Collecting Societies’ (2007) 38(8) International Review of Intellectual Property and Competition Law 937–57.</w:t>
      </w:r>
    </w:p>
  </w:footnote>
  <w:footnote w:id="656">
    <w:p w14:paraId="74F63596" w14:textId="77777777" w:rsidR="00602A72" w:rsidRPr="006B2BFC" w:rsidRDefault="00602A72" w:rsidP="00163F6F">
      <w:pPr>
        <w:shd w:val="clear" w:color="auto" w:fill="FFFFFF" w:themeFill="background1"/>
        <w:spacing w:line="240" w:lineRule="auto"/>
        <w:rPr>
          <w:rFonts w:eastAsia="Comfortaa"/>
          <w:sz w:val="20"/>
          <w:szCs w:val="20"/>
        </w:rPr>
      </w:pPr>
      <w:r w:rsidRPr="006B2BFC">
        <w:rPr>
          <w:rStyle w:val="FootnoteReference"/>
          <w:sz w:val="20"/>
          <w:szCs w:val="20"/>
        </w:rPr>
        <w:footnoteRef/>
      </w:r>
      <w:r w:rsidRPr="006B2BFC">
        <w:rPr>
          <w:sz w:val="20"/>
          <w:szCs w:val="20"/>
        </w:rPr>
        <w:t xml:space="preserve"> </w:t>
      </w:r>
      <w:r w:rsidRPr="006B2BFC">
        <w:rPr>
          <w:rFonts w:eastAsia="Comfortaa"/>
          <w:sz w:val="20"/>
          <w:szCs w:val="20"/>
        </w:rPr>
        <w:t>C Handke and R Towse, ‘Economics of Copyright Collecting Societies’</w:t>
      </w:r>
    </w:p>
    <w:p w14:paraId="2472A24C" w14:textId="77777777" w:rsidR="00602A72" w:rsidRPr="006B2BFC" w:rsidRDefault="00602A72" w:rsidP="00163F6F">
      <w:pPr>
        <w:pStyle w:val="FootnoteText"/>
        <w:shd w:val="clear" w:color="auto" w:fill="FFFFFF" w:themeFill="background1"/>
        <w:rPr>
          <w:lang w:val="en-US"/>
        </w:rPr>
      </w:pPr>
      <w:r w:rsidRPr="006B2BFC">
        <w:rPr>
          <w:rFonts w:eastAsia="Comfortaa"/>
        </w:rPr>
        <w:t>(2007) 38(8) International Review of Intellectual Property and Competition Law 937–57.</w:t>
      </w:r>
    </w:p>
  </w:footnote>
  <w:footnote w:id="657">
    <w:p w14:paraId="5CC8F92D" w14:textId="77777777" w:rsidR="00602A72" w:rsidRPr="006B2BFC" w:rsidRDefault="00602A72" w:rsidP="00163F6F">
      <w:pPr>
        <w:shd w:val="clear" w:color="auto" w:fill="FFFFFF" w:themeFill="background1"/>
        <w:spacing w:line="240" w:lineRule="auto"/>
        <w:rPr>
          <w:rFonts w:eastAsia="Comfortaa"/>
          <w:sz w:val="20"/>
          <w:szCs w:val="20"/>
        </w:rPr>
      </w:pPr>
      <w:r w:rsidRPr="006B2BFC">
        <w:rPr>
          <w:sz w:val="20"/>
          <w:szCs w:val="20"/>
          <w:vertAlign w:val="superscript"/>
        </w:rPr>
        <w:footnoteRef/>
      </w:r>
      <w:r w:rsidRPr="006B2BFC">
        <w:rPr>
          <w:sz w:val="20"/>
          <w:szCs w:val="20"/>
        </w:rPr>
        <w:t xml:space="preserve"> </w:t>
      </w:r>
      <w:r w:rsidRPr="006B2BFC">
        <w:rPr>
          <w:rFonts w:eastAsia="Comfortaa"/>
          <w:sz w:val="20"/>
          <w:szCs w:val="20"/>
        </w:rPr>
        <w:t>C Handke and R Towse, ‘Economics of Copyright Collecting Societies’</w:t>
      </w:r>
    </w:p>
    <w:p w14:paraId="250C1CB3" w14:textId="77777777" w:rsidR="00602A72" w:rsidRPr="006B2BFC" w:rsidRDefault="00602A72" w:rsidP="00163F6F">
      <w:pPr>
        <w:shd w:val="clear" w:color="auto" w:fill="FFFFFF" w:themeFill="background1"/>
        <w:spacing w:line="240" w:lineRule="auto"/>
        <w:rPr>
          <w:sz w:val="20"/>
          <w:szCs w:val="20"/>
        </w:rPr>
      </w:pPr>
      <w:r w:rsidRPr="006B2BFC">
        <w:rPr>
          <w:rFonts w:eastAsia="Comfortaa"/>
          <w:sz w:val="20"/>
          <w:szCs w:val="20"/>
        </w:rPr>
        <w:t>(2007) 38(8) International Review of Intellectual Property and Competition Law 937–57.</w:t>
      </w:r>
    </w:p>
  </w:footnote>
  <w:footnote w:id="658">
    <w:p w14:paraId="5CB5C156" w14:textId="77777777" w:rsidR="00602A72" w:rsidRPr="006B2BFC" w:rsidRDefault="00602A72" w:rsidP="00163F6F">
      <w:pPr>
        <w:shd w:val="clear" w:color="auto" w:fill="FFFFFF" w:themeFill="background1"/>
        <w:spacing w:line="240" w:lineRule="auto"/>
        <w:rPr>
          <w:rFonts w:eastAsia="Comfortaa"/>
          <w:sz w:val="20"/>
          <w:szCs w:val="20"/>
        </w:rPr>
      </w:pPr>
      <w:r w:rsidRPr="006B2BFC">
        <w:rPr>
          <w:sz w:val="20"/>
          <w:szCs w:val="20"/>
          <w:vertAlign w:val="superscript"/>
        </w:rPr>
        <w:footnoteRef/>
      </w:r>
      <w:r w:rsidRPr="006B2BFC">
        <w:rPr>
          <w:sz w:val="20"/>
          <w:szCs w:val="20"/>
        </w:rPr>
        <w:t xml:space="preserve"> </w:t>
      </w:r>
      <w:r w:rsidRPr="006B2BFC">
        <w:rPr>
          <w:rFonts w:eastAsia="Comfortaa"/>
          <w:sz w:val="20"/>
          <w:szCs w:val="20"/>
        </w:rPr>
        <w:t>C Handke and R Towse, ‘Economics of Copyright Collecting Societies’</w:t>
      </w:r>
    </w:p>
    <w:p w14:paraId="43C6F6EE" w14:textId="77777777" w:rsidR="00602A72" w:rsidRPr="006B2BFC" w:rsidRDefault="00602A72" w:rsidP="00163F6F">
      <w:pPr>
        <w:shd w:val="clear" w:color="auto" w:fill="FFFFFF" w:themeFill="background1"/>
        <w:spacing w:line="240" w:lineRule="auto"/>
        <w:rPr>
          <w:sz w:val="20"/>
          <w:szCs w:val="20"/>
        </w:rPr>
      </w:pPr>
      <w:r w:rsidRPr="006B2BFC">
        <w:rPr>
          <w:rFonts w:eastAsia="Comfortaa"/>
          <w:sz w:val="20"/>
          <w:szCs w:val="20"/>
        </w:rPr>
        <w:t>(2007) 38(8) International Review of Intellectual Property and Competition Law 937–57.</w:t>
      </w:r>
    </w:p>
  </w:footnote>
  <w:footnote w:id="659">
    <w:p w14:paraId="42FBD783" w14:textId="77777777" w:rsidR="00602A72" w:rsidRPr="006B2BFC" w:rsidRDefault="00602A72" w:rsidP="00163F6F">
      <w:pPr>
        <w:shd w:val="clear" w:color="auto" w:fill="FFFFFF" w:themeFill="background1"/>
        <w:spacing w:line="240" w:lineRule="auto"/>
        <w:rPr>
          <w:rFonts w:eastAsia="Comfortaa"/>
          <w:sz w:val="20"/>
          <w:szCs w:val="20"/>
        </w:rPr>
      </w:pPr>
      <w:r w:rsidRPr="006B2BFC">
        <w:rPr>
          <w:sz w:val="20"/>
          <w:szCs w:val="20"/>
          <w:vertAlign w:val="superscript"/>
        </w:rPr>
        <w:footnoteRef/>
      </w:r>
      <w:r w:rsidRPr="006B2BFC">
        <w:rPr>
          <w:sz w:val="20"/>
          <w:szCs w:val="20"/>
        </w:rPr>
        <w:t xml:space="preserve"> </w:t>
      </w:r>
      <w:r w:rsidRPr="006B2BFC">
        <w:rPr>
          <w:rFonts w:eastAsia="Comfortaa"/>
          <w:sz w:val="20"/>
          <w:szCs w:val="20"/>
        </w:rPr>
        <w:t>C Handke and R Towse, ‘Economics of Copyright Collecting Societies’</w:t>
      </w:r>
    </w:p>
    <w:p w14:paraId="52878844" w14:textId="77777777" w:rsidR="00602A72" w:rsidRPr="006B2BFC" w:rsidRDefault="00602A72" w:rsidP="00163F6F">
      <w:pPr>
        <w:shd w:val="clear" w:color="auto" w:fill="FFFFFF" w:themeFill="background1"/>
        <w:spacing w:line="240" w:lineRule="auto"/>
        <w:rPr>
          <w:sz w:val="20"/>
          <w:szCs w:val="20"/>
        </w:rPr>
      </w:pPr>
      <w:r w:rsidRPr="006B2BFC">
        <w:rPr>
          <w:rFonts w:eastAsia="Comfortaa"/>
          <w:sz w:val="20"/>
          <w:szCs w:val="20"/>
        </w:rPr>
        <w:t>(2007) 38(8) International Review of Intellectual Property and Competition Law 937–57.</w:t>
      </w:r>
    </w:p>
  </w:footnote>
  <w:footnote w:id="660">
    <w:p w14:paraId="34838414" w14:textId="77777777" w:rsidR="00602A72" w:rsidRPr="006B2BFC" w:rsidRDefault="00602A72" w:rsidP="00163F6F">
      <w:pPr>
        <w:shd w:val="clear" w:color="auto" w:fill="FFFFFF" w:themeFill="background1"/>
        <w:spacing w:line="240" w:lineRule="auto"/>
        <w:rPr>
          <w:rFonts w:eastAsia="Comfortaa"/>
          <w:sz w:val="20"/>
          <w:szCs w:val="20"/>
        </w:rPr>
      </w:pPr>
      <w:r w:rsidRPr="006B2BFC">
        <w:rPr>
          <w:sz w:val="20"/>
          <w:szCs w:val="20"/>
          <w:vertAlign w:val="superscript"/>
        </w:rPr>
        <w:footnoteRef/>
      </w:r>
      <w:r w:rsidRPr="006B2BFC">
        <w:rPr>
          <w:sz w:val="20"/>
          <w:szCs w:val="20"/>
        </w:rPr>
        <w:t xml:space="preserve"> </w:t>
      </w:r>
      <w:r w:rsidRPr="006B2BFC">
        <w:rPr>
          <w:rFonts w:eastAsia="Comfortaa"/>
          <w:sz w:val="20"/>
          <w:szCs w:val="20"/>
        </w:rPr>
        <w:t>C Handke and R Towse, ‘Economics of Copyright Collecting Societies’</w:t>
      </w:r>
    </w:p>
    <w:p w14:paraId="346EB1E8" w14:textId="77777777" w:rsidR="00602A72" w:rsidRPr="006B2BFC" w:rsidRDefault="00602A72" w:rsidP="00163F6F">
      <w:pPr>
        <w:shd w:val="clear" w:color="auto" w:fill="FFFFFF" w:themeFill="background1"/>
        <w:spacing w:line="240" w:lineRule="auto"/>
        <w:rPr>
          <w:sz w:val="20"/>
          <w:szCs w:val="20"/>
        </w:rPr>
      </w:pPr>
      <w:r w:rsidRPr="006B2BFC">
        <w:rPr>
          <w:rFonts w:eastAsia="Comfortaa"/>
          <w:sz w:val="20"/>
          <w:szCs w:val="20"/>
        </w:rPr>
        <w:t>(2007) 38(8) International Review of Intellectual Property and Competition Law 937–57.</w:t>
      </w:r>
    </w:p>
  </w:footnote>
  <w:footnote w:id="661">
    <w:p w14:paraId="15ABE56E" w14:textId="77777777" w:rsidR="00602A72" w:rsidRPr="006B2BFC" w:rsidRDefault="00602A72" w:rsidP="00163F6F">
      <w:pPr>
        <w:shd w:val="clear" w:color="auto" w:fill="FFFFFF" w:themeFill="background1"/>
        <w:spacing w:line="240" w:lineRule="auto"/>
        <w:rPr>
          <w:rFonts w:eastAsia="Comfortaa"/>
          <w:sz w:val="20"/>
          <w:szCs w:val="20"/>
        </w:rPr>
      </w:pPr>
      <w:r w:rsidRPr="006B2BFC">
        <w:rPr>
          <w:sz w:val="20"/>
          <w:szCs w:val="20"/>
          <w:vertAlign w:val="superscript"/>
        </w:rPr>
        <w:footnoteRef/>
      </w:r>
      <w:r w:rsidRPr="006B2BFC">
        <w:rPr>
          <w:sz w:val="20"/>
          <w:szCs w:val="20"/>
        </w:rPr>
        <w:t xml:space="preserve"> </w:t>
      </w:r>
      <w:r w:rsidRPr="006B2BFC">
        <w:rPr>
          <w:rFonts w:eastAsia="Comfortaa"/>
          <w:sz w:val="20"/>
          <w:szCs w:val="20"/>
        </w:rPr>
        <w:t>C Handke and R Towse, ‘Economics of Copyright Collecting Societies’</w:t>
      </w:r>
    </w:p>
    <w:p w14:paraId="7E8D5FC2" w14:textId="77777777" w:rsidR="00602A72" w:rsidRPr="006B2BFC" w:rsidRDefault="00602A72" w:rsidP="00163F6F">
      <w:pPr>
        <w:shd w:val="clear" w:color="auto" w:fill="FFFFFF" w:themeFill="background1"/>
        <w:spacing w:line="240" w:lineRule="auto"/>
        <w:rPr>
          <w:sz w:val="20"/>
          <w:szCs w:val="20"/>
        </w:rPr>
      </w:pPr>
      <w:r w:rsidRPr="006B2BFC">
        <w:rPr>
          <w:rFonts w:eastAsia="Comfortaa"/>
          <w:sz w:val="20"/>
          <w:szCs w:val="20"/>
        </w:rPr>
        <w:t>(2007) 38(8) International Review of Intellectual Property and Competition Law 937–57.</w:t>
      </w:r>
    </w:p>
  </w:footnote>
  <w:footnote w:id="662">
    <w:p w14:paraId="109F9B87"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rFonts w:eastAsia="Comfortaa"/>
          <w:sz w:val="20"/>
          <w:szCs w:val="20"/>
        </w:rPr>
        <w:t>Towse, Ruth, The Economic Effects of Digitization on the Administration of Musical Copyrights (December 31, 2013). Review of Economic Research on Copyright Issues, 2013, 10(2), 55-67. Available at SSRN:</w:t>
      </w:r>
      <w:hyperlink r:id="rId269">
        <w:r w:rsidRPr="006B2BFC">
          <w:rPr>
            <w:rFonts w:eastAsia="Comfortaa"/>
            <w:sz w:val="20"/>
            <w:szCs w:val="20"/>
          </w:rPr>
          <w:t xml:space="preserve"> </w:t>
        </w:r>
      </w:hyperlink>
      <w:hyperlink r:id="rId270">
        <w:r w:rsidRPr="006B2BFC">
          <w:rPr>
            <w:rFonts w:eastAsia="Comfortaa"/>
            <w:sz w:val="20"/>
            <w:szCs w:val="20"/>
          </w:rPr>
          <w:t>https://ssrn.com/abstract=2381882</w:t>
        </w:r>
      </w:hyperlink>
      <w:r w:rsidRPr="006B2BFC">
        <w:rPr>
          <w:rFonts w:eastAsia="Comfortaa"/>
          <w:sz w:val="20"/>
          <w:szCs w:val="20"/>
        </w:rPr>
        <w:t xml:space="preserve"> </w:t>
      </w:r>
    </w:p>
  </w:footnote>
  <w:footnote w:id="663">
    <w:p w14:paraId="561E3BDF"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rFonts w:eastAsia="Comfortaa"/>
          <w:sz w:val="20"/>
          <w:szCs w:val="20"/>
        </w:rPr>
        <w:t>Towse, Ruth, The Economic Effects of Digitization on the Administration of Musical Copyrights (December 31, 2013). Review of Economic Research on Copyright Issues, 2013, 10(2), 55-67. Available at SSRN:</w:t>
      </w:r>
      <w:hyperlink r:id="rId271">
        <w:r w:rsidRPr="006B2BFC">
          <w:rPr>
            <w:rFonts w:eastAsia="Comfortaa"/>
            <w:sz w:val="20"/>
            <w:szCs w:val="20"/>
          </w:rPr>
          <w:t xml:space="preserve"> </w:t>
        </w:r>
      </w:hyperlink>
      <w:hyperlink r:id="rId272">
        <w:r w:rsidRPr="006B2BFC">
          <w:rPr>
            <w:rFonts w:eastAsia="Comfortaa"/>
            <w:sz w:val="20"/>
            <w:szCs w:val="20"/>
          </w:rPr>
          <w:t>https://ssrn.com/abstract=2381882</w:t>
        </w:r>
      </w:hyperlink>
      <w:r w:rsidRPr="006B2BFC">
        <w:rPr>
          <w:rFonts w:eastAsia="Comfortaa"/>
          <w:sz w:val="20"/>
          <w:szCs w:val="20"/>
        </w:rPr>
        <w:t xml:space="preserve"> </w:t>
      </w:r>
    </w:p>
  </w:footnote>
  <w:footnote w:id="664">
    <w:p w14:paraId="60EBABD5"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rFonts w:eastAsia="Comfortaa"/>
          <w:sz w:val="20"/>
          <w:szCs w:val="20"/>
        </w:rPr>
        <w:t>Towse, Ruth, The Economic Effects of Digitization on the Administration of Musical Copyrights (December 31, 2013). Review of Economic Research on Copyright Issues, 2013, 10(2), 55-67. Available at SSRN:</w:t>
      </w:r>
      <w:hyperlink r:id="rId273">
        <w:r w:rsidRPr="006B2BFC">
          <w:rPr>
            <w:rFonts w:eastAsia="Comfortaa"/>
            <w:sz w:val="20"/>
            <w:szCs w:val="20"/>
          </w:rPr>
          <w:t xml:space="preserve"> </w:t>
        </w:r>
      </w:hyperlink>
      <w:hyperlink r:id="rId274">
        <w:r w:rsidRPr="006B2BFC">
          <w:rPr>
            <w:rFonts w:eastAsia="Comfortaa"/>
            <w:sz w:val="20"/>
            <w:szCs w:val="20"/>
          </w:rPr>
          <w:t>https://ssrn.com/abstract=2381882</w:t>
        </w:r>
      </w:hyperlink>
      <w:r w:rsidRPr="006B2BFC">
        <w:rPr>
          <w:rFonts w:eastAsia="Comfortaa"/>
          <w:sz w:val="20"/>
          <w:szCs w:val="20"/>
        </w:rPr>
        <w:t xml:space="preserve"> </w:t>
      </w:r>
    </w:p>
  </w:footnote>
  <w:footnote w:id="665">
    <w:p w14:paraId="4C2BF1B4" w14:textId="77777777"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shd w:val="clear" w:color="auto" w:fill="FFFFFF" w:themeFill="background1"/>
        </w:rPr>
        <w:t>Compulsory License</w:t>
      </w:r>
      <w:proofErr w:type="gramStart"/>
      <w:r w:rsidRPr="006B2BFC">
        <w:rPr>
          <w:shd w:val="clear" w:color="auto" w:fill="FFFFFF" w:themeFill="background1"/>
        </w:rPr>
        <w:t>, ,</w:t>
      </w:r>
      <w:proofErr w:type="gramEnd"/>
      <w:r w:rsidRPr="006B2BFC">
        <w:rPr>
          <w:shd w:val="clear" w:color="auto" w:fill="FFFFFF" w:themeFill="background1"/>
        </w:rPr>
        <w:t> </w:t>
      </w:r>
      <w:r w:rsidRPr="006B2BFC">
        <w:rPr>
          <w:smallCaps/>
          <w:shd w:val="clear" w:color="auto" w:fill="FFFFFF" w:themeFill="background1"/>
        </w:rPr>
        <w:t>LII / Legal Information Institute</w:t>
      </w:r>
      <w:r w:rsidRPr="006B2BFC">
        <w:rPr>
          <w:shd w:val="clear" w:color="auto" w:fill="FFFFFF" w:themeFill="background1"/>
        </w:rPr>
        <w:t> , https://www.law.cornell.edu/wex/compulsory_license (last visited Oct 17, 2019).</w:t>
      </w:r>
    </w:p>
  </w:footnote>
  <w:footnote w:id="666">
    <w:p w14:paraId="4CE472BD"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17 U.S.C. §</w:t>
      </w:r>
      <w:proofErr w:type="gramStart"/>
      <w:r w:rsidRPr="006B2BFC">
        <w:rPr>
          <w:sz w:val="20"/>
          <w:szCs w:val="20"/>
        </w:rPr>
        <w:t>§  106</w:t>
      </w:r>
      <w:proofErr w:type="gramEnd"/>
      <w:r w:rsidRPr="006B2BFC">
        <w:rPr>
          <w:sz w:val="20"/>
          <w:szCs w:val="20"/>
        </w:rPr>
        <w:t>, 110, 114.</w:t>
      </w:r>
    </w:p>
  </w:footnote>
  <w:footnote w:id="667">
    <w:p w14:paraId="73128929"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sz w:val="20"/>
          <w:szCs w:val="20"/>
          <w:shd w:val="clear" w:color="auto" w:fill="F0F5FF"/>
        </w:rPr>
        <w:t xml:space="preserve">Compulsory Mechanical Licensing Law - Easy Song Licensing, , https://www.easysonglicensing.com/pages/help/articles/copyright-law/compulsory-law.aspx (last visited Oct 17, 2019); </w:t>
      </w:r>
      <w:r w:rsidRPr="006B2BFC">
        <w:rPr>
          <w:i/>
          <w:iCs/>
          <w:sz w:val="20"/>
          <w:szCs w:val="20"/>
        </w:rPr>
        <w:t xml:space="preserve">Circular 73 Compulsory License for Making and Distributing Phonorecords </w:t>
      </w:r>
      <w:r w:rsidRPr="006B2BFC">
        <w:rPr>
          <w:sz w:val="20"/>
          <w:szCs w:val="20"/>
        </w:rPr>
        <w:t>2-3, U</w:t>
      </w:r>
      <w:r w:rsidRPr="006B2BFC">
        <w:rPr>
          <w:smallCaps/>
          <w:sz w:val="20"/>
          <w:szCs w:val="20"/>
        </w:rPr>
        <w:t>.S. Copyright Off.,</w:t>
      </w:r>
      <w:r w:rsidRPr="006B2BFC">
        <w:rPr>
          <w:sz w:val="20"/>
          <w:szCs w:val="20"/>
        </w:rPr>
        <w:t xml:space="preserve"> </w:t>
      </w:r>
      <w:hyperlink r:id="rId275" w:history="1">
        <w:r w:rsidRPr="006B2BFC">
          <w:rPr>
            <w:rStyle w:val="Hyperlink"/>
            <w:color w:val="auto"/>
            <w:sz w:val="20"/>
            <w:szCs w:val="20"/>
          </w:rPr>
          <w:t>https://www.copyright.gov/circs/circ73.pdf</w:t>
        </w:r>
      </w:hyperlink>
      <w:r w:rsidRPr="006B2BFC">
        <w:rPr>
          <w:sz w:val="20"/>
          <w:szCs w:val="20"/>
        </w:rPr>
        <w:t xml:space="preserve"> (last accessed Oct. 12, 2019).</w:t>
      </w:r>
    </w:p>
  </w:footnote>
  <w:footnote w:id="668">
    <w:p w14:paraId="2924D532"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hyperlink r:id="rId276">
        <w:r w:rsidRPr="006B2BFC">
          <w:rPr>
            <w:sz w:val="20"/>
            <w:szCs w:val="20"/>
            <w:u w:val="single"/>
          </w:rPr>
          <w:t>https://www.copyright.gov/licensing/sec_112.html</w:t>
        </w:r>
      </w:hyperlink>
      <w:r w:rsidRPr="006B2BFC">
        <w:rPr>
          <w:sz w:val="20"/>
          <w:szCs w:val="20"/>
        </w:rPr>
        <w:t xml:space="preserve"> </w:t>
      </w:r>
    </w:p>
  </w:footnote>
  <w:footnote w:id="669">
    <w:p w14:paraId="051396D7"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hyperlink r:id="rId277">
        <w:r w:rsidRPr="006B2BFC">
          <w:rPr>
            <w:sz w:val="20"/>
            <w:szCs w:val="20"/>
            <w:u w:val="single"/>
          </w:rPr>
          <w:t>https://www.bitlaw.com/source/17usc/112.html</w:t>
        </w:r>
      </w:hyperlink>
      <w:r w:rsidRPr="006B2BFC">
        <w:rPr>
          <w:sz w:val="20"/>
          <w:szCs w:val="20"/>
        </w:rPr>
        <w:t xml:space="preserve">; </w:t>
      </w:r>
      <w:hyperlink r:id="rId278">
        <w:r w:rsidRPr="006B2BFC">
          <w:rPr>
            <w:sz w:val="20"/>
            <w:szCs w:val="20"/>
            <w:u w:val="single"/>
          </w:rPr>
          <w:t>https://www.copyright.gov/licensing/sec_112.html</w:t>
        </w:r>
      </w:hyperlink>
      <w:r w:rsidRPr="006B2BFC">
        <w:rPr>
          <w:sz w:val="20"/>
          <w:szCs w:val="20"/>
        </w:rPr>
        <w:t xml:space="preserve"> </w:t>
      </w:r>
    </w:p>
  </w:footnote>
  <w:footnote w:id="670">
    <w:p w14:paraId="5B8E6802"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sz w:val="20"/>
          <w:szCs w:val="20"/>
          <w:shd w:val="clear" w:color="auto" w:fill="F0F5FF"/>
        </w:rPr>
        <w:t xml:space="preserve">Compulsory Mechanical Licensing Law - Easy Song Licensing, , https://www.easysonglicensing.com/pages/help/articles/copyright-law/compulsory-law.aspx (last visited Oct 17, 2019); </w:t>
      </w:r>
      <w:r w:rsidRPr="006B2BFC">
        <w:rPr>
          <w:i/>
          <w:iCs/>
          <w:sz w:val="20"/>
          <w:szCs w:val="20"/>
        </w:rPr>
        <w:t xml:space="preserve">Circular 73 Compulsory License for Making and Distributing Phonorecords </w:t>
      </w:r>
      <w:r w:rsidRPr="006B2BFC">
        <w:rPr>
          <w:sz w:val="20"/>
          <w:szCs w:val="20"/>
        </w:rPr>
        <w:t>3, U</w:t>
      </w:r>
      <w:r w:rsidRPr="006B2BFC">
        <w:rPr>
          <w:smallCaps/>
          <w:sz w:val="20"/>
          <w:szCs w:val="20"/>
        </w:rPr>
        <w:t>.S. Copyright Off.,</w:t>
      </w:r>
      <w:r w:rsidRPr="006B2BFC">
        <w:rPr>
          <w:sz w:val="20"/>
          <w:szCs w:val="20"/>
        </w:rPr>
        <w:t xml:space="preserve"> </w:t>
      </w:r>
      <w:hyperlink r:id="rId279" w:history="1">
        <w:r w:rsidRPr="006B2BFC">
          <w:rPr>
            <w:rStyle w:val="Hyperlink"/>
            <w:color w:val="auto"/>
            <w:sz w:val="20"/>
            <w:szCs w:val="20"/>
          </w:rPr>
          <w:t>https://www.copyright.gov/circs/circ73.pdf</w:t>
        </w:r>
      </w:hyperlink>
      <w:r w:rsidRPr="006B2BFC">
        <w:rPr>
          <w:sz w:val="20"/>
          <w:szCs w:val="20"/>
        </w:rPr>
        <w:t xml:space="preserve"> (last accessed Oct. 12, 2019).</w:t>
      </w:r>
    </w:p>
  </w:footnote>
  <w:footnote w:id="671">
    <w:p w14:paraId="0138ED85" w14:textId="77777777" w:rsidR="00602A72" w:rsidRPr="006B2BFC" w:rsidRDefault="00602A72" w:rsidP="00163F6F">
      <w:pPr>
        <w:shd w:val="clear" w:color="auto" w:fill="FFFFFF" w:themeFill="background1"/>
        <w:rPr>
          <w:sz w:val="20"/>
          <w:szCs w:val="20"/>
        </w:rPr>
      </w:pPr>
      <w:r w:rsidRPr="006B2BFC">
        <w:rPr>
          <w:sz w:val="20"/>
          <w:szCs w:val="20"/>
          <w:vertAlign w:val="superscript"/>
        </w:rPr>
        <w:footnoteRef/>
      </w:r>
      <w:r w:rsidRPr="006B2BFC">
        <w:rPr>
          <w:sz w:val="20"/>
          <w:szCs w:val="20"/>
        </w:rPr>
        <w:t xml:space="preserve"> </w:t>
      </w:r>
      <w:r w:rsidRPr="006B2BFC">
        <w:rPr>
          <w:i/>
          <w:iCs/>
          <w:sz w:val="20"/>
          <w:szCs w:val="20"/>
        </w:rPr>
        <w:t>See supra</w:t>
      </w:r>
      <w:r w:rsidRPr="006B2BFC">
        <w:rPr>
          <w:sz w:val="20"/>
          <w:szCs w:val="20"/>
        </w:rPr>
        <w:t xml:space="preserve"> Section 3.2.1.3. Music Modernization Act.</w:t>
      </w:r>
    </w:p>
  </w:footnote>
  <w:footnote w:id="672">
    <w:p w14:paraId="7FFCC428" w14:textId="77777777"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shd w:val="clear" w:color="auto" w:fill="F0F5FF"/>
        </w:rPr>
        <w:t>About The Licenses - Creative Commons</w:t>
      </w:r>
      <w:proofErr w:type="gramStart"/>
      <w:r w:rsidRPr="006B2BFC">
        <w:rPr>
          <w:shd w:val="clear" w:color="auto" w:fill="F0F5FF"/>
        </w:rPr>
        <w:t>, ,</w:t>
      </w:r>
      <w:proofErr w:type="gramEnd"/>
      <w:r w:rsidRPr="006B2BFC">
        <w:rPr>
          <w:shd w:val="clear" w:color="auto" w:fill="F0F5FF"/>
        </w:rPr>
        <w:t xml:space="preserve"> https://creativecommons.org/licenses/ (last visited Oct 17, 2019); What We Do, , </w:t>
      </w:r>
      <w:r w:rsidRPr="006B2BFC">
        <w:rPr>
          <w:smallCaps/>
          <w:shd w:val="clear" w:color="auto" w:fill="F0F5FF"/>
        </w:rPr>
        <w:t>Creative Commons</w:t>
      </w:r>
      <w:r w:rsidRPr="006B2BFC">
        <w:rPr>
          <w:shd w:val="clear" w:color="auto" w:fill="F0F5FF"/>
        </w:rPr>
        <w:t> , https://creativecommons.org/about/ (last visited Oct 17, 2019).</w:t>
      </w:r>
    </w:p>
  </w:footnote>
  <w:footnote w:id="673">
    <w:p w14:paraId="1EFE1F41"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sz w:val="20"/>
          <w:szCs w:val="20"/>
          <w:shd w:val="clear" w:color="auto" w:fill="F0F5FF"/>
        </w:rPr>
        <w:t>About The Licenses - Creative Commons</w:t>
      </w:r>
      <w:proofErr w:type="gramStart"/>
      <w:r w:rsidRPr="006B2BFC">
        <w:rPr>
          <w:sz w:val="20"/>
          <w:szCs w:val="20"/>
          <w:shd w:val="clear" w:color="auto" w:fill="F0F5FF"/>
        </w:rPr>
        <w:t>, ,</w:t>
      </w:r>
      <w:proofErr w:type="gramEnd"/>
      <w:r w:rsidRPr="006B2BFC">
        <w:rPr>
          <w:sz w:val="20"/>
          <w:szCs w:val="20"/>
          <w:shd w:val="clear" w:color="auto" w:fill="F0F5FF"/>
        </w:rPr>
        <w:t xml:space="preserve"> https://creativecommons.org/licenses/ (last visited Oct 17, 2019).</w:t>
      </w:r>
    </w:p>
  </w:footnote>
  <w:footnote w:id="674">
    <w:p w14:paraId="1601D536"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sz w:val="20"/>
          <w:szCs w:val="20"/>
          <w:shd w:val="clear" w:color="auto" w:fill="F0F5FF"/>
        </w:rPr>
        <w:t>About The Licenses - Creative Commons</w:t>
      </w:r>
      <w:proofErr w:type="gramStart"/>
      <w:r w:rsidRPr="006B2BFC">
        <w:rPr>
          <w:sz w:val="20"/>
          <w:szCs w:val="20"/>
          <w:shd w:val="clear" w:color="auto" w:fill="F0F5FF"/>
        </w:rPr>
        <w:t>, ,</w:t>
      </w:r>
      <w:proofErr w:type="gramEnd"/>
      <w:r w:rsidRPr="006B2BFC">
        <w:rPr>
          <w:sz w:val="20"/>
          <w:szCs w:val="20"/>
          <w:shd w:val="clear" w:color="auto" w:fill="F0F5FF"/>
        </w:rPr>
        <w:t xml:space="preserve"> https://creativecommons.org/licenses/ (last visited Oct 17, 2019).</w:t>
      </w:r>
    </w:p>
  </w:footnote>
  <w:footnote w:id="675">
    <w:p w14:paraId="5F5D2EDD"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sz w:val="20"/>
          <w:szCs w:val="20"/>
          <w:shd w:val="clear" w:color="auto" w:fill="F0F5FF"/>
        </w:rPr>
        <w:t>About The Licenses - Creative Commons</w:t>
      </w:r>
      <w:proofErr w:type="gramStart"/>
      <w:r w:rsidRPr="006B2BFC">
        <w:rPr>
          <w:sz w:val="20"/>
          <w:szCs w:val="20"/>
          <w:shd w:val="clear" w:color="auto" w:fill="F0F5FF"/>
        </w:rPr>
        <w:t>, ,</w:t>
      </w:r>
      <w:proofErr w:type="gramEnd"/>
      <w:r w:rsidRPr="006B2BFC">
        <w:rPr>
          <w:sz w:val="20"/>
          <w:szCs w:val="20"/>
          <w:shd w:val="clear" w:color="auto" w:fill="F0F5FF"/>
        </w:rPr>
        <w:t xml:space="preserve"> https://creativecommons.org/licenses/ (last visited Oct 17, 2019).</w:t>
      </w:r>
    </w:p>
  </w:footnote>
  <w:footnote w:id="676">
    <w:p w14:paraId="14DBC19C"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sz w:val="20"/>
          <w:szCs w:val="20"/>
          <w:shd w:val="clear" w:color="auto" w:fill="F0F5FF"/>
        </w:rPr>
        <w:t>About The Licenses - Creative Commons</w:t>
      </w:r>
      <w:proofErr w:type="gramStart"/>
      <w:r w:rsidRPr="006B2BFC">
        <w:rPr>
          <w:sz w:val="20"/>
          <w:szCs w:val="20"/>
          <w:shd w:val="clear" w:color="auto" w:fill="F0F5FF"/>
        </w:rPr>
        <w:t>, ,</w:t>
      </w:r>
      <w:proofErr w:type="gramEnd"/>
      <w:r w:rsidRPr="006B2BFC">
        <w:rPr>
          <w:sz w:val="20"/>
          <w:szCs w:val="20"/>
          <w:shd w:val="clear" w:color="auto" w:fill="F0F5FF"/>
        </w:rPr>
        <w:t xml:space="preserve"> https://creativecommons.org/licenses/ (last visited Oct 17, 2019).</w:t>
      </w:r>
    </w:p>
  </w:footnote>
  <w:footnote w:id="677">
    <w:p w14:paraId="4D9F31AC"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sz w:val="20"/>
          <w:szCs w:val="20"/>
          <w:shd w:val="clear" w:color="auto" w:fill="F0F5FF"/>
        </w:rPr>
        <w:t>About The Licenses - Creative Commons</w:t>
      </w:r>
      <w:proofErr w:type="gramStart"/>
      <w:r w:rsidRPr="006B2BFC">
        <w:rPr>
          <w:sz w:val="20"/>
          <w:szCs w:val="20"/>
          <w:shd w:val="clear" w:color="auto" w:fill="F0F5FF"/>
        </w:rPr>
        <w:t>, ,</w:t>
      </w:r>
      <w:proofErr w:type="gramEnd"/>
      <w:r w:rsidRPr="006B2BFC">
        <w:rPr>
          <w:sz w:val="20"/>
          <w:szCs w:val="20"/>
          <w:shd w:val="clear" w:color="auto" w:fill="F0F5FF"/>
        </w:rPr>
        <w:t xml:space="preserve"> https://creativecommons.org/licenses/ (last visited Oct 17, 2019).</w:t>
      </w:r>
    </w:p>
  </w:footnote>
  <w:footnote w:id="678">
    <w:p w14:paraId="6F416F92"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sz w:val="20"/>
          <w:szCs w:val="20"/>
          <w:shd w:val="clear" w:color="auto" w:fill="F0F5FF"/>
        </w:rPr>
        <w:t>About The Licenses - Creative Commons</w:t>
      </w:r>
      <w:proofErr w:type="gramStart"/>
      <w:r w:rsidRPr="006B2BFC">
        <w:rPr>
          <w:sz w:val="20"/>
          <w:szCs w:val="20"/>
          <w:shd w:val="clear" w:color="auto" w:fill="F0F5FF"/>
        </w:rPr>
        <w:t>, ,</w:t>
      </w:r>
      <w:proofErr w:type="gramEnd"/>
      <w:r w:rsidRPr="006B2BFC">
        <w:rPr>
          <w:sz w:val="20"/>
          <w:szCs w:val="20"/>
          <w:shd w:val="clear" w:color="auto" w:fill="F0F5FF"/>
        </w:rPr>
        <w:t xml:space="preserve"> https://creativecommons.org/licenses/ (last visited Oct 17, 2019).</w:t>
      </w:r>
    </w:p>
  </w:footnote>
  <w:footnote w:id="679">
    <w:p w14:paraId="3C6216F2"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sz w:val="20"/>
          <w:szCs w:val="20"/>
          <w:shd w:val="clear" w:color="auto" w:fill="F0F5FF"/>
        </w:rPr>
        <w:t>About The Licenses - Creative Commons</w:t>
      </w:r>
      <w:proofErr w:type="gramStart"/>
      <w:r w:rsidRPr="006B2BFC">
        <w:rPr>
          <w:sz w:val="20"/>
          <w:szCs w:val="20"/>
          <w:shd w:val="clear" w:color="auto" w:fill="F0F5FF"/>
        </w:rPr>
        <w:t>, ,</w:t>
      </w:r>
      <w:proofErr w:type="gramEnd"/>
      <w:r w:rsidRPr="006B2BFC">
        <w:rPr>
          <w:sz w:val="20"/>
          <w:szCs w:val="20"/>
          <w:shd w:val="clear" w:color="auto" w:fill="F0F5FF"/>
        </w:rPr>
        <w:t xml:space="preserve"> https://creativecommons.org/licenses/ (last visited Oct 17, 2019).</w:t>
      </w:r>
    </w:p>
  </w:footnote>
  <w:footnote w:id="680">
    <w:p w14:paraId="1A1712C4"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sz w:val="20"/>
          <w:szCs w:val="20"/>
          <w:shd w:val="clear" w:color="auto" w:fill="F0F5FF"/>
        </w:rPr>
        <w:t>About The Licenses - Creative Commons</w:t>
      </w:r>
      <w:proofErr w:type="gramStart"/>
      <w:r w:rsidRPr="006B2BFC">
        <w:rPr>
          <w:sz w:val="20"/>
          <w:szCs w:val="20"/>
          <w:shd w:val="clear" w:color="auto" w:fill="F0F5FF"/>
        </w:rPr>
        <w:t>, ,</w:t>
      </w:r>
      <w:proofErr w:type="gramEnd"/>
      <w:r w:rsidRPr="006B2BFC">
        <w:rPr>
          <w:sz w:val="20"/>
          <w:szCs w:val="20"/>
          <w:shd w:val="clear" w:color="auto" w:fill="F0F5FF"/>
        </w:rPr>
        <w:t xml:space="preserve"> https://creativecommons.org/licenses/ (last visited Oct 17, 2019).</w:t>
      </w:r>
    </w:p>
  </w:footnote>
  <w:footnote w:id="681">
    <w:p w14:paraId="02379C4F"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sz w:val="20"/>
          <w:szCs w:val="20"/>
          <w:shd w:val="clear" w:color="auto" w:fill="F0F5FF"/>
        </w:rPr>
        <w:t>About The Licenses - Creative Commons, , https://creativecommons.org/licenses/ (last visited Oct 17, 2019).</w:t>
      </w:r>
      <w:hyperlink r:id="rId280"/>
      <w:r w:rsidRPr="006B2BFC">
        <w:rPr>
          <w:sz w:val="20"/>
          <w:szCs w:val="20"/>
        </w:rPr>
        <w:t xml:space="preserve"> </w:t>
      </w:r>
    </w:p>
  </w:footnote>
  <w:footnote w:id="682">
    <w:p w14:paraId="2A743188"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sz w:val="20"/>
          <w:szCs w:val="20"/>
          <w:shd w:val="clear" w:color="auto" w:fill="F0F5FF"/>
        </w:rPr>
        <w:t>About The Licenses - Creative Commons, , https://creativecommons.org/licenses/ (last visited Oct 17, 2019).</w:t>
      </w:r>
      <w:hyperlink r:id="rId281"/>
      <w:r w:rsidRPr="006B2BFC">
        <w:rPr>
          <w:sz w:val="20"/>
          <w:szCs w:val="20"/>
        </w:rPr>
        <w:t xml:space="preserve"> </w:t>
      </w:r>
    </w:p>
  </w:footnote>
  <w:footnote w:id="683">
    <w:p w14:paraId="469CF60A"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sz w:val="20"/>
          <w:szCs w:val="20"/>
          <w:shd w:val="clear" w:color="auto" w:fill="F0F5FF"/>
        </w:rPr>
        <w:t>About The Licenses - Creative Commons, , https://creativecommons.org/licenses/ (last visited Oct 17, 2019).</w:t>
      </w:r>
      <w:hyperlink r:id="rId282"/>
    </w:p>
  </w:footnote>
  <w:footnote w:id="684">
    <w:p w14:paraId="0E97C0FE" w14:textId="4684C7E0"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i/>
          <w:iCs/>
          <w:sz w:val="20"/>
          <w:szCs w:val="20"/>
          <w:shd w:val="clear" w:color="auto" w:fill="FFFFFF" w:themeFill="background1"/>
        </w:rPr>
        <w:t xml:space="preserve">About </w:t>
      </w:r>
      <w:proofErr w:type="gramStart"/>
      <w:r w:rsidRPr="006B2BFC">
        <w:rPr>
          <w:i/>
          <w:iCs/>
          <w:sz w:val="20"/>
          <w:szCs w:val="20"/>
          <w:shd w:val="clear" w:color="auto" w:fill="FFFFFF" w:themeFill="background1"/>
        </w:rPr>
        <w:t>The</w:t>
      </w:r>
      <w:proofErr w:type="gramEnd"/>
      <w:r w:rsidRPr="006B2BFC">
        <w:rPr>
          <w:i/>
          <w:iCs/>
          <w:sz w:val="20"/>
          <w:szCs w:val="20"/>
          <w:shd w:val="clear" w:color="auto" w:fill="FFFFFF" w:themeFill="background1"/>
        </w:rPr>
        <w:t xml:space="preserve"> Licenses - Creative Commons</w:t>
      </w:r>
      <w:r w:rsidRPr="006B2BFC">
        <w:rPr>
          <w:sz w:val="20"/>
          <w:szCs w:val="20"/>
          <w:shd w:val="clear" w:color="auto" w:fill="FFFFFF" w:themeFill="background1"/>
        </w:rPr>
        <w:t>, https://creativecommons.org/licenses/ (last visited Oct 17, 2019).</w:t>
      </w:r>
    </w:p>
  </w:footnote>
  <w:footnote w:id="685">
    <w:p w14:paraId="6ED37E34"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sz w:val="20"/>
          <w:szCs w:val="20"/>
          <w:shd w:val="clear" w:color="auto" w:fill="FFFFFF" w:themeFill="background1"/>
        </w:rPr>
        <w:t>CC REL - Creative Commons, , https://wiki.creativecommons.org/wiki/CC_REL (last visited Oct 17, 2019);</w:t>
      </w:r>
      <w:r w:rsidRPr="006B2BFC">
        <w:rPr>
          <w:sz w:val="20"/>
          <w:szCs w:val="20"/>
          <w:shd w:val="clear" w:color="auto" w:fill="F0F5FF"/>
        </w:rPr>
        <w:t xml:space="preserve"> </w:t>
      </w:r>
      <w:r w:rsidRPr="006B2BFC">
        <w:rPr>
          <w:sz w:val="20"/>
          <w:szCs w:val="20"/>
        </w:rPr>
        <w:t xml:space="preserve">Hal Abelson, Ben </w:t>
      </w:r>
      <w:proofErr w:type="spellStart"/>
      <w:r w:rsidRPr="006B2BFC">
        <w:rPr>
          <w:sz w:val="20"/>
          <w:szCs w:val="20"/>
        </w:rPr>
        <w:t>Adida</w:t>
      </w:r>
      <w:proofErr w:type="spellEnd"/>
      <w:r w:rsidRPr="006B2BFC">
        <w:rPr>
          <w:sz w:val="20"/>
          <w:szCs w:val="20"/>
        </w:rPr>
        <w:t xml:space="preserve">, Mike </w:t>
      </w:r>
      <w:proofErr w:type="spellStart"/>
      <w:r w:rsidRPr="006B2BFC">
        <w:rPr>
          <w:sz w:val="20"/>
          <w:szCs w:val="20"/>
        </w:rPr>
        <w:t>Linksvayer</w:t>
      </w:r>
      <w:proofErr w:type="spellEnd"/>
      <w:r w:rsidRPr="006B2BFC">
        <w:rPr>
          <w:sz w:val="20"/>
          <w:szCs w:val="20"/>
        </w:rPr>
        <w:t xml:space="preserve"> &amp; Nathan </w:t>
      </w:r>
      <w:proofErr w:type="spellStart"/>
      <w:r w:rsidRPr="006B2BFC">
        <w:rPr>
          <w:sz w:val="20"/>
          <w:szCs w:val="20"/>
        </w:rPr>
        <w:t>Yergler</w:t>
      </w:r>
      <w:proofErr w:type="spellEnd"/>
      <w:r w:rsidRPr="006B2BFC">
        <w:rPr>
          <w:sz w:val="20"/>
          <w:szCs w:val="20"/>
          <w:shd w:val="clear" w:color="auto" w:fill="F0F5FF"/>
        </w:rPr>
        <w:t xml:space="preserve">, </w:t>
      </w:r>
      <w:proofErr w:type="spellStart"/>
      <w:r w:rsidRPr="006B2BFC">
        <w:rPr>
          <w:i/>
          <w:iCs/>
          <w:sz w:val="20"/>
          <w:szCs w:val="20"/>
        </w:rPr>
        <w:t>ccREL</w:t>
      </w:r>
      <w:proofErr w:type="spellEnd"/>
      <w:r w:rsidRPr="006B2BFC">
        <w:rPr>
          <w:i/>
          <w:iCs/>
          <w:sz w:val="20"/>
          <w:szCs w:val="20"/>
        </w:rPr>
        <w:t>: The Creative Commons Rights Expression Language</w:t>
      </w:r>
      <w:r w:rsidRPr="006B2BFC">
        <w:rPr>
          <w:sz w:val="20"/>
          <w:szCs w:val="20"/>
        </w:rPr>
        <w:t xml:space="preserve">, Creative Commons (Mar. 3, 2008), </w:t>
      </w:r>
      <w:hyperlink r:id="rId283" w:history="1">
        <w:r w:rsidRPr="006B2BFC">
          <w:rPr>
            <w:rStyle w:val="Hyperlink"/>
            <w:color w:val="auto"/>
            <w:sz w:val="20"/>
            <w:szCs w:val="20"/>
          </w:rPr>
          <w:t>https://wiki.creativecommons.org/images/d/d6/Ccrel-1.0.pdf</w:t>
        </w:r>
      </w:hyperlink>
      <w:r w:rsidRPr="006B2BFC">
        <w:rPr>
          <w:sz w:val="20"/>
          <w:szCs w:val="20"/>
        </w:rPr>
        <w:t xml:space="preserve"> </w:t>
      </w:r>
      <w:r w:rsidRPr="006B2BFC">
        <w:rPr>
          <w:i/>
          <w:iCs/>
          <w:sz w:val="20"/>
          <w:szCs w:val="20"/>
        </w:rPr>
        <w:t xml:space="preserve"> </w:t>
      </w:r>
    </w:p>
  </w:footnote>
  <w:footnote w:id="686">
    <w:p w14:paraId="429D77FE"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rFonts w:eastAsia="Comfortaa"/>
          <w:sz w:val="20"/>
          <w:szCs w:val="20"/>
        </w:rPr>
        <w:t xml:space="preserve">Neil J. Conley, “The Future of Licensing Music Online: The Role of Collective Rights Organizations and the Effect of Territoriality, 25 </w:t>
      </w:r>
      <w:hyperlink r:id="rId284">
        <w:r w:rsidRPr="006B2BFC">
          <w:rPr>
            <w:sz w:val="20"/>
            <w:szCs w:val="20"/>
            <w:u w:val="single"/>
          </w:rPr>
          <w:t>John Marshall Journal of Computer &amp; Information Law</w:t>
        </w:r>
      </w:hyperlink>
      <w:r w:rsidRPr="006B2BFC">
        <w:rPr>
          <w:sz w:val="20"/>
          <w:szCs w:val="20"/>
        </w:rPr>
        <w:t xml:space="preserve"> </w:t>
      </w:r>
      <w:r w:rsidRPr="006B2BFC">
        <w:rPr>
          <w:rFonts w:eastAsia="Comfortaa"/>
          <w:sz w:val="20"/>
          <w:szCs w:val="20"/>
        </w:rPr>
        <w:t>No. 409, 50 (2008)</w:t>
      </w:r>
    </w:p>
  </w:footnote>
  <w:footnote w:id="687">
    <w:p w14:paraId="2E1122B7"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rFonts w:eastAsia="Comfortaa"/>
          <w:sz w:val="20"/>
          <w:szCs w:val="20"/>
        </w:rPr>
        <w:t xml:space="preserve">Neil J. Conley, “The Future of Licensing Music Online: The Role of Collective Rights Organizations and the Effect of Territoriality, 25 </w:t>
      </w:r>
      <w:hyperlink r:id="rId285">
        <w:r w:rsidRPr="006B2BFC">
          <w:rPr>
            <w:sz w:val="20"/>
            <w:szCs w:val="20"/>
            <w:u w:val="single"/>
          </w:rPr>
          <w:t>John Marshall Journal of Computer &amp; Information Law</w:t>
        </w:r>
      </w:hyperlink>
      <w:r w:rsidRPr="006B2BFC">
        <w:rPr>
          <w:sz w:val="20"/>
          <w:szCs w:val="20"/>
        </w:rPr>
        <w:t xml:space="preserve"> </w:t>
      </w:r>
      <w:r w:rsidRPr="006B2BFC">
        <w:rPr>
          <w:rFonts w:eastAsia="Comfortaa"/>
          <w:sz w:val="20"/>
          <w:szCs w:val="20"/>
        </w:rPr>
        <w:t>No. 409, 24-25 (2008)</w:t>
      </w:r>
    </w:p>
  </w:footnote>
  <w:footnote w:id="688">
    <w:p w14:paraId="626D9F58"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rFonts w:eastAsia="Comfortaa"/>
          <w:sz w:val="20"/>
          <w:szCs w:val="20"/>
        </w:rPr>
        <w:t xml:space="preserve">Neil J. Conley, “The Future of Licensing Music Online: The Role of Collective Rights Organizations and the Effect of Territoriality, 25 </w:t>
      </w:r>
      <w:hyperlink r:id="rId286">
        <w:r w:rsidRPr="006B2BFC">
          <w:rPr>
            <w:sz w:val="20"/>
            <w:szCs w:val="20"/>
            <w:u w:val="single"/>
          </w:rPr>
          <w:t>John Marshall Journal of Computer &amp; Information Law</w:t>
        </w:r>
      </w:hyperlink>
      <w:r w:rsidRPr="006B2BFC">
        <w:rPr>
          <w:sz w:val="20"/>
          <w:szCs w:val="20"/>
        </w:rPr>
        <w:t xml:space="preserve"> </w:t>
      </w:r>
      <w:r w:rsidRPr="006B2BFC">
        <w:rPr>
          <w:rFonts w:eastAsia="Comfortaa"/>
          <w:sz w:val="20"/>
          <w:szCs w:val="20"/>
        </w:rPr>
        <w:t>No. 409, 52-55 (2008)</w:t>
      </w:r>
    </w:p>
  </w:footnote>
  <w:footnote w:id="689">
    <w:p w14:paraId="2286DD25"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rFonts w:eastAsia="Comfortaa"/>
          <w:sz w:val="20"/>
          <w:szCs w:val="20"/>
        </w:rPr>
        <w:t xml:space="preserve">Neil J. Conley, “The Future of Licensing Music Online: The Role of Collective Rights Organizations and the Effect of Territoriality, 25 </w:t>
      </w:r>
      <w:hyperlink r:id="rId287">
        <w:r w:rsidRPr="006B2BFC">
          <w:rPr>
            <w:sz w:val="20"/>
            <w:szCs w:val="20"/>
            <w:u w:val="single"/>
          </w:rPr>
          <w:t>John Marshall Journal of Computer &amp; Information Law</w:t>
        </w:r>
      </w:hyperlink>
      <w:r w:rsidRPr="006B2BFC">
        <w:rPr>
          <w:sz w:val="20"/>
          <w:szCs w:val="20"/>
        </w:rPr>
        <w:t xml:space="preserve"> </w:t>
      </w:r>
      <w:r w:rsidRPr="006B2BFC">
        <w:rPr>
          <w:rFonts w:eastAsia="Comfortaa"/>
          <w:sz w:val="20"/>
          <w:szCs w:val="20"/>
        </w:rPr>
        <w:t>No. 409, 59-60 (2008)</w:t>
      </w:r>
    </w:p>
  </w:footnote>
  <w:footnote w:id="690">
    <w:p w14:paraId="1B203323"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proofErr w:type="spellStart"/>
      <w:r w:rsidRPr="006B2BFC">
        <w:rPr>
          <w:sz w:val="20"/>
          <w:szCs w:val="20"/>
        </w:rPr>
        <w:t>Balázs</w:t>
      </w:r>
      <w:proofErr w:type="spellEnd"/>
      <w:r w:rsidRPr="006B2BFC">
        <w:rPr>
          <w:sz w:val="20"/>
          <w:szCs w:val="20"/>
        </w:rPr>
        <w:t xml:space="preserve"> </w:t>
      </w:r>
      <w:proofErr w:type="spellStart"/>
      <w:r w:rsidRPr="006B2BFC">
        <w:rPr>
          <w:sz w:val="20"/>
          <w:szCs w:val="20"/>
        </w:rPr>
        <w:t>Bodó</w:t>
      </w:r>
      <w:proofErr w:type="spellEnd"/>
      <w:r w:rsidRPr="006B2BFC">
        <w:rPr>
          <w:sz w:val="20"/>
          <w:szCs w:val="20"/>
        </w:rPr>
        <w:t xml:space="preserve">, Daniel Gervais, João Pedro Quintais, Blockchain and smart contracts: the missing link in copyright licensing?, </w:t>
      </w:r>
      <w:r w:rsidRPr="006B2BFC">
        <w:rPr>
          <w:i/>
          <w:sz w:val="20"/>
          <w:szCs w:val="20"/>
        </w:rPr>
        <w:t>International Journal of Law and Information Technology</w:t>
      </w:r>
      <w:r w:rsidRPr="006B2BFC">
        <w:rPr>
          <w:sz w:val="20"/>
          <w:szCs w:val="20"/>
        </w:rPr>
        <w:t>, Volume 26, Issue 4, Winter 2018, Pages 330,</w:t>
      </w:r>
      <w:hyperlink r:id="rId288">
        <w:r w:rsidRPr="006B2BFC">
          <w:rPr>
            <w:sz w:val="20"/>
            <w:szCs w:val="20"/>
          </w:rPr>
          <w:t xml:space="preserve"> </w:t>
        </w:r>
      </w:hyperlink>
      <w:hyperlink r:id="rId289">
        <w:r w:rsidRPr="006B2BFC">
          <w:rPr>
            <w:sz w:val="20"/>
            <w:szCs w:val="20"/>
            <w:u w:val="single"/>
          </w:rPr>
          <w:t>https://doi.org/10.1093/ijlit/eay014</w:t>
        </w:r>
      </w:hyperlink>
      <w:r w:rsidRPr="006B2BFC">
        <w:rPr>
          <w:sz w:val="20"/>
          <w:szCs w:val="20"/>
        </w:rPr>
        <w:t xml:space="preserve"> </w:t>
      </w:r>
      <w:r w:rsidRPr="006B2BFC">
        <w:rPr>
          <w:i/>
          <w:iCs/>
          <w:sz w:val="20"/>
          <w:szCs w:val="20"/>
        </w:rPr>
        <w:t xml:space="preserve">citing </w:t>
      </w:r>
      <w:r w:rsidRPr="006B2BFC">
        <w:rPr>
          <w:rFonts w:eastAsia="Comfortaa"/>
          <w:sz w:val="20"/>
          <w:szCs w:val="20"/>
        </w:rPr>
        <w:t>C Handke and R Towse, ‘Economics of Copyright Collecting Societies’ (2007) 38(8) International Review of Intellectual Property and Competition Law 937–57.</w:t>
      </w:r>
    </w:p>
  </w:footnote>
  <w:footnote w:id="691">
    <w:p w14:paraId="3D568E3F" w14:textId="77777777"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KEA, </w:t>
      </w:r>
      <w:r w:rsidRPr="006B2BFC">
        <w:rPr>
          <w:i/>
          <w:iCs/>
        </w:rPr>
        <w:t>Licensing music works and transaction costs in Europe</w:t>
      </w:r>
      <w:r w:rsidRPr="006B2BFC">
        <w:t xml:space="preserve"> 4 (Sept. 2012).</w:t>
      </w:r>
    </w:p>
  </w:footnote>
  <w:footnote w:id="692">
    <w:p w14:paraId="3C9BDA22" w14:textId="77777777"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KEA, </w:t>
      </w:r>
      <w:r w:rsidRPr="006B2BFC">
        <w:rPr>
          <w:i/>
          <w:iCs/>
        </w:rPr>
        <w:t>Licensing music works and transaction costs in Europe</w:t>
      </w:r>
      <w:r w:rsidRPr="006B2BFC">
        <w:t xml:space="preserve"> 43 (Sept. 2012).</w:t>
      </w:r>
    </w:p>
  </w:footnote>
  <w:footnote w:id="693">
    <w:p w14:paraId="420C1C9F" w14:textId="77777777" w:rsidR="00602A72" w:rsidRPr="006B2BFC" w:rsidRDefault="00602A72" w:rsidP="00163F6F">
      <w:pPr>
        <w:shd w:val="clear" w:color="auto" w:fill="FFFFFF" w:themeFill="background1"/>
        <w:spacing w:line="240" w:lineRule="auto"/>
        <w:rPr>
          <w:rFonts w:eastAsia="Comfortaa"/>
          <w:sz w:val="20"/>
          <w:szCs w:val="20"/>
        </w:rPr>
      </w:pPr>
      <w:r w:rsidRPr="006B2BFC">
        <w:rPr>
          <w:sz w:val="20"/>
          <w:szCs w:val="20"/>
          <w:vertAlign w:val="superscript"/>
        </w:rPr>
        <w:footnoteRef/>
      </w:r>
      <w:r w:rsidRPr="006B2BFC">
        <w:rPr>
          <w:sz w:val="20"/>
          <w:szCs w:val="20"/>
        </w:rPr>
        <w:t xml:space="preserve"> </w:t>
      </w:r>
      <w:r w:rsidRPr="006B2BFC">
        <w:rPr>
          <w:rFonts w:eastAsia="Comfortaa"/>
          <w:sz w:val="20"/>
          <w:szCs w:val="20"/>
        </w:rPr>
        <w:t>C Handke and R Towse, ‘Economics of Copyright Collecting Societies’</w:t>
      </w:r>
    </w:p>
    <w:p w14:paraId="65B2EA88" w14:textId="77777777" w:rsidR="00602A72" w:rsidRPr="006B2BFC" w:rsidRDefault="00602A72" w:rsidP="00163F6F">
      <w:pPr>
        <w:shd w:val="clear" w:color="auto" w:fill="FFFFFF" w:themeFill="background1"/>
        <w:spacing w:line="240" w:lineRule="auto"/>
        <w:rPr>
          <w:sz w:val="20"/>
          <w:szCs w:val="20"/>
        </w:rPr>
      </w:pPr>
      <w:r w:rsidRPr="006B2BFC">
        <w:rPr>
          <w:rFonts w:eastAsia="Comfortaa"/>
          <w:sz w:val="20"/>
          <w:szCs w:val="20"/>
        </w:rPr>
        <w:t>(2007) 38(8) International Review of Intellectual Property and Competition Law 937–57.</w:t>
      </w:r>
    </w:p>
  </w:footnote>
  <w:footnote w:id="694">
    <w:p w14:paraId="1BDC5D64" w14:textId="77777777" w:rsidR="00602A72" w:rsidRPr="006B2BFC" w:rsidRDefault="00602A72" w:rsidP="00163F6F">
      <w:pPr>
        <w:shd w:val="clear" w:color="auto" w:fill="FFFFFF" w:themeFill="background1"/>
        <w:spacing w:line="240" w:lineRule="auto"/>
        <w:rPr>
          <w:rFonts w:eastAsia="Comfortaa"/>
          <w:sz w:val="20"/>
          <w:szCs w:val="20"/>
        </w:rPr>
      </w:pPr>
      <w:r w:rsidRPr="006B2BFC">
        <w:rPr>
          <w:rStyle w:val="FootnoteReference"/>
          <w:sz w:val="20"/>
          <w:szCs w:val="20"/>
        </w:rPr>
        <w:footnoteRef/>
      </w:r>
      <w:r w:rsidRPr="006B2BFC">
        <w:rPr>
          <w:sz w:val="20"/>
          <w:szCs w:val="20"/>
        </w:rPr>
        <w:t xml:space="preserve"> </w:t>
      </w:r>
      <w:r w:rsidRPr="006B2BFC">
        <w:rPr>
          <w:rFonts w:eastAsia="Comfortaa"/>
          <w:sz w:val="20"/>
          <w:szCs w:val="20"/>
        </w:rPr>
        <w:t xml:space="preserve">C Handke and R Towse, ‘Economics of Copyright Collecting Societies’ (2007) 38(8) International Review of Intellectual Property and Competition Law 937–57; Neil J. Conley, “The Future of Licensing Music Online: The Role of Collective Rights Organizations and the Effect of Territoriality, 25 </w:t>
      </w:r>
      <w:hyperlink r:id="rId290">
        <w:r w:rsidRPr="006B2BFC">
          <w:rPr>
            <w:sz w:val="20"/>
            <w:szCs w:val="20"/>
            <w:u w:val="single"/>
          </w:rPr>
          <w:t>John Marshall Journal of Computer &amp; Information Law</w:t>
        </w:r>
      </w:hyperlink>
      <w:r w:rsidRPr="006B2BFC">
        <w:rPr>
          <w:sz w:val="20"/>
          <w:szCs w:val="20"/>
        </w:rPr>
        <w:t xml:space="preserve"> </w:t>
      </w:r>
      <w:r w:rsidRPr="006B2BFC">
        <w:rPr>
          <w:rFonts w:eastAsia="Comfortaa"/>
          <w:sz w:val="20"/>
          <w:szCs w:val="20"/>
        </w:rPr>
        <w:t>No. 409, 24-25 (2008)</w:t>
      </w:r>
    </w:p>
  </w:footnote>
  <w:footnote w:id="695">
    <w:p w14:paraId="28B8019E" w14:textId="508DEA74" w:rsidR="00602A72" w:rsidRPr="006B2BFC" w:rsidRDefault="00602A72">
      <w:pPr>
        <w:pStyle w:val="FootnoteText"/>
        <w:rPr>
          <w:lang w:val="en-US"/>
        </w:rPr>
      </w:pPr>
      <w:r w:rsidRPr="006B2BFC">
        <w:rPr>
          <w:rStyle w:val="FootnoteReference"/>
        </w:rPr>
        <w:footnoteRef/>
      </w:r>
      <w:r w:rsidRPr="006B2BFC">
        <w:t xml:space="preserve"> </w:t>
      </w:r>
      <w:r w:rsidRPr="006B2BFC">
        <w:rPr>
          <w:i/>
          <w:iCs/>
        </w:rPr>
        <w:t>#1 Contract Management Software 2019,</w:t>
      </w:r>
      <w:r w:rsidRPr="006B2BFC">
        <w:t xml:space="preserve"> </w:t>
      </w:r>
      <w:proofErr w:type="spellStart"/>
      <w:r w:rsidRPr="006B2BFC">
        <w:rPr>
          <w:smallCaps/>
        </w:rPr>
        <w:t>intelligentcontract</w:t>
      </w:r>
      <w:proofErr w:type="spellEnd"/>
      <w:r w:rsidRPr="006B2BFC">
        <w:t xml:space="preserve"> (Mar. 3, 2018), https://www.intelligentcontract.com.</w:t>
      </w:r>
    </w:p>
  </w:footnote>
  <w:footnote w:id="696">
    <w:p w14:paraId="01FCA7DD"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Blockchain is often used synonymously with Distributed Ledger Technology (DLT) and Treiblmaier recommends also mentioning the term when discussing blockchain. Treiblmaier H (2019) Toward More Rigorous Blockchain Research: Recommendations for Writing Blockchain Case Studies. Front. Blockchain 2:3. </w:t>
      </w:r>
      <w:proofErr w:type="spellStart"/>
      <w:r w:rsidRPr="006B2BFC">
        <w:rPr>
          <w:sz w:val="20"/>
          <w:szCs w:val="20"/>
        </w:rPr>
        <w:t>doi</w:t>
      </w:r>
      <w:proofErr w:type="spellEnd"/>
      <w:r w:rsidRPr="006B2BFC">
        <w:rPr>
          <w:sz w:val="20"/>
          <w:szCs w:val="20"/>
        </w:rPr>
        <w:t>: 10.3389/fbloc.2019.00003</w:t>
      </w:r>
    </w:p>
  </w:footnote>
  <w:footnote w:id="697">
    <w:p w14:paraId="54C08826" w14:textId="269DB40A"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Mark E. Burge, </w:t>
      </w:r>
      <w:r w:rsidRPr="006B2BFC">
        <w:rPr>
          <w:i/>
          <w:sz w:val="20"/>
          <w:szCs w:val="20"/>
        </w:rPr>
        <w:t>Apple Pay, Bitcoin, and Consumers: The ABCs of Future Public Payments Law</w:t>
      </w:r>
      <w:r w:rsidRPr="006B2BFC">
        <w:rPr>
          <w:sz w:val="20"/>
          <w:szCs w:val="20"/>
        </w:rPr>
        <w:t xml:space="preserve">, 7 Hastings L.J. 1493, 1529 (2016) (“within a small margin of error”); </w:t>
      </w:r>
      <w:proofErr w:type="spellStart"/>
      <w:r w:rsidRPr="006B2BFC">
        <w:rPr>
          <w:sz w:val="20"/>
          <w:szCs w:val="20"/>
        </w:rPr>
        <w:t>Balázs</w:t>
      </w:r>
      <w:proofErr w:type="spellEnd"/>
      <w:r w:rsidRPr="006B2BFC">
        <w:rPr>
          <w:sz w:val="20"/>
          <w:szCs w:val="20"/>
        </w:rPr>
        <w:t xml:space="preserve"> </w:t>
      </w:r>
      <w:proofErr w:type="spellStart"/>
      <w:r w:rsidRPr="006B2BFC">
        <w:rPr>
          <w:sz w:val="20"/>
          <w:szCs w:val="20"/>
        </w:rPr>
        <w:t>Bodó</w:t>
      </w:r>
      <w:proofErr w:type="spellEnd"/>
      <w:r w:rsidRPr="006B2BFC">
        <w:rPr>
          <w:sz w:val="20"/>
          <w:szCs w:val="20"/>
        </w:rPr>
        <w:t xml:space="preserve">, Daniel Gervais, João Pedro Quintais, Blockchain and smart contracts: the missing link in copyright licensing?, </w:t>
      </w:r>
      <w:r w:rsidRPr="006B2BFC">
        <w:rPr>
          <w:i/>
          <w:sz w:val="20"/>
          <w:szCs w:val="20"/>
        </w:rPr>
        <w:t>International Journal of Law and Information Technology</w:t>
      </w:r>
      <w:r w:rsidRPr="006B2BFC">
        <w:rPr>
          <w:sz w:val="20"/>
          <w:szCs w:val="20"/>
        </w:rPr>
        <w:t>, Volume 26, Issue 4, Winter 2018, Pages 311–336,</w:t>
      </w:r>
      <w:hyperlink r:id="rId291">
        <w:r w:rsidRPr="006B2BFC">
          <w:rPr>
            <w:sz w:val="20"/>
            <w:szCs w:val="20"/>
          </w:rPr>
          <w:t xml:space="preserve"> </w:t>
        </w:r>
      </w:hyperlink>
      <w:hyperlink r:id="rId292">
        <w:r w:rsidRPr="006B2BFC">
          <w:rPr>
            <w:sz w:val="20"/>
            <w:szCs w:val="20"/>
            <w:u w:val="single"/>
          </w:rPr>
          <w:t>https://doi.org/10.1093/ijlit/eay014</w:t>
        </w:r>
      </w:hyperlink>
    </w:p>
  </w:footnote>
  <w:footnote w:id="698">
    <w:p w14:paraId="793402DA"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Alharby, Maher &amp; van Moorsel, Aad. (2017). Blockchain Based Smart </w:t>
      </w:r>
      <w:proofErr w:type="gramStart"/>
      <w:r w:rsidRPr="006B2BFC">
        <w:rPr>
          <w:sz w:val="20"/>
          <w:szCs w:val="20"/>
        </w:rPr>
        <w:t>Contracts :</w:t>
      </w:r>
      <w:proofErr w:type="gramEnd"/>
      <w:r w:rsidRPr="006B2BFC">
        <w:rPr>
          <w:sz w:val="20"/>
          <w:szCs w:val="20"/>
        </w:rPr>
        <w:t xml:space="preserve"> A Systematic Mapping Study. 126. 10.5121/csit.2017.71011.</w:t>
      </w:r>
    </w:p>
  </w:footnote>
  <w:footnote w:id="699">
    <w:p w14:paraId="5B5E6F5D"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Alharby, Maher &amp; van Moorsel, Aad. (2017). Blockchain Based Smart </w:t>
      </w:r>
      <w:proofErr w:type="gramStart"/>
      <w:r w:rsidRPr="006B2BFC">
        <w:rPr>
          <w:sz w:val="20"/>
          <w:szCs w:val="20"/>
        </w:rPr>
        <w:t>Contracts :</w:t>
      </w:r>
      <w:proofErr w:type="gramEnd"/>
      <w:r w:rsidRPr="006B2BFC">
        <w:rPr>
          <w:sz w:val="20"/>
          <w:szCs w:val="20"/>
        </w:rPr>
        <w:t xml:space="preserve"> A Systematic Mapping Study. 126. 10.5121/csit.2017.71011.</w:t>
      </w:r>
    </w:p>
  </w:footnote>
  <w:footnote w:id="700">
    <w:p w14:paraId="583B4510" w14:textId="3E94A858"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Satoshi Nakamoto, </w:t>
      </w:r>
      <w:r w:rsidRPr="006B2BFC">
        <w:rPr>
          <w:i/>
          <w:sz w:val="20"/>
          <w:szCs w:val="20"/>
        </w:rPr>
        <w:t>Bitcoin: A Peer-to-Peer Electronic Cash System</w:t>
      </w:r>
      <w:r w:rsidRPr="006B2BFC">
        <w:rPr>
          <w:sz w:val="20"/>
          <w:szCs w:val="20"/>
        </w:rPr>
        <w:t xml:space="preserve"> (2008), </w:t>
      </w:r>
      <w:hyperlink r:id="rId293">
        <w:r w:rsidRPr="006B2BFC">
          <w:rPr>
            <w:sz w:val="20"/>
            <w:szCs w:val="20"/>
            <w:u w:val="single"/>
          </w:rPr>
          <w:t>https://bitcoin.org/bitcoin.pdf</w:t>
        </w:r>
      </w:hyperlink>
      <w:r w:rsidRPr="006B2BFC">
        <w:rPr>
          <w:sz w:val="20"/>
          <w:szCs w:val="20"/>
        </w:rPr>
        <w:t xml:space="preserve">; Andreas Fougner Engebretsen and Hallvard Kristoffer Boland Haugen, </w:t>
      </w:r>
      <w:r w:rsidRPr="006B2BFC">
        <w:rPr>
          <w:i/>
          <w:sz w:val="20"/>
          <w:szCs w:val="20"/>
        </w:rPr>
        <w:t>The Music Industry on Blockchain Technology</w:t>
      </w:r>
      <w:r w:rsidRPr="006B2BFC">
        <w:rPr>
          <w:sz w:val="20"/>
          <w:szCs w:val="20"/>
        </w:rPr>
        <w:t xml:space="preserve"> 43, Norwegian University of Science and Technology, (Danilo Gligoroski, IIK &amp; Chris Carr, IIK, Jun. 2018) (very good discussion of blockchain and the bitcoin protocol); Treiblmaier H (2019) Toward More Rigorous Blockchain Research: Recommendations for Writing Blockchain Case Studies. Front. Blockchain 2:3. </w:t>
      </w:r>
      <w:proofErr w:type="spellStart"/>
      <w:r w:rsidRPr="006B2BFC">
        <w:rPr>
          <w:sz w:val="20"/>
          <w:szCs w:val="20"/>
        </w:rPr>
        <w:t>doi</w:t>
      </w:r>
      <w:proofErr w:type="spellEnd"/>
      <w:r w:rsidRPr="006B2BFC">
        <w:rPr>
          <w:sz w:val="20"/>
          <w:szCs w:val="20"/>
        </w:rPr>
        <w:t>: 10.3389/fbloc.2019.00003</w:t>
      </w:r>
    </w:p>
  </w:footnote>
  <w:footnote w:id="701">
    <w:p w14:paraId="50E31A87"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Alharby, Maher &amp; van Moorsel, Aad. (2017). Blockchain Based Smart </w:t>
      </w:r>
      <w:proofErr w:type="gramStart"/>
      <w:r w:rsidRPr="006B2BFC">
        <w:rPr>
          <w:sz w:val="20"/>
          <w:szCs w:val="20"/>
        </w:rPr>
        <w:t>Contracts :</w:t>
      </w:r>
      <w:proofErr w:type="gramEnd"/>
      <w:r w:rsidRPr="006B2BFC">
        <w:rPr>
          <w:sz w:val="20"/>
          <w:szCs w:val="20"/>
        </w:rPr>
        <w:t xml:space="preserve"> A Systematic Mapping Study. 126. 10.5121/csit.2017.71011.</w:t>
      </w:r>
    </w:p>
  </w:footnote>
  <w:footnote w:id="702">
    <w:p w14:paraId="3C10B84E" w14:textId="5C89D388"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lang w:val="en-US"/>
        </w:rPr>
        <w:t xml:space="preserve">Transactions is synonymous with data. </w:t>
      </w:r>
    </w:p>
  </w:footnote>
  <w:footnote w:id="703">
    <w:p w14:paraId="337D7B6B"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Alharby, Maher &amp; van Moorsel, Aad. (2017). Blockchain Based Smart </w:t>
      </w:r>
      <w:proofErr w:type="gramStart"/>
      <w:r w:rsidRPr="006B2BFC">
        <w:rPr>
          <w:sz w:val="20"/>
          <w:szCs w:val="20"/>
        </w:rPr>
        <w:t>Contracts :</w:t>
      </w:r>
      <w:proofErr w:type="gramEnd"/>
      <w:r w:rsidRPr="006B2BFC">
        <w:rPr>
          <w:sz w:val="20"/>
          <w:szCs w:val="20"/>
        </w:rPr>
        <w:t xml:space="preserve"> A Systematic Mapping Study. 126. 10.5121/csit.2017.71011.</w:t>
      </w:r>
    </w:p>
  </w:footnote>
  <w:footnote w:id="704">
    <w:p w14:paraId="6FF4918F" w14:textId="0BC84319"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Andreas Fougner Engebretsen and Hallvard Kristoffer Boland Haugen, </w:t>
      </w:r>
      <w:r w:rsidRPr="006B2BFC">
        <w:rPr>
          <w:i/>
          <w:sz w:val="20"/>
          <w:szCs w:val="20"/>
        </w:rPr>
        <w:t>The Music Industry on Blockchain Technology</w:t>
      </w:r>
      <w:r w:rsidRPr="006B2BFC">
        <w:rPr>
          <w:sz w:val="20"/>
          <w:szCs w:val="20"/>
        </w:rPr>
        <w:t xml:space="preserve"> 43, Norwegian University of Science and Technology, (Danilo Gligoroski, IIK &amp; Chris Carr, IIK, Jun. 2018) (very good discussion of blockchain and the bitcoin protocol)</w:t>
      </w:r>
    </w:p>
  </w:footnote>
  <w:footnote w:id="705">
    <w:p w14:paraId="1481050D" w14:textId="79B52DDB"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Alharby, Maher &amp; van Moorsel, Aad. (2017). Blockchain Based Smart Contracts: A Systematic Mapping Study. 126. 10.5121/csit.2017.71011; </w:t>
      </w:r>
      <w:r w:rsidRPr="006B2BFC">
        <w:rPr>
          <w:rFonts w:eastAsia="Signika"/>
          <w:sz w:val="20"/>
          <w:szCs w:val="20"/>
        </w:rPr>
        <w:t xml:space="preserve">Garry Gabison, </w:t>
      </w:r>
      <w:r w:rsidRPr="006B2BFC">
        <w:rPr>
          <w:rFonts w:eastAsia="Signika"/>
          <w:i/>
          <w:sz w:val="20"/>
          <w:szCs w:val="20"/>
        </w:rPr>
        <w:t>Policy Considerations for the Blockchain Technology Public and Private Applications</w:t>
      </w:r>
      <w:r w:rsidRPr="006B2BFC">
        <w:rPr>
          <w:rFonts w:eastAsia="Signika"/>
          <w:sz w:val="20"/>
          <w:szCs w:val="20"/>
        </w:rPr>
        <w:t xml:space="preserve">, 19 SMU Sci. &amp; Tech. L. Rev. 327, 328 (2016); Mark E. Burge, </w:t>
      </w:r>
      <w:r w:rsidRPr="006B2BFC">
        <w:rPr>
          <w:rFonts w:eastAsia="Signika"/>
          <w:i/>
          <w:sz w:val="20"/>
          <w:szCs w:val="20"/>
        </w:rPr>
        <w:t>Apple Pay, Bitcoin, and Consumers: The ABCs of Future Public Payments Law</w:t>
      </w:r>
      <w:r w:rsidRPr="006B2BFC">
        <w:rPr>
          <w:rFonts w:eastAsia="Signika"/>
          <w:sz w:val="20"/>
          <w:szCs w:val="20"/>
        </w:rPr>
        <w:t xml:space="preserve">, 7 Hastings L.J. 1493, 1529 (2016) (“within a small margin of error”).; </w:t>
      </w:r>
      <w:r w:rsidRPr="006B2BFC">
        <w:rPr>
          <w:rFonts w:eastAsia="Signika"/>
          <w:i/>
          <w:sz w:val="20"/>
          <w:szCs w:val="20"/>
        </w:rPr>
        <w:t>Cryptocurrency</w:t>
      </w:r>
      <w:r w:rsidRPr="006B2BFC">
        <w:rPr>
          <w:rFonts w:eastAsia="Signika"/>
          <w:sz w:val="20"/>
          <w:szCs w:val="20"/>
        </w:rPr>
        <w:t xml:space="preserve">, </w:t>
      </w:r>
      <w:proofErr w:type="spellStart"/>
      <w:r w:rsidRPr="006B2BFC">
        <w:rPr>
          <w:rFonts w:eastAsia="Signika"/>
          <w:sz w:val="20"/>
          <w:szCs w:val="20"/>
        </w:rPr>
        <w:t>Iɴ</w:t>
      </w:r>
      <w:proofErr w:type="spellEnd"/>
      <w:r w:rsidRPr="006B2BFC">
        <w:rPr>
          <w:rFonts w:eastAsia="Signika"/>
          <w:sz w:val="20"/>
          <w:szCs w:val="20"/>
        </w:rPr>
        <w:t xml:space="preserve">ᴠᴇꜱᴛᴏᴘᴇᴅɪᴀ, http://www.investopedia.com/terms/c/cryptocurrency.asp(last visited Mar. 30, 2017); Stephen T. Middlebrook, </w:t>
      </w:r>
      <w:r w:rsidRPr="006B2BFC">
        <w:rPr>
          <w:rFonts w:eastAsia="Signika"/>
          <w:i/>
          <w:sz w:val="20"/>
          <w:szCs w:val="20"/>
        </w:rPr>
        <w:t>Bitcoin for Merchants: Legal Considerations for Businesses Wishing to Accept Bitcoin As A Form of Payment</w:t>
      </w:r>
      <w:r w:rsidRPr="006B2BFC">
        <w:rPr>
          <w:rFonts w:eastAsia="Signika"/>
          <w:sz w:val="20"/>
          <w:szCs w:val="20"/>
        </w:rPr>
        <w:t xml:space="preserve">, Bus. L. Today (Nov. 2014), </w:t>
      </w:r>
      <w:hyperlink r:id="rId294">
        <w:r w:rsidRPr="006B2BFC">
          <w:rPr>
            <w:rFonts w:eastAsia="Signika"/>
            <w:sz w:val="20"/>
            <w:szCs w:val="20"/>
            <w:u w:val="single"/>
          </w:rPr>
          <w:t>http://www.americanbar.org/publications/blt/2014/11/02_middlebrook.html</w:t>
        </w:r>
      </w:hyperlink>
      <w:r w:rsidRPr="006B2BFC">
        <w:rPr>
          <w:rFonts w:eastAsia="Signika"/>
          <w:sz w:val="20"/>
          <w:szCs w:val="20"/>
        </w:rPr>
        <w:t>.</w:t>
      </w:r>
    </w:p>
  </w:footnote>
  <w:footnote w:id="706">
    <w:p w14:paraId="4E7B1617" w14:textId="1F458A3A"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Mark E. Burge, </w:t>
      </w:r>
      <w:r w:rsidRPr="006B2BFC">
        <w:rPr>
          <w:i/>
        </w:rPr>
        <w:t>Apple Pay, Bitcoin, and Consumers: The ABCs of Future Public Payments Law</w:t>
      </w:r>
      <w:r w:rsidRPr="006B2BFC">
        <w:t>, 7 Hastings L.J. 1493, 1529 (2016) (</w:t>
      </w:r>
      <w:r w:rsidRPr="006B2BFC">
        <w:rPr>
          <w:lang w:val="en-US"/>
        </w:rPr>
        <w:t>“</w:t>
      </w:r>
      <w:r w:rsidRPr="006B2BFC">
        <w:t>[T]he ability of a digitally-signing party to spend the same money more than once.”).</w:t>
      </w:r>
    </w:p>
  </w:footnote>
  <w:footnote w:id="707">
    <w:p w14:paraId="34AB7EFE" w14:textId="618D9F13"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Referring specifically to Bitcoin’s Proof-of-Work mining algorithm and Longest Chain consensus algorithm.</w:t>
      </w:r>
    </w:p>
  </w:footnote>
  <w:footnote w:id="708">
    <w:p w14:paraId="3233A3C0" w14:textId="696D6BD5"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Andreas Fougner Engebretsen and Hallvard Kristoffer Boland Haugen, </w:t>
      </w:r>
      <w:r w:rsidRPr="006B2BFC">
        <w:rPr>
          <w:i/>
          <w:sz w:val="20"/>
          <w:szCs w:val="20"/>
        </w:rPr>
        <w:t>The Music Industry on Blockchain Technology</w:t>
      </w:r>
      <w:r w:rsidRPr="006B2BFC">
        <w:rPr>
          <w:sz w:val="20"/>
          <w:szCs w:val="20"/>
        </w:rPr>
        <w:t xml:space="preserve"> 43, Norwegian University of Science and Technology, (Danilo Gligoroski, IIK &amp; Chris Carr, IIK, Jun. 2018) (very good discussion of blockchain and the bitcoin protocol); </w:t>
      </w:r>
      <w:r w:rsidRPr="006B2BFC">
        <w:rPr>
          <w:rFonts w:eastAsia="Signika"/>
          <w:sz w:val="20"/>
          <w:szCs w:val="20"/>
        </w:rPr>
        <w:t xml:space="preserve">Garry Gabison, </w:t>
      </w:r>
      <w:r w:rsidRPr="006B2BFC">
        <w:rPr>
          <w:rFonts w:eastAsia="Signika"/>
          <w:i/>
          <w:sz w:val="20"/>
          <w:szCs w:val="20"/>
        </w:rPr>
        <w:t>Policy Considerations for the Blockchain Technology Public and Private Applications</w:t>
      </w:r>
      <w:r w:rsidRPr="006B2BFC">
        <w:rPr>
          <w:rFonts w:eastAsia="Signika"/>
          <w:sz w:val="20"/>
          <w:szCs w:val="20"/>
        </w:rPr>
        <w:t xml:space="preserve">, 19 SMU Sci. &amp; Tech. L. Rev. 327, 328 (2016); Mark E. Burge, </w:t>
      </w:r>
      <w:r w:rsidRPr="006B2BFC">
        <w:rPr>
          <w:rFonts w:eastAsia="Signika"/>
          <w:i/>
          <w:sz w:val="20"/>
          <w:szCs w:val="20"/>
        </w:rPr>
        <w:t>Apple Pay, Bitcoin, and Consumers: The ABCs of Future Public Payments Law</w:t>
      </w:r>
      <w:r w:rsidRPr="006B2BFC">
        <w:rPr>
          <w:rFonts w:eastAsia="Signika"/>
          <w:sz w:val="20"/>
          <w:szCs w:val="20"/>
        </w:rPr>
        <w:t xml:space="preserve">, 7 Hastings L.J. 1493, 1529 (2016) (“within a small margin of error”).; </w:t>
      </w:r>
      <w:r w:rsidRPr="006B2BFC">
        <w:rPr>
          <w:rFonts w:eastAsia="Signika"/>
          <w:i/>
          <w:sz w:val="20"/>
          <w:szCs w:val="20"/>
        </w:rPr>
        <w:t>Cryptocurrency</w:t>
      </w:r>
      <w:r w:rsidRPr="006B2BFC">
        <w:rPr>
          <w:rFonts w:eastAsia="Signika"/>
          <w:sz w:val="20"/>
          <w:szCs w:val="20"/>
        </w:rPr>
        <w:t xml:space="preserve">, </w:t>
      </w:r>
      <w:proofErr w:type="spellStart"/>
      <w:r w:rsidRPr="006B2BFC">
        <w:rPr>
          <w:rFonts w:eastAsia="Signika"/>
          <w:sz w:val="20"/>
          <w:szCs w:val="20"/>
        </w:rPr>
        <w:t>Iɴ</w:t>
      </w:r>
      <w:proofErr w:type="spellEnd"/>
      <w:r w:rsidRPr="006B2BFC">
        <w:rPr>
          <w:rFonts w:eastAsia="Signika"/>
          <w:sz w:val="20"/>
          <w:szCs w:val="20"/>
        </w:rPr>
        <w:t xml:space="preserve">ᴠᴇꜱᴛᴏᴘᴇᴅɪᴀ, http://www.investopedia.com/terms/c/cryptocurrency.asp(last visited Mar. 30, 2017); Stephen T. Middlebrook, </w:t>
      </w:r>
      <w:r w:rsidRPr="006B2BFC">
        <w:rPr>
          <w:rFonts w:eastAsia="Signika"/>
          <w:i/>
          <w:sz w:val="20"/>
          <w:szCs w:val="20"/>
        </w:rPr>
        <w:t>Bitcoin for Merchants: Legal Considerations for Businesses Wishing to Accept Bitcoin As A Form of Payment</w:t>
      </w:r>
      <w:r w:rsidRPr="006B2BFC">
        <w:rPr>
          <w:rFonts w:eastAsia="Signika"/>
          <w:sz w:val="20"/>
          <w:szCs w:val="20"/>
        </w:rPr>
        <w:t xml:space="preserve">, Bus. L. Today (Nov. 2014), </w:t>
      </w:r>
      <w:hyperlink r:id="rId295">
        <w:r w:rsidRPr="006B2BFC">
          <w:rPr>
            <w:rFonts w:eastAsia="Signika"/>
            <w:sz w:val="20"/>
            <w:szCs w:val="20"/>
            <w:u w:val="single"/>
          </w:rPr>
          <w:t>http://www.americanbar.org/publications/blt/2014/11/02_middlebrook.html</w:t>
        </w:r>
      </w:hyperlink>
      <w:r w:rsidRPr="006B2BFC">
        <w:rPr>
          <w:rFonts w:eastAsia="Signika"/>
          <w:sz w:val="20"/>
          <w:szCs w:val="20"/>
        </w:rPr>
        <w:t>.</w:t>
      </w:r>
    </w:p>
  </w:footnote>
  <w:footnote w:id="709">
    <w:p w14:paraId="021DCF8D" w14:textId="4058330D"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rFonts w:eastAsia="Signika"/>
          <w:sz w:val="20"/>
          <w:szCs w:val="20"/>
        </w:rPr>
        <w:t xml:space="preserve">Garry Gabison, </w:t>
      </w:r>
      <w:r w:rsidRPr="006B2BFC">
        <w:rPr>
          <w:rFonts w:eastAsia="Signika"/>
          <w:i/>
          <w:sz w:val="20"/>
          <w:szCs w:val="20"/>
        </w:rPr>
        <w:t>Policy Considerations for the Blockchain Technology Public and Private Applications</w:t>
      </w:r>
      <w:r w:rsidRPr="006B2BFC">
        <w:rPr>
          <w:rFonts w:eastAsia="Signika"/>
          <w:sz w:val="20"/>
          <w:szCs w:val="20"/>
        </w:rPr>
        <w:t xml:space="preserve">, 19 SMU Sci. &amp; Tech. L. Rev. 327, 328 (2016); Mark E. Burge, </w:t>
      </w:r>
      <w:r w:rsidRPr="006B2BFC">
        <w:rPr>
          <w:rFonts w:eastAsia="Signika"/>
          <w:i/>
          <w:sz w:val="20"/>
          <w:szCs w:val="20"/>
        </w:rPr>
        <w:t>Apple Pay, Bitcoin, and Consumers: The ABCs of Future Public Payments Law</w:t>
      </w:r>
      <w:r w:rsidRPr="006B2BFC">
        <w:rPr>
          <w:rFonts w:eastAsia="Signika"/>
          <w:sz w:val="20"/>
          <w:szCs w:val="20"/>
        </w:rPr>
        <w:t xml:space="preserve">, 7 Hastings L.J. 1493, 1529 (2016) (“within a small margin of error”).; </w:t>
      </w:r>
      <w:r w:rsidRPr="006B2BFC">
        <w:rPr>
          <w:rFonts w:eastAsia="Signika"/>
          <w:i/>
          <w:sz w:val="20"/>
          <w:szCs w:val="20"/>
        </w:rPr>
        <w:t>Cryptocurrency</w:t>
      </w:r>
      <w:r w:rsidRPr="006B2BFC">
        <w:rPr>
          <w:rFonts w:eastAsia="Signika"/>
          <w:sz w:val="20"/>
          <w:szCs w:val="20"/>
        </w:rPr>
        <w:t xml:space="preserve">, </w:t>
      </w:r>
      <w:proofErr w:type="spellStart"/>
      <w:r w:rsidRPr="006B2BFC">
        <w:rPr>
          <w:rFonts w:eastAsia="Signika"/>
          <w:sz w:val="20"/>
          <w:szCs w:val="20"/>
        </w:rPr>
        <w:t>Iɴ</w:t>
      </w:r>
      <w:proofErr w:type="spellEnd"/>
      <w:r w:rsidRPr="006B2BFC">
        <w:rPr>
          <w:rFonts w:eastAsia="Signika"/>
          <w:sz w:val="20"/>
          <w:szCs w:val="20"/>
        </w:rPr>
        <w:t xml:space="preserve">ᴠᴇꜱᴛᴏᴘᴇᴅɪᴀ, http://www.investopedia.com/terms/c/cryptocurrency.asp(last visited Mar. 30, 2017); Stephen T. Middlebrook, </w:t>
      </w:r>
      <w:r w:rsidRPr="006B2BFC">
        <w:rPr>
          <w:rFonts w:eastAsia="Signika"/>
          <w:i/>
          <w:sz w:val="20"/>
          <w:szCs w:val="20"/>
        </w:rPr>
        <w:t>Bitcoin for Merchants: Legal Considerations for Businesses Wishing to Accept Bitcoin As A Form of Payment</w:t>
      </w:r>
      <w:r w:rsidRPr="006B2BFC">
        <w:rPr>
          <w:rFonts w:eastAsia="Signika"/>
          <w:sz w:val="20"/>
          <w:szCs w:val="20"/>
        </w:rPr>
        <w:t xml:space="preserve">, Bus. L. Today (Nov. 2014), </w:t>
      </w:r>
      <w:hyperlink r:id="rId296">
        <w:r w:rsidRPr="006B2BFC">
          <w:rPr>
            <w:rFonts w:eastAsia="Signika"/>
            <w:sz w:val="20"/>
            <w:szCs w:val="20"/>
            <w:u w:val="single"/>
          </w:rPr>
          <w:t>http://www.americanbar.org/publications/blt/2014/11/02_middlebrook.html</w:t>
        </w:r>
      </w:hyperlink>
      <w:r w:rsidRPr="006B2BFC">
        <w:rPr>
          <w:sz w:val="20"/>
          <w:szCs w:val="20"/>
        </w:rPr>
        <w:t xml:space="preserve">; </w:t>
      </w:r>
      <w:r w:rsidRPr="006B2BFC">
        <w:rPr>
          <w:sz w:val="20"/>
          <w:szCs w:val="20"/>
          <w:u w:val="single"/>
        </w:rPr>
        <w:t>Mueller, J. (2018, February 08). Building Blockchains in R. Retrieved from https://www.datacamp.com/community/tutorials/blockchain-r?utm_campaign=News&amp;utm_medium=Community&amp;utm_source=DataCamp.com</w:t>
      </w:r>
      <w:r w:rsidRPr="006B2BFC">
        <w:rPr>
          <w:sz w:val="20"/>
          <w:szCs w:val="20"/>
        </w:rPr>
        <w:t xml:space="preserve"> </w:t>
      </w:r>
    </w:p>
  </w:footnote>
  <w:footnote w:id="710">
    <w:p w14:paraId="4CAFFCAF" w14:textId="505FAC0F"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sz w:val="20"/>
          <w:szCs w:val="20"/>
          <w:u w:val="single"/>
        </w:rPr>
        <w:t>Mueller, J. (2018, February 08). Building Blockchains in R. Retrieved from https://www.datacamp.com/community/tutorials/blockchain-r?utm_campaign=News&amp;utm_medium=Community&amp;utm_source=DataCamp.com</w:t>
      </w:r>
      <w:r w:rsidRPr="006B2BFC">
        <w:rPr>
          <w:sz w:val="20"/>
          <w:szCs w:val="20"/>
        </w:rPr>
        <w:t xml:space="preserve"> </w:t>
      </w:r>
    </w:p>
  </w:footnote>
  <w:footnote w:id="711">
    <w:p w14:paraId="167DA2B7"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hyperlink r:id="rId297">
        <w:r w:rsidRPr="006B2BFC">
          <w:rPr>
            <w:sz w:val="20"/>
            <w:szCs w:val="20"/>
            <w:u w:val="single"/>
          </w:rPr>
          <w:t>Mueller, J. (2018, February 08). Building Blockchains in R. Retrieved from https://www.datacamp.com/community/tutorials/blockchain-r?utm_campaign=News&amp;utm_medium=Community&amp;utm_source=DataCamp.com</w:t>
        </w:r>
      </w:hyperlink>
      <w:r w:rsidRPr="006B2BFC">
        <w:rPr>
          <w:sz w:val="20"/>
          <w:szCs w:val="20"/>
        </w:rPr>
        <w:t xml:space="preserve"> </w:t>
      </w:r>
    </w:p>
  </w:footnote>
  <w:footnote w:id="712">
    <w:p w14:paraId="6CD8087D"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hyperlink r:id="rId298">
        <w:r w:rsidRPr="006B2BFC">
          <w:rPr>
            <w:sz w:val="20"/>
            <w:szCs w:val="20"/>
            <w:u w:val="single"/>
          </w:rPr>
          <w:t>Mueller, J. (2018, February 08). Building Blockchains in R. Retrieved from https://www.datacamp.com/community/tutorials/blockchain-r?utm_campaign=News&amp;utm_medium=Community&amp;utm_source=DataCamp.com</w:t>
        </w:r>
      </w:hyperlink>
      <w:r w:rsidRPr="006B2BFC">
        <w:rPr>
          <w:sz w:val="20"/>
          <w:szCs w:val="20"/>
        </w:rPr>
        <w:t xml:space="preserve"> </w:t>
      </w:r>
    </w:p>
  </w:footnote>
  <w:footnote w:id="713">
    <w:p w14:paraId="36CAA496"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hyperlink r:id="rId299">
        <w:r w:rsidRPr="006B2BFC">
          <w:rPr>
            <w:sz w:val="20"/>
            <w:szCs w:val="20"/>
            <w:u w:val="single"/>
          </w:rPr>
          <w:t>https://www.mangoresearch.co/blockchain-forks-explained/</w:t>
        </w:r>
      </w:hyperlink>
      <w:r w:rsidRPr="006B2BFC">
        <w:rPr>
          <w:sz w:val="20"/>
          <w:szCs w:val="20"/>
        </w:rPr>
        <w:t xml:space="preserve"> </w:t>
      </w:r>
    </w:p>
  </w:footnote>
  <w:footnote w:id="714">
    <w:p w14:paraId="1718EE07"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hyperlink r:id="rId300">
        <w:r w:rsidRPr="006B2BFC">
          <w:rPr>
            <w:sz w:val="20"/>
            <w:szCs w:val="20"/>
            <w:u w:val="single"/>
          </w:rPr>
          <w:t>Mueller, J. (2018, February 08). Building Blockchains in R. Retrieved from https://www.datacamp.com/community/tutorials/blockchain-r?utm_campaign=News&amp;utm_medium=Community&amp;utm_source=DataCamp.com</w:t>
        </w:r>
      </w:hyperlink>
      <w:r w:rsidRPr="006B2BFC">
        <w:rPr>
          <w:sz w:val="20"/>
          <w:szCs w:val="20"/>
        </w:rPr>
        <w:t xml:space="preserve"> </w:t>
      </w:r>
    </w:p>
  </w:footnote>
  <w:footnote w:id="715">
    <w:p w14:paraId="32704CB9"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hyperlink r:id="rId301">
        <w:r w:rsidRPr="006B2BFC">
          <w:rPr>
            <w:sz w:val="20"/>
            <w:szCs w:val="20"/>
            <w:u w:val="single"/>
          </w:rPr>
          <w:t>Mueller, J. (2018, February 08). Building Blockchains in R. Retrieved from https://www.datacamp.com/community/tutorials/blockchain-r?utm_campaign=News&amp;utm_medium=Community&amp;utm_source=DataCamp.com</w:t>
        </w:r>
      </w:hyperlink>
      <w:r w:rsidRPr="006B2BFC">
        <w:rPr>
          <w:sz w:val="20"/>
          <w:szCs w:val="20"/>
        </w:rPr>
        <w:t xml:space="preserve"> </w:t>
      </w:r>
    </w:p>
  </w:footnote>
  <w:footnote w:id="716">
    <w:p w14:paraId="193C284E"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proofErr w:type="spellStart"/>
      <w:r w:rsidRPr="006B2BFC">
        <w:rPr>
          <w:sz w:val="20"/>
          <w:szCs w:val="20"/>
        </w:rPr>
        <w:t>Schueffel</w:t>
      </w:r>
      <w:proofErr w:type="spellEnd"/>
      <w:r w:rsidRPr="006B2BFC">
        <w:rPr>
          <w:sz w:val="20"/>
          <w:szCs w:val="20"/>
        </w:rPr>
        <w:t xml:space="preserve">, Patrick &amp; </w:t>
      </w:r>
      <w:proofErr w:type="spellStart"/>
      <w:r w:rsidRPr="006B2BFC">
        <w:rPr>
          <w:sz w:val="20"/>
          <w:szCs w:val="20"/>
        </w:rPr>
        <w:t>Groeneweg</w:t>
      </w:r>
      <w:proofErr w:type="spellEnd"/>
      <w:r w:rsidRPr="006B2BFC">
        <w:rPr>
          <w:sz w:val="20"/>
          <w:szCs w:val="20"/>
        </w:rPr>
        <w:t xml:space="preserve">, Nikolaj &amp; Rico, </w:t>
      </w:r>
      <w:proofErr w:type="spellStart"/>
      <w:r w:rsidRPr="006B2BFC">
        <w:rPr>
          <w:sz w:val="20"/>
          <w:szCs w:val="20"/>
        </w:rPr>
        <w:t>Baldegger</w:t>
      </w:r>
      <w:proofErr w:type="spellEnd"/>
      <w:r w:rsidRPr="006B2BFC">
        <w:rPr>
          <w:sz w:val="20"/>
          <w:szCs w:val="20"/>
        </w:rPr>
        <w:t>. (2019). The Crypto Encyclopedia: Coins, Tokens and Digital Assets from A to Z 27.</w:t>
      </w:r>
    </w:p>
  </w:footnote>
  <w:footnote w:id="717">
    <w:p w14:paraId="33E2FCAC"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hyperlink r:id="rId302">
        <w:r w:rsidRPr="006B2BFC">
          <w:rPr>
            <w:sz w:val="20"/>
            <w:szCs w:val="20"/>
            <w:u w:val="single"/>
          </w:rPr>
          <w:t>Mueller, J. (2018, February 08). Building Blockchains in R. Retrieved from https://www.datacamp.com/community/tutorials/blockchain-r?utm_campaign=News&amp;utm_medium=Community&amp;utm_source=DataCamp.com</w:t>
        </w:r>
      </w:hyperlink>
      <w:r w:rsidRPr="006B2BFC">
        <w:rPr>
          <w:sz w:val="20"/>
          <w:szCs w:val="20"/>
        </w:rPr>
        <w:t xml:space="preserve"> </w:t>
      </w:r>
    </w:p>
  </w:footnote>
  <w:footnote w:id="718">
    <w:p w14:paraId="26041F23"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hyperlink r:id="rId303">
        <w:r w:rsidRPr="006B2BFC">
          <w:rPr>
            <w:sz w:val="20"/>
            <w:szCs w:val="20"/>
            <w:u w:val="single"/>
          </w:rPr>
          <w:t>Mueller, J. (2018, February 08). Building Blockchains in R. Retrieved from https://www.datacamp.com/community/tutorials/blockchain-r?utm_campaign=News&amp;utm_medium=Community&amp;utm_source=DataCamp.com</w:t>
        </w:r>
      </w:hyperlink>
      <w:r w:rsidRPr="006B2BFC">
        <w:rPr>
          <w:sz w:val="20"/>
          <w:szCs w:val="20"/>
        </w:rPr>
        <w:t xml:space="preserve"> </w:t>
      </w:r>
    </w:p>
  </w:footnote>
  <w:footnote w:id="719">
    <w:p w14:paraId="072B5497"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hyperlink r:id="rId304">
        <w:r w:rsidRPr="006B2BFC">
          <w:rPr>
            <w:sz w:val="20"/>
            <w:szCs w:val="20"/>
            <w:u w:val="single"/>
          </w:rPr>
          <w:t>Mueller, J. (2018, February 08). Building Blockchains in R. Retrieved from https://www.datacamp.com/community/tutorials/blockchain-r?utm_campaign=News&amp;utm_medium=Community&amp;utm_source=DataCamp.com</w:t>
        </w:r>
      </w:hyperlink>
      <w:r w:rsidRPr="006B2BFC">
        <w:rPr>
          <w:sz w:val="20"/>
          <w:szCs w:val="20"/>
        </w:rPr>
        <w:t xml:space="preserve"> </w:t>
      </w:r>
    </w:p>
  </w:footnote>
  <w:footnote w:id="720">
    <w:p w14:paraId="2458D449"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hyperlink r:id="rId305">
        <w:r w:rsidRPr="006B2BFC">
          <w:rPr>
            <w:sz w:val="20"/>
            <w:szCs w:val="20"/>
            <w:u w:val="single"/>
          </w:rPr>
          <w:t>Mueller, J. (2018, February 08). Building Blockchains in R. Retrieved from https://www.datacamp.com/community/tutorials/blockchain-r?utm_campaign=News&amp;utm_medium=Community&amp;utm_source=DataCamp.com</w:t>
        </w:r>
      </w:hyperlink>
      <w:r w:rsidRPr="006B2BFC">
        <w:rPr>
          <w:sz w:val="20"/>
          <w:szCs w:val="20"/>
        </w:rPr>
        <w:t xml:space="preserve"> </w:t>
      </w:r>
    </w:p>
  </w:footnote>
  <w:footnote w:id="721">
    <w:p w14:paraId="7ED4CD88"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hyperlink r:id="rId306">
        <w:r w:rsidRPr="006B2BFC">
          <w:rPr>
            <w:sz w:val="20"/>
            <w:szCs w:val="20"/>
            <w:u w:val="single"/>
          </w:rPr>
          <w:t>Mueller, J. (2018, February 08). Building Blockchains in R. Retrieved from https://www.datacamp.com/community/tutorials/blockchain-r?utm_campaign=News&amp;utm_medium=Community&amp;utm_source=DataCamp.com</w:t>
        </w:r>
      </w:hyperlink>
      <w:r w:rsidRPr="006B2BFC">
        <w:rPr>
          <w:sz w:val="20"/>
          <w:szCs w:val="20"/>
        </w:rPr>
        <w:t xml:space="preserve"> </w:t>
      </w:r>
    </w:p>
  </w:footnote>
  <w:footnote w:id="722">
    <w:p w14:paraId="0CE1F264"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Treiblmaier H (2019) Toward More Rigorous Blockchain Research: Recommendations for Writing Blockchain Case Studies 3. Front. Blockchain 2:3. </w:t>
      </w:r>
      <w:proofErr w:type="spellStart"/>
      <w:r w:rsidRPr="006B2BFC">
        <w:rPr>
          <w:sz w:val="20"/>
          <w:szCs w:val="20"/>
        </w:rPr>
        <w:t>doi</w:t>
      </w:r>
      <w:proofErr w:type="spellEnd"/>
      <w:r w:rsidRPr="006B2BFC">
        <w:rPr>
          <w:sz w:val="20"/>
          <w:szCs w:val="20"/>
        </w:rPr>
        <w:t>: 10.3389/fbloc.2019.00003</w:t>
      </w:r>
    </w:p>
  </w:footnote>
  <w:footnote w:id="723">
    <w:p w14:paraId="22595A0A" w14:textId="0D8C8E9B"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Treiblmaier H (2019) Toward More Rigorous Blockchain Research: Recommendations for Writing Blockchain Case Studies 3 - 4.</w:t>
      </w:r>
    </w:p>
  </w:footnote>
  <w:footnote w:id="724">
    <w:p w14:paraId="09F4F4A4"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Treiblmaier H (2019) Toward More Rigorous Blockchain Research: Recommendations for Writing Blockchain Case Studies 3 - 4.</w:t>
      </w:r>
    </w:p>
  </w:footnote>
  <w:footnote w:id="725">
    <w:p w14:paraId="155A0069"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Treiblmaier H (2019) Toward More Rigorous Blockchain Research: Recommendations for Writing Blockchain Case Studies 3 - 4.</w:t>
      </w:r>
    </w:p>
  </w:footnote>
  <w:footnote w:id="726">
    <w:p w14:paraId="38CE84E7"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Treiblmaier H (2019) Toward More Rigorous Blockchain Research: Recommendations for Writing Blockchain Case Studies 3 - 4. Front. Blockchain 2:3. </w:t>
      </w:r>
      <w:proofErr w:type="spellStart"/>
      <w:r w:rsidRPr="006B2BFC">
        <w:rPr>
          <w:sz w:val="20"/>
          <w:szCs w:val="20"/>
        </w:rPr>
        <w:t>doi</w:t>
      </w:r>
      <w:proofErr w:type="spellEnd"/>
      <w:r w:rsidRPr="006B2BFC">
        <w:rPr>
          <w:sz w:val="20"/>
          <w:szCs w:val="20"/>
        </w:rPr>
        <w:t>: 10.3389/fbloc.2019.00003</w:t>
      </w:r>
    </w:p>
  </w:footnote>
  <w:footnote w:id="727">
    <w:p w14:paraId="65CD53B4"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Treiblmaier H (2019) Toward More Rigorous Blockchain Research: Recommendations for Writing Blockchain Case Studies 5.  Front. Blockchain 2:3. </w:t>
      </w:r>
      <w:proofErr w:type="spellStart"/>
      <w:r w:rsidRPr="006B2BFC">
        <w:rPr>
          <w:sz w:val="20"/>
          <w:szCs w:val="20"/>
        </w:rPr>
        <w:t>doi</w:t>
      </w:r>
      <w:proofErr w:type="spellEnd"/>
      <w:r w:rsidRPr="006B2BFC">
        <w:rPr>
          <w:sz w:val="20"/>
          <w:szCs w:val="20"/>
        </w:rPr>
        <w:t xml:space="preserve">: 10.3389/fbloc.2019.00003 </w:t>
      </w:r>
    </w:p>
  </w:footnote>
  <w:footnote w:id="728">
    <w:p w14:paraId="11110CAA"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Treiblmaier H (2019) Toward More Rigorous Blockchain Research: Recommendations for Writing Blockchain Case Studies 3. Front. Blockchain 2:3. </w:t>
      </w:r>
      <w:proofErr w:type="spellStart"/>
      <w:r w:rsidRPr="006B2BFC">
        <w:rPr>
          <w:sz w:val="20"/>
          <w:szCs w:val="20"/>
        </w:rPr>
        <w:t>doi</w:t>
      </w:r>
      <w:proofErr w:type="spellEnd"/>
      <w:r w:rsidRPr="006B2BFC">
        <w:rPr>
          <w:sz w:val="20"/>
          <w:szCs w:val="20"/>
        </w:rPr>
        <w:t xml:space="preserve">: 10.3389/fbloc.2019.00003 </w:t>
      </w:r>
    </w:p>
  </w:footnote>
  <w:footnote w:id="729">
    <w:p w14:paraId="561F9B4A"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Treiblmaier H (2019) Toward More Rigorous Blockchain Research: Recommendations for Writing Blockchain Case Studies 3. Front. Blockchain 2:3. </w:t>
      </w:r>
      <w:proofErr w:type="spellStart"/>
      <w:r w:rsidRPr="006B2BFC">
        <w:rPr>
          <w:sz w:val="20"/>
          <w:szCs w:val="20"/>
        </w:rPr>
        <w:t>doi</w:t>
      </w:r>
      <w:proofErr w:type="spellEnd"/>
      <w:r w:rsidRPr="006B2BFC">
        <w:rPr>
          <w:sz w:val="20"/>
          <w:szCs w:val="20"/>
        </w:rPr>
        <w:t xml:space="preserve">: 10.3389/fbloc.2019.00003 </w:t>
      </w:r>
    </w:p>
  </w:footnote>
  <w:footnote w:id="730">
    <w:p w14:paraId="1595554E"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Treiblmaier H (2019) Toward More Rigorous Blockchain Research: Recommendations for Writing Blockchain Case Studies 3. Front. Blockchain 2:3. </w:t>
      </w:r>
      <w:proofErr w:type="spellStart"/>
      <w:r w:rsidRPr="006B2BFC">
        <w:rPr>
          <w:sz w:val="20"/>
          <w:szCs w:val="20"/>
        </w:rPr>
        <w:t>doi</w:t>
      </w:r>
      <w:proofErr w:type="spellEnd"/>
      <w:r w:rsidRPr="006B2BFC">
        <w:rPr>
          <w:sz w:val="20"/>
          <w:szCs w:val="20"/>
        </w:rPr>
        <w:t xml:space="preserve">: 10.3389/fbloc.2019.00003 </w:t>
      </w:r>
    </w:p>
  </w:footnote>
  <w:footnote w:id="731">
    <w:p w14:paraId="1CF648A3"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Treiblmaier H (2019) Toward More Rigorous Blockchain Research: Recommendations for Writing Blockchain Case Studies 3. Front. Blockchain 2:3. </w:t>
      </w:r>
      <w:proofErr w:type="spellStart"/>
      <w:r w:rsidRPr="006B2BFC">
        <w:rPr>
          <w:sz w:val="20"/>
          <w:szCs w:val="20"/>
        </w:rPr>
        <w:t>doi</w:t>
      </w:r>
      <w:proofErr w:type="spellEnd"/>
      <w:r w:rsidRPr="006B2BFC">
        <w:rPr>
          <w:sz w:val="20"/>
          <w:szCs w:val="20"/>
        </w:rPr>
        <w:t xml:space="preserve">: 10.3389/fbloc.2019.00003 </w:t>
      </w:r>
    </w:p>
  </w:footnote>
  <w:footnote w:id="732">
    <w:p w14:paraId="7F758025" w14:textId="66AE6D24"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Treiblmaier H (2019) Toward More Rigorous Blockchain Research: Recommendations for Writing Blockchain Case Studies 3. Front. Blockchain 2:3. </w:t>
      </w:r>
      <w:proofErr w:type="spellStart"/>
      <w:r w:rsidRPr="006B2BFC">
        <w:t>doi</w:t>
      </w:r>
      <w:proofErr w:type="spellEnd"/>
      <w:r w:rsidRPr="006B2BFC">
        <w:t xml:space="preserve">: 10.3389/fbloc.2019.00003; </w:t>
      </w:r>
      <w:proofErr w:type="spellStart"/>
      <w:r w:rsidRPr="006B2BFC">
        <w:t>Balázs</w:t>
      </w:r>
      <w:proofErr w:type="spellEnd"/>
      <w:r w:rsidRPr="006B2BFC">
        <w:t xml:space="preserve"> </w:t>
      </w:r>
      <w:proofErr w:type="spellStart"/>
      <w:r w:rsidRPr="006B2BFC">
        <w:t>Bodó</w:t>
      </w:r>
      <w:proofErr w:type="spellEnd"/>
      <w:r w:rsidRPr="006B2BFC">
        <w:t xml:space="preserve">, Daniel Gervais, João Pedro Quintais, Blockchain and smart contracts: the missing link in copyright licensing?, </w:t>
      </w:r>
      <w:r w:rsidRPr="006B2BFC">
        <w:rPr>
          <w:i/>
        </w:rPr>
        <w:t>International Journal of Law and Information Technology</w:t>
      </w:r>
      <w:r w:rsidRPr="006B2BFC">
        <w:t>, Volume 26, Issue 4, Winter 2018, Pages 329,</w:t>
      </w:r>
      <w:hyperlink r:id="rId307">
        <w:r w:rsidRPr="006B2BFC">
          <w:t xml:space="preserve"> </w:t>
        </w:r>
      </w:hyperlink>
      <w:hyperlink r:id="rId308">
        <w:r w:rsidRPr="006B2BFC">
          <w:rPr>
            <w:u w:val="single"/>
          </w:rPr>
          <w:t>https://doi.org/10.1093/ijlit/eay014</w:t>
        </w:r>
      </w:hyperlink>
      <w:r w:rsidRPr="006B2BFC">
        <w:rPr>
          <w:u w:val="single"/>
        </w:rPr>
        <w:t xml:space="preserve">; </w:t>
      </w:r>
      <w:r w:rsidRPr="006B2BFC">
        <w:rPr>
          <w:lang w:val="en-US"/>
        </w:rPr>
        <w:t xml:space="preserve">Camila Sitonio and Alberto Nucciarelli, </w:t>
      </w:r>
      <w:r w:rsidRPr="006B2BFC">
        <w:rPr>
          <w:i/>
          <w:iCs/>
          <w:lang w:val="en-US"/>
        </w:rPr>
        <w:t xml:space="preserve">The Impact of Blockchain on the Music </w:t>
      </w:r>
      <w:proofErr w:type="spellStart"/>
      <w:r w:rsidRPr="006B2BFC">
        <w:rPr>
          <w:i/>
          <w:iCs/>
          <w:lang w:val="en-US"/>
        </w:rPr>
        <w:t>Indsutry</w:t>
      </w:r>
      <w:proofErr w:type="spellEnd"/>
      <w:r w:rsidRPr="006B2BFC">
        <w:rPr>
          <w:lang w:val="en-US"/>
        </w:rPr>
        <w:t xml:space="preserve"> 7 (R&amp;D Management Conference 2018).</w:t>
      </w:r>
    </w:p>
  </w:footnote>
  <w:footnote w:id="733">
    <w:p w14:paraId="43353C9C" w14:textId="7AE50525"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sz w:val="20"/>
          <w:szCs w:val="20"/>
          <w:shd w:val="clear" w:color="auto" w:fill="F0F5FF"/>
        </w:rPr>
        <w:t>Smart Contracts</w:t>
      </w:r>
      <w:proofErr w:type="gramStart"/>
      <w:r w:rsidRPr="006B2BFC">
        <w:rPr>
          <w:sz w:val="20"/>
          <w:szCs w:val="20"/>
          <w:shd w:val="clear" w:color="auto" w:fill="F0F5FF"/>
        </w:rPr>
        <w:t>, ,</w:t>
      </w:r>
      <w:proofErr w:type="gramEnd"/>
      <w:r w:rsidRPr="006B2BFC">
        <w:rPr>
          <w:sz w:val="20"/>
          <w:szCs w:val="20"/>
          <w:shd w:val="clear" w:color="auto" w:fill="F0F5FF"/>
        </w:rPr>
        <w:t> </w:t>
      </w:r>
      <w:proofErr w:type="spellStart"/>
      <w:r w:rsidRPr="006B2BFC">
        <w:rPr>
          <w:smallCaps/>
          <w:sz w:val="20"/>
          <w:szCs w:val="20"/>
          <w:shd w:val="clear" w:color="auto" w:fill="F0F5FF"/>
        </w:rPr>
        <w:t>BlockchainHub</w:t>
      </w:r>
      <w:proofErr w:type="spellEnd"/>
      <w:r w:rsidRPr="006B2BFC">
        <w:rPr>
          <w:sz w:val="20"/>
          <w:szCs w:val="20"/>
          <w:shd w:val="clear" w:color="auto" w:fill="F0F5FF"/>
        </w:rPr>
        <w:t> , https://blockchainhub.net/smart-contracts/ (last visited Oct 18, 2019).</w:t>
      </w:r>
    </w:p>
  </w:footnote>
  <w:footnote w:id="734">
    <w:p w14:paraId="6C630E00" w14:textId="0F903458"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Alharby, Maher &amp; van Moorsel, Aad. (2017). Blockchain Based Smart </w:t>
      </w:r>
      <w:proofErr w:type="gramStart"/>
      <w:r w:rsidRPr="006B2BFC">
        <w:rPr>
          <w:sz w:val="20"/>
          <w:szCs w:val="20"/>
        </w:rPr>
        <w:t>Contracts :</w:t>
      </w:r>
      <w:proofErr w:type="gramEnd"/>
      <w:r w:rsidRPr="006B2BFC">
        <w:rPr>
          <w:sz w:val="20"/>
          <w:szCs w:val="20"/>
        </w:rPr>
        <w:t xml:space="preserve"> A Systematic Mapping Study. 127. 10.5121/csit.2017.71011.</w:t>
      </w:r>
    </w:p>
  </w:footnote>
  <w:footnote w:id="735">
    <w:p w14:paraId="2F1D1455" w14:textId="401D5536" w:rsidR="00602A72" w:rsidRPr="006B2BFC" w:rsidRDefault="00602A72" w:rsidP="00163F6F">
      <w:pPr>
        <w:shd w:val="clear" w:color="auto" w:fill="FFFFFF" w:themeFill="background1"/>
        <w:spacing w:line="240" w:lineRule="auto"/>
        <w:rPr>
          <w:b/>
          <w:sz w:val="20"/>
          <w:szCs w:val="20"/>
        </w:rPr>
      </w:pPr>
      <w:r w:rsidRPr="006B2BFC">
        <w:rPr>
          <w:sz w:val="20"/>
          <w:szCs w:val="20"/>
          <w:vertAlign w:val="superscript"/>
        </w:rPr>
        <w:footnoteRef/>
      </w:r>
      <w:r w:rsidRPr="006B2BFC">
        <w:rPr>
          <w:sz w:val="20"/>
          <w:szCs w:val="20"/>
        </w:rPr>
        <w:t xml:space="preserve"> </w:t>
      </w:r>
      <w:r w:rsidRPr="006B2BFC">
        <w:rPr>
          <w:color w:val="222222"/>
          <w:sz w:val="20"/>
          <w:szCs w:val="20"/>
          <w:shd w:val="clear" w:color="auto" w:fill="F0F5FF"/>
        </w:rPr>
        <w:t>Nick Szabo, </w:t>
      </w:r>
      <w:r w:rsidRPr="006B2BFC">
        <w:rPr>
          <w:i/>
          <w:iCs/>
          <w:color w:val="222222"/>
          <w:sz w:val="20"/>
          <w:szCs w:val="20"/>
          <w:shd w:val="clear" w:color="auto" w:fill="F0F5FF"/>
        </w:rPr>
        <w:t>Formalizing and Securing Relationships on Public Networks | Satoshi Nakamoto Institute</w:t>
      </w:r>
      <w:r w:rsidRPr="006B2BFC">
        <w:rPr>
          <w:color w:val="222222"/>
          <w:sz w:val="20"/>
          <w:szCs w:val="20"/>
          <w:shd w:val="clear" w:color="auto" w:fill="F0F5FF"/>
        </w:rPr>
        <w:t>, https://nakamotoinstitute.org/formalizing-securing-relationships/ (last visited Oct 18, 2019).</w:t>
      </w:r>
    </w:p>
  </w:footnote>
  <w:footnote w:id="736">
    <w:p w14:paraId="09A1BDF3" w14:textId="54762040"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UK Government Chief Scientific Adviser, </w:t>
      </w:r>
      <w:r w:rsidRPr="006B2BFC">
        <w:rPr>
          <w:i/>
          <w:iCs/>
          <w:sz w:val="20"/>
          <w:szCs w:val="20"/>
        </w:rPr>
        <w:t>Distributed Ledger Technology: beyond block chain</w:t>
      </w:r>
      <w:r w:rsidRPr="006B2BFC">
        <w:rPr>
          <w:sz w:val="20"/>
          <w:szCs w:val="20"/>
        </w:rPr>
        <w:t xml:space="preserve">, Government Office of Science (2016), </w:t>
      </w:r>
      <w:hyperlink r:id="rId309" w:history="1">
        <w:r w:rsidRPr="006B2BFC">
          <w:rPr>
            <w:rStyle w:val="Hyperlink"/>
            <w:sz w:val="20"/>
            <w:szCs w:val="20"/>
          </w:rPr>
          <w:t>https://assets.publishing.service.gov.uk/government/uploads/system/uploads/attachment_data/file/492972/gs-16-1-distributed-ledger-technology.pdf</w:t>
        </w:r>
      </w:hyperlink>
      <w:r w:rsidRPr="006B2BFC">
        <w:rPr>
          <w:sz w:val="20"/>
          <w:szCs w:val="20"/>
        </w:rPr>
        <w:t xml:space="preserve"> </w:t>
      </w:r>
    </w:p>
  </w:footnote>
  <w:footnote w:id="737">
    <w:p w14:paraId="1D00C82E"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D. </w:t>
      </w:r>
      <w:proofErr w:type="spellStart"/>
      <w:r w:rsidRPr="006B2BFC">
        <w:rPr>
          <w:sz w:val="20"/>
          <w:szCs w:val="20"/>
        </w:rPr>
        <w:t>Szostek</w:t>
      </w:r>
      <w:proofErr w:type="spellEnd"/>
      <w:r w:rsidRPr="006B2BFC">
        <w:rPr>
          <w:sz w:val="20"/>
          <w:szCs w:val="20"/>
        </w:rPr>
        <w:t xml:space="preserve">, Blockchain a </w:t>
      </w:r>
      <w:proofErr w:type="spellStart"/>
      <w:r w:rsidRPr="006B2BFC">
        <w:rPr>
          <w:sz w:val="20"/>
          <w:szCs w:val="20"/>
        </w:rPr>
        <w:t>prawo</w:t>
      </w:r>
      <w:proofErr w:type="spellEnd"/>
      <w:r w:rsidRPr="006B2BFC">
        <w:rPr>
          <w:sz w:val="20"/>
          <w:szCs w:val="20"/>
        </w:rPr>
        <w:t xml:space="preserve">, 2018, quoting M. Kolvart, M. Poola and A. Rull, Smart Contracts, 2016, The Future of Law and </w:t>
      </w:r>
      <w:proofErr w:type="spellStart"/>
      <w:r w:rsidRPr="006B2BFC">
        <w:rPr>
          <w:sz w:val="20"/>
          <w:szCs w:val="20"/>
        </w:rPr>
        <w:t>eTechnologies</w:t>
      </w:r>
      <w:proofErr w:type="spellEnd"/>
      <w:r w:rsidRPr="006B2BFC">
        <w:rPr>
          <w:sz w:val="20"/>
          <w:szCs w:val="20"/>
        </w:rPr>
        <w:t xml:space="preserve"> pp 133-147.</w:t>
      </w:r>
    </w:p>
  </w:footnote>
  <w:footnote w:id="738">
    <w:p w14:paraId="420C4954"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D. </w:t>
      </w:r>
      <w:proofErr w:type="spellStart"/>
      <w:r w:rsidRPr="006B2BFC">
        <w:rPr>
          <w:sz w:val="20"/>
          <w:szCs w:val="20"/>
        </w:rPr>
        <w:t>Szostek</w:t>
      </w:r>
      <w:proofErr w:type="spellEnd"/>
      <w:r w:rsidRPr="006B2BFC">
        <w:rPr>
          <w:sz w:val="20"/>
          <w:szCs w:val="20"/>
        </w:rPr>
        <w:t xml:space="preserve">, Blockchain a </w:t>
      </w:r>
      <w:proofErr w:type="spellStart"/>
      <w:r w:rsidRPr="006B2BFC">
        <w:rPr>
          <w:sz w:val="20"/>
          <w:szCs w:val="20"/>
        </w:rPr>
        <w:t>prawo</w:t>
      </w:r>
      <w:proofErr w:type="spellEnd"/>
      <w:r w:rsidRPr="006B2BFC">
        <w:rPr>
          <w:sz w:val="20"/>
          <w:szCs w:val="20"/>
        </w:rPr>
        <w:t xml:space="preserve">, 2018, quoting A. Sherborne, Blockchain, smart contracts and lawyers, 2017. </w:t>
      </w:r>
    </w:p>
  </w:footnote>
  <w:footnote w:id="739">
    <w:p w14:paraId="6C65F354" w14:textId="5C9A2C45"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Alharby, Maher &amp; van Moorsel, Aad. (2017). Blockchain Based Smart </w:t>
      </w:r>
      <w:proofErr w:type="gramStart"/>
      <w:r w:rsidRPr="006B2BFC">
        <w:rPr>
          <w:sz w:val="20"/>
          <w:szCs w:val="20"/>
        </w:rPr>
        <w:t>Contracts :</w:t>
      </w:r>
      <w:proofErr w:type="gramEnd"/>
      <w:r w:rsidRPr="006B2BFC">
        <w:rPr>
          <w:sz w:val="20"/>
          <w:szCs w:val="20"/>
        </w:rPr>
        <w:t xml:space="preserve"> A Systematic Mapping Study. 127. 10.5121/csit.2017.71011.</w:t>
      </w:r>
    </w:p>
  </w:footnote>
  <w:footnote w:id="740">
    <w:p w14:paraId="1E34D93A" w14:textId="7777777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D. </w:t>
      </w:r>
      <w:proofErr w:type="spellStart"/>
      <w:r w:rsidRPr="006B2BFC">
        <w:rPr>
          <w:sz w:val="20"/>
          <w:szCs w:val="20"/>
        </w:rPr>
        <w:t>Szostek</w:t>
      </w:r>
      <w:proofErr w:type="spellEnd"/>
      <w:r w:rsidRPr="006B2BFC">
        <w:rPr>
          <w:sz w:val="20"/>
          <w:szCs w:val="20"/>
        </w:rPr>
        <w:t xml:space="preserve">, Blockchain a </w:t>
      </w:r>
      <w:proofErr w:type="spellStart"/>
      <w:r w:rsidRPr="006B2BFC">
        <w:rPr>
          <w:sz w:val="20"/>
          <w:szCs w:val="20"/>
        </w:rPr>
        <w:t>prawo</w:t>
      </w:r>
      <w:proofErr w:type="spellEnd"/>
      <w:r w:rsidRPr="006B2BFC">
        <w:rPr>
          <w:sz w:val="20"/>
          <w:szCs w:val="20"/>
        </w:rPr>
        <w:t xml:space="preserve">, 2018, quoting J. Czarnecki, </w:t>
      </w:r>
      <w:proofErr w:type="spellStart"/>
      <w:r w:rsidRPr="006B2BFC">
        <w:rPr>
          <w:sz w:val="20"/>
          <w:szCs w:val="20"/>
        </w:rPr>
        <w:t>Czym</w:t>
      </w:r>
      <w:proofErr w:type="spellEnd"/>
      <w:r w:rsidRPr="006B2BFC">
        <w:rPr>
          <w:sz w:val="20"/>
          <w:szCs w:val="20"/>
        </w:rPr>
        <w:t xml:space="preserve"> </w:t>
      </w:r>
      <w:proofErr w:type="spellStart"/>
      <w:r w:rsidRPr="006B2BFC">
        <w:rPr>
          <w:sz w:val="20"/>
          <w:szCs w:val="20"/>
        </w:rPr>
        <w:t>są</w:t>
      </w:r>
      <w:proofErr w:type="spellEnd"/>
      <w:r w:rsidRPr="006B2BFC">
        <w:rPr>
          <w:sz w:val="20"/>
          <w:szCs w:val="20"/>
        </w:rPr>
        <w:t xml:space="preserve"> </w:t>
      </w:r>
      <w:proofErr w:type="spellStart"/>
      <w:r w:rsidRPr="006B2BFC">
        <w:rPr>
          <w:sz w:val="20"/>
          <w:szCs w:val="20"/>
        </w:rPr>
        <w:t>inteligentne</w:t>
      </w:r>
      <w:proofErr w:type="spellEnd"/>
      <w:r w:rsidRPr="006B2BFC">
        <w:rPr>
          <w:sz w:val="20"/>
          <w:szCs w:val="20"/>
        </w:rPr>
        <w:t xml:space="preserve"> </w:t>
      </w:r>
      <w:proofErr w:type="spellStart"/>
      <w:r w:rsidRPr="006B2BFC">
        <w:rPr>
          <w:sz w:val="20"/>
          <w:szCs w:val="20"/>
        </w:rPr>
        <w:t>kontrakty</w:t>
      </w:r>
      <w:proofErr w:type="spellEnd"/>
      <w:r w:rsidRPr="006B2BFC">
        <w:rPr>
          <w:sz w:val="20"/>
          <w:szCs w:val="20"/>
        </w:rPr>
        <w:t xml:space="preserve"> I </w:t>
      </w:r>
      <w:proofErr w:type="gramStart"/>
      <w:r w:rsidRPr="006B2BFC">
        <w:rPr>
          <w:sz w:val="20"/>
          <w:szCs w:val="20"/>
        </w:rPr>
        <w:t>DAO?,</w:t>
      </w:r>
      <w:proofErr w:type="gramEnd"/>
      <w:r w:rsidRPr="006B2BFC">
        <w:rPr>
          <w:sz w:val="20"/>
          <w:szCs w:val="20"/>
        </w:rPr>
        <w:t xml:space="preserve"> w: J. Czarnecki (red.), Blockchain, </w:t>
      </w:r>
      <w:proofErr w:type="spellStart"/>
      <w:r w:rsidRPr="006B2BFC">
        <w:rPr>
          <w:sz w:val="20"/>
          <w:szCs w:val="20"/>
        </w:rPr>
        <w:t>inteligentne</w:t>
      </w:r>
      <w:proofErr w:type="spellEnd"/>
      <w:r w:rsidRPr="006B2BFC">
        <w:rPr>
          <w:sz w:val="20"/>
          <w:szCs w:val="20"/>
        </w:rPr>
        <w:t xml:space="preserve"> </w:t>
      </w:r>
      <w:proofErr w:type="spellStart"/>
      <w:r w:rsidRPr="006B2BFC">
        <w:rPr>
          <w:sz w:val="20"/>
          <w:szCs w:val="20"/>
        </w:rPr>
        <w:t>kontrakty</w:t>
      </w:r>
      <w:proofErr w:type="spellEnd"/>
      <w:r w:rsidRPr="006B2BFC">
        <w:rPr>
          <w:sz w:val="20"/>
          <w:szCs w:val="20"/>
        </w:rPr>
        <w:t xml:space="preserve"> </w:t>
      </w:r>
      <w:proofErr w:type="spellStart"/>
      <w:r w:rsidRPr="006B2BFC">
        <w:rPr>
          <w:sz w:val="20"/>
          <w:szCs w:val="20"/>
        </w:rPr>
        <w:t>i</w:t>
      </w:r>
      <w:proofErr w:type="spellEnd"/>
      <w:r w:rsidRPr="006B2BFC">
        <w:rPr>
          <w:sz w:val="20"/>
          <w:szCs w:val="20"/>
        </w:rPr>
        <w:t xml:space="preserve"> DAO, Warszawa 2016, p. 7. http://www.wardynski.com.pl/w publication/blockchain-</w:t>
      </w:r>
      <w:proofErr w:type="spellStart"/>
      <w:r w:rsidRPr="006B2BFC">
        <w:rPr>
          <w:sz w:val="20"/>
          <w:szCs w:val="20"/>
        </w:rPr>
        <w:t>inteligentne</w:t>
      </w:r>
      <w:proofErr w:type="spellEnd"/>
      <w:r w:rsidRPr="006B2BFC">
        <w:rPr>
          <w:sz w:val="20"/>
          <w:szCs w:val="20"/>
        </w:rPr>
        <w:t>-</w:t>
      </w:r>
      <w:proofErr w:type="spellStart"/>
      <w:r w:rsidRPr="006B2BFC">
        <w:rPr>
          <w:sz w:val="20"/>
          <w:szCs w:val="20"/>
        </w:rPr>
        <w:t>kontrakty-i-dao</w:t>
      </w:r>
      <w:proofErr w:type="spellEnd"/>
      <w:r w:rsidRPr="006B2BFC">
        <w:rPr>
          <w:sz w:val="20"/>
          <w:szCs w:val="20"/>
        </w:rPr>
        <w:t>/ (</w:t>
      </w:r>
      <w:proofErr w:type="spellStart"/>
      <w:r w:rsidRPr="006B2BFC">
        <w:rPr>
          <w:sz w:val="20"/>
          <w:szCs w:val="20"/>
        </w:rPr>
        <w:t>dostęp</w:t>
      </w:r>
      <w:proofErr w:type="spellEnd"/>
      <w:r w:rsidRPr="006B2BFC">
        <w:rPr>
          <w:sz w:val="20"/>
          <w:szCs w:val="20"/>
        </w:rPr>
        <w:t xml:space="preserve">: 17.7.2018 r.), translation from Polish - </w:t>
      </w:r>
      <w:proofErr w:type="spellStart"/>
      <w:r w:rsidRPr="006B2BFC">
        <w:rPr>
          <w:sz w:val="20"/>
          <w:szCs w:val="20"/>
        </w:rPr>
        <w:t>Ewa</w:t>
      </w:r>
      <w:proofErr w:type="spellEnd"/>
      <w:r w:rsidRPr="006B2BFC">
        <w:rPr>
          <w:sz w:val="20"/>
          <w:szCs w:val="20"/>
        </w:rPr>
        <w:t xml:space="preserve"> Fabian</w:t>
      </w:r>
      <w:proofErr w:type="gramStart"/>
      <w:r w:rsidRPr="006B2BFC">
        <w:rPr>
          <w:sz w:val="20"/>
          <w:szCs w:val="20"/>
        </w:rPr>
        <w:t>. .</w:t>
      </w:r>
      <w:proofErr w:type="gramEnd"/>
    </w:p>
  </w:footnote>
  <w:footnote w:id="741">
    <w:p w14:paraId="6C7E3559" w14:textId="2C91B6C4"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Jake Goldenfein &amp; Andrea Leiter. (2018). Legal Engineering on the Blockchain: ‘Smart Contracts’ as Legal Conduct. Law and Critique. 29. 10.1007/s10978-018-9224-0. </w:t>
      </w:r>
    </w:p>
  </w:footnote>
  <w:footnote w:id="742">
    <w:p w14:paraId="227A6B9F" w14:textId="3A5A6561"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shd w:val="clear" w:color="auto" w:fill="FFFFFF" w:themeFill="background1"/>
        </w:rPr>
        <w:t>Ledgerback, </w:t>
      </w:r>
      <w:r w:rsidRPr="006B2BFC">
        <w:rPr>
          <w:i/>
          <w:iCs/>
          <w:shd w:val="clear" w:color="auto" w:fill="FFFFFF" w:themeFill="background1"/>
        </w:rPr>
        <w:t>My Data! My Rules!</w:t>
      </w:r>
      <w:r w:rsidRPr="006B2BFC">
        <w:rPr>
          <w:shd w:val="clear" w:color="auto" w:fill="FFFFFF" w:themeFill="background1"/>
        </w:rPr>
        <w:t xml:space="preserve">, https://ledgerback.substack.com/p/my-data-my-rules (last visited Oct 18, 2019) </w:t>
      </w:r>
      <w:r w:rsidRPr="006B2BFC">
        <w:rPr>
          <w:i/>
          <w:iCs/>
          <w:shd w:val="clear" w:color="auto" w:fill="FFFFFF" w:themeFill="background1"/>
        </w:rPr>
        <w:t>citing</w:t>
      </w:r>
      <w:r w:rsidRPr="006B2BFC">
        <w:rPr>
          <w:i/>
          <w:iCs/>
          <w:shd w:val="clear" w:color="auto" w:fill="F0F5FF"/>
        </w:rPr>
        <w:t xml:space="preserve"> </w:t>
      </w:r>
      <w:r w:rsidRPr="006B2BFC">
        <w:t>Eugene Cheah, </w:t>
      </w:r>
      <w:r w:rsidRPr="006B2BFC">
        <w:rPr>
          <w:rStyle w:val="Emphasis"/>
          <w:rFonts w:ascii="Segoe UI Emoji" w:hAnsi="Segoe UI Emoji" w:cs="Segoe UI Emoji"/>
        </w:rPr>
        <w:t>🤔</w:t>
      </w:r>
      <w:r w:rsidRPr="006B2BFC">
        <w:rPr>
          <w:rStyle w:val="Emphasis"/>
        </w:rPr>
        <w:t xml:space="preserve"> Explain Distributed Storage — and how it goes down for </w:t>
      </w:r>
      <w:proofErr w:type="spellStart"/>
      <w:r w:rsidRPr="006B2BFC">
        <w:rPr>
          <w:rStyle w:val="Emphasis"/>
        </w:rPr>
        <w:t>github</w:t>
      </w:r>
      <w:proofErr w:type="spellEnd"/>
      <w:r w:rsidRPr="006B2BFC">
        <w:rPr>
          <w:rStyle w:val="Emphasis"/>
        </w:rPr>
        <w:t xml:space="preserve"> / </w:t>
      </w:r>
      <w:proofErr w:type="spellStart"/>
      <w:r w:rsidRPr="006B2BFC">
        <w:rPr>
          <w:rStyle w:val="Emphasis"/>
        </w:rPr>
        <w:t>uilicious</w:t>
      </w:r>
      <w:proofErr w:type="spellEnd"/>
      <w:r w:rsidRPr="006B2BFC">
        <w:rPr>
          <w:rStyle w:val="Emphasis"/>
        </w:rPr>
        <w:t xml:space="preserve"> / cloud / </w:t>
      </w:r>
      <w:proofErr w:type="spellStart"/>
      <w:r w:rsidRPr="006B2BFC">
        <w:rPr>
          <w:rStyle w:val="Emphasis"/>
        </w:rPr>
        <w:t>etc</w:t>
      </w:r>
      <w:proofErr w:type="spellEnd"/>
      <w:r w:rsidRPr="006B2BFC">
        <w:t>, Dev.to (Aug. 23, 2019), </w:t>
      </w:r>
      <w:hyperlink r:id="rId310" w:history="1">
        <w:r w:rsidRPr="006B2BFC">
          <w:rPr>
            <w:rStyle w:val="Hyperlink"/>
            <w:color w:val="auto"/>
          </w:rPr>
          <w:t>https://dev.to/uilicious/explain-distributed-storage---and-how-it-goes-down-for-</w:t>
        </w:r>
        <w:proofErr w:type="spellStart"/>
        <w:r w:rsidRPr="006B2BFC">
          <w:rPr>
            <w:rStyle w:val="Hyperlink"/>
            <w:color w:val="auto"/>
          </w:rPr>
          <w:t>github</w:t>
        </w:r>
        <w:proofErr w:type="spellEnd"/>
        <w:r w:rsidRPr="006B2BFC">
          <w:rPr>
            <w:rStyle w:val="Hyperlink"/>
            <w:color w:val="auto"/>
          </w:rPr>
          <w:t>--</w:t>
        </w:r>
        <w:proofErr w:type="spellStart"/>
        <w:r w:rsidRPr="006B2BFC">
          <w:rPr>
            <w:rStyle w:val="Hyperlink"/>
            <w:color w:val="auto"/>
          </w:rPr>
          <w:t>uilicious</w:t>
        </w:r>
        <w:proofErr w:type="spellEnd"/>
        <w:r w:rsidRPr="006B2BFC">
          <w:rPr>
            <w:rStyle w:val="Hyperlink"/>
            <w:color w:val="auto"/>
          </w:rPr>
          <w:t>--cloud--etc-1mni</w:t>
        </w:r>
      </w:hyperlink>
    </w:p>
  </w:footnote>
  <w:footnote w:id="743">
    <w:p w14:paraId="79DC4823" w14:textId="49193C3F"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shd w:val="clear" w:color="auto" w:fill="FFFFFF" w:themeFill="background1"/>
        </w:rPr>
        <w:t>Ledgerback, </w:t>
      </w:r>
      <w:r w:rsidRPr="006B2BFC">
        <w:rPr>
          <w:i/>
          <w:iCs/>
          <w:shd w:val="clear" w:color="auto" w:fill="FFFFFF" w:themeFill="background1"/>
        </w:rPr>
        <w:t>My Data! My Rules!</w:t>
      </w:r>
      <w:r w:rsidRPr="006B2BFC">
        <w:rPr>
          <w:shd w:val="clear" w:color="auto" w:fill="FFFFFF" w:themeFill="background1"/>
        </w:rPr>
        <w:t xml:space="preserve">, https://ledgerback.substack.com/p/my-data-my-rules (last visited Oct 18, 2019) </w:t>
      </w:r>
      <w:r w:rsidRPr="006B2BFC">
        <w:rPr>
          <w:i/>
          <w:iCs/>
          <w:shd w:val="clear" w:color="auto" w:fill="FFFFFF" w:themeFill="background1"/>
        </w:rPr>
        <w:t>citing</w:t>
      </w:r>
      <w:r w:rsidRPr="006B2BFC">
        <w:rPr>
          <w:i/>
          <w:iCs/>
          <w:shd w:val="clear" w:color="auto" w:fill="F0F5FF"/>
        </w:rPr>
        <w:t xml:space="preserve"> </w:t>
      </w:r>
      <w:r w:rsidRPr="006B2BFC">
        <w:t>Eugene Cheah, </w:t>
      </w:r>
      <w:r w:rsidRPr="006B2BFC">
        <w:rPr>
          <w:rStyle w:val="Emphasis"/>
          <w:rFonts w:ascii="Segoe UI Emoji" w:hAnsi="Segoe UI Emoji" w:cs="Segoe UI Emoji"/>
        </w:rPr>
        <w:t>🤔</w:t>
      </w:r>
      <w:r w:rsidRPr="006B2BFC">
        <w:rPr>
          <w:rStyle w:val="Emphasis"/>
        </w:rPr>
        <w:t xml:space="preserve"> Explain Distributed Storage — and how it goes down for </w:t>
      </w:r>
      <w:proofErr w:type="spellStart"/>
      <w:r w:rsidRPr="006B2BFC">
        <w:rPr>
          <w:rStyle w:val="Emphasis"/>
        </w:rPr>
        <w:t>github</w:t>
      </w:r>
      <w:proofErr w:type="spellEnd"/>
      <w:r w:rsidRPr="006B2BFC">
        <w:rPr>
          <w:rStyle w:val="Emphasis"/>
        </w:rPr>
        <w:t xml:space="preserve"> / </w:t>
      </w:r>
      <w:proofErr w:type="spellStart"/>
      <w:r w:rsidRPr="006B2BFC">
        <w:rPr>
          <w:rStyle w:val="Emphasis"/>
        </w:rPr>
        <w:t>uilicious</w:t>
      </w:r>
      <w:proofErr w:type="spellEnd"/>
      <w:r w:rsidRPr="006B2BFC">
        <w:rPr>
          <w:rStyle w:val="Emphasis"/>
        </w:rPr>
        <w:t xml:space="preserve"> / cloud / </w:t>
      </w:r>
      <w:proofErr w:type="spellStart"/>
      <w:r w:rsidRPr="006B2BFC">
        <w:rPr>
          <w:rStyle w:val="Emphasis"/>
        </w:rPr>
        <w:t>etc</w:t>
      </w:r>
      <w:proofErr w:type="spellEnd"/>
      <w:r w:rsidRPr="006B2BFC">
        <w:t>, Dev.to (Aug. 23, 2019), </w:t>
      </w:r>
      <w:hyperlink r:id="rId311" w:history="1">
        <w:r w:rsidRPr="006B2BFC">
          <w:rPr>
            <w:rStyle w:val="Hyperlink"/>
            <w:color w:val="auto"/>
          </w:rPr>
          <w:t>https://dev.to/uilicious/explain-distributed-storage---and-how-it-goes-down-for-</w:t>
        </w:r>
        <w:proofErr w:type="spellStart"/>
        <w:r w:rsidRPr="006B2BFC">
          <w:rPr>
            <w:rStyle w:val="Hyperlink"/>
            <w:color w:val="auto"/>
          </w:rPr>
          <w:t>github</w:t>
        </w:r>
        <w:proofErr w:type="spellEnd"/>
        <w:r w:rsidRPr="006B2BFC">
          <w:rPr>
            <w:rStyle w:val="Hyperlink"/>
            <w:color w:val="auto"/>
          </w:rPr>
          <w:t>--</w:t>
        </w:r>
        <w:proofErr w:type="spellStart"/>
        <w:r w:rsidRPr="006B2BFC">
          <w:rPr>
            <w:rStyle w:val="Hyperlink"/>
            <w:color w:val="auto"/>
          </w:rPr>
          <w:t>uilicious</w:t>
        </w:r>
        <w:proofErr w:type="spellEnd"/>
        <w:r w:rsidRPr="006B2BFC">
          <w:rPr>
            <w:rStyle w:val="Hyperlink"/>
            <w:color w:val="auto"/>
          </w:rPr>
          <w:t>--cloud--etc-1mni</w:t>
        </w:r>
      </w:hyperlink>
    </w:p>
  </w:footnote>
  <w:footnote w:id="744">
    <w:p w14:paraId="3D248557" w14:textId="53A9EF61"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shd w:val="clear" w:color="auto" w:fill="FFFFFF" w:themeFill="background1"/>
        </w:rPr>
        <w:t>Ledgerback, </w:t>
      </w:r>
      <w:r w:rsidRPr="006B2BFC">
        <w:rPr>
          <w:i/>
          <w:iCs/>
          <w:shd w:val="clear" w:color="auto" w:fill="FFFFFF" w:themeFill="background1"/>
        </w:rPr>
        <w:t>My Data! My Rules!</w:t>
      </w:r>
      <w:r w:rsidRPr="006B2BFC">
        <w:rPr>
          <w:shd w:val="clear" w:color="auto" w:fill="FFFFFF" w:themeFill="background1"/>
        </w:rPr>
        <w:t xml:space="preserve">, https://ledgerback.substack.com/p/my-data-my-rules (last visited Oct 18, 2019) </w:t>
      </w:r>
      <w:r w:rsidRPr="006B2BFC">
        <w:rPr>
          <w:i/>
          <w:iCs/>
          <w:shd w:val="clear" w:color="auto" w:fill="FFFFFF" w:themeFill="background1"/>
        </w:rPr>
        <w:t>citing</w:t>
      </w:r>
      <w:r w:rsidRPr="006B2BFC">
        <w:t xml:space="preserve"> </w:t>
      </w:r>
      <w:hyperlink r:id="rId312" w:tooltip="Posts by JP Buntinx" w:history="1">
        <w:r w:rsidRPr="006B2BFC">
          <w:rPr>
            <w:rStyle w:val="Hyperlink"/>
            <w:color w:val="auto"/>
          </w:rPr>
          <w:t>JP Buntinx</w:t>
        </w:r>
      </w:hyperlink>
      <w:r w:rsidRPr="006B2BFC">
        <w:t>, </w:t>
      </w:r>
      <w:r w:rsidRPr="006B2BFC">
        <w:rPr>
          <w:rStyle w:val="Emphasis"/>
        </w:rPr>
        <w:t>What is the InterPlanetary File System</w:t>
      </w:r>
      <w:r w:rsidRPr="006B2BFC">
        <w:t>?, The Merkle (Jun. 26, 2017), </w:t>
      </w:r>
      <w:hyperlink r:id="rId313" w:history="1">
        <w:r w:rsidRPr="006B2BFC">
          <w:rPr>
            <w:rStyle w:val="Hyperlink"/>
            <w:color w:val="auto"/>
          </w:rPr>
          <w:t>https://themerkle.com/what-is-the-interplanetary-file-system/</w:t>
        </w:r>
      </w:hyperlink>
      <w:r w:rsidRPr="006B2BFC">
        <w:t>.</w:t>
      </w:r>
    </w:p>
  </w:footnote>
  <w:footnote w:id="745">
    <w:p w14:paraId="4026DCC9" w14:textId="62B924F3"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shd w:val="clear" w:color="auto" w:fill="FFFFFF" w:themeFill="background1"/>
        </w:rPr>
        <w:t>Ledgerback, </w:t>
      </w:r>
      <w:r w:rsidRPr="006B2BFC">
        <w:rPr>
          <w:i/>
          <w:iCs/>
          <w:shd w:val="clear" w:color="auto" w:fill="FFFFFF" w:themeFill="background1"/>
        </w:rPr>
        <w:t>My Data! My Rules!</w:t>
      </w:r>
      <w:r w:rsidRPr="006B2BFC">
        <w:rPr>
          <w:shd w:val="clear" w:color="auto" w:fill="FFFFFF" w:themeFill="background1"/>
        </w:rPr>
        <w:t xml:space="preserve">, https://ledgerback.substack.com/p/my-data-my-rules (last visited Oct 18, 2019) </w:t>
      </w:r>
      <w:r w:rsidRPr="006B2BFC">
        <w:rPr>
          <w:i/>
          <w:iCs/>
          <w:shd w:val="clear" w:color="auto" w:fill="FFFFFF" w:themeFill="background1"/>
        </w:rPr>
        <w:t>citing</w:t>
      </w:r>
      <w:r w:rsidRPr="006B2BFC">
        <w:rPr>
          <w:shd w:val="clear" w:color="auto" w:fill="FFFFFF" w:themeFill="background1"/>
        </w:rPr>
        <w:t xml:space="preserve"> </w:t>
      </w:r>
      <w:hyperlink r:id="rId314" w:tooltip="Posts by JP Buntinx" w:history="1">
        <w:r w:rsidRPr="006B2BFC">
          <w:rPr>
            <w:rStyle w:val="Hyperlink"/>
            <w:color w:val="auto"/>
          </w:rPr>
          <w:t>JP Buntinx</w:t>
        </w:r>
      </w:hyperlink>
      <w:r w:rsidRPr="006B2BFC">
        <w:t>, </w:t>
      </w:r>
      <w:r w:rsidRPr="006B2BFC">
        <w:rPr>
          <w:rStyle w:val="Emphasis"/>
        </w:rPr>
        <w:t>What is the InterPlanetary File System</w:t>
      </w:r>
      <w:r w:rsidRPr="006B2BFC">
        <w:t>?, The Merkle (Jun. 26, 2017), </w:t>
      </w:r>
      <w:hyperlink r:id="rId315" w:history="1">
        <w:r w:rsidRPr="006B2BFC">
          <w:rPr>
            <w:rStyle w:val="Hyperlink"/>
            <w:color w:val="auto"/>
          </w:rPr>
          <w:t>https://themerkle.com/what-is-the-interplanetary-file-system/</w:t>
        </w:r>
      </w:hyperlink>
      <w:r w:rsidRPr="006B2BFC">
        <w:t>.</w:t>
      </w:r>
    </w:p>
  </w:footnote>
  <w:footnote w:id="746">
    <w:p w14:paraId="08E76D79" w14:textId="0A9AE3CA" w:rsidR="00602A72" w:rsidRPr="006B2BFC" w:rsidRDefault="00602A72" w:rsidP="00163F6F">
      <w:pPr>
        <w:pStyle w:val="FootnoteText"/>
        <w:shd w:val="clear" w:color="auto" w:fill="FFFFFF" w:themeFill="background1"/>
        <w:rPr>
          <w:lang w:val="en-US"/>
        </w:rPr>
      </w:pPr>
      <w:r w:rsidRPr="006B2BFC">
        <w:rPr>
          <w:rStyle w:val="FootnoteReference"/>
        </w:rPr>
        <w:footnoteRef/>
      </w:r>
      <w:r w:rsidRPr="006B2BFC">
        <w:t xml:space="preserve"> </w:t>
      </w:r>
      <w:r w:rsidRPr="006B2BFC">
        <w:rPr>
          <w:shd w:val="clear" w:color="auto" w:fill="FFFFFF" w:themeFill="background1"/>
        </w:rPr>
        <w:t>Ledgerback, </w:t>
      </w:r>
      <w:r w:rsidRPr="006B2BFC">
        <w:rPr>
          <w:i/>
          <w:iCs/>
          <w:shd w:val="clear" w:color="auto" w:fill="FFFFFF" w:themeFill="background1"/>
        </w:rPr>
        <w:t>My Data! My Rules!</w:t>
      </w:r>
      <w:r w:rsidRPr="006B2BFC">
        <w:rPr>
          <w:shd w:val="clear" w:color="auto" w:fill="FFFFFF" w:themeFill="background1"/>
        </w:rPr>
        <w:t xml:space="preserve">, https://ledgerback.substack.com/p/my-data-my-rules (last visited Oct 18, 2019) </w:t>
      </w:r>
      <w:r w:rsidRPr="006B2BFC">
        <w:rPr>
          <w:i/>
          <w:iCs/>
          <w:shd w:val="clear" w:color="auto" w:fill="FFFFFF" w:themeFill="background1"/>
        </w:rPr>
        <w:t>citing</w:t>
      </w:r>
      <w:r w:rsidRPr="006B2BFC">
        <w:rPr>
          <w:i/>
          <w:iCs/>
          <w:shd w:val="clear" w:color="auto" w:fill="F0F5FF"/>
        </w:rPr>
        <w:t xml:space="preserve"> </w:t>
      </w:r>
      <w:proofErr w:type="spellStart"/>
      <w:r w:rsidRPr="006B2BFC">
        <w:t>Prahant</w:t>
      </w:r>
      <w:proofErr w:type="spellEnd"/>
      <w:r w:rsidRPr="006B2BFC">
        <w:t xml:space="preserve"> Shah, </w:t>
      </w:r>
      <w:r w:rsidRPr="006B2BFC">
        <w:rPr>
          <w:rStyle w:val="Emphasis"/>
        </w:rPr>
        <w:t>Understanding distributed storage systems on blockchain, YOURSTORY</w:t>
      </w:r>
      <w:r w:rsidRPr="006B2BFC">
        <w:rPr>
          <w:rStyle w:val="Emphasis"/>
          <w:i w:val="0"/>
          <w:iCs w:val="0"/>
        </w:rPr>
        <w:t xml:space="preserve"> (</w:t>
      </w:r>
      <w:r w:rsidRPr="006B2BFC">
        <w:t>May 1, 2019), </w:t>
      </w:r>
      <w:hyperlink r:id="rId316" w:history="1">
        <w:r w:rsidRPr="006B2BFC">
          <w:rPr>
            <w:rStyle w:val="Hyperlink"/>
            <w:color w:val="auto"/>
          </w:rPr>
          <w:t>https://yourstory.com/2019/04/distributed-data-storage-systems-blockchain</w:t>
        </w:r>
      </w:hyperlink>
      <w:r w:rsidRPr="006B2BFC">
        <w:t>.</w:t>
      </w:r>
    </w:p>
  </w:footnote>
  <w:footnote w:id="747">
    <w:p w14:paraId="32FAF6EB" w14:textId="46B02D45" w:rsidR="00602A72" w:rsidRPr="006B2BFC" w:rsidRDefault="00602A72" w:rsidP="00D87906">
      <w:pPr>
        <w:pStyle w:val="FootnoteText"/>
        <w:shd w:val="clear" w:color="auto" w:fill="FFFFFF" w:themeFill="background1"/>
        <w:rPr>
          <w:lang w:val="en-US"/>
        </w:rPr>
      </w:pPr>
      <w:r w:rsidRPr="006B2BFC">
        <w:rPr>
          <w:rStyle w:val="FootnoteReference"/>
        </w:rPr>
        <w:footnoteRef/>
      </w:r>
      <w:r w:rsidRPr="006B2BFC">
        <w:t xml:space="preserve"> </w:t>
      </w:r>
      <w:r w:rsidRPr="006B2BFC">
        <w:rPr>
          <w:shd w:val="clear" w:color="auto" w:fill="F0F5FF"/>
        </w:rPr>
        <w:t>Ledgerback, </w:t>
      </w:r>
      <w:r w:rsidRPr="006B2BFC">
        <w:rPr>
          <w:i/>
          <w:iCs/>
          <w:shd w:val="clear" w:color="auto" w:fill="F0F5FF"/>
        </w:rPr>
        <w:t>My Data! My Rules!</w:t>
      </w:r>
      <w:r w:rsidRPr="006B2BFC">
        <w:rPr>
          <w:shd w:val="clear" w:color="auto" w:fill="F0F5FF"/>
        </w:rPr>
        <w:t xml:space="preserve">, https://ledgerback.substack.com/p/my-data-my-rules (last visited Oct 18, 2019) </w:t>
      </w:r>
      <w:r w:rsidRPr="006B2BFC">
        <w:rPr>
          <w:i/>
          <w:iCs/>
          <w:shd w:val="clear" w:color="auto" w:fill="F0F5FF"/>
        </w:rPr>
        <w:t xml:space="preserve">citing </w:t>
      </w:r>
      <w:proofErr w:type="spellStart"/>
      <w:r w:rsidRPr="006B2BFC">
        <w:t>Prahant</w:t>
      </w:r>
      <w:proofErr w:type="spellEnd"/>
      <w:r w:rsidRPr="006B2BFC">
        <w:t xml:space="preserve"> Shah, </w:t>
      </w:r>
      <w:r w:rsidRPr="006B2BFC">
        <w:rPr>
          <w:rStyle w:val="Emphasis"/>
        </w:rPr>
        <w:t>Understanding distributed storage systems on blockchain, YOURSTORY</w:t>
      </w:r>
      <w:r w:rsidRPr="006B2BFC">
        <w:rPr>
          <w:rStyle w:val="Emphasis"/>
          <w:i w:val="0"/>
          <w:iCs w:val="0"/>
        </w:rPr>
        <w:t xml:space="preserve"> (</w:t>
      </w:r>
      <w:r w:rsidRPr="006B2BFC">
        <w:t>May 1, 2019), </w:t>
      </w:r>
      <w:hyperlink r:id="rId317" w:history="1">
        <w:r w:rsidRPr="006B2BFC">
          <w:rPr>
            <w:rStyle w:val="Hyperlink"/>
            <w:color w:val="auto"/>
          </w:rPr>
          <w:t>https://yourstory.com/2019/04/distributed-data-storage-systems-blockchain</w:t>
        </w:r>
      </w:hyperlink>
      <w:r w:rsidRPr="006B2BFC">
        <w:t>.</w:t>
      </w:r>
    </w:p>
  </w:footnote>
  <w:footnote w:id="748">
    <w:p w14:paraId="7A5AE05D" w14:textId="1D105E37" w:rsidR="00602A72" w:rsidRPr="006B2BFC" w:rsidRDefault="00602A72" w:rsidP="00D87906">
      <w:pPr>
        <w:pStyle w:val="FootnoteText"/>
        <w:shd w:val="clear" w:color="auto" w:fill="FFFFFF" w:themeFill="background1"/>
        <w:rPr>
          <w:lang w:val="en-US"/>
        </w:rPr>
      </w:pPr>
      <w:r w:rsidRPr="006B2BFC">
        <w:rPr>
          <w:rStyle w:val="FootnoteReference"/>
        </w:rPr>
        <w:footnoteRef/>
      </w:r>
      <w:r w:rsidRPr="006B2BFC">
        <w:t xml:space="preserve"> </w:t>
      </w:r>
      <w:r w:rsidRPr="006B2BFC">
        <w:rPr>
          <w:shd w:val="clear" w:color="auto" w:fill="F0F5FF"/>
        </w:rPr>
        <w:t>Ledgerback, </w:t>
      </w:r>
      <w:r w:rsidRPr="006B2BFC">
        <w:rPr>
          <w:i/>
          <w:iCs/>
          <w:shd w:val="clear" w:color="auto" w:fill="F0F5FF"/>
        </w:rPr>
        <w:t>My Data! My Rules!</w:t>
      </w:r>
      <w:r w:rsidRPr="006B2BFC">
        <w:rPr>
          <w:shd w:val="clear" w:color="auto" w:fill="F0F5FF"/>
        </w:rPr>
        <w:t xml:space="preserve">, https://ledgerback.substack.com/p/my-data-my-rules (last visited Oct 18, 2019) </w:t>
      </w:r>
      <w:r w:rsidRPr="006B2BFC">
        <w:rPr>
          <w:i/>
          <w:iCs/>
          <w:shd w:val="clear" w:color="auto" w:fill="F0F5FF"/>
        </w:rPr>
        <w:t>citing</w:t>
      </w:r>
      <w:r w:rsidRPr="006B2BFC">
        <w:t xml:space="preserve"> </w:t>
      </w:r>
      <w:hyperlink r:id="rId318" w:tooltip="Posts by JP Buntinx" w:history="1">
        <w:r w:rsidRPr="006B2BFC">
          <w:rPr>
            <w:rStyle w:val="Hyperlink"/>
            <w:color w:val="auto"/>
          </w:rPr>
          <w:t>JP Buntinx</w:t>
        </w:r>
      </w:hyperlink>
      <w:r w:rsidRPr="006B2BFC">
        <w:t>, </w:t>
      </w:r>
      <w:r w:rsidRPr="006B2BFC">
        <w:rPr>
          <w:rStyle w:val="Emphasis"/>
        </w:rPr>
        <w:t>What is the InterPlanetary File System</w:t>
      </w:r>
      <w:r w:rsidRPr="006B2BFC">
        <w:t>?, The Merkle (Jun. 26, 2017), </w:t>
      </w:r>
      <w:hyperlink r:id="rId319" w:history="1">
        <w:r w:rsidRPr="006B2BFC">
          <w:rPr>
            <w:rStyle w:val="Hyperlink"/>
            <w:color w:val="auto"/>
          </w:rPr>
          <w:t>https://themerkle.com/what-is-the-interplanetary-file-system/</w:t>
        </w:r>
      </w:hyperlink>
      <w:r w:rsidRPr="006B2BFC">
        <w:t>.</w:t>
      </w:r>
    </w:p>
  </w:footnote>
  <w:footnote w:id="749">
    <w:p w14:paraId="59DC0942" w14:textId="6330A50B" w:rsidR="00602A72" w:rsidRPr="006B2BFC" w:rsidRDefault="00602A72" w:rsidP="00D87906">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sz w:val="20"/>
          <w:szCs w:val="20"/>
          <w:shd w:val="clear" w:color="auto" w:fill="F0F5FF"/>
        </w:rPr>
        <w:t>Delphi, </w:t>
      </w:r>
      <w:r w:rsidRPr="006B2BFC">
        <w:rPr>
          <w:i/>
          <w:iCs/>
          <w:sz w:val="20"/>
          <w:szCs w:val="20"/>
          <w:shd w:val="clear" w:color="auto" w:fill="F0F5FF"/>
        </w:rPr>
        <w:t>The Oracle Problem</w:t>
      </w:r>
      <w:r w:rsidRPr="006B2BFC">
        <w:rPr>
          <w:sz w:val="20"/>
          <w:szCs w:val="20"/>
          <w:shd w:val="clear" w:color="auto" w:fill="F0F5FF"/>
        </w:rPr>
        <w:t>, </w:t>
      </w:r>
      <w:r w:rsidRPr="006B2BFC">
        <w:rPr>
          <w:smallCaps/>
          <w:sz w:val="20"/>
          <w:szCs w:val="20"/>
          <w:shd w:val="clear" w:color="auto" w:fill="F0F5FF"/>
        </w:rPr>
        <w:t>Medium</w:t>
      </w:r>
      <w:r w:rsidRPr="006B2BFC">
        <w:rPr>
          <w:sz w:val="20"/>
          <w:szCs w:val="20"/>
          <w:shd w:val="clear" w:color="auto" w:fill="F0F5FF"/>
        </w:rPr>
        <w:t> (2017), https://medium.com/@DelphiSystems/the-oracle-problem-856ccbdbd14f (last visited Oct 18, 2019).</w:t>
      </w:r>
    </w:p>
  </w:footnote>
  <w:footnote w:id="750">
    <w:p w14:paraId="695C0D01" w14:textId="3BC71308" w:rsidR="00602A72" w:rsidRPr="006B2BFC" w:rsidRDefault="00602A72" w:rsidP="00D87906">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sz w:val="20"/>
          <w:szCs w:val="20"/>
          <w:shd w:val="clear" w:color="auto" w:fill="F0F5FF"/>
        </w:rPr>
        <w:t>Delphi, </w:t>
      </w:r>
      <w:r w:rsidRPr="006B2BFC">
        <w:rPr>
          <w:i/>
          <w:iCs/>
          <w:sz w:val="20"/>
          <w:szCs w:val="20"/>
          <w:shd w:val="clear" w:color="auto" w:fill="F0F5FF"/>
        </w:rPr>
        <w:t>The Oracle Problem</w:t>
      </w:r>
      <w:r w:rsidRPr="006B2BFC">
        <w:rPr>
          <w:sz w:val="20"/>
          <w:szCs w:val="20"/>
          <w:shd w:val="clear" w:color="auto" w:fill="F0F5FF"/>
        </w:rPr>
        <w:t>, </w:t>
      </w:r>
      <w:r w:rsidRPr="006B2BFC">
        <w:rPr>
          <w:smallCaps/>
          <w:sz w:val="20"/>
          <w:szCs w:val="20"/>
          <w:shd w:val="clear" w:color="auto" w:fill="F0F5FF"/>
        </w:rPr>
        <w:t>Medium</w:t>
      </w:r>
      <w:r w:rsidRPr="006B2BFC">
        <w:rPr>
          <w:sz w:val="20"/>
          <w:szCs w:val="20"/>
          <w:shd w:val="clear" w:color="auto" w:fill="F0F5FF"/>
        </w:rPr>
        <w:t> (2017), https://medium.com/@DelphiSystems/the-oracle-problem-856ccbdbd14f (last visited Oct 18, 2019).</w:t>
      </w:r>
    </w:p>
  </w:footnote>
  <w:footnote w:id="751">
    <w:p w14:paraId="0B6BCC03" w14:textId="539A9470" w:rsidR="00602A72" w:rsidRPr="006B2BFC" w:rsidRDefault="00602A72" w:rsidP="00D87906">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sz w:val="20"/>
          <w:szCs w:val="20"/>
          <w:shd w:val="clear" w:color="auto" w:fill="F0F5FF"/>
        </w:rPr>
        <w:t>Rick D, </w:t>
      </w:r>
      <w:r w:rsidRPr="006B2BFC">
        <w:rPr>
          <w:i/>
          <w:iCs/>
          <w:sz w:val="20"/>
          <w:szCs w:val="20"/>
          <w:shd w:val="clear" w:color="auto" w:fill="F0F5FF"/>
        </w:rPr>
        <w:t>Number of DApps on Ethereum and EOS Soaring, Yet Usage Lags</w:t>
      </w:r>
      <w:r w:rsidRPr="006B2BFC">
        <w:rPr>
          <w:sz w:val="20"/>
          <w:szCs w:val="20"/>
          <w:shd w:val="clear" w:color="auto" w:fill="F0F5FF"/>
        </w:rPr>
        <w:t>, </w:t>
      </w:r>
      <w:proofErr w:type="spellStart"/>
      <w:r w:rsidRPr="006B2BFC">
        <w:rPr>
          <w:smallCaps/>
          <w:sz w:val="20"/>
          <w:szCs w:val="20"/>
          <w:shd w:val="clear" w:color="auto" w:fill="F0F5FF"/>
        </w:rPr>
        <w:t>NewsBTC</w:t>
      </w:r>
      <w:proofErr w:type="spellEnd"/>
      <w:r w:rsidRPr="006B2BFC">
        <w:rPr>
          <w:sz w:val="20"/>
          <w:szCs w:val="20"/>
          <w:shd w:val="clear" w:color="auto" w:fill="F0F5FF"/>
        </w:rPr>
        <w:t> (2019), https://www.newsbtc.com/2019/01/07/dapps-ethereum-eos/ (last visited Oct 18, 2019).</w:t>
      </w:r>
    </w:p>
  </w:footnote>
  <w:footnote w:id="752">
    <w:p w14:paraId="417E511A" w14:textId="15B0E535" w:rsidR="00602A72" w:rsidRPr="006B2BFC" w:rsidRDefault="00602A72" w:rsidP="00D87906">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sz w:val="20"/>
          <w:szCs w:val="20"/>
          <w:shd w:val="clear" w:color="auto" w:fill="F0F5FF"/>
        </w:rPr>
        <w:t>What is a dApp? Decentralized Application on the Blockchain</w:t>
      </w:r>
      <w:proofErr w:type="gramStart"/>
      <w:r w:rsidRPr="006B2BFC">
        <w:rPr>
          <w:sz w:val="20"/>
          <w:szCs w:val="20"/>
          <w:shd w:val="clear" w:color="auto" w:fill="F0F5FF"/>
        </w:rPr>
        <w:t>, ,</w:t>
      </w:r>
      <w:proofErr w:type="gramEnd"/>
      <w:r w:rsidRPr="006B2BFC">
        <w:rPr>
          <w:sz w:val="20"/>
          <w:szCs w:val="20"/>
          <w:shd w:val="clear" w:color="auto" w:fill="F0F5FF"/>
        </w:rPr>
        <w:t> </w:t>
      </w:r>
      <w:proofErr w:type="spellStart"/>
      <w:r w:rsidRPr="006B2BFC">
        <w:rPr>
          <w:smallCaps/>
          <w:sz w:val="20"/>
          <w:szCs w:val="20"/>
          <w:shd w:val="clear" w:color="auto" w:fill="F0F5FF"/>
        </w:rPr>
        <w:t>BlockchainHub</w:t>
      </w:r>
      <w:proofErr w:type="spellEnd"/>
      <w:r w:rsidRPr="006B2BFC">
        <w:rPr>
          <w:sz w:val="20"/>
          <w:szCs w:val="20"/>
          <w:shd w:val="clear" w:color="auto" w:fill="F0F5FF"/>
        </w:rPr>
        <w:t> , https://blockchainhub.net/decentralized-applications-dapps/ (last visited Oct 18, 2019).</w:t>
      </w:r>
    </w:p>
  </w:footnote>
  <w:footnote w:id="753">
    <w:p w14:paraId="33C1C4FB" w14:textId="77777777" w:rsidR="00602A72" w:rsidRPr="006B2BFC" w:rsidRDefault="00602A72" w:rsidP="00D87906">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sz w:val="20"/>
          <w:szCs w:val="20"/>
          <w:shd w:val="clear" w:color="auto" w:fill="FFFFFF" w:themeFill="background1"/>
        </w:rPr>
        <w:t>What is a dApp? Decentralized Application on the Blockchain</w:t>
      </w:r>
      <w:proofErr w:type="gramStart"/>
      <w:r w:rsidRPr="006B2BFC">
        <w:rPr>
          <w:sz w:val="20"/>
          <w:szCs w:val="20"/>
          <w:shd w:val="clear" w:color="auto" w:fill="FFFFFF" w:themeFill="background1"/>
        </w:rPr>
        <w:t>, ,</w:t>
      </w:r>
      <w:proofErr w:type="gramEnd"/>
      <w:r w:rsidRPr="006B2BFC">
        <w:rPr>
          <w:sz w:val="20"/>
          <w:szCs w:val="20"/>
          <w:shd w:val="clear" w:color="auto" w:fill="FFFFFF" w:themeFill="background1"/>
        </w:rPr>
        <w:t> </w:t>
      </w:r>
      <w:proofErr w:type="spellStart"/>
      <w:r w:rsidRPr="006B2BFC">
        <w:rPr>
          <w:smallCaps/>
          <w:sz w:val="20"/>
          <w:szCs w:val="20"/>
          <w:shd w:val="clear" w:color="auto" w:fill="FFFFFF" w:themeFill="background1"/>
        </w:rPr>
        <w:t>BlockchainHub</w:t>
      </w:r>
      <w:proofErr w:type="spellEnd"/>
      <w:r w:rsidRPr="006B2BFC">
        <w:rPr>
          <w:sz w:val="20"/>
          <w:szCs w:val="20"/>
          <w:shd w:val="clear" w:color="auto" w:fill="FFFFFF" w:themeFill="background1"/>
        </w:rPr>
        <w:t> , https://blockchainhub.net/decentralized-applications-dapps/ (last visited Oct 18, 2019).</w:t>
      </w:r>
    </w:p>
  </w:footnote>
  <w:footnote w:id="754">
    <w:p w14:paraId="25FA2D43" w14:textId="7F05759D" w:rsidR="00602A72" w:rsidRPr="006B2BFC" w:rsidRDefault="00602A72" w:rsidP="00D87906">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sz w:val="20"/>
          <w:szCs w:val="20"/>
          <w:shd w:val="clear" w:color="auto" w:fill="F0F5FF"/>
        </w:rPr>
        <w:t>What is a dApp? Decentralized Application on the Blockchain</w:t>
      </w:r>
      <w:proofErr w:type="gramStart"/>
      <w:r w:rsidRPr="006B2BFC">
        <w:rPr>
          <w:sz w:val="20"/>
          <w:szCs w:val="20"/>
          <w:shd w:val="clear" w:color="auto" w:fill="F0F5FF"/>
        </w:rPr>
        <w:t>, ,</w:t>
      </w:r>
      <w:proofErr w:type="gramEnd"/>
      <w:r w:rsidRPr="006B2BFC">
        <w:rPr>
          <w:sz w:val="20"/>
          <w:szCs w:val="20"/>
          <w:shd w:val="clear" w:color="auto" w:fill="F0F5FF"/>
        </w:rPr>
        <w:t> </w:t>
      </w:r>
      <w:proofErr w:type="spellStart"/>
      <w:r w:rsidRPr="006B2BFC">
        <w:rPr>
          <w:smallCaps/>
          <w:sz w:val="20"/>
          <w:szCs w:val="20"/>
          <w:shd w:val="clear" w:color="auto" w:fill="F0F5FF"/>
        </w:rPr>
        <w:t>BlockchainHub</w:t>
      </w:r>
      <w:proofErr w:type="spellEnd"/>
      <w:r w:rsidRPr="006B2BFC">
        <w:rPr>
          <w:sz w:val="20"/>
          <w:szCs w:val="20"/>
          <w:shd w:val="clear" w:color="auto" w:fill="F0F5FF"/>
        </w:rPr>
        <w:t> , https://blockchainhub.net/decentralized-applications-dapps/ (last visited Oct 18, 2019).</w:t>
      </w:r>
    </w:p>
  </w:footnote>
  <w:footnote w:id="755">
    <w:p w14:paraId="367E33BA" w14:textId="05E30E79" w:rsidR="00602A72" w:rsidRPr="006B2BFC" w:rsidRDefault="00602A72" w:rsidP="00163F6F">
      <w:pPr>
        <w:shd w:val="clear" w:color="auto" w:fill="FFFFFF" w:themeFill="background1"/>
        <w:autoSpaceDE w:val="0"/>
        <w:autoSpaceDN w:val="0"/>
        <w:adjustRightInd w:val="0"/>
        <w:spacing w:line="240" w:lineRule="auto"/>
        <w:rPr>
          <w:sz w:val="20"/>
          <w:szCs w:val="20"/>
          <w:lang w:val="en-US"/>
        </w:rPr>
      </w:pPr>
      <w:r w:rsidRPr="006B2BFC">
        <w:rPr>
          <w:rStyle w:val="FootnoteReference"/>
          <w:sz w:val="20"/>
          <w:szCs w:val="20"/>
        </w:rPr>
        <w:footnoteRef/>
      </w:r>
      <w:r w:rsidRPr="006B2BFC">
        <w:rPr>
          <w:sz w:val="20"/>
          <w:szCs w:val="20"/>
        </w:rPr>
        <w:t xml:space="preserve"> Andreas Fougner Engebretsen and Hallvard Kristoffer Boland Haugen, </w:t>
      </w:r>
      <w:r w:rsidRPr="006B2BFC">
        <w:rPr>
          <w:i/>
          <w:sz w:val="20"/>
          <w:szCs w:val="20"/>
        </w:rPr>
        <w:t>The Music Industry on Blockchain Technology</w:t>
      </w:r>
      <w:r w:rsidRPr="006B2BFC">
        <w:rPr>
          <w:sz w:val="20"/>
          <w:szCs w:val="20"/>
        </w:rPr>
        <w:t xml:space="preserve"> 29, Norwegian University of Science and Technology, (Danilo Gligoroski, IIK &amp; Chris Carr, IIK, Jun. 2018) </w:t>
      </w:r>
      <w:r w:rsidRPr="006B2BFC">
        <w:rPr>
          <w:sz w:val="20"/>
          <w:szCs w:val="20"/>
          <w:lang w:val="en-US"/>
        </w:rPr>
        <w:t>(“[Non-</w:t>
      </w:r>
      <w:proofErr w:type="gramStart"/>
      <w:r w:rsidRPr="006B2BFC">
        <w:rPr>
          <w:sz w:val="20"/>
          <w:szCs w:val="20"/>
          <w:lang w:val="en-US"/>
        </w:rPr>
        <w:t>f]</w:t>
      </w:r>
      <w:proofErr w:type="spellStart"/>
      <w:r w:rsidRPr="006B2BFC">
        <w:rPr>
          <w:sz w:val="20"/>
          <w:szCs w:val="20"/>
          <w:lang w:val="en-US"/>
        </w:rPr>
        <w:t>ungible</w:t>
      </w:r>
      <w:proofErr w:type="spellEnd"/>
      <w:proofErr w:type="gramEnd"/>
      <w:r w:rsidRPr="006B2BFC">
        <w:rPr>
          <w:sz w:val="20"/>
          <w:szCs w:val="20"/>
          <w:lang w:val="en-US"/>
        </w:rPr>
        <w:t xml:space="preserve"> refers to something that can[not] be replaced by</w:t>
      </w:r>
    </w:p>
    <w:p w14:paraId="04AF6868" w14:textId="6CD731D7" w:rsidR="00602A72" w:rsidRPr="006B2BFC" w:rsidRDefault="00602A72" w:rsidP="00163F6F">
      <w:pPr>
        <w:pStyle w:val="FootnoteText"/>
        <w:shd w:val="clear" w:color="auto" w:fill="FFFFFF" w:themeFill="background1"/>
        <w:rPr>
          <w:lang w:val="en-US"/>
        </w:rPr>
      </w:pPr>
      <w:r w:rsidRPr="006B2BFC">
        <w:rPr>
          <w:lang w:val="en-US"/>
        </w:rPr>
        <w:t>another item.)</w:t>
      </w:r>
    </w:p>
  </w:footnote>
  <w:footnote w:id="756">
    <w:p w14:paraId="6AFD97C4" w14:textId="622D7AC8"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shd w:val="clear" w:color="auto" w:fill="F0F5FF"/>
        </w:rPr>
        <w:t xml:space="preserve"> John Gordon, </w:t>
      </w:r>
      <w:r w:rsidRPr="006B2BFC">
        <w:rPr>
          <w:i/>
          <w:iCs/>
          <w:sz w:val="20"/>
          <w:szCs w:val="20"/>
          <w:shd w:val="clear" w:color="auto" w:fill="F0F5FF"/>
        </w:rPr>
        <w:t>NIFTY Blockchain Gaming Thoughts</w:t>
      </w:r>
      <w:r w:rsidRPr="006B2BFC">
        <w:rPr>
          <w:sz w:val="20"/>
          <w:szCs w:val="20"/>
          <w:shd w:val="clear" w:color="auto" w:fill="F0F5FF"/>
        </w:rPr>
        <w:t>, </w:t>
      </w:r>
      <w:r w:rsidRPr="006B2BFC">
        <w:rPr>
          <w:smallCaps/>
          <w:sz w:val="20"/>
          <w:szCs w:val="20"/>
          <w:shd w:val="clear" w:color="auto" w:fill="F0F5FF"/>
        </w:rPr>
        <w:t>Medium</w:t>
      </w:r>
      <w:r w:rsidRPr="006B2BFC">
        <w:rPr>
          <w:sz w:val="20"/>
          <w:szCs w:val="20"/>
          <w:shd w:val="clear" w:color="auto" w:fill="F0F5FF"/>
        </w:rPr>
        <w:t> (2018), https://medium.com/@jagordon/nifty-blockchain-gaming-thoughts-92075a4f934a (last visited Oct 18, 2019)</w:t>
      </w:r>
      <w:r w:rsidRPr="006B2BFC">
        <w:rPr>
          <w:sz w:val="20"/>
          <w:szCs w:val="20"/>
        </w:rPr>
        <w:t xml:space="preserve">; </w:t>
      </w:r>
      <w:r w:rsidRPr="006B2BFC">
        <w:rPr>
          <w:sz w:val="20"/>
          <w:szCs w:val="20"/>
          <w:shd w:val="clear" w:color="auto" w:fill="F0F5FF"/>
        </w:rPr>
        <w:t>ERC-721</w:t>
      </w:r>
      <w:proofErr w:type="gramStart"/>
      <w:r w:rsidRPr="006B2BFC">
        <w:rPr>
          <w:sz w:val="20"/>
          <w:szCs w:val="20"/>
          <w:shd w:val="clear" w:color="auto" w:fill="F0F5FF"/>
        </w:rPr>
        <w:t>, ,</w:t>
      </w:r>
      <w:proofErr w:type="gramEnd"/>
      <w:r w:rsidRPr="006B2BFC">
        <w:rPr>
          <w:sz w:val="20"/>
          <w:szCs w:val="20"/>
          <w:shd w:val="clear" w:color="auto" w:fill="F0F5FF"/>
        </w:rPr>
        <w:t xml:space="preserve"> http://erc721.org/ (last visited Oct 18, 2019).</w:t>
      </w:r>
    </w:p>
  </w:footnote>
  <w:footnote w:id="757">
    <w:p w14:paraId="1DB433AA" w14:textId="4AB3E4E0"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sz w:val="20"/>
          <w:szCs w:val="20"/>
          <w:shd w:val="clear" w:color="auto" w:fill="F0F5FF"/>
        </w:rPr>
        <w:t>ERC-721</w:t>
      </w:r>
      <w:proofErr w:type="gramStart"/>
      <w:r w:rsidRPr="006B2BFC">
        <w:rPr>
          <w:sz w:val="20"/>
          <w:szCs w:val="20"/>
          <w:shd w:val="clear" w:color="auto" w:fill="F0F5FF"/>
        </w:rPr>
        <w:t>, ,</w:t>
      </w:r>
      <w:proofErr w:type="gramEnd"/>
      <w:r w:rsidRPr="006B2BFC">
        <w:rPr>
          <w:sz w:val="20"/>
          <w:szCs w:val="20"/>
          <w:shd w:val="clear" w:color="auto" w:fill="F0F5FF"/>
        </w:rPr>
        <w:t xml:space="preserve"> http://erc721.org/ (last visited Oct 18, 2019).</w:t>
      </w:r>
    </w:p>
  </w:footnote>
  <w:footnote w:id="758">
    <w:p w14:paraId="252EC52B" w14:textId="79BA2C0D"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sz w:val="20"/>
          <w:szCs w:val="20"/>
          <w:shd w:val="clear" w:color="auto" w:fill="F0F5FF"/>
        </w:rPr>
        <w:t>John Gordon, </w:t>
      </w:r>
      <w:r w:rsidRPr="006B2BFC">
        <w:rPr>
          <w:i/>
          <w:iCs/>
          <w:sz w:val="20"/>
          <w:szCs w:val="20"/>
          <w:shd w:val="clear" w:color="auto" w:fill="F0F5FF"/>
        </w:rPr>
        <w:t>NIFTY Blockchain Gaming Thoughts</w:t>
      </w:r>
      <w:r w:rsidRPr="006B2BFC">
        <w:rPr>
          <w:sz w:val="20"/>
          <w:szCs w:val="20"/>
          <w:shd w:val="clear" w:color="auto" w:fill="F0F5FF"/>
        </w:rPr>
        <w:t>, </w:t>
      </w:r>
      <w:r w:rsidRPr="006B2BFC">
        <w:rPr>
          <w:smallCaps/>
          <w:sz w:val="20"/>
          <w:szCs w:val="20"/>
          <w:shd w:val="clear" w:color="auto" w:fill="F0F5FF"/>
        </w:rPr>
        <w:t>Medium</w:t>
      </w:r>
      <w:r w:rsidRPr="006B2BFC">
        <w:rPr>
          <w:sz w:val="20"/>
          <w:szCs w:val="20"/>
          <w:shd w:val="clear" w:color="auto" w:fill="F0F5FF"/>
        </w:rPr>
        <w:t> (2018), https://medium.com/@jagordon/nifty-blockchain-gaming-thoughts-92075a4f934a (last visited Oct 18, 2019)</w:t>
      </w:r>
      <w:r w:rsidRPr="006B2BFC">
        <w:rPr>
          <w:sz w:val="20"/>
          <w:szCs w:val="20"/>
        </w:rPr>
        <w:t xml:space="preserve">; </w:t>
      </w:r>
      <w:r w:rsidRPr="006B2BFC">
        <w:rPr>
          <w:sz w:val="20"/>
          <w:szCs w:val="20"/>
          <w:shd w:val="clear" w:color="auto" w:fill="F0F5FF"/>
        </w:rPr>
        <w:t>Nontechnical: What is ERC-</w:t>
      </w:r>
      <w:proofErr w:type="gramStart"/>
      <w:r w:rsidRPr="006B2BFC">
        <w:rPr>
          <w:sz w:val="20"/>
          <w:szCs w:val="20"/>
          <w:shd w:val="clear" w:color="auto" w:fill="F0F5FF"/>
        </w:rPr>
        <w:t>721?,</w:t>
      </w:r>
      <w:proofErr w:type="gramEnd"/>
      <w:r w:rsidRPr="006B2BFC">
        <w:rPr>
          <w:sz w:val="20"/>
          <w:szCs w:val="20"/>
          <w:shd w:val="clear" w:color="auto" w:fill="F0F5FF"/>
        </w:rPr>
        <w:t xml:space="preserve"> , </w:t>
      </w:r>
      <w:r w:rsidRPr="006B2BFC">
        <w:rPr>
          <w:smallCaps/>
          <w:sz w:val="20"/>
          <w:szCs w:val="20"/>
          <w:shd w:val="clear" w:color="auto" w:fill="F0F5FF"/>
        </w:rPr>
        <w:t>Nontechnical</w:t>
      </w:r>
      <w:r w:rsidRPr="006B2BFC">
        <w:rPr>
          <w:sz w:val="20"/>
          <w:szCs w:val="20"/>
          <w:shd w:val="clear" w:color="auto" w:fill="F0F5FF"/>
        </w:rPr>
        <w:t> , https://fulldecent.blogspot.com/2018/06/nontechnical-what-is-erc-721.html (last visited Oct 18, 2019).</w:t>
      </w:r>
    </w:p>
  </w:footnote>
  <w:footnote w:id="759">
    <w:p w14:paraId="017DD747" w14:textId="713C1F2F"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sz w:val="20"/>
          <w:szCs w:val="20"/>
          <w:shd w:val="clear" w:color="auto" w:fill="F0F5FF"/>
        </w:rPr>
        <w:t>What is an API? (Application Programming Interface)</w:t>
      </w:r>
      <w:proofErr w:type="gramStart"/>
      <w:r w:rsidRPr="006B2BFC">
        <w:rPr>
          <w:sz w:val="20"/>
          <w:szCs w:val="20"/>
          <w:shd w:val="clear" w:color="auto" w:fill="F0F5FF"/>
        </w:rPr>
        <w:t>, ,</w:t>
      </w:r>
      <w:proofErr w:type="gramEnd"/>
      <w:r w:rsidRPr="006B2BFC">
        <w:rPr>
          <w:sz w:val="20"/>
          <w:szCs w:val="20"/>
          <w:shd w:val="clear" w:color="auto" w:fill="F0F5FF"/>
        </w:rPr>
        <w:t> </w:t>
      </w:r>
      <w:r w:rsidRPr="006B2BFC">
        <w:rPr>
          <w:smallCaps/>
          <w:sz w:val="20"/>
          <w:szCs w:val="20"/>
          <w:shd w:val="clear" w:color="auto" w:fill="F0F5FF"/>
        </w:rPr>
        <w:t>MuleSoft</w:t>
      </w:r>
      <w:r w:rsidRPr="006B2BFC">
        <w:rPr>
          <w:sz w:val="20"/>
          <w:szCs w:val="20"/>
          <w:shd w:val="clear" w:color="auto" w:fill="F0F5FF"/>
        </w:rPr>
        <w:t> , https://www.mulesoft.com/resources/api/what-is-an-api (last visited Oct 18, 2019)</w:t>
      </w:r>
      <w:r w:rsidRPr="006B2BFC">
        <w:rPr>
          <w:sz w:val="20"/>
          <w:szCs w:val="20"/>
        </w:rPr>
        <w:t xml:space="preserve">; </w:t>
      </w:r>
      <w:r w:rsidRPr="006B2BFC">
        <w:rPr>
          <w:sz w:val="20"/>
          <w:szCs w:val="20"/>
          <w:shd w:val="clear" w:color="auto" w:fill="F0F5FF"/>
        </w:rPr>
        <w:t>What is an API?, , </w:t>
      </w:r>
      <w:r w:rsidRPr="006B2BFC">
        <w:rPr>
          <w:smallCaps/>
          <w:sz w:val="20"/>
          <w:szCs w:val="20"/>
          <w:shd w:val="clear" w:color="auto" w:fill="F0F5FF"/>
        </w:rPr>
        <w:t>Nordic APIs</w:t>
      </w:r>
      <w:r w:rsidRPr="006B2BFC">
        <w:rPr>
          <w:sz w:val="20"/>
          <w:szCs w:val="20"/>
          <w:shd w:val="clear" w:color="auto" w:fill="F0F5FF"/>
        </w:rPr>
        <w:t> , https://nordicapis.com/focus-topics/what-is-an-api/ (last visited Oct 18, 2019).</w:t>
      </w:r>
    </w:p>
  </w:footnote>
  <w:footnote w:id="760">
    <w:p w14:paraId="53B86E99" w14:textId="3CE660E1"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sz w:val="20"/>
          <w:szCs w:val="20"/>
          <w:shd w:val="clear" w:color="auto" w:fill="F0F5FF"/>
        </w:rPr>
        <w:t>What is an API? (Application Programming Interface)</w:t>
      </w:r>
      <w:proofErr w:type="gramStart"/>
      <w:r w:rsidRPr="006B2BFC">
        <w:rPr>
          <w:sz w:val="20"/>
          <w:szCs w:val="20"/>
          <w:shd w:val="clear" w:color="auto" w:fill="F0F5FF"/>
        </w:rPr>
        <w:t>, ,</w:t>
      </w:r>
      <w:proofErr w:type="gramEnd"/>
      <w:r w:rsidRPr="006B2BFC">
        <w:rPr>
          <w:sz w:val="20"/>
          <w:szCs w:val="20"/>
          <w:shd w:val="clear" w:color="auto" w:fill="F0F5FF"/>
        </w:rPr>
        <w:t> </w:t>
      </w:r>
      <w:r w:rsidRPr="006B2BFC">
        <w:rPr>
          <w:smallCaps/>
          <w:sz w:val="20"/>
          <w:szCs w:val="20"/>
          <w:shd w:val="clear" w:color="auto" w:fill="F0F5FF"/>
        </w:rPr>
        <w:t>MuleSoft</w:t>
      </w:r>
      <w:r w:rsidRPr="006B2BFC">
        <w:rPr>
          <w:sz w:val="20"/>
          <w:szCs w:val="20"/>
          <w:shd w:val="clear" w:color="auto" w:fill="F0F5FF"/>
        </w:rPr>
        <w:t> , https://www.mulesoft.com/resources/api/what-is-an-api (last visited Oct 18, 2019)</w:t>
      </w:r>
      <w:r w:rsidRPr="006B2BFC">
        <w:rPr>
          <w:sz w:val="20"/>
          <w:szCs w:val="20"/>
        </w:rPr>
        <w:t xml:space="preserve">; </w:t>
      </w:r>
      <w:r w:rsidRPr="006B2BFC">
        <w:rPr>
          <w:sz w:val="20"/>
          <w:szCs w:val="20"/>
          <w:shd w:val="clear" w:color="auto" w:fill="F0F5FF"/>
        </w:rPr>
        <w:t>What is an API?, , </w:t>
      </w:r>
      <w:r w:rsidRPr="006B2BFC">
        <w:rPr>
          <w:smallCaps/>
          <w:sz w:val="20"/>
          <w:szCs w:val="20"/>
          <w:shd w:val="clear" w:color="auto" w:fill="F0F5FF"/>
        </w:rPr>
        <w:t>Nordic APIs</w:t>
      </w:r>
      <w:r w:rsidRPr="006B2BFC">
        <w:rPr>
          <w:sz w:val="20"/>
          <w:szCs w:val="20"/>
          <w:shd w:val="clear" w:color="auto" w:fill="F0F5FF"/>
        </w:rPr>
        <w:t> , https://nordicapis.com/focus-topics/what-is-an-api/ (last visited Oct 18, 2019).</w:t>
      </w:r>
    </w:p>
  </w:footnote>
  <w:footnote w:id="761">
    <w:p w14:paraId="6577B913" w14:textId="3554F633"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sz w:val="20"/>
          <w:szCs w:val="20"/>
          <w:shd w:val="clear" w:color="auto" w:fill="F0F5FF"/>
        </w:rPr>
        <w:t>What is an API? (Application Programming Interface)</w:t>
      </w:r>
      <w:proofErr w:type="gramStart"/>
      <w:r w:rsidRPr="006B2BFC">
        <w:rPr>
          <w:sz w:val="20"/>
          <w:szCs w:val="20"/>
          <w:shd w:val="clear" w:color="auto" w:fill="F0F5FF"/>
        </w:rPr>
        <w:t>, ,</w:t>
      </w:r>
      <w:proofErr w:type="gramEnd"/>
      <w:r w:rsidRPr="006B2BFC">
        <w:rPr>
          <w:sz w:val="20"/>
          <w:szCs w:val="20"/>
          <w:shd w:val="clear" w:color="auto" w:fill="F0F5FF"/>
        </w:rPr>
        <w:t> </w:t>
      </w:r>
      <w:r w:rsidRPr="006B2BFC">
        <w:rPr>
          <w:smallCaps/>
          <w:sz w:val="20"/>
          <w:szCs w:val="20"/>
          <w:shd w:val="clear" w:color="auto" w:fill="F0F5FF"/>
        </w:rPr>
        <w:t>MuleSoft</w:t>
      </w:r>
      <w:r w:rsidRPr="006B2BFC">
        <w:rPr>
          <w:sz w:val="20"/>
          <w:szCs w:val="20"/>
          <w:shd w:val="clear" w:color="auto" w:fill="F0F5FF"/>
        </w:rPr>
        <w:t> , https://www.mulesoft.com/resources/api/what-is-an-api (last visited Oct 18, 2019)</w:t>
      </w:r>
      <w:r w:rsidRPr="006B2BFC">
        <w:rPr>
          <w:sz w:val="20"/>
          <w:szCs w:val="20"/>
        </w:rPr>
        <w:t xml:space="preserve">; </w:t>
      </w:r>
      <w:r w:rsidRPr="006B2BFC">
        <w:rPr>
          <w:sz w:val="20"/>
          <w:szCs w:val="20"/>
          <w:shd w:val="clear" w:color="auto" w:fill="F0F5FF"/>
        </w:rPr>
        <w:t>What is an API?, , </w:t>
      </w:r>
      <w:r w:rsidRPr="006B2BFC">
        <w:rPr>
          <w:smallCaps/>
          <w:sz w:val="20"/>
          <w:szCs w:val="20"/>
          <w:shd w:val="clear" w:color="auto" w:fill="F0F5FF"/>
        </w:rPr>
        <w:t>Nordic APIs</w:t>
      </w:r>
      <w:r w:rsidRPr="006B2BFC">
        <w:rPr>
          <w:sz w:val="20"/>
          <w:szCs w:val="20"/>
          <w:shd w:val="clear" w:color="auto" w:fill="F0F5FF"/>
        </w:rPr>
        <w:t> , https://nordicapis.com/focus-topics/what-is-an-api/ (last visited Oct 18, 2019).</w:t>
      </w:r>
    </w:p>
  </w:footnote>
  <w:footnote w:id="762">
    <w:p w14:paraId="3D03FCDF" w14:textId="029C4D81"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sz w:val="20"/>
          <w:szCs w:val="20"/>
          <w:shd w:val="clear" w:color="auto" w:fill="F0F5FF"/>
        </w:rPr>
        <w:t xml:space="preserve">What is an </w:t>
      </w:r>
      <w:proofErr w:type="gramStart"/>
      <w:r w:rsidRPr="006B2BFC">
        <w:rPr>
          <w:sz w:val="20"/>
          <w:szCs w:val="20"/>
          <w:shd w:val="clear" w:color="auto" w:fill="F0F5FF"/>
        </w:rPr>
        <w:t>API?,</w:t>
      </w:r>
      <w:proofErr w:type="gramEnd"/>
      <w:r w:rsidRPr="006B2BFC">
        <w:rPr>
          <w:sz w:val="20"/>
          <w:szCs w:val="20"/>
          <w:shd w:val="clear" w:color="auto" w:fill="F0F5FF"/>
        </w:rPr>
        <w:t xml:space="preserve"> , </w:t>
      </w:r>
      <w:r w:rsidRPr="006B2BFC">
        <w:rPr>
          <w:smallCaps/>
          <w:sz w:val="20"/>
          <w:szCs w:val="20"/>
          <w:shd w:val="clear" w:color="auto" w:fill="F0F5FF"/>
        </w:rPr>
        <w:t>Nordic APIs</w:t>
      </w:r>
      <w:r w:rsidRPr="006B2BFC">
        <w:rPr>
          <w:sz w:val="20"/>
          <w:szCs w:val="20"/>
          <w:shd w:val="clear" w:color="auto" w:fill="F0F5FF"/>
        </w:rPr>
        <w:t> , https://nordicapis.com/focus-topics/what-is-an-api/ (last visited Oct 18, 2019).</w:t>
      </w:r>
    </w:p>
  </w:footnote>
  <w:footnote w:id="763">
    <w:p w14:paraId="5D08D139" w14:textId="26B0BA1D"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sz w:val="20"/>
          <w:szCs w:val="20"/>
          <w:shd w:val="clear" w:color="auto" w:fill="F0F5FF"/>
        </w:rPr>
        <w:t xml:space="preserve">What is an </w:t>
      </w:r>
      <w:proofErr w:type="gramStart"/>
      <w:r w:rsidRPr="006B2BFC">
        <w:rPr>
          <w:sz w:val="20"/>
          <w:szCs w:val="20"/>
          <w:shd w:val="clear" w:color="auto" w:fill="F0F5FF"/>
        </w:rPr>
        <w:t>API?,</w:t>
      </w:r>
      <w:proofErr w:type="gramEnd"/>
      <w:r w:rsidRPr="006B2BFC">
        <w:rPr>
          <w:sz w:val="20"/>
          <w:szCs w:val="20"/>
          <w:shd w:val="clear" w:color="auto" w:fill="F0F5FF"/>
        </w:rPr>
        <w:t xml:space="preserve"> , </w:t>
      </w:r>
      <w:r w:rsidRPr="006B2BFC">
        <w:rPr>
          <w:smallCaps/>
          <w:sz w:val="20"/>
          <w:szCs w:val="20"/>
          <w:shd w:val="clear" w:color="auto" w:fill="F0F5FF"/>
        </w:rPr>
        <w:t>Nordic APIs</w:t>
      </w:r>
      <w:r w:rsidRPr="006B2BFC">
        <w:rPr>
          <w:sz w:val="20"/>
          <w:szCs w:val="20"/>
          <w:shd w:val="clear" w:color="auto" w:fill="F0F5FF"/>
        </w:rPr>
        <w:t> , https://nordicapis.com/focus-topics/what-is-an-api/ (last visited Oct 18, 2019).</w:t>
      </w:r>
    </w:p>
  </w:footnote>
  <w:footnote w:id="764">
    <w:p w14:paraId="364F6C39" w14:textId="0A55B00C"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sz w:val="20"/>
          <w:szCs w:val="20"/>
          <w:shd w:val="clear" w:color="auto" w:fill="F0F5FF"/>
        </w:rPr>
        <w:t xml:space="preserve">What is an </w:t>
      </w:r>
      <w:proofErr w:type="gramStart"/>
      <w:r w:rsidRPr="006B2BFC">
        <w:rPr>
          <w:sz w:val="20"/>
          <w:szCs w:val="20"/>
          <w:shd w:val="clear" w:color="auto" w:fill="F0F5FF"/>
        </w:rPr>
        <w:t>API?,</w:t>
      </w:r>
      <w:proofErr w:type="gramEnd"/>
      <w:r w:rsidRPr="006B2BFC">
        <w:rPr>
          <w:sz w:val="20"/>
          <w:szCs w:val="20"/>
          <w:shd w:val="clear" w:color="auto" w:fill="F0F5FF"/>
        </w:rPr>
        <w:t xml:space="preserve"> , </w:t>
      </w:r>
      <w:r w:rsidRPr="006B2BFC">
        <w:rPr>
          <w:smallCaps/>
          <w:sz w:val="20"/>
          <w:szCs w:val="20"/>
          <w:shd w:val="clear" w:color="auto" w:fill="F0F5FF"/>
        </w:rPr>
        <w:t>Nordic APIs</w:t>
      </w:r>
      <w:r w:rsidRPr="006B2BFC">
        <w:rPr>
          <w:sz w:val="20"/>
          <w:szCs w:val="20"/>
          <w:shd w:val="clear" w:color="auto" w:fill="F0F5FF"/>
        </w:rPr>
        <w:t> , https://nordicapis.com/focus-topics/what-is-an-api/ (last visited Oct 18, 2019).</w:t>
      </w:r>
    </w:p>
  </w:footnote>
  <w:footnote w:id="765">
    <w:p w14:paraId="1FF78B7E" w14:textId="2DBC67D7"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sz w:val="20"/>
          <w:szCs w:val="20"/>
          <w:shd w:val="clear" w:color="auto" w:fill="F0F5FF"/>
        </w:rPr>
        <w:t xml:space="preserve">What is an </w:t>
      </w:r>
      <w:proofErr w:type="gramStart"/>
      <w:r w:rsidRPr="006B2BFC">
        <w:rPr>
          <w:sz w:val="20"/>
          <w:szCs w:val="20"/>
          <w:shd w:val="clear" w:color="auto" w:fill="F0F5FF"/>
        </w:rPr>
        <w:t>API?,</w:t>
      </w:r>
      <w:proofErr w:type="gramEnd"/>
      <w:r w:rsidRPr="006B2BFC">
        <w:rPr>
          <w:sz w:val="20"/>
          <w:szCs w:val="20"/>
          <w:shd w:val="clear" w:color="auto" w:fill="F0F5FF"/>
        </w:rPr>
        <w:t xml:space="preserve"> , </w:t>
      </w:r>
      <w:r w:rsidRPr="006B2BFC">
        <w:rPr>
          <w:smallCaps/>
          <w:sz w:val="20"/>
          <w:szCs w:val="20"/>
          <w:shd w:val="clear" w:color="auto" w:fill="F0F5FF"/>
        </w:rPr>
        <w:t>Nordic APIs</w:t>
      </w:r>
      <w:r w:rsidRPr="006B2BFC">
        <w:rPr>
          <w:sz w:val="20"/>
          <w:szCs w:val="20"/>
          <w:shd w:val="clear" w:color="auto" w:fill="F0F5FF"/>
        </w:rPr>
        <w:t> , https://nordicapis.com/focus-topics/what-is-an-api/ (last visited Oct 18, 2019).</w:t>
      </w:r>
    </w:p>
  </w:footnote>
  <w:footnote w:id="766">
    <w:p w14:paraId="76AF30DE" w14:textId="7D60B462"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sz w:val="20"/>
          <w:szCs w:val="20"/>
          <w:shd w:val="clear" w:color="auto" w:fill="F0F5FF"/>
        </w:rPr>
        <w:t>What is Cryptocurrency. Guide for Beginners</w:t>
      </w:r>
      <w:proofErr w:type="gramStart"/>
      <w:r w:rsidRPr="006B2BFC">
        <w:rPr>
          <w:sz w:val="20"/>
          <w:szCs w:val="20"/>
          <w:shd w:val="clear" w:color="auto" w:fill="F0F5FF"/>
        </w:rPr>
        <w:t>, ,</w:t>
      </w:r>
      <w:proofErr w:type="gramEnd"/>
      <w:r w:rsidRPr="006B2BFC">
        <w:rPr>
          <w:sz w:val="20"/>
          <w:szCs w:val="20"/>
          <w:shd w:val="clear" w:color="auto" w:fill="F0F5FF"/>
        </w:rPr>
        <w:t> </w:t>
      </w:r>
      <w:proofErr w:type="spellStart"/>
      <w:r w:rsidRPr="006B2BFC">
        <w:rPr>
          <w:smallCaps/>
          <w:sz w:val="20"/>
          <w:szCs w:val="20"/>
          <w:shd w:val="clear" w:color="auto" w:fill="F0F5FF"/>
        </w:rPr>
        <w:t>Cointelegraph</w:t>
      </w:r>
      <w:proofErr w:type="spellEnd"/>
      <w:r w:rsidRPr="006B2BFC">
        <w:rPr>
          <w:sz w:val="20"/>
          <w:szCs w:val="20"/>
          <w:shd w:val="clear" w:color="auto" w:fill="F0F5FF"/>
        </w:rPr>
        <w:t> , https://cointelegraph.com/bitcoin-for-beginners/what-are-cryptocurrencies (last visited Oct 18, 2019); Will Little, </w:t>
      </w:r>
      <w:r w:rsidRPr="006B2BFC">
        <w:rPr>
          <w:i/>
          <w:iCs/>
          <w:sz w:val="20"/>
          <w:szCs w:val="20"/>
          <w:shd w:val="clear" w:color="auto" w:fill="F0F5FF"/>
        </w:rPr>
        <w:t>A Primer on Blockchains, Protocols, and Token Sales</w:t>
      </w:r>
      <w:r w:rsidRPr="006B2BFC">
        <w:rPr>
          <w:sz w:val="20"/>
          <w:szCs w:val="20"/>
          <w:shd w:val="clear" w:color="auto" w:fill="F0F5FF"/>
        </w:rPr>
        <w:t>, </w:t>
      </w:r>
      <w:proofErr w:type="spellStart"/>
      <w:r w:rsidRPr="006B2BFC">
        <w:rPr>
          <w:smallCaps/>
          <w:sz w:val="20"/>
          <w:szCs w:val="20"/>
          <w:shd w:val="clear" w:color="auto" w:fill="F0F5FF"/>
        </w:rPr>
        <w:t>Hackernoon</w:t>
      </w:r>
      <w:proofErr w:type="spellEnd"/>
      <w:r w:rsidRPr="006B2BFC">
        <w:rPr>
          <w:sz w:val="20"/>
          <w:szCs w:val="20"/>
          <w:shd w:val="clear" w:color="auto" w:fill="F0F5FF"/>
        </w:rPr>
        <w:t> , https://hackernoon.com/a-primer-on-blockchains-protocols-and-token-sales-9ebe117b5759 (last visited Oct 18, 2019).</w:t>
      </w:r>
    </w:p>
  </w:footnote>
  <w:footnote w:id="767">
    <w:p w14:paraId="39F2BB85" w14:textId="07B5AF1E"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sz w:val="20"/>
          <w:szCs w:val="20"/>
          <w:shd w:val="clear" w:color="auto" w:fill="F0F5FF"/>
        </w:rPr>
        <w:t>What is Cryptocurrency. Guide for Beginners</w:t>
      </w:r>
      <w:proofErr w:type="gramStart"/>
      <w:r w:rsidRPr="006B2BFC">
        <w:rPr>
          <w:sz w:val="20"/>
          <w:szCs w:val="20"/>
          <w:shd w:val="clear" w:color="auto" w:fill="F0F5FF"/>
        </w:rPr>
        <w:t>, ,</w:t>
      </w:r>
      <w:proofErr w:type="gramEnd"/>
      <w:r w:rsidRPr="006B2BFC">
        <w:rPr>
          <w:sz w:val="20"/>
          <w:szCs w:val="20"/>
          <w:shd w:val="clear" w:color="auto" w:fill="F0F5FF"/>
        </w:rPr>
        <w:t> </w:t>
      </w:r>
      <w:proofErr w:type="spellStart"/>
      <w:r w:rsidRPr="006B2BFC">
        <w:rPr>
          <w:smallCaps/>
          <w:sz w:val="20"/>
          <w:szCs w:val="20"/>
          <w:shd w:val="clear" w:color="auto" w:fill="F0F5FF"/>
        </w:rPr>
        <w:t>Cointelegraph</w:t>
      </w:r>
      <w:proofErr w:type="spellEnd"/>
      <w:r w:rsidRPr="006B2BFC">
        <w:rPr>
          <w:sz w:val="20"/>
          <w:szCs w:val="20"/>
          <w:shd w:val="clear" w:color="auto" w:fill="F0F5FF"/>
        </w:rPr>
        <w:t> , https://cointelegraph.com/bitcoin-for-beginners/what-are-cryptocurrencies (last visited Oct 18, 2019); Will Little, </w:t>
      </w:r>
      <w:r w:rsidRPr="006B2BFC">
        <w:rPr>
          <w:i/>
          <w:iCs/>
          <w:sz w:val="20"/>
          <w:szCs w:val="20"/>
          <w:shd w:val="clear" w:color="auto" w:fill="F0F5FF"/>
        </w:rPr>
        <w:t>A Primer on Blockchains, Protocols, and Token Sales</w:t>
      </w:r>
      <w:r w:rsidRPr="006B2BFC">
        <w:rPr>
          <w:sz w:val="20"/>
          <w:szCs w:val="20"/>
          <w:shd w:val="clear" w:color="auto" w:fill="F0F5FF"/>
        </w:rPr>
        <w:t>, </w:t>
      </w:r>
      <w:proofErr w:type="spellStart"/>
      <w:r w:rsidRPr="006B2BFC">
        <w:rPr>
          <w:smallCaps/>
          <w:sz w:val="20"/>
          <w:szCs w:val="20"/>
          <w:shd w:val="clear" w:color="auto" w:fill="F0F5FF"/>
        </w:rPr>
        <w:t>Hackernoon</w:t>
      </w:r>
      <w:proofErr w:type="spellEnd"/>
      <w:r w:rsidRPr="006B2BFC">
        <w:rPr>
          <w:sz w:val="20"/>
          <w:szCs w:val="20"/>
          <w:shd w:val="clear" w:color="auto" w:fill="F0F5FF"/>
        </w:rPr>
        <w:t> , https://hackernoon.com/a-primer-on-blockchains-protocols-and-token-sales-9ebe117b5759 (last visited Oct 18, 2019).</w:t>
      </w:r>
      <w:r w:rsidRPr="006B2BFC">
        <w:rPr>
          <w:sz w:val="20"/>
          <w:szCs w:val="20"/>
        </w:rPr>
        <w:t xml:space="preserve">Alharby, Maher &amp; van Moorsel, Aad. (2017). Blockchain Based Smart Contracts: A Systematic Mapping Study. 126. 10.5121/csit.2017.71011.  </w:t>
      </w:r>
    </w:p>
  </w:footnote>
  <w:footnote w:id="768">
    <w:p w14:paraId="3010B55C" w14:textId="3C28EBE2"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Andreas Fougner Engebretsen and Hallvard Kristoffer Boland Haugen, </w:t>
      </w:r>
      <w:r w:rsidRPr="006B2BFC">
        <w:rPr>
          <w:i/>
          <w:sz w:val="20"/>
          <w:szCs w:val="20"/>
        </w:rPr>
        <w:t>The Music Industry on Blockchain Technology</w:t>
      </w:r>
      <w:r w:rsidRPr="006B2BFC">
        <w:rPr>
          <w:sz w:val="20"/>
          <w:szCs w:val="20"/>
        </w:rPr>
        <w:t xml:space="preserve"> 27 - 28, Norwegian University of Science and Technology, (Danilo Gligoroski, IIK &amp; Chris Carr, IIK, Jun. 2018)</w:t>
      </w:r>
    </w:p>
  </w:footnote>
  <w:footnote w:id="769">
    <w:p w14:paraId="0C0A4E4F" w14:textId="316BA7CB"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Andreas Fougner Engebretsen and Hallvard Kristoffer Boland Haugen, </w:t>
      </w:r>
      <w:r w:rsidRPr="006B2BFC">
        <w:rPr>
          <w:i/>
          <w:sz w:val="20"/>
          <w:szCs w:val="20"/>
        </w:rPr>
        <w:t>The Music Industry on Blockchain Technology</w:t>
      </w:r>
      <w:r w:rsidRPr="006B2BFC">
        <w:rPr>
          <w:sz w:val="20"/>
          <w:szCs w:val="20"/>
        </w:rPr>
        <w:t xml:space="preserve"> 28, Norwegian University of Science and Technology, (Danilo Gligoroski, IIK &amp; Chris Carr, IIK, Jun. 2018) (very good discussion of blockchain and the bitcoin protocol)</w:t>
      </w:r>
    </w:p>
  </w:footnote>
  <w:footnote w:id="770">
    <w:p w14:paraId="5C688A83" w14:textId="77D33E8E"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What are Linked Data and Linked Open Data?, , </w:t>
      </w:r>
      <w:proofErr w:type="spellStart"/>
      <w:r w:rsidRPr="006B2BFC">
        <w:rPr>
          <w:smallCaps/>
          <w:sz w:val="20"/>
          <w:szCs w:val="20"/>
        </w:rPr>
        <w:t>Ontotext</w:t>
      </w:r>
      <w:proofErr w:type="spellEnd"/>
      <w:r w:rsidRPr="006B2BFC">
        <w:rPr>
          <w:sz w:val="20"/>
          <w:szCs w:val="20"/>
        </w:rPr>
        <w:t xml:space="preserve"> , https://ontotext.com/knowledgehub/fundamentals/linked-data-linked-open-data/ (last visited Sep 14, 2019); </w:t>
      </w:r>
      <w:r w:rsidRPr="006B2BFC">
        <w:rPr>
          <w:sz w:val="20"/>
          <w:szCs w:val="20"/>
          <w:shd w:val="clear" w:color="auto" w:fill="FFFFFF" w:themeFill="background1"/>
        </w:rPr>
        <w:t>Introduction to the Solid Specification | Solid, , https://solid.inrupt.com/docs/intro-to-solid-spec (last visited Oct 18, 2019);</w:t>
      </w:r>
      <w:r w:rsidRPr="006B2BFC">
        <w:rPr>
          <w:sz w:val="20"/>
          <w:szCs w:val="20"/>
        </w:rPr>
        <w:t xml:space="preserve"> </w:t>
      </w:r>
      <w:r w:rsidRPr="006B2BFC">
        <w:rPr>
          <w:i/>
          <w:sz w:val="20"/>
          <w:szCs w:val="20"/>
        </w:rPr>
        <w:t>What is Solid?</w:t>
      </w:r>
      <w:r w:rsidRPr="006B2BFC">
        <w:rPr>
          <w:sz w:val="20"/>
          <w:szCs w:val="20"/>
        </w:rPr>
        <w:t>, Solid,</w:t>
      </w:r>
      <w:hyperlink r:id="rId320">
        <w:r w:rsidRPr="006B2BFC">
          <w:rPr>
            <w:sz w:val="20"/>
            <w:szCs w:val="20"/>
          </w:rPr>
          <w:t xml:space="preserve"> </w:t>
        </w:r>
      </w:hyperlink>
      <w:hyperlink r:id="rId321">
        <w:r w:rsidRPr="006B2BFC">
          <w:rPr>
            <w:sz w:val="20"/>
            <w:szCs w:val="20"/>
          </w:rPr>
          <w:t>https://solid.mit.edu/</w:t>
        </w:r>
      </w:hyperlink>
      <w:r w:rsidRPr="006B2BFC">
        <w:rPr>
          <w:sz w:val="20"/>
          <w:szCs w:val="20"/>
        </w:rPr>
        <w:t xml:space="preserve"> (last visited Oct. 17, 2019).</w:t>
      </w:r>
    </w:p>
  </w:footnote>
  <w:footnote w:id="771">
    <w:p w14:paraId="3196BD80" w14:textId="2073DEC8"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i/>
          <w:iCs/>
          <w:sz w:val="20"/>
          <w:szCs w:val="20"/>
        </w:rPr>
        <w:t xml:space="preserve">What Is the Semantic </w:t>
      </w:r>
      <w:proofErr w:type="gramStart"/>
      <w:r w:rsidRPr="006B2BFC">
        <w:rPr>
          <w:i/>
          <w:iCs/>
          <w:sz w:val="20"/>
          <w:szCs w:val="20"/>
        </w:rPr>
        <w:t>Web?,</w:t>
      </w:r>
      <w:proofErr w:type="gramEnd"/>
      <w:r w:rsidRPr="006B2BFC">
        <w:rPr>
          <w:sz w:val="20"/>
          <w:szCs w:val="20"/>
        </w:rPr>
        <w:t xml:space="preserve"> </w:t>
      </w:r>
      <w:proofErr w:type="spellStart"/>
      <w:r w:rsidRPr="006B2BFC">
        <w:rPr>
          <w:smallCaps/>
          <w:sz w:val="20"/>
          <w:szCs w:val="20"/>
        </w:rPr>
        <w:t>Ontotext</w:t>
      </w:r>
      <w:proofErr w:type="spellEnd"/>
      <w:r w:rsidRPr="006B2BFC">
        <w:rPr>
          <w:sz w:val="20"/>
          <w:szCs w:val="20"/>
        </w:rPr>
        <w:t xml:space="preserve">, https://ontotext.com/knowledgehub/fundamentals/what-is-the-semantic-web/ (last visited Sep 14, 2019); </w:t>
      </w:r>
      <w:r w:rsidRPr="006B2BFC">
        <w:rPr>
          <w:i/>
          <w:iCs/>
          <w:sz w:val="20"/>
          <w:szCs w:val="20"/>
        </w:rPr>
        <w:t>What are Linked Data and Linked Open Data?</w:t>
      </w:r>
      <w:r w:rsidRPr="006B2BFC">
        <w:rPr>
          <w:sz w:val="20"/>
          <w:szCs w:val="20"/>
        </w:rPr>
        <w:t xml:space="preserve">, </w:t>
      </w:r>
      <w:proofErr w:type="spellStart"/>
      <w:r w:rsidRPr="006B2BFC">
        <w:rPr>
          <w:smallCaps/>
          <w:sz w:val="20"/>
          <w:szCs w:val="20"/>
        </w:rPr>
        <w:t>Ontotext</w:t>
      </w:r>
      <w:proofErr w:type="spellEnd"/>
      <w:r w:rsidRPr="006B2BFC">
        <w:rPr>
          <w:sz w:val="20"/>
          <w:szCs w:val="20"/>
        </w:rPr>
        <w:t xml:space="preserve"> , https://ontotext.com/knowledgehub/fundamentals/linked-data-linked-open-data/ (last visited Sep 14, 2019).</w:t>
      </w:r>
    </w:p>
  </w:footnote>
  <w:footnote w:id="772">
    <w:p w14:paraId="7EF0B648" w14:textId="2491E43C"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i/>
          <w:iCs/>
          <w:sz w:val="20"/>
          <w:szCs w:val="20"/>
        </w:rPr>
        <w:t xml:space="preserve">What are Linked Data and Linked Open </w:t>
      </w:r>
      <w:proofErr w:type="gramStart"/>
      <w:r w:rsidRPr="006B2BFC">
        <w:rPr>
          <w:i/>
          <w:iCs/>
          <w:sz w:val="20"/>
          <w:szCs w:val="20"/>
        </w:rPr>
        <w:t>Data?</w:t>
      </w:r>
      <w:r w:rsidRPr="006B2BFC">
        <w:rPr>
          <w:sz w:val="20"/>
          <w:szCs w:val="20"/>
        </w:rPr>
        <w:t>,</w:t>
      </w:r>
      <w:proofErr w:type="gramEnd"/>
      <w:r w:rsidRPr="006B2BFC">
        <w:rPr>
          <w:sz w:val="20"/>
          <w:szCs w:val="20"/>
        </w:rPr>
        <w:t xml:space="preserve"> </w:t>
      </w:r>
      <w:proofErr w:type="spellStart"/>
      <w:r w:rsidRPr="006B2BFC">
        <w:rPr>
          <w:smallCaps/>
          <w:sz w:val="20"/>
          <w:szCs w:val="20"/>
        </w:rPr>
        <w:t>Ontotext</w:t>
      </w:r>
      <w:proofErr w:type="spellEnd"/>
      <w:r w:rsidRPr="006B2BFC">
        <w:rPr>
          <w:sz w:val="20"/>
          <w:szCs w:val="20"/>
        </w:rPr>
        <w:t xml:space="preserve"> , https://ontotext.com/knowledgehub/fundamentals/linked-data-linked-open-data/ (last visited Sep 14, 2019).</w:t>
      </w:r>
    </w:p>
  </w:footnote>
  <w:footnote w:id="773">
    <w:p w14:paraId="738DDFBD" w14:textId="1FD40196"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What is RDF </w:t>
      </w:r>
      <w:proofErr w:type="gramStart"/>
      <w:r w:rsidRPr="006B2BFC">
        <w:rPr>
          <w:sz w:val="20"/>
          <w:szCs w:val="20"/>
        </w:rPr>
        <w:t>Triplestore?,</w:t>
      </w:r>
      <w:proofErr w:type="gramEnd"/>
      <w:r w:rsidRPr="006B2BFC">
        <w:rPr>
          <w:sz w:val="20"/>
          <w:szCs w:val="20"/>
        </w:rPr>
        <w:t xml:space="preserve"> , </w:t>
      </w:r>
      <w:proofErr w:type="spellStart"/>
      <w:r w:rsidRPr="006B2BFC">
        <w:rPr>
          <w:smallCaps/>
          <w:sz w:val="20"/>
          <w:szCs w:val="20"/>
        </w:rPr>
        <w:t>Ontotext</w:t>
      </w:r>
      <w:proofErr w:type="spellEnd"/>
      <w:r w:rsidRPr="006B2BFC">
        <w:rPr>
          <w:sz w:val="20"/>
          <w:szCs w:val="20"/>
        </w:rPr>
        <w:t>, https://ontotext.com/knowledgehub/fundamentals/what-is-rdf-triplestore/ (last visited Sep 14, 2019).</w:t>
      </w:r>
    </w:p>
  </w:footnote>
  <w:footnote w:id="774">
    <w:p w14:paraId="24CD51F8" w14:textId="72D4329D"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What is RDF </w:t>
      </w:r>
      <w:proofErr w:type="gramStart"/>
      <w:r w:rsidRPr="006B2BFC">
        <w:rPr>
          <w:sz w:val="20"/>
          <w:szCs w:val="20"/>
        </w:rPr>
        <w:t>Triplestore?,</w:t>
      </w:r>
      <w:proofErr w:type="gramEnd"/>
      <w:r w:rsidRPr="006B2BFC">
        <w:rPr>
          <w:sz w:val="20"/>
          <w:szCs w:val="20"/>
        </w:rPr>
        <w:t xml:space="preserve"> , </w:t>
      </w:r>
      <w:proofErr w:type="spellStart"/>
      <w:r w:rsidRPr="006B2BFC">
        <w:rPr>
          <w:smallCaps/>
          <w:sz w:val="20"/>
          <w:szCs w:val="20"/>
        </w:rPr>
        <w:t>Ontotext</w:t>
      </w:r>
      <w:proofErr w:type="spellEnd"/>
      <w:r w:rsidRPr="006B2BFC">
        <w:rPr>
          <w:sz w:val="20"/>
          <w:szCs w:val="20"/>
        </w:rPr>
        <w:t xml:space="preserve"> , https://ontotext.com/knowledgehub/fundamentals/what-is-rdf-triplestore/ (last visited Sep 14, 2019).</w:t>
      </w:r>
    </w:p>
  </w:footnote>
  <w:footnote w:id="775">
    <w:p w14:paraId="73CE57C1" w14:textId="3BFEC6C1"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What is RDF </w:t>
      </w:r>
      <w:proofErr w:type="gramStart"/>
      <w:r w:rsidRPr="006B2BFC">
        <w:rPr>
          <w:sz w:val="20"/>
          <w:szCs w:val="20"/>
        </w:rPr>
        <w:t>Triplestore?,</w:t>
      </w:r>
      <w:proofErr w:type="gramEnd"/>
      <w:r w:rsidRPr="006B2BFC">
        <w:rPr>
          <w:sz w:val="20"/>
          <w:szCs w:val="20"/>
        </w:rPr>
        <w:t xml:space="preserve"> , </w:t>
      </w:r>
      <w:proofErr w:type="spellStart"/>
      <w:r w:rsidRPr="006B2BFC">
        <w:rPr>
          <w:smallCaps/>
          <w:sz w:val="20"/>
          <w:szCs w:val="20"/>
        </w:rPr>
        <w:t>Ontotext</w:t>
      </w:r>
      <w:proofErr w:type="spellEnd"/>
      <w:r w:rsidRPr="006B2BFC">
        <w:rPr>
          <w:sz w:val="20"/>
          <w:szCs w:val="20"/>
        </w:rPr>
        <w:t xml:space="preserve"> , https://ontotext.com/knowledgehub/fundamentals/what-is-rdf-triplestore/ (last visited Sep 14, 2019). </w:t>
      </w:r>
    </w:p>
  </w:footnote>
  <w:footnote w:id="776">
    <w:p w14:paraId="4E097DF3" w14:textId="35220BC4"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i/>
          <w:iCs/>
          <w:sz w:val="20"/>
          <w:szCs w:val="20"/>
        </w:rPr>
        <w:t xml:space="preserve">What are Linked Data and Linked Open </w:t>
      </w:r>
      <w:proofErr w:type="gramStart"/>
      <w:r w:rsidRPr="006B2BFC">
        <w:rPr>
          <w:i/>
          <w:iCs/>
          <w:sz w:val="20"/>
          <w:szCs w:val="20"/>
        </w:rPr>
        <w:t>Data?</w:t>
      </w:r>
      <w:r w:rsidRPr="006B2BFC">
        <w:rPr>
          <w:sz w:val="20"/>
          <w:szCs w:val="20"/>
        </w:rPr>
        <w:t>,</w:t>
      </w:r>
      <w:proofErr w:type="gramEnd"/>
      <w:r w:rsidRPr="006B2BFC">
        <w:rPr>
          <w:sz w:val="20"/>
          <w:szCs w:val="20"/>
        </w:rPr>
        <w:t xml:space="preserve"> </w:t>
      </w:r>
      <w:proofErr w:type="spellStart"/>
      <w:r w:rsidRPr="006B2BFC">
        <w:rPr>
          <w:smallCaps/>
          <w:sz w:val="20"/>
          <w:szCs w:val="20"/>
        </w:rPr>
        <w:t>Ontotext</w:t>
      </w:r>
      <w:proofErr w:type="spellEnd"/>
      <w:r w:rsidRPr="006B2BFC">
        <w:rPr>
          <w:sz w:val="20"/>
          <w:szCs w:val="20"/>
        </w:rPr>
        <w:t xml:space="preserve"> , https://ontotext.com/knowledgehub/fundamentals/linked-data-linked-open-data/ (last visited Sep 14, 2019); </w:t>
      </w:r>
      <w:r w:rsidRPr="006B2BFC">
        <w:rPr>
          <w:sz w:val="20"/>
          <w:szCs w:val="20"/>
          <w:shd w:val="clear" w:color="auto" w:fill="F0F5FF"/>
        </w:rPr>
        <w:t>Sir Tim Berners Lee, </w:t>
      </w:r>
      <w:r w:rsidRPr="006B2BFC">
        <w:rPr>
          <w:i/>
          <w:iCs/>
          <w:sz w:val="20"/>
          <w:szCs w:val="20"/>
          <w:shd w:val="clear" w:color="auto" w:fill="F0F5FF"/>
        </w:rPr>
        <w:t>Linked Data - Design Issues</w:t>
      </w:r>
      <w:r w:rsidRPr="006B2BFC">
        <w:rPr>
          <w:sz w:val="20"/>
          <w:szCs w:val="20"/>
          <w:shd w:val="clear" w:color="auto" w:fill="F0F5FF"/>
        </w:rPr>
        <w:t>, https://www.w3.org/DesignIssues/LinkedData.html (last visited Oct 18, 2019).</w:t>
      </w:r>
    </w:p>
  </w:footnote>
  <w:footnote w:id="777">
    <w:p w14:paraId="5D31B069" w14:textId="40007C9E" w:rsidR="00602A72" w:rsidRPr="006B2BFC" w:rsidRDefault="00602A72" w:rsidP="00163F6F">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w:t>
      </w:r>
      <w:r w:rsidRPr="006B2BFC">
        <w:rPr>
          <w:i/>
          <w:iCs/>
          <w:sz w:val="20"/>
          <w:szCs w:val="20"/>
        </w:rPr>
        <w:t>What are Linked Data and Linked Open Data?</w:t>
      </w:r>
      <w:r w:rsidRPr="006B2BFC">
        <w:rPr>
          <w:sz w:val="20"/>
          <w:szCs w:val="20"/>
        </w:rPr>
        <w:t xml:space="preserve">, </w:t>
      </w:r>
      <w:proofErr w:type="spellStart"/>
      <w:r w:rsidRPr="006B2BFC">
        <w:rPr>
          <w:smallCaps/>
          <w:sz w:val="20"/>
          <w:szCs w:val="20"/>
        </w:rPr>
        <w:t>Ontotext</w:t>
      </w:r>
      <w:proofErr w:type="spellEnd"/>
      <w:r w:rsidRPr="006B2BFC">
        <w:rPr>
          <w:sz w:val="20"/>
          <w:szCs w:val="20"/>
        </w:rPr>
        <w:t xml:space="preserve"> , https://ontotext.com/knowledgehub/fundamentals/linked-data-linked-open-data/ (last visited Sep 14, 2019); </w:t>
      </w:r>
      <w:r w:rsidRPr="006B2BFC">
        <w:rPr>
          <w:sz w:val="20"/>
          <w:szCs w:val="20"/>
          <w:shd w:val="clear" w:color="auto" w:fill="F0F5FF"/>
        </w:rPr>
        <w:t>Introduction to the Solid Specification | Solid, , https://solid.inrupt.com/docs/intro-to-solid-spec (last visited Oct 18, 2019)</w:t>
      </w:r>
      <w:r w:rsidRPr="006B2BFC">
        <w:rPr>
          <w:sz w:val="20"/>
          <w:szCs w:val="20"/>
        </w:rPr>
        <w:t xml:space="preserve">; </w:t>
      </w:r>
      <w:r w:rsidRPr="006B2BFC">
        <w:rPr>
          <w:i/>
          <w:sz w:val="20"/>
          <w:szCs w:val="20"/>
        </w:rPr>
        <w:t>What is Solid?</w:t>
      </w:r>
      <w:r w:rsidRPr="006B2BFC">
        <w:rPr>
          <w:sz w:val="20"/>
          <w:szCs w:val="20"/>
        </w:rPr>
        <w:t>, Solid,</w:t>
      </w:r>
      <w:hyperlink r:id="rId322">
        <w:r w:rsidRPr="006B2BFC">
          <w:rPr>
            <w:sz w:val="20"/>
            <w:szCs w:val="20"/>
          </w:rPr>
          <w:t xml:space="preserve"> </w:t>
        </w:r>
      </w:hyperlink>
      <w:hyperlink r:id="rId323">
        <w:r w:rsidRPr="006B2BFC">
          <w:rPr>
            <w:sz w:val="20"/>
            <w:szCs w:val="20"/>
          </w:rPr>
          <w:t>https://solid.mit.edu/</w:t>
        </w:r>
      </w:hyperlink>
      <w:r w:rsidRPr="006B2BFC">
        <w:rPr>
          <w:sz w:val="20"/>
          <w:szCs w:val="20"/>
        </w:rPr>
        <w:t xml:space="preserve"> (last visited Oct. 17, 2019).</w:t>
      </w:r>
    </w:p>
  </w:footnote>
  <w:footnote w:id="778">
    <w:p w14:paraId="50A947D9" w14:textId="7B71B230" w:rsidR="00602A72" w:rsidRPr="006B2BFC" w:rsidRDefault="00602A72" w:rsidP="00413930">
      <w:pPr>
        <w:autoSpaceDE w:val="0"/>
        <w:autoSpaceDN w:val="0"/>
        <w:adjustRightInd w:val="0"/>
        <w:spacing w:line="240" w:lineRule="auto"/>
        <w:rPr>
          <w:rFonts w:ascii="RobotoCondensed-Regular" w:hAnsi="RobotoCondensed-Regular" w:cs="RobotoCondensed-Regular"/>
          <w:color w:val="695D46"/>
          <w:sz w:val="20"/>
          <w:szCs w:val="20"/>
          <w:lang w:val="en-US"/>
        </w:rPr>
      </w:pPr>
      <w:r w:rsidRPr="006B2BFC">
        <w:rPr>
          <w:rStyle w:val="FootnoteReference"/>
          <w:sz w:val="20"/>
          <w:szCs w:val="20"/>
        </w:rPr>
        <w:footnoteRef/>
      </w:r>
      <w:r w:rsidRPr="006B2BFC">
        <w:rPr>
          <w:sz w:val="20"/>
          <w:szCs w:val="20"/>
        </w:rPr>
        <w:t xml:space="preserve"> Usman W. Chohan, </w:t>
      </w:r>
      <w:r w:rsidRPr="006B2BFC">
        <w:rPr>
          <w:i/>
          <w:iCs/>
          <w:sz w:val="20"/>
          <w:szCs w:val="20"/>
        </w:rPr>
        <w:t xml:space="preserve">What Is a Ricardian </w:t>
      </w:r>
      <w:proofErr w:type="gramStart"/>
      <w:r w:rsidRPr="006B2BFC">
        <w:rPr>
          <w:i/>
          <w:iCs/>
          <w:sz w:val="20"/>
          <w:szCs w:val="20"/>
        </w:rPr>
        <w:t>Contract?</w:t>
      </w:r>
      <w:r w:rsidRPr="006B2BFC">
        <w:rPr>
          <w:sz w:val="20"/>
          <w:szCs w:val="20"/>
        </w:rPr>
        <w:t>,</w:t>
      </w:r>
      <w:proofErr w:type="gramEnd"/>
      <w:r w:rsidRPr="006B2BFC">
        <w:rPr>
          <w:sz w:val="20"/>
          <w:szCs w:val="20"/>
        </w:rPr>
        <w:t xml:space="preserve"> </w:t>
      </w:r>
      <w:r w:rsidRPr="006B2BFC">
        <w:rPr>
          <w:smallCaps/>
          <w:sz w:val="20"/>
          <w:szCs w:val="20"/>
        </w:rPr>
        <w:t>SSRN Journal</w:t>
      </w:r>
      <w:r w:rsidRPr="006B2BFC">
        <w:rPr>
          <w:sz w:val="20"/>
          <w:szCs w:val="20"/>
        </w:rPr>
        <w:t>, 2 (2017), https://www.ssrn.com/abstract=3085682 (last visited Oct 18, 2019) (“</w:t>
      </w:r>
      <w:r w:rsidRPr="006B2BFC">
        <w:rPr>
          <w:rFonts w:ascii="RobotoCondensed-Regular" w:hAnsi="RobotoCondensed-Regular" w:cs="RobotoCondensed-Regular"/>
          <w:color w:val="695D46"/>
          <w:sz w:val="20"/>
          <w:szCs w:val="20"/>
          <w:lang w:val="en-US"/>
        </w:rPr>
        <w:t>The ‘Ricardian’ moniker is a tribute to the economist and international trade theorist David Ricardo.”)</w:t>
      </w:r>
    </w:p>
  </w:footnote>
  <w:footnote w:id="779">
    <w:p w14:paraId="1496799D" w14:textId="45DCFDB2" w:rsidR="00602A72" w:rsidRPr="006B2BFC" w:rsidRDefault="00602A72">
      <w:pPr>
        <w:pStyle w:val="FootnoteText"/>
        <w:rPr>
          <w:lang w:val="en-US"/>
        </w:rPr>
      </w:pPr>
      <w:r w:rsidRPr="006B2BFC">
        <w:rPr>
          <w:rStyle w:val="FootnoteReference"/>
        </w:rPr>
        <w:footnoteRef/>
      </w:r>
      <w:r w:rsidRPr="006B2BFC">
        <w:t xml:space="preserve"> Usman W. Chohan, </w:t>
      </w:r>
      <w:r w:rsidRPr="006B2BFC">
        <w:rPr>
          <w:i/>
          <w:iCs/>
        </w:rPr>
        <w:t xml:space="preserve">What Is a Ricardian </w:t>
      </w:r>
      <w:proofErr w:type="gramStart"/>
      <w:r w:rsidRPr="006B2BFC">
        <w:rPr>
          <w:i/>
          <w:iCs/>
        </w:rPr>
        <w:t>Contract?</w:t>
      </w:r>
      <w:r w:rsidRPr="006B2BFC">
        <w:t>,</w:t>
      </w:r>
      <w:proofErr w:type="gramEnd"/>
      <w:r w:rsidRPr="006B2BFC">
        <w:t xml:space="preserve"> </w:t>
      </w:r>
      <w:r w:rsidRPr="006B2BFC">
        <w:rPr>
          <w:smallCaps/>
        </w:rPr>
        <w:t>SSRN Journal</w:t>
      </w:r>
      <w:r w:rsidRPr="006B2BFC">
        <w:t>, 1 (2017), https://www.ssrn.com/abstract=3085682 (last visited Oct 18, 2019).</w:t>
      </w:r>
    </w:p>
  </w:footnote>
  <w:footnote w:id="780">
    <w:p w14:paraId="0A1CC5F2" w14:textId="1F968320" w:rsidR="00602A72" w:rsidRPr="006B2BFC" w:rsidRDefault="00602A72">
      <w:pPr>
        <w:pStyle w:val="FootnoteText"/>
        <w:rPr>
          <w:lang w:val="en-US"/>
        </w:rPr>
      </w:pPr>
      <w:r w:rsidRPr="006B2BFC">
        <w:rPr>
          <w:rStyle w:val="FootnoteReference"/>
        </w:rPr>
        <w:footnoteRef/>
      </w:r>
      <w:r w:rsidRPr="006B2BFC">
        <w:t xml:space="preserve"> </w:t>
      </w:r>
      <w:r w:rsidRPr="006B2BFC">
        <w:rPr>
          <w:i/>
          <w:iCs/>
        </w:rPr>
        <w:t>Ricardian contracts: A smarter way to do smart contracts?,</w:t>
      </w:r>
      <w:r w:rsidRPr="006B2BFC">
        <w:t xml:space="preserve"> </w:t>
      </w:r>
      <w:proofErr w:type="spellStart"/>
      <w:r w:rsidRPr="006B2BFC">
        <w:t>Schonherr</w:t>
      </w:r>
      <w:proofErr w:type="spellEnd"/>
      <w:r w:rsidRPr="006B2BFC">
        <w:t xml:space="preserve"> ,https://www.schoenherr.eu/publications/publication-detail/ricardian-contracts-a-smarter-way-to-do-smart-contracts/ (last visited Oct 18, 2019); Dmitri </w:t>
      </w:r>
      <w:proofErr w:type="spellStart"/>
      <w:r w:rsidRPr="006B2BFC">
        <w:t>Koteshov</w:t>
      </w:r>
      <w:proofErr w:type="spellEnd"/>
      <w:r w:rsidRPr="006B2BFC">
        <w:t xml:space="preserve">, </w:t>
      </w:r>
      <w:r w:rsidRPr="006B2BFC">
        <w:rPr>
          <w:i/>
          <w:iCs/>
        </w:rPr>
        <w:t>Smart vs. Ricardian Contracts: What’s the Difference?</w:t>
      </w:r>
      <w:r w:rsidRPr="006B2BFC">
        <w:t xml:space="preserve">, </w:t>
      </w:r>
      <w:proofErr w:type="spellStart"/>
      <w:r w:rsidRPr="006B2BFC">
        <w:rPr>
          <w:smallCaps/>
        </w:rPr>
        <w:t>Elinext</w:t>
      </w:r>
      <w:proofErr w:type="spellEnd"/>
      <w:r w:rsidRPr="006B2BFC">
        <w:t xml:space="preserve"> (2018), https://www.elinext.com/industries/financial/trends/smart-vs-ricardian-contracts/ (last visited Oct 18, 2019); I. Grigg, </w:t>
      </w:r>
      <w:r w:rsidRPr="006B2BFC">
        <w:rPr>
          <w:i/>
          <w:iCs/>
        </w:rPr>
        <w:t>The Ricardian contract</w:t>
      </w:r>
      <w:r w:rsidRPr="006B2BFC">
        <w:t xml:space="preserve">, </w:t>
      </w:r>
      <w:r w:rsidRPr="006B2BFC">
        <w:rPr>
          <w:i/>
          <w:iCs/>
        </w:rPr>
        <w:t>in</w:t>
      </w:r>
      <w:r w:rsidRPr="006B2BFC">
        <w:t xml:space="preserve"> </w:t>
      </w:r>
      <w:r w:rsidRPr="006B2BFC">
        <w:rPr>
          <w:smallCaps/>
        </w:rPr>
        <w:t>Proceedings. First IEEE International Workshop on Electronic Contracting, 2004.</w:t>
      </w:r>
      <w:r w:rsidRPr="006B2BFC">
        <w:t xml:space="preserve"> 25–31 (2004), http://ieeexplore.ieee.org/document/1319505/ (last visited Oct 18, 2019); What is a Ricardian </w:t>
      </w:r>
      <w:proofErr w:type="gramStart"/>
      <w:r w:rsidRPr="006B2BFC">
        <w:t>Contract?,</w:t>
      </w:r>
      <w:proofErr w:type="gramEnd"/>
      <w:r w:rsidRPr="006B2BFC">
        <w:t xml:space="preserve"> , </w:t>
      </w:r>
      <w:r w:rsidRPr="006B2BFC">
        <w:rPr>
          <w:smallCaps/>
        </w:rPr>
        <w:t>R3</w:t>
      </w:r>
      <w:r w:rsidRPr="006B2BFC">
        <w:t xml:space="preserve"> (2017), https://www.r3.com/blog/what-is-a-ricardian-contract/ (last visited Oct 18, 2019).</w:t>
      </w:r>
    </w:p>
  </w:footnote>
  <w:footnote w:id="781">
    <w:p w14:paraId="1CF31E55" w14:textId="2B928F57" w:rsidR="00602A72" w:rsidRPr="006B2BFC" w:rsidRDefault="00602A72">
      <w:pPr>
        <w:pStyle w:val="FootnoteText"/>
        <w:rPr>
          <w:lang w:val="en-US"/>
        </w:rPr>
      </w:pPr>
      <w:r w:rsidRPr="006B2BFC">
        <w:rPr>
          <w:rStyle w:val="FootnoteReference"/>
        </w:rPr>
        <w:footnoteRef/>
      </w:r>
      <w:r w:rsidRPr="006B2BFC">
        <w:t xml:space="preserve"> </w:t>
      </w:r>
      <w:r w:rsidRPr="006B2BFC">
        <w:rPr>
          <w:i/>
          <w:iCs/>
        </w:rPr>
        <w:t>Ricardian contracts: A smarter way to do smart contracts?,</w:t>
      </w:r>
      <w:r w:rsidRPr="006B2BFC">
        <w:t xml:space="preserve"> </w:t>
      </w:r>
      <w:proofErr w:type="spellStart"/>
      <w:r w:rsidRPr="006B2BFC">
        <w:t>Schonherr</w:t>
      </w:r>
      <w:proofErr w:type="spellEnd"/>
      <w:r w:rsidRPr="006B2BFC">
        <w:t xml:space="preserve"> ,https://www.schoenherr.eu/publications/publication-detail/ricardian-contracts-a-smarter-way-to-do-smart-contracts/ (last visited Oct 18, 2019); Dmitri </w:t>
      </w:r>
      <w:proofErr w:type="spellStart"/>
      <w:r w:rsidRPr="006B2BFC">
        <w:t>Koteshov</w:t>
      </w:r>
      <w:proofErr w:type="spellEnd"/>
      <w:r w:rsidRPr="006B2BFC">
        <w:t xml:space="preserve">, </w:t>
      </w:r>
      <w:r w:rsidRPr="006B2BFC">
        <w:rPr>
          <w:i/>
          <w:iCs/>
        </w:rPr>
        <w:t>Smart vs. Ricardian Contracts: What’s the Difference?</w:t>
      </w:r>
      <w:r w:rsidRPr="006B2BFC">
        <w:t xml:space="preserve">, </w:t>
      </w:r>
      <w:proofErr w:type="spellStart"/>
      <w:r w:rsidRPr="006B2BFC">
        <w:rPr>
          <w:smallCaps/>
        </w:rPr>
        <w:t>Elinext</w:t>
      </w:r>
      <w:proofErr w:type="spellEnd"/>
      <w:r w:rsidRPr="006B2BFC">
        <w:t xml:space="preserve"> (2018), https://www.elinext.com/industries/financial/trends/smart-vs-ricardian-contracts/ (last visited Oct 18, 2019); I. Grigg, </w:t>
      </w:r>
      <w:r w:rsidRPr="006B2BFC">
        <w:rPr>
          <w:i/>
          <w:iCs/>
        </w:rPr>
        <w:t>The Ricardian contract</w:t>
      </w:r>
      <w:r w:rsidRPr="006B2BFC">
        <w:t xml:space="preserve">, </w:t>
      </w:r>
      <w:r w:rsidRPr="006B2BFC">
        <w:rPr>
          <w:i/>
          <w:iCs/>
        </w:rPr>
        <w:t>in</w:t>
      </w:r>
      <w:r w:rsidRPr="006B2BFC">
        <w:t xml:space="preserve"> </w:t>
      </w:r>
      <w:r w:rsidRPr="006B2BFC">
        <w:rPr>
          <w:smallCaps/>
        </w:rPr>
        <w:t>Proceedings. First IEEE International Workshop on Electronic Contracting, 2004.</w:t>
      </w:r>
      <w:r w:rsidRPr="006B2BFC">
        <w:t xml:space="preserve"> 25–31 (2004), http://ieeexplore.ieee.org/document/1319505/ (last visited Oct 18, 2019); What is a Ricardian </w:t>
      </w:r>
      <w:proofErr w:type="gramStart"/>
      <w:r w:rsidRPr="006B2BFC">
        <w:t>Contract?,</w:t>
      </w:r>
      <w:proofErr w:type="gramEnd"/>
      <w:r w:rsidRPr="006B2BFC">
        <w:t xml:space="preserve"> , </w:t>
      </w:r>
      <w:r w:rsidRPr="006B2BFC">
        <w:rPr>
          <w:smallCaps/>
        </w:rPr>
        <w:t>R3</w:t>
      </w:r>
      <w:r w:rsidRPr="006B2BFC">
        <w:t xml:space="preserve"> (2017), https://www.r3.com/blog/what-is-a-ricardian-contract/ (last visited Oct 18, 2019).</w:t>
      </w:r>
    </w:p>
  </w:footnote>
  <w:footnote w:id="782">
    <w:p w14:paraId="46D4033E" w14:textId="20AE7AA8" w:rsidR="00602A72" w:rsidRPr="006B2BFC" w:rsidRDefault="00602A72">
      <w:pPr>
        <w:pStyle w:val="FootnoteText"/>
        <w:rPr>
          <w:lang w:val="en-US"/>
        </w:rPr>
      </w:pPr>
      <w:r w:rsidRPr="006B2BFC">
        <w:rPr>
          <w:rStyle w:val="FootnoteReference"/>
        </w:rPr>
        <w:footnoteRef/>
      </w:r>
      <w:r w:rsidRPr="006B2BFC">
        <w:t xml:space="preserve"> </w:t>
      </w:r>
      <w:r w:rsidRPr="006B2BFC">
        <w:rPr>
          <w:i/>
          <w:iCs/>
        </w:rPr>
        <w:t>Ricardian contracts: A smarter way to do smart contracts?,</w:t>
      </w:r>
      <w:r w:rsidRPr="006B2BFC">
        <w:t xml:space="preserve"> </w:t>
      </w:r>
      <w:proofErr w:type="spellStart"/>
      <w:r w:rsidRPr="006B2BFC">
        <w:t>Schonherr</w:t>
      </w:r>
      <w:proofErr w:type="spellEnd"/>
      <w:r w:rsidRPr="006B2BFC">
        <w:t xml:space="preserve"> ,https://www.schoenherr.eu/publications/publication-detail/ricardian-contracts-a-smarter-way-to-do-smart-contracts/ (last visited Oct 18, 2019); Dmitri </w:t>
      </w:r>
      <w:proofErr w:type="spellStart"/>
      <w:r w:rsidRPr="006B2BFC">
        <w:t>Koteshov</w:t>
      </w:r>
      <w:proofErr w:type="spellEnd"/>
      <w:r w:rsidRPr="006B2BFC">
        <w:t xml:space="preserve">, </w:t>
      </w:r>
      <w:r w:rsidRPr="006B2BFC">
        <w:rPr>
          <w:i/>
          <w:iCs/>
        </w:rPr>
        <w:t>Smart vs. Ricardian Contracts: What’s the Difference?</w:t>
      </w:r>
      <w:r w:rsidRPr="006B2BFC">
        <w:t xml:space="preserve">, </w:t>
      </w:r>
      <w:proofErr w:type="spellStart"/>
      <w:r w:rsidRPr="006B2BFC">
        <w:rPr>
          <w:smallCaps/>
        </w:rPr>
        <w:t>Elinext</w:t>
      </w:r>
      <w:proofErr w:type="spellEnd"/>
      <w:r w:rsidRPr="006B2BFC">
        <w:t xml:space="preserve"> (2018), https://www.elinext.com/industries/financial/trends/smart-vs-ricardian-contracts/ (last visited Oct 18, 2019); I. Grigg, </w:t>
      </w:r>
      <w:r w:rsidRPr="006B2BFC">
        <w:rPr>
          <w:i/>
          <w:iCs/>
        </w:rPr>
        <w:t>The Ricardian contract</w:t>
      </w:r>
      <w:r w:rsidRPr="006B2BFC">
        <w:t xml:space="preserve">, </w:t>
      </w:r>
      <w:r w:rsidRPr="006B2BFC">
        <w:rPr>
          <w:i/>
          <w:iCs/>
        </w:rPr>
        <w:t>in</w:t>
      </w:r>
      <w:r w:rsidRPr="006B2BFC">
        <w:t xml:space="preserve"> </w:t>
      </w:r>
      <w:r w:rsidRPr="006B2BFC">
        <w:rPr>
          <w:smallCaps/>
        </w:rPr>
        <w:t>Proceedings. First IEEE International Workshop on Electronic Contracting, 2004.</w:t>
      </w:r>
      <w:r w:rsidRPr="006B2BFC">
        <w:t xml:space="preserve"> 25–31 (2004), http://ieeexplore.ieee.org/document/1319505/ (last visited Oct 18, 2019); What is a Ricardian </w:t>
      </w:r>
      <w:proofErr w:type="gramStart"/>
      <w:r w:rsidRPr="006B2BFC">
        <w:t>Contract?,</w:t>
      </w:r>
      <w:proofErr w:type="gramEnd"/>
      <w:r w:rsidRPr="006B2BFC">
        <w:t xml:space="preserve"> , </w:t>
      </w:r>
      <w:r w:rsidRPr="006B2BFC">
        <w:rPr>
          <w:smallCaps/>
        </w:rPr>
        <w:t>R3</w:t>
      </w:r>
      <w:r w:rsidRPr="006B2BFC">
        <w:t xml:space="preserve"> (2017), https://www.r3.com/blog/what-is-a-ricardian-contract/ (last visited Oct 18, 2019).</w:t>
      </w:r>
    </w:p>
  </w:footnote>
  <w:footnote w:id="783">
    <w:p w14:paraId="5323BF32" w14:textId="0688D00F" w:rsidR="00602A72" w:rsidRPr="006B2BFC" w:rsidRDefault="00602A72" w:rsidP="006259AB">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Accord Project</w:t>
      </w:r>
      <w:proofErr w:type="gramStart"/>
      <w:r w:rsidRPr="006B2BFC">
        <w:rPr>
          <w:sz w:val="20"/>
          <w:szCs w:val="20"/>
        </w:rPr>
        <w:t>, ,</w:t>
      </w:r>
      <w:proofErr w:type="gramEnd"/>
      <w:r w:rsidRPr="006B2BFC">
        <w:rPr>
          <w:sz w:val="20"/>
          <w:szCs w:val="20"/>
        </w:rPr>
        <w:t xml:space="preserve"> </w:t>
      </w:r>
      <w:r w:rsidRPr="006B2BFC">
        <w:rPr>
          <w:smallCaps/>
          <w:sz w:val="20"/>
          <w:szCs w:val="20"/>
        </w:rPr>
        <w:t>Accord</w:t>
      </w:r>
      <w:r w:rsidRPr="006B2BFC">
        <w:rPr>
          <w:sz w:val="20"/>
          <w:szCs w:val="20"/>
        </w:rPr>
        <w:t xml:space="preserve"> , https://www.accordproject.org/ (last visited Oct 18, 2019); Overview | </w:t>
      </w:r>
      <w:proofErr w:type="spellStart"/>
      <w:r w:rsidRPr="006B2BFC">
        <w:rPr>
          <w:sz w:val="20"/>
          <w:szCs w:val="20"/>
        </w:rPr>
        <w:t>OpenLaw</w:t>
      </w:r>
      <w:proofErr w:type="spellEnd"/>
      <w:r w:rsidRPr="006B2BFC">
        <w:rPr>
          <w:sz w:val="20"/>
          <w:szCs w:val="20"/>
        </w:rPr>
        <w:t xml:space="preserve"> Docs, , </w:t>
      </w:r>
      <w:proofErr w:type="spellStart"/>
      <w:r w:rsidRPr="006B2BFC">
        <w:rPr>
          <w:smallCaps/>
          <w:sz w:val="20"/>
          <w:szCs w:val="20"/>
        </w:rPr>
        <w:t>OpenLaw</w:t>
      </w:r>
      <w:proofErr w:type="spellEnd"/>
      <w:r w:rsidRPr="006B2BFC">
        <w:rPr>
          <w:sz w:val="20"/>
          <w:szCs w:val="20"/>
        </w:rPr>
        <w:t xml:space="preserve"> , https://docs.openlaw.io/ (last visited Oct 18, 2019); Clause Inc., , </w:t>
      </w:r>
      <w:r w:rsidRPr="006B2BFC">
        <w:rPr>
          <w:smallCaps/>
          <w:sz w:val="20"/>
          <w:szCs w:val="20"/>
        </w:rPr>
        <w:t>Clause Inc.</w:t>
      </w:r>
      <w:r w:rsidRPr="006B2BFC">
        <w:rPr>
          <w:sz w:val="20"/>
          <w:szCs w:val="20"/>
        </w:rPr>
        <w:t xml:space="preserve"> , https://clause.io/ (last visited Oct 18, 2019).</w:t>
      </w:r>
    </w:p>
  </w:footnote>
  <w:footnote w:id="784">
    <w:p w14:paraId="1D6AD47B" w14:textId="33FC6A26" w:rsidR="00602A72" w:rsidRPr="006B2BFC" w:rsidRDefault="00602A72" w:rsidP="006259AB">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Accord Project</w:t>
      </w:r>
      <w:proofErr w:type="gramStart"/>
      <w:r w:rsidRPr="006B2BFC">
        <w:rPr>
          <w:sz w:val="20"/>
          <w:szCs w:val="20"/>
        </w:rPr>
        <w:t>, ,</w:t>
      </w:r>
      <w:proofErr w:type="gramEnd"/>
      <w:r w:rsidRPr="006B2BFC">
        <w:rPr>
          <w:sz w:val="20"/>
          <w:szCs w:val="20"/>
        </w:rPr>
        <w:t xml:space="preserve"> </w:t>
      </w:r>
      <w:r w:rsidRPr="006B2BFC">
        <w:rPr>
          <w:smallCaps/>
          <w:sz w:val="20"/>
          <w:szCs w:val="20"/>
        </w:rPr>
        <w:t>Accord</w:t>
      </w:r>
      <w:r w:rsidRPr="006B2BFC">
        <w:rPr>
          <w:sz w:val="20"/>
          <w:szCs w:val="20"/>
        </w:rPr>
        <w:t xml:space="preserve"> , https://www.accordproject.org/ (last visited Oct 18, 2019).</w:t>
      </w:r>
    </w:p>
  </w:footnote>
  <w:footnote w:id="785">
    <w:p w14:paraId="26663B11" w14:textId="249DE3A7" w:rsidR="00602A72" w:rsidRPr="006B2BFC" w:rsidRDefault="00602A72" w:rsidP="006259AB">
      <w:pPr>
        <w:pStyle w:val="FootnoteText"/>
        <w:shd w:val="clear" w:color="auto" w:fill="FFFFFF" w:themeFill="background1"/>
        <w:rPr>
          <w:lang w:val="en-US"/>
        </w:rPr>
      </w:pPr>
      <w:r w:rsidRPr="006B2BFC">
        <w:rPr>
          <w:rStyle w:val="FootnoteReference"/>
        </w:rPr>
        <w:footnoteRef/>
      </w:r>
      <w:r w:rsidRPr="006B2BFC">
        <w:t xml:space="preserve"> </w:t>
      </w:r>
      <w:r w:rsidRPr="006B2BFC">
        <w:rPr>
          <w:i/>
          <w:iCs/>
        </w:rPr>
        <w:t xml:space="preserve">Ricardian contracts: A smarter way to do smart </w:t>
      </w:r>
      <w:proofErr w:type="gramStart"/>
      <w:r w:rsidRPr="006B2BFC">
        <w:rPr>
          <w:i/>
          <w:iCs/>
        </w:rPr>
        <w:t>contracts?,</w:t>
      </w:r>
      <w:proofErr w:type="gramEnd"/>
      <w:r w:rsidRPr="006B2BFC">
        <w:t xml:space="preserve"> </w:t>
      </w:r>
      <w:proofErr w:type="spellStart"/>
      <w:r w:rsidRPr="006B2BFC">
        <w:t>Schonherr</w:t>
      </w:r>
      <w:proofErr w:type="spellEnd"/>
      <w:r w:rsidRPr="006B2BFC">
        <w:t xml:space="preserve"> ,https://www.schoenherr.eu/publications/publication-detail/ricardian-contracts-a-smarter-way-to-do-smart-contracts/ (last visited Oct 18, 2019).</w:t>
      </w:r>
    </w:p>
  </w:footnote>
  <w:footnote w:id="786">
    <w:p w14:paraId="3AF4C07C" w14:textId="23DECCB4" w:rsidR="00602A72" w:rsidRPr="006B2BFC" w:rsidRDefault="00602A72" w:rsidP="006259AB">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Daniel Zhang, </w:t>
      </w:r>
      <w:r w:rsidRPr="006B2BFC">
        <w:rPr>
          <w:i/>
          <w:iCs/>
          <w:sz w:val="20"/>
          <w:szCs w:val="20"/>
        </w:rPr>
        <w:t>DocuSign and Blockchain</w:t>
      </w:r>
      <w:r w:rsidRPr="006B2BFC">
        <w:rPr>
          <w:sz w:val="20"/>
          <w:szCs w:val="20"/>
        </w:rPr>
        <w:t xml:space="preserve">, </w:t>
      </w:r>
      <w:r w:rsidRPr="006B2BFC">
        <w:rPr>
          <w:smallCaps/>
          <w:sz w:val="20"/>
          <w:szCs w:val="20"/>
        </w:rPr>
        <w:t>DocuSign</w:t>
      </w:r>
      <w:r w:rsidRPr="006B2BFC">
        <w:rPr>
          <w:sz w:val="20"/>
          <w:szCs w:val="20"/>
        </w:rPr>
        <w:t xml:space="preserve"> (2018), https://www.docusign.com/products/blockchain (last visited Oct 18, 2019).</w:t>
      </w:r>
    </w:p>
  </w:footnote>
  <w:footnote w:id="787">
    <w:p w14:paraId="5A892F8F" w14:textId="09DC3CB8" w:rsidR="00602A72" w:rsidRPr="006B2BFC" w:rsidRDefault="00602A72" w:rsidP="006259AB">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Daniel Zhang, </w:t>
      </w:r>
      <w:r w:rsidRPr="006B2BFC">
        <w:rPr>
          <w:i/>
          <w:iCs/>
          <w:sz w:val="20"/>
          <w:szCs w:val="20"/>
        </w:rPr>
        <w:t>DocuSign and Blockchain</w:t>
      </w:r>
      <w:r w:rsidRPr="006B2BFC">
        <w:rPr>
          <w:sz w:val="20"/>
          <w:szCs w:val="20"/>
        </w:rPr>
        <w:t xml:space="preserve">, </w:t>
      </w:r>
      <w:r w:rsidRPr="006B2BFC">
        <w:rPr>
          <w:smallCaps/>
          <w:sz w:val="20"/>
          <w:szCs w:val="20"/>
        </w:rPr>
        <w:t>DocuSign</w:t>
      </w:r>
      <w:r w:rsidRPr="006B2BFC">
        <w:rPr>
          <w:sz w:val="20"/>
          <w:szCs w:val="20"/>
        </w:rPr>
        <w:t xml:space="preserve"> (2018), https://www.docusign.com/products/blockchain (last visited Oct 18, 2019).</w:t>
      </w:r>
    </w:p>
  </w:footnote>
  <w:footnote w:id="788">
    <w:p w14:paraId="5BF26AF9" w14:textId="2E7FA5F3" w:rsidR="00602A72" w:rsidRPr="006B2BFC" w:rsidRDefault="00602A72" w:rsidP="006259AB">
      <w:pPr>
        <w:shd w:val="clear" w:color="auto" w:fill="FFFFFF" w:themeFill="background1"/>
        <w:spacing w:line="240" w:lineRule="auto"/>
        <w:rPr>
          <w:sz w:val="20"/>
          <w:szCs w:val="20"/>
        </w:rPr>
      </w:pPr>
      <w:r w:rsidRPr="006B2BFC">
        <w:rPr>
          <w:sz w:val="20"/>
          <w:szCs w:val="20"/>
          <w:vertAlign w:val="superscript"/>
        </w:rPr>
        <w:footnoteRef/>
      </w:r>
      <w:r w:rsidRPr="006B2BFC">
        <w:rPr>
          <w:sz w:val="20"/>
          <w:szCs w:val="20"/>
        </w:rPr>
        <w:t xml:space="preserve"> Daniel Zhang, </w:t>
      </w:r>
      <w:r w:rsidRPr="006B2BFC">
        <w:rPr>
          <w:i/>
          <w:iCs/>
          <w:sz w:val="20"/>
          <w:szCs w:val="20"/>
        </w:rPr>
        <w:t>DocuSign and Blockchain</w:t>
      </w:r>
      <w:r w:rsidRPr="006B2BFC">
        <w:rPr>
          <w:sz w:val="20"/>
          <w:szCs w:val="20"/>
        </w:rPr>
        <w:t xml:space="preserve">, </w:t>
      </w:r>
      <w:r w:rsidRPr="006B2BFC">
        <w:rPr>
          <w:smallCaps/>
          <w:sz w:val="20"/>
          <w:szCs w:val="20"/>
        </w:rPr>
        <w:t>DocuSign</w:t>
      </w:r>
      <w:r w:rsidRPr="006B2BFC">
        <w:rPr>
          <w:sz w:val="20"/>
          <w:szCs w:val="20"/>
        </w:rPr>
        <w:t xml:space="preserve"> (2018), https://www.docusign.com/products/blockchain (last visited Oct 18, 2019); Trust Service Providers Partner Overview</w:t>
      </w:r>
      <w:proofErr w:type="gramStart"/>
      <w:r w:rsidRPr="006B2BFC">
        <w:rPr>
          <w:sz w:val="20"/>
          <w:szCs w:val="20"/>
        </w:rPr>
        <w:t>, ,</w:t>
      </w:r>
      <w:proofErr w:type="gramEnd"/>
      <w:r w:rsidRPr="006B2BFC">
        <w:rPr>
          <w:sz w:val="20"/>
          <w:szCs w:val="20"/>
        </w:rPr>
        <w:t xml:space="preserve"> </w:t>
      </w:r>
      <w:r w:rsidRPr="006B2BFC">
        <w:rPr>
          <w:smallCaps/>
          <w:sz w:val="20"/>
          <w:szCs w:val="20"/>
        </w:rPr>
        <w:t>DocuSign</w:t>
      </w:r>
      <w:r w:rsidRPr="006B2BFC">
        <w:rPr>
          <w:sz w:val="20"/>
          <w:szCs w:val="20"/>
        </w:rPr>
        <w:t xml:space="preserve"> (2018), https://developers.docusign.com/id-tsp-api (last visited Oct 18, 2019).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277C"/>
    <w:multiLevelType w:val="multilevel"/>
    <w:tmpl w:val="D7289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426C16"/>
    <w:multiLevelType w:val="multilevel"/>
    <w:tmpl w:val="C14ACB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5820DC"/>
    <w:multiLevelType w:val="multilevel"/>
    <w:tmpl w:val="AB42AC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4A72B87"/>
    <w:multiLevelType w:val="multilevel"/>
    <w:tmpl w:val="4CF82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6F34CE1"/>
    <w:multiLevelType w:val="multilevel"/>
    <w:tmpl w:val="1366909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520AD6"/>
    <w:multiLevelType w:val="multilevel"/>
    <w:tmpl w:val="B80A06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A9E0451"/>
    <w:multiLevelType w:val="multilevel"/>
    <w:tmpl w:val="6B0E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DB7A77"/>
    <w:multiLevelType w:val="multilevel"/>
    <w:tmpl w:val="73085BA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D1A51BA"/>
    <w:multiLevelType w:val="multilevel"/>
    <w:tmpl w:val="008C59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F640FFA"/>
    <w:multiLevelType w:val="multilevel"/>
    <w:tmpl w:val="38966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01822CF"/>
    <w:multiLevelType w:val="multilevel"/>
    <w:tmpl w:val="096CBD7A"/>
    <w:lvl w:ilvl="0">
      <w:start w:val="1"/>
      <w:numFmt w:val="decimal"/>
      <w:lvlText w:val="(%1)"/>
      <w:lvlJc w:val="left"/>
      <w:pPr>
        <w:tabs>
          <w:tab w:val="num" w:pos="720"/>
        </w:tabs>
        <w:ind w:left="720" w:hanging="360"/>
      </w:pPr>
      <w:rPr>
        <w:rFonts w:ascii="Arial" w:eastAsia="Times New Roman"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8D30AD"/>
    <w:multiLevelType w:val="multilevel"/>
    <w:tmpl w:val="1DD49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4856600"/>
    <w:multiLevelType w:val="multilevel"/>
    <w:tmpl w:val="BCE430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5773D8E"/>
    <w:multiLevelType w:val="hybridMultilevel"/>
    <w:tmpl w:val="6DC21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611C2C"/>
    <w:multiLevelType w:val="multilevel"/>
    <w:tmpl w:val="D700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7D747A7"/>
    <w:multiLevelType w:val="multilevel"/>
    <w:tmpl w:val="34D08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9AA4B6A"/>
    <w:multiLevelType w:val="multilevel"/>
    <w:tmpl w:val="C9D6B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BCE66FC"/>
    <w:multiLevelType w:val="multilevel"/>
    <w:tmpl w:val="27CAD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1A426D"/>
    <w:multiLevelType w:val="multilevel"/>
    <w:tmpl w:val="2B1C1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DE33C5E"/>
    <w:multiLevelType w:val="multilevel"/>
    <w:tmpl w:val="483EF3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1FF665DC"/>
    <w:multiLevelType w:val="hybridMultilevel"/>
    <w:tmpl w:val="CA688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0FD527C"/>
    <w:multiLevelType w:val="multilevel"/>
    <w:tmpl w:val="601A26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4C37AE1"/>
    <w:multiLevelType w:val="multilevel"/>
    <w:tmpl w:val="B2E0E8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24C37CCB"/>
    <w:multiLevelType w:val="multilevel"/>
    <w:tmpl w:val="A63E44FC"/>
    <w:lvl w:ilvl="0">
      <w:start w:val="1"/>
      <w:numFmt w:val="bullet"/>
      <w:lvlText w:val="●"/>
      <w:lvlJc w:val="left"/>
      <w:pPr>
        <w:ind w:left="720" w:hanging="360"/>
      </w:pPr>
      <w:rPr>
        <w:rFonts w:ascii="Arial" w:eastAsia="Arial" w:hAnsi="Arial" w:cs="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4E3472E"/>
    <w:multiLevelType w:val="multilevel"/>
    <w:tmpl w:val="E9282B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28272413"/>
    <w:multiLevelType w:val="multilevel"/>
    <w:tmpl w:val="44EA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6676B2"/>
    <w:multiLevelType w:val="multilevel"/>
    <w:tmpl w:val="A5289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99A2213"/>
    <w:multiLevelType w:val="hybridMultilevel"/>
    <w:tmpl w:val="9BFA3C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C253DA8"/>
    <w:multiLevelType w:val="multilevel"/>
    <w:tmpl w:val="29866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D0E37F1"/>
    <w:multiLevelType w:val="multilevel"/>
    <w:tmpl w:val="BF909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2ED00C34"/>
    <w:multiLevelType w:val="multilevel"/>
    <w:tmpl w:val="92F653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2F691CC9"/>
    <w:multiLevelType w:val="multilevel"/>
    <w:tmpl w:val="62A84466"/>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31524747"/>
    <w:multiLevelType w:val="hybridMultilevel"/>
    <w:tmpl w:val="F23A44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26C25BB"/>
    <w:multiLevelType w:val="hybridMultilevel"/>
    <w:tmpl w:val="34945B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4BB2089"/>
    <w:multiLevelType w:val="multilevel"/>
    <w:tmpl w:val="E2E85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61454E6"/>
    <w:multiLevelType w:val="multilevel"/>
    <w:tmpl w:val="9E129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39BF058E"/>
    <w:multiLevelType w:val="multilevel"/>
    <w:tmpl w:val="908828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3F3B76DE"/>
    <w:multiLevelType w:val="multilevel"/>
    <w:tmpl w:val="FDEE4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3F4B5567"/>
    <w:multiLevelType w:val="multilevel"/>
    <w:tmpl w:val="15D4A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2491AD7"/>
    <w:multiLevelType w:val="hybridMultilevel"/>
    <w:tmpl w:val="0F1886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75407D"/>
    <w:multiLevelType w:val="multilevel"/>
    <w:tmpl w:val="596CE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45D36536"/>
    <w:multiLevelType w:val="multilevel"/>
    <w:tmpl w:val="2D3CBA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4657347E"/>
    <w:multiLevelType w:val="multilevel"/>
    <w:tmpl w:val="0DF60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7A01880"/>
    <w:multiLevelType w:val="multilevel"/>
    <w:tmpl w:val="39B2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1C1001"/>
    <w:multiLevelType w:val="multilevel"/>
    <w:tmpl w:val="3F34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8327870"/>
    <w:multiLevelType w:val="multilevel"/>
    <w:tmpl w:val="5C0C9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48786FE2"/>
    <w:multiLevelType w:val="multilevel"/>
    <w:tmpl w:val="EF74F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4936631C"/>
    <w:multiLevelType w:val="multilevel"/>
    <w:tmpl w:val="0B82B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4AA326EE"/>
    <w:multiLevelType w:val="hybridMultilevel"/>
    <w:tmpl w:val="48B0E22A"/>
    <w:lvl w:ilvl="0" w:tplc="A768E462">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AFD0E06"/>
    <w:multiLevelType w:val="multilevel"/>
    <w:tmpl w:val="454612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4AFD1BB9"/>
    <w:multiLevelType w:val="multilevel"/>
    <w:tmpl w:val="5CB645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4C9711D3"/>
    <w:multiLevelType w:val="multilevel"/>
    <w:tmpl w:val="01C2C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4C9A73C4"/>
    <w:multiLevelType w:val="multilevel"/>
    <w:tmpl w:val="E3327F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4F17758B"/>
    <w:multiLevelType w:val="multilevel"/>
    <w:tmpl w:val="6F4AD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50116A94"/>
    <w:multiLevelType w:val="multilevel"/>
    <w:tmpl w:val="1304E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5181052A"/>
    <w:multiLevelType w:val="multilevel"/>
    <w:tmpl w:val="8F02C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15:restartNumberingAfterBreak="0">
    <w:nsid w:val="52A36CB3"/>
    <w:multiLevelType w:val="multilevel"/>
    <w:tmpl w:val="9B5CB4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54C4316F"/>
    <w:multiLevelType w:val="multilevel"/>
    <w:tmpl w:val="582E54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54FF7F0F"/>
    <w:multiLevelType w:val="hybridMultilevel"/>
    <w:tmpl w:val="48C62E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8F50866"/>
    <w:multiLevelType w:val="multilevel"/>
    <w:tmpl w:val="D020D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59182802"/>
    <w:multiLevelType w:val="multilevel"/>
    <w:tmpl w:val="62A84466"/>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15:restartNumberingAfterBreak="0">
    <w:nsid w:val="59B07888"/>
    <w:multiLevelType w:val="multilevel"/>
    <w:tmpl w:val="A2B46ABE"/>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62" w15:restartNumberingAfterBreak="0">
    <w:nsid w:val="59FB30D3"/>
    <w:multiLevelType w:val="hybridMultilevel"/>
    <w:tmpl w:val="BDB8BB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AAF3C44"/>
    <w:multiLevelType w:val="multilevel"/>
    <w:tmpl w:val="7BAACA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5B48216F"/>
    <w:multiLevelType w:val="multilevel"/>
    <w:tmpl w:val="BA4A20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5CCA68CC"/>
    <w:multiLevelType w:val="multilevel"/>
    <w:tmpl w:val="5A9C96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5F102094"/>
    <w:multiLevelType w:val="multilevel"/>
    <w:tmpl w:val="17800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607B1D69"/>
    <w:multiLevelType w:val="multilevel"/>
    <w:tmpl w:val="10D2A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65535C43"/>
    <w:multiLevelType w:val="multilevel"/>
    <w:tmpl w:val="A372B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65BB07B7"/>
    <w:multiLevelType w:val="hybridMultilevel"/>
    <w:tmpl w:val="53F2EB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7D9340A"/>
    <w:multiLevelType w:val="multilevel"/>
    <w:tmpl w:val="30D82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69507912"/>
    <w:multiLevelType w:val="multilevel"/>
    <w:tmpl w:val="FC3C2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6D53505C"/>
    <w:multiLevelType w:val="multilevel"/>
    <w:tmpl w:val="31D2B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E796D55"/>
    <w:multiLevelType w:val="hybridMultilevel"/>
    <w:tmpl w:val="B84A8E8C"/>
    <w:lvl w:ilvl="0" w:tplc="28E8A8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711C02FC"/>
    <w:multiLevelType w:val="multilevel"/>
    <w:tmpl w:val="6008AC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21C6A97"/>
    <w:multiLevelType w:val="multilevel"/>
    <w:tmpl w:val="FE5E0C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6" w15:restartNumberingAfterBreak="0">
    <w:nsid w:val="72991A4B"/>
    <w:multiLevelType w:val="multilevel"/>
    <w:tmpl w:val="B23C4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730A255C"/>
    <w:multiLevelType w:val="multilevel"/>
    <w:tmpl w:val="D75806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8" w15:restartNumberingAfterBreak="0">
    <w:nsid w:val="74786738"/>
    <w:multiLevelType w:val="multilevel"/>
    <w:tmpl w:val="2F38F0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754C341C"/>
    <w:multiLevelType w:val="multilevel"/>
    <w:tmpl w:val="8DAA2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77C81077"/>
    <w:multiLevelType w:val="multilevel"/>
    <w:tmpl w:val="ACA6D2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78E35F2C"/>
    <w:multiLevelType w:val="hybridMultilevel"/>
    <w:tmpl w:val="212849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9657068"/>
    <w:multiLevelType w:val="hybridMultilevel"/>
    <w:tmpl w:val="215C4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ACD65CD"/>
    <w:multiLevelType w:val="multilevel"/>
    <w:tmpl w:val="70C4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C341B13"/>
    <w:multiLevelType w:val="multilevel"/>
    <w:tmpl w:val="E210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C867E99"/>
    <w:multiLevelType w:val="multilevel"/>
    <w:tmpl w:val="03B0C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2"/>
  </w:num>
  <w:num w:numId="2">
    <w:abstractNumId w:val="61"/>
  </w:num>
  <w:num w:numId="3">
    <w:abstractNumId w:val="38"/>
  </w:num>
  <w:num w:numId="4">
    <w:abstractNumId w:val="68"/>
  </w:num>
  <w:num w:numId="5">
    <w:abstractNumId w:val="71"/>
  </w:num>
  <w:num w:numId="6">
    <w:abstractNumId w:val="2"/>
  </w:num>
  <w:num w:numId="7">
    <w:abstractNumId w:val="0"/>
  </w:num>
  <w:num w:numId="8">
    <w:abstractNumId w:val="29"/>
  </w:num>
  <w:num w:numId="9">
    <w:abstractNumId w:val="23"/>
  </w:num>
  <w:num w:numId="10">
    <w:abstractNumId w:val="77"/>
  </w:num>
  <w:num w:numId="11">
    <w:abstractNumId w:val="80"/>
  </w:num>
  <w:num w:numId="12">
    <w:abstractNumId w:val="54"/>
  </w:num>
  <w:num w:numId="13">
    <w:abstractNumId w:val="51"/>
  </w:num>
  <w:num w:numId="14">
    <w:abstractNumId w:val="19"/>
  </w:num>
  <w:num w:numId="15">
    <w:abstractNumId w:val="9"/>
  </w:num>
  <w:num w:numId="16">
    <w:abstractNumId w:val="40"/>
  </w:num>
  <w:num w:numId="17">
    <w:abstractNumId w:val="26"/>
  </w:num>
  <w:num w:numId="18">
    <w:abstractNumId w:val="47"/>
  </w:num>
  <w:num w:numId="19">
    <w:abstractNumId w:val="75"/>
  </w:num>
  <w:num w:numId="20">
    <w:abstractNumId w:val="85"/>
  </w:num>
  <w:num w:numId="21">
    <w:abstractNumId w:val="60"/>
  </w:num>
  <w:num w:numId="22">
    <w:abstractNumId w:val="63"/>
  </w:num>
  <w:num w:numId="23">
    <w:abstractNumId w:val="18"/>
  </w:num>
  <w:num w:numId="24">
    <w:abstractNumId w:val="34"/>
  </w:num>
  <w:num w:numId="25">
    <w:abstractNumId w:val="79"/>
  </w:num>
  <w:num w:numId="26">
    <w:abstractNumId w:val="65"/>
  </w:num>
  <w:num w:numId="27">
    <w:abstractNumId w:val="15"/>
  </w:num>
  <w:num w:numId="28">
    <w:abstractNumId w:val="37"/>
  </w:num>
  <w:num w:numId="29">
    <w:abstractNumId w:val="70"/>
  </w:num>
  <w:num w:numId="30">
    <w:abstractNumId w:val="14"/>
  </w:num>
  <w:num w:numId="31">
    <w:abstractNumId w:val="50"/>
  </w:num>
  <w:num w:numId="32">
    <w:abstractNumId w:val="78"/>
  </w:num>
  <w:num w:numId="33">
    <w:abstractNumId w:val="36"/>
  </w:num>
  <w:num w:numId="34">
    <w:abstractNumId w:val="5"/>
  </w:num>
  <w:num w:numId="35">
    <w:abstractNumId w:val="55"/>
  </w:num>
  <w:num w:numId="36">
    <w:abstractNumId w:val="64"/>
  </w:num>
  <w:num w:numId="37">
    <w:abstractNumId w:val="52"/>
  </w:num>
  <w:num w:numId="38">
    <w:abstractNumId w:val="45"/>
  </w:num>
  <w:num w:numId="39">
    <w:abstractNumId w:val="1"/>
  </w:num>
  <w:num w:numId="40">
    <w:abstractNumId w:val="31"/>
  </w:num>
  <w:num w:numId="41">
    <w:abstractNumId w:val="56"/>
  </w:num>
  <w:num w:numId="42">
    <w:abstractNumId w:val="42"/>
  </w:num>
  <w:num w:numId="43">
    <w:abstractNumId w:val="53"/>
  </w:num>
  <w:num w:numId="44">
    <w:abstractNumId w:val="35"/>
  </w:num>
  <w:num w:numId="45">
    <w:abstractNumId w:val="4"/>
  </w:num>
  <w:num w:numId="46">
    <w:abstractNumId w:val="24"/>
  </w:num>
  <w:num w:numId="47">
    <w:abstractNumId w:val="49"/>
  </w:num>
  <w:num w:numId="48">
    <w:abstractNumId w:val="16"/>
  </w:num>
  <w:num w:numId="49">
    <w:abstractNumId w:val="41"/>
  </w:num>
  <w:num w:numId="50">
    <w:abstractNumId w:val="8"/>
  </w:num>
  <w:num w:numId="51">
    <w:abstractNumId w:val="67"/>
  </w:num>
  <w:num w:numId="52">
    <w:abstractNumId w:val="76"/>
  </w:num>
  <w:num w:numId="53">
    <w:abstractNumId w:val="30"/>
  </w:num>
  <w:num w:numId="54">
    <w:abstractNumId w:val="48"/>
  </w:num>
  <w:num w:numId="55">
    <w:abstractNumId w:val="33"/>
  </w:num>
  <w:num w:numId="56">
    <w:abstractNumId w:val="58"/>
  </w:num>
  <w:num w:numId="57">
    <w:abstractNumId w:val="81"/>
  </w:num>
  <w:num w:numId="58">
    <w:abstractNumId w:val="62"/>
  </w:num>
  <w:num w:numId="59">
    <w:abstractNumId w:val="39"/>
  </w:num>
  <w:num w:numId="60">
    <w:abstractNumId w:val="83"/>
  </w:num>
  <w:num w:numId="61">
    <w:abstractNumId w:val="25"/>
  </w:num>
  <w:num w:numId="62">
    <w:abstractNumId w:val="10"/>
  </w:num>
  <w:num w:numId="63">
    <w:abstractNumId w:val="72"/>
  </w:num>
  <w:num w:numId="64">
    <w:abstractNumId w:val="44"/>
  </w:num>
  <w:num w:numId="65">
    <w:abstractNumId w:val="43"/>
  </w:num>
  <w:num w:numId="66">
    <w:abstractNumId w:val="6"/>
  </w:num>
  <w:num w:numId="67">
    <w:abstractNumId w:val="20"/>
  </w:num>
  <w:num w:numId="68">
    <w:abstractNumId w:val="73"/>
  </w:num>
  <w:num w:numId="69">
    <w:abstractNumId w:val="32"/>
  </w:num>
  <w:num w:numId="70">
    <w:abstractNumId w:val="74"/>
  </w:num>
  <w:num w:numId="71">
    <w:abstractNumId w:val="3"/>
  </w:num>
  <w:num w:numId="72">
    <w:abstractNumId w:val="17"/>
  </w:num>
  <w:num w:numId="73">
    <w:abstractNumId w:val="12"/>
  </w:num>
  <w:num w:numId="74">
    <w:abstractNumId w:val="59"/>
  </w:num>
  <w:num w:numId="75">
    <w:abstractNumId w:val="7"/>
  </w:num>
  <w:num w:numId="76">
    <w:abstractNumId w:val="11"/>
  </w:num>
  <w:num w:numId="77">
    <w:abstractNumId w:val="21"/>
  </w:num>
  <w:num w:numId="78">
    <w:abstractNumId w:val="27"/>
  </w:num>
  <w:num w:numId="79">
    <w:abstractNumId w:val="84"/>
  </w:num>
  <w:num w:numId="80">
    <w:abstractNumId w:val="57"/>
  </w:num>
  <w:num w:numId="81">
    <w:abstractNumId w:val="28"/>
  </w:num>
  <w:num w:numId="82">
    <w:abstractNumId w:val="66"/>
  </w:num>
  <w:num w:numId="83">
    <w:abstractNumId w:val="46"/>
  </w:num>
  <w:num w:numId="84">
    <w:abstractNumId w:val="13"/>
  </w:num>
  <w:num w:numId="85">
    <w:abstractNumId w:val="69"/>
  </w:num>
  <w:num w:numId="86">
    <w:abstractNumId w:val="82"/>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arles adjovu">
    <w15:presenceInfo w15:providerId="AD" w15:userId="S::adjovu@unlv.nevada.edu::e2a2f266-7016-4088-bb70-dd68976434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758"/>
    <w:rsid w:val="00003391"/>
    <w:rsid w:val="0000467A"/>
    <w:rsid w:val="00005466"/>
    <w:rsid w:val="000100C0"/>
    <w:rsid w:val="0001054D"/>
    <w:rsid w:val="00010D41"/>
    <w:rsid w:val="00011E7A"/>
    <w:rsid w:val="00013EA4"/>
    <w:rsid w:val="00014F27"/>
    <w:rsid w:val="00015C90"/>
    <w:rsid w:val="00015CC7"/>
    <w:rsid w:val="00017099"/>
    <w:rsid w:val="000177C4"/>
    <w:rsid w:val="00021824"/>
    <w:rsid w:val="00027838"/>
    <w:rsid w:val="00032A7B"/>
    <w:rsid w:val="00032BF2"/>
    <w:rsid w:val="00034A5D"/>
    <w:rsid w:val="00034CC7"/>
    <w:rsid w:val="000401F1"/>
    <w:rsid w:val="0004048A"/>
    <w:rsid w:val="000420DC"/>
    <w:rsid w:val="000428A1"/>
    <w:rsid w:val="00044CED"/>
    <w:rsid w:val="0004541C"/>
    <w:rsid w:val="0004590B"/>
    <w:rsid w:val="0004738A"/>
    <w:rsid w:val="00054EEC"/>
    <w:rsid w:val="000550DF"/>
    <w:rsid w:val="00055C8B"/>
    <w:rsid w:val="000561C2"/>
    <w:rsid w:val="00056855"/>
    <w:rsid w:val="0006118F"/>
    <w:rsid w:val="0006134F"/>
    <w:rsid w:val="000619A4"/>
    <w:rsid w:val="0006239E"/>
    <w:rsid w:val="00062C35"/>
    <w:rsid w:val="0006381F"/>
    <w:rsid w:val="000647FF"/>
    <w:rsid w:val="000663E6"/>
    <w:rsid w:val="00071D5D"/>
    <w:rsid w:val="00072777"/>
    <w:rsid w:val="00073273"/>
    <w:rsid w:val="0007369C"/>
    <w:rsid w:val="000747E2"/>
    <w:rsid w:val="000751FC"/>
    <w:rsid w:val="00077021"/>
    <w:rsid w:val="000773D7"/>
    <w:rsid w:val="00077CD0"/>
    <w:rsid w:val="000813A5"/>
    <w:rsid w:val="00081BF3"/>
    <w:rsid w:val="00082C7E"/>
    <w:rsid w:val="000848CC"/>
    <w:rsid w:val="00087632"/>
    <w:rsid w:val="00087883"/>
    <w:rsid w:val="000919C1"/>
    <w:rsid w:val="00091FBB"/>
    <w:rsid w:val="00096542"/>
    <w:rsid w:val="000A2D41"/>
    <w:rsid w:val="000A2EF2"/>
    <w:rsid w:val="000A3A87"/>
    <w:rsid w:val="000A5239"/>
    <w:rsid w:val="000A5E41"/>
    <w:rsid w:val="000B13E4"/>
    <w:rsid w:val="000B1AC3"/>
    <w:rsid w:val="000B371D"/>
    <w:rsid w:val="000B5CE0"/>
    <w:rsid w:val="000B6031"/>
    <w:rsid w:val="000B66F4"/>
    <w:rsid w:val="000C011E"/>
    <w:rsid w:val="000C034F"/>
    <w:rsid w:val="000C0FA1"/>
    <w:rsid w:val="000C401D"/>
    <w:rsid w:val="000C692C"/>
    <w:rsid w:val="000D0B9A"/>
    <w:rsid w:val="000D0E36"/>
    <w:rsid w:val="000D21A8"/>
    <w:rsid w:val="000D2F8C"/>
    <w:rsid w:val="000D3647"/>
    <w:rsid w:val="000D3A87"/>
    <w:rsid w:val="000D6E3D"/>
    <w:rsid w:val="000D6EB8"/>
    <w:rsid w:val="000D7464"/>
    <w:rsid w:val="000D78A1"/>
    <w:rsid w:val="000E03DA"/>
    <w:rsid w:val="000E05CA"/>
    <w:rsid w:val="000E06EA"/>
    <w:rsid w:val="000E0988"/>
    <w:rsid w:val="000E0B01"/>
    <w:rsid w:val="000E19B0"/>
    <w:rsid w:val="000E2464"/>
    <w:rsid w:val="000E466B"/>
    <w:rsid w:val="000E5D5D"/>
    <w:rsid w:val="000F0043"/>
    <w:rsid w:val="000F26D2"/>
    <w:rsid w:val="000F2CFC"/>
    <w:rsid w:val="000F5C29"/>
    <w:rsid w:val="000F5CF6"/>
    <w:rsid w:val="000F6927"/>
    <w:rsid w:val="000F6C89"/>
    <w:rsid w:val="000F6CC4"/>
    <w:rsid w:val="000F737E"/>
    <w:rsid w:val="000F74CB"/>
    <w:rsid w:val="000F752E"/>
    <w:rsid w:val="000F7795"/>
    <w:rsid w:val="00101EB4"/>
    <w:rsid w:val="00101FBC"/>
    <w:rsid w:val="001146AD"/>
    <w:rsid w:val="00114CB7"/>
    <w:rsid w:val="0011665D"/>
    <w:rsid w:val="00126FFC"/>
    <w:rsid w:val="001274FE"/>
    <w:rsid w:val="001300B7"/>
    <w:rsid w:val="001303CE"/>
    <w:rsid w:val="00134880"/>
    <w:rsid w:val="00135D91"/>
    <w:rsid w:val="001409DA"/>
    <w:rsid w:val="00141351"/>
    <w:rsid w:val="0014439A"/>
    <w:rsid w:val="00146F56"/>
    <w:rsid w:val="0014762A"/>
    <w:rsid w:val="00147749"/>
    <w:rsid w:val="001506AD"/>
    <w:rsid w:val="00150EFE"/>
    <w:rsid w:val="00151BE2"/>
    <w:rsid w:val="00151F14"/>
    <w:rsid w:val="0015483D"/>
    <w:rsid w:val="00154C92"/>
    <w:rsid w:val="0015798F"/>
    <w:rsid w:val="00160675"/>
    <w:rsid w:val="00160DF9"/>
    <w:rsid w:val="00161AAB"/>
    <w:rsid w:val="0016251A"/>
    <w:rsid w:val="001630AD"/>
    <w:rsid w:val="00163A58"/>
    <w:rsid w:val="00163F6F"/>
    <w:rsid w:val="00170CB2"/>
    <w:rsid w:val="001732FB"/>
    <w:rsid w:val="00173A70"/>
    <w:rsid w:val="0017424F"/>
    <w:rsid w:val="00175C95"/>
    <w:rsid w:val="001805A5"/>
    <w:rsid w:val="00180901"/>
    <w:rsid w:val="001818BC"/>
    <w:rsid w:val="00185D9E"/>
    <w:rsid w:val="001861C6"/>
    <w:rsid w:val="00186964"/>
    <w:rsid w:val="00195034"/>
    <w:rsid w:val="00196A81"/>
    <w:rsid w:val="001A0787"/>
    <w:rsid w:val="001A07CD"/>
    <w:rsid w:val="001A4966"/>
    <w:rsid w:val="001A5E29"/>
    <w:rsid w:val="001A697E"/>
    <w:rsid w:val="001B0F5C"/>
    <w:rsid w:val="001B193C"/>
    <w:rsid w:val="001B1F65"/>
    <w:rsid w:val="001B2FC2"/>
    <w:rsid w:val="001B586E"/>
    <w:rsid w:val="001B6AD7"/>
    <w:rsid w:val="001B7514"/>
    <w:rsid w:val="001B79AE"/>
    <w:rsid w:val="001C090B"/>
    <w:rsid w:val="001C0CCF"/>
    <w:rsid w:val="001C156F"/>
    <w:rsid w:val="001C1CFD"/>
    <w:rsid w:val="001C4DA0"/>
    <w:rsid w:val="001C5338"/>
    <w:rsid w:val="001D26CE"/>
    <w:rsid w:val="001D2989"/>
    <w:rsid w:val="001E0101"/>
    <w:rsid w:val="001E15E0"/>
    <w:rsid w:val="001E194C"/>
    <w:rsid w:val="001E25E3"/>
    <w:rsid w:val="001E49BB"/>
    <w:rsid w:val="001F27EF"/>
    <w:rsid w:val="001F3F30"/>
    <w:rsid w:val="00200216"/>
    <w:rsid w:val="00200B7C"/>
    <w:rsid w:val="00203506"/>
    <w:rsid w:val="0020363C"/>
    <w:rsid w:val="00203BE7"/>
    <w:rsid w:val="00203E16"/>
    <w:rsid w:val="00204D1B"/>
    <w:rsid w:val="00205692"/>
    <w:rsid w:val="00207E2B"/>
    <w:rsid w:val="0021059F"/>
    <w:rsid w:val="00211492"/>
    <w:rsid w:val="00211A8D"/>
    <w:rsid w:val="00212F0D"/>
    <w:rsid w:val="002132EC"/>
    <w:rsid w:val="00214529"/>
    <w:rsid w:val="00214667"/>
    <w:rsid w:val="00217286"/>
    <w:rsid w:val="00217A4F"/>
    <w:rsid w:val="002210D8"/>
    <w:rsid w:val="0022112E"/>
    <w:rsid w:val="002211DD"/>
    <w:rsid w:val="00221F30"/>
    <w:rsid w:val="00226559"/>
    <w:rsid w:val="00226A4B"/>
    <w:rsid w:val="00226B41"/>
    <w:rsid w:val="0023146C"/>
    <w:rsid w:val="0023234F"/>
    <w:rsid w:val="0023304B"/>
    <w:rsid w:val="00235D1B"/>
    <w:rsid w:val="00240705"/>
    <w:rsid w:val="00240CB8"/>
    <w:rsid w:val="00240FCA"/>
    <w:rsid w:val="0024103C"/>
    <w:rsid w:val="00242758"/>
    <w:rsid w:val="00244119"/>
    <w:rsid w:val="00244BC9"/>
    <w:rsid w:val="002451FF"/>
    <w:rsid w:val="00245AF2"/>
    <w:rsid w:val="00245C77"/>
    <w:rsid w:val="00245E36"/>
    <w:rsid w:val="00246208"/>
    <w:rsid w:val="00246947"/>
    <w:rsid w:val="00251B78"/>
    <w:rsid w:val="002524B1"/>
    <w:rsid w:val="00253B48"/>
    <w:rsid w:val="002600B5"/>
    <w:rsid w:val="0026048F"/>
    <w:rsid w:val="00261540"/>
    <w:rsid w:val="00263FE6"/>
    <w:rsid w:val="00264E4B"/>
    <w:rsid w:val="002666AD"/>
    <w:rsid w:val="00266D48"/>
    <w:rsid w:val="00272D1C"/>
    <w:rsid w:val="0027441A"/>
    <w:rsid w:val="0027480F"/>
    <w:rsid w:val="0027678D"/>
    <w:rsid w:val="00276FDF"/>
    <w:rsid w:val="002771BE"/>
    <w:rsid w:val="00282BEF"/>
    <w:rsid w:val="00283649"/>
    <w:rsid w:val="002840F6"/>
    <w:rsid w:val="00286C0C"/>
    <w:rsid w:val="00291C53"/>
    <w:rsid w:val="00293B52"/>
    <w:rsid w:val="00293D46"/>
    <w:rsid w:val="00293DBE"/>
    <w:rsid w:val="0029452A"/>
    <w:rsid w:val="002A1F62"/>
    <w:rsid w:val="002A2775"/>
    <w:rsid w:val="002A2C15"/>
    <w:rsid w:val="002A38D1"/>
    <w:rsid w:val="002A586A"/>
    <w:rsid w:val="002A634E"/>
    <w:rsid w:val="002A719A"/>
    <w:rsid w:val="002A724B"/>
    <w:rsid w:val="002B01CC"/>
    <w:rsid w:val="002B19D7"/>
    <w:rsid w:val="002B2C0E"/>
    <w:rsid w:val="002B2E47"/>
    <w:rsid w:val="002B78E6"/>
    <w:rsid w:val="002B79C0"/>
    <w:rsid w:val="002C109A"/>
    <w:rsid w:val="002C29A1"/>
    <w:rsid w:val="002C2BCB"/>
    <w:rsid w:val="002C346A"/>
    <w:rsid w:val="002C356D"/>
    <w:rsid w:val="002C4362"/>
    <w:rsid w:val="002C4445"/>
    <w:rsid w:val="002C47B4"/>
    <w:rsid w:val="002C504C"/>
    <w:rsid w:val="002C596F"/>
    <w:rsid w:val="002C5FAF"/>
    <w:rsid w:val="002C6D04"/>
    <w:rsid w:val="002C6D95"/>
    <w:rsid w:val="002D01BA"/>
    <w:rsid w:val="002D1EE1"/>
    <w:rsid w:val="002D28D3"/>
    <w:rsid w:val="002D3953"/>
    <w:rsid w:val="002D4B72"/>
    <w:rsid w:val="002D4F52"/>
    <w:rsid w:val="002D7374"/>
    <w:rsid w:val="002D7E54"/>
    <w:rsid w:val="002E3922"/>
    <w:rsid w:val="002E3B76"/>
    <w:rsid w:val="002E492C"/>
    <w:rsid w:val="002E7AAA"/>
    <w:rsid w:val="002F0400"/>
    <w:rsid w:val="002F06C4"/>
    <w:rsid w:val="002F2F4C"/>
    <w:rsid w:val="002F5EAB"/>
    <w:rsid w:val="002F7A41"/>
    <w:rsid w:val="002F7A9D"/>
    <w:rsid w:val="0030174A"/>
    <w:rsid w:val="0030440D"/>
    <w:rsid w:val="0030512E"/>
    <w:rsid w:val="00306366"/>
    <w:rsid w:val="00307034"/>
    <w:rsid w:val="00307256"/>
    <w:rsid w:val="003073B6"/>
    <w:rsid w:val="00307F15"/>
    <w:rsid w:val="003143C3"/>
    <w:rsid w:val="003145A0"/>
    <w:rsid w:val="00316427"/>
    <w:rsid w:val="00320672"/>
    <w:rsid w:val="00321496"/>
    <w:rsid w:val="00321A04"/>
    <w:rsid w:val="00321F0E"/>
    <w:rsid w:val="003231DB"/>
    <w:rsid w:val="00323993"/>
    <w:rsid w:val="0032499E"/>
    <w:rsid w:val="00325890"/>
    <w:rsid w:val="003259AF"/>
    <w:rsid w:val="0033034D"/>
    <w:rsid w:val="0033057C"/>
    <w:rsid w:val="0033072B"/>
    <w:rsid w:val="00331F78"/>
    <w:rsid w:val="003336AF"/>
    <w:rsid w:val="0033379A"/>
    <w:rsid w:val="003346A3"/>
    <w:rsid w:val="0033616E"/>
    <w:rsid w:val="00336783"/>
    <w:rsid w:val="00336E89"/>
    <w:rsid w:val="00337390"/>
    <w:rsid w:val="00337E69"/>
    <w:rsid w:val="003414B5"/>
    <w:rsid w:val="00342697"/>
    <w:rsid w:val="00342B6C"/>
    <w:rsid w:val="00342DA9"/>
    <w:rsid w:val="003448E6"/>
    <w:rsid w:val="00345914"/>
    <w:rsid w:val="0034599C"/>
    <w:rsid w:val="003459AB"/>
    <w:rsid w:val="00345AEB"/>
    <w:rsid w:val="003474A9"/>
    <w:rsid w:val="003478B7"/>
    <w:rsid w:val="0035131B"/>
    <w:rsid w:val="003517FB"/>
    <w:rsid w:val="003522E2"/>
    <w:rsid w:val="003557F3"/>
    <w:rsid w:val="00356D1A"/>
    <w:rsid w:val="003605B0"/>
    <w:rsid w:val="003615C7"/>
    <w:rsid w:val="003638AF"/>
    <w:rsid w:val="00363D00"/>
    <w:rsid w:val="00364A83"/>
    <w:rsid w:val="00364F53"/>
    <w:rsid w:val="0036728F"/>
    <w:rsid w:val="00367C1E"/>
    <w:rsid w:val="003707B2"/>
    <w:rsid w:val="003747B7"/>
    <w:rsid w:val="00376380"/>
    <w:rsid w:val="00377676"/>
    <w:rsid w:val="00377CFB"/>
    <w:rsid w:val="00380455"/>
    <w:rsid w:val="00380779"/>
    <w:rsid w:val="003809A7"/>
    <w:rsid w:val="0038109E"/>
    <w:rsid w:val="00383F1B"/>
    <w:rsid w:val="003842E3"/>
    <w:rsid w:val="00386673"/>
    <w:rsid w:val="0039187B"/>
    <w:rsid w:val="00391DD3"/>
    <w:rsid w:val="00391FD0"/>
    <w:rsid w:val="00392561"/>
    <w:rsid w:val="0039520A"/>
    <w:rsid w:val="00395750"/>
    <w:rsid w:val="00395960"/>
    <w:rsid w:val="00395C9C"/>
    <w:rsid w:val="0039700C"/>
    <w:rsid w:val="003A3CFE"/>
    <w:rsid w:val="003A414D"/>
    <w:rsid w:val="003A48A7"/>
    <w:rsid w:val="003A6089"/>
    <w:rsid w:val="003B0DAE"/>
    <w:rsid w:val="003B166C"/>
    <w:rsid w:val="003B3398"/>
    <w:rsid w:val="003B728A"/>
    <w:rsid w:val="003B7BC8"/>
    <w:rsid w:val="003C1535"/>
    <w:rsid w:val="003C1D50"/>
    <w:rsid w:val="003C434A"/>
    <w:rsid w:val="003D29A9"/>
    <w:rsid w:val="003D46FF"/>
    <w:rsid w:val="003D51D2"/>
    <w:rsid w:val="003D53E9"/>
    <w:rsid w:val="003D6253"/>
    <w:rsid w:val="003D6896"/>
    <w:rsid w:val="003D6C27"/>
    <w:rsid w:val="003E06C2"/>
    <w:rsid w:val="003E2658"/>
    <w:rsid w:val="003E2D00"/>
    <w:rsid w:val="003E32E7"/>
    <w:rsid w:val="003E6911"/>
    <w:rsid w:val="003E6CB2"/>
    <w:rsid w:val="003F00ED"/>
    <w:rsid w:val="003F03A6"/>
    <w:rsid w:val="003F08FF"/>
    <w:rsid w:val="003F1929"/>
    <w:rsid w:val="003F2274"/>
    <w:rsid w:val="003F50F4"/>
    <w:rsid w:val="003F564A"/>
    <w:rsid w:val="003F666E"/>
    <w:rsid w:val="003F6AC5"/>
    <w:rsid w:val="004000FA"/>
    <w:rsid w:val="00402297"/>
    <w:rsid w:val="00402705"/>
    <w:rsid w:val="00402F40"/>
    <w:rsid w:val="004055A4"/>
    <w:rsid w:val="004117E2"/>
    <w:rsid w:val="00413930"/>
    <w:rsid w:val="00414828"/>
    <w:rsid w:val="00414DBE"/>
    <w:rsid w:val="00417404"/>
    <w:rsid w:val="004208C7"/>
    <w:rsid w:val="00420947"/>
    <w:rsid w:val="00421894"/>
    <w:rsid w:val="00422550"/>
    <w:rsid w:val="00426908"/>
    <w:rsid w:val="00430D88"/>
    <w:rsid w:val="00431101"/>
    <w:rsid w:val="004328F0"/>
    <w:rsid w:val="00433FB3"/>
    <w:rsid w:val="00434203"/>
    <w:rsid w:val="004356BE"/>
    <w:rsid w:val="00435E22"/>
    <w:rsid w:val="00436CAB"/>
    <w:rsid w:val="0043715A"/>
    <w:rsid w:val="00437878"/>
    <w:rsid w:val="004411EA"/>
    <w:rsid w:val="004419C0"/>
    <w:rsid w:val="00442B2B"/>
    <w:rsid w:val="004443C5"/>
    <w:rsid w:val="00445552"/>
    <w:rsid w:val="00445D8B"/>
    <w:rsid w:val="0044652E"/>
    <w:rsid w:val="00446BBD"/>
    <w:rsid w:val="00450EDF"/>
    <w:rsid w:val="00454B06"/>
    <w:rsid w:val="00461945"/>
    <w:rsid w:val="00462BF4"/>
    <w:rsid w:val="00462C91"/>
    <w:rsid w:val="00463512"/>
    <w:rsid w:val="00463E8C"/>
    <w:rsid w:val="00463F25"/>
    <w:rsid w:val="00465B79"/>
    <w:rsid w:val="00465F5B"/>
    <w:rsid w:val="00470DF0"/>
    <w:rsid w:val="004725AA"/>
    <w:rsid w:val="004732DF"/>
    <w:rsid w:val="0047613F"/>
    <w:rsid w:val="00477187"/>
    <w:rsid w:val="0048007E"/>
    <w:rsid w:val="0048051D"/>
    <w:rsid w:val="00480F96"/>
    <w:rsid w:val="00482220"/>
    <w:rsid w:val="00483363"/>
    <w:rsid w:val="004837CC"/>
    <w:rsid w:val="004873DD"/>
    <w:rsid w:val="00490CCE"/>
    <w:rsid w:val="00491E0D"/>
    <w:rsid w:val="0049270C"/>
    <w:rsid w:val="00492DEF"/>
    <w:rsid w:val="004932F9"/>
    <w:rsid w:val="00496B3E"/>
    <w:rsid w:val="00496EC4"/>
    <w:rsid w:val="004A1FA4"/>
    <w:rsid w:val="004A57F8"/>
    <w:rsid w:val="004A59AF"/>
    <w:rsid w:val="004A6F11"/>
    <w:rsid w:val="004B13A2"/>
    <w:rsid w:val="004B14FB"/>
    <w:rsid w:val="004B1509"/>
    <w:rsid w:val="004B2F8B"/>
    <w:rsid w:val="004B4FCF"/>
    <w:rsid w:val="004B54F1"/>
    <w:rsid w:val="004B644D"/>
    <w:rsid w:val="004B6556"/>
    <w:rsid w:val="004C1A40"/>
    <w:rsid w:val="004C1C33"/>
    <w:rsid w:val="004C2B10"/>
    <w:rsid w:val="004C3BFF"/>
    <w:rsid w:val="004C4B9B"/>
    <w:rsid w:val="004C5543"/>
    <w:rsid w:val="004C5E83"/>
    <w:rsid w:val="004C62F5"/>
    <w:rsid w:val="004D0035"/>
    <w:rsid w:val="004D0090"/>
    <w:rsid w:val="004D1A40"/>
    <w:rsid w:val="004D1E1C"/>
    <w:rsid w:val="004D3CEA"/>
    <w:rsid w:val="004D402D"/>
    <w:rsid w:val="004E0D47"/>
    <w:rsid w:val="004E41CF"/>
    <w:rsid w:val="004E445A"/>
    <w:rsid w:val="004F01B3"/>
    <w:rsid w:val="004F07FC"/>
    <w:rsid w:val="004F1160"/>
    <w:rsid w:val="004F526B"/>
    <w:rsid w:val="004F5272"/>
    <w:rsid w:val="0050007D"/>
    <w:rsid w:val="0050190C"/>
    <w:rsid w:val="005027B8"/>
    <w:rsid w:val="0050286D"/>
    <w:rsid w:val="00502D42"/>
    <w:rsid w:val="005031CF"/>
    <w:rsid w:val="00503B0C"/>
    <w:rsid w:val="0050642D"/>
    <w:rsid w:val="00506FAA"/>
    <w:rsid w:val="00507652"/>
    <w:rsid w:val="005100DA"/>
    <w:rsid w:val="00511FCC"/>
    <w:rsid w:val="00512120"/>
    <w:rsid w:val="00513D77"/>
    <w:rsid w:val="00514496"/>
    <w:rsid w:val="005154D1"/>
    <w:rsid w:val="00516E92"/>
    <w:rsid w:val="00520CD6"/>
    <w:rsid w:val="005219B3"/>
    <w:rsid w:val="00522D21"/>
    <w:rsid w:val="005234AC"/>
    <w:rsid w:val="005249D0"/>
    <w:rsid w:val="0052685E"/>
    <w:rsid w:val="005315CE"/>
    <w:rsid w:val="00533910"/>
    <w:rsid w:val="0053495F"/>
    <w:rsid w:val="00540241"/>
    <w:rsid w:val="0054144F"/>
    <w:rsid w:val="005435FE"/>
    <w:rsid w:val="00544653"/>
    <w:rsid w:val="00545ACF"/>
    <w:rsid w:val="00545AF7"/>
    <w:rsid w:val="005467EE"/>
    <w:rsid w:val="005470FD"/>
    <w:rsid w:val="00553813"/>
    <w:rsid w:val="0055463E"/>
    <w:rsid w:val="00556C14"/>
    <w:rsid w:val="0056138E"/>
    <w:rsid w:val="00562593"/>
    <w:rsid w:val="00562A21"/>
    <w:rsid w:val="00562C80"/>
    <w:rsid w:val="00565009"/>
    <w:rsid w:val="00566CD6"/>
    <w:rsid w:val="00567FFA"/>
    <w:rsid w:val="0057051E"/>
    <w:rsid w:val="00570CA4"/>
    <w:rsid w:val="00572D9F"/>
    <w:rsid w:val="00573CA7"/>
    <w:rsid w:val="005759BD"/>
    <w:rsid w:val="0057723D"/>
    <w:rsid w:val="00577638"/>
    <w:rsid w:val="005825D8"/>
    <w:rsid w:val="0058348E"/>
    <w:rsid w:val="00583AFA"/>
    <w:rsid w:val="00584478"/>
    <w:rsid w:val="00584762"/>
    <w:rsid w:val="0058560C"/>
    <w:rsid w:val="00587DC4"/>
    <w:rsid w:val="005922DC"/>
    <w:rsid w:val="005932A7"/>
    <w:rsid w:val="00595310"/>
    <w:rsid w:val="00595876"/>
    <w:rsid w:val="005958FD"/>
    <w:rsid w:val="0059771C"/>
    <w:rsid w:val="005A112B"/>
    <w:rsid w:val="005A1B6D"/>
    <w:rsid w:val="005A248D"/>
    <w:rsid w:val="005A3016"/>
    <w:rsid w:val="005A41A4"/>
    <w:rsid w:val="005A54D0"/>
    <w:rsid w:val="005A58E4"/>
    <w:rsid w:val="005A5BFB"/>
    <w:rsid w:val="005A5C56"/>
    <w:rsid w:val="005A68E2"/>
    <w:rsid w:val="005B438B"/>
    <w:rsid w:val="005B4B8F"/>
    <w:rsid w:val="005B5450"/>
    <w:rsid w:val="005B7D19"/>
    <w:rsid w:val="005C2785"/>
    <w:rsid w:val="005C35AC"/>
    <w:rsid w:val="005C419D"/>
    <w:rsid w:val="005C4233"/>
    <w:rsid w:val="005D00E1"/>
    <w:rsid w:val="005D0177"/>
    <w:rsid w:val="005D05A0"/>
    <w:rsid w:val="005D1BB4"/>
    <w:rsid w:val="005D3AF3"/>
    <w:rsid w:val="005D4EF6"/>
    <w:rsid w:val="005D5FFF"/>
    <w:rsid w:val="005D652C"/>
    <w:rsid w:val="005D65C3"/>
    <w:rsid w:val="005D6EAE"/>
    <w:rsid w:val="005E08BC"/>
    <w:rsid w:val="005E1998"/>
    <w:rsid w:val="005E19D4"/>
    <w:rsid w:val="005E2227"/>
    <w:rsid w:val="005E3812"/>
    <w:rsid w:val="005E7C0A"/>
    <w:rsid w:val="005E7CDD"/>
    <w:rsid w:val="005F030B"/>
    <w:rsid w:val="005F09E5"/>
    <w:rsid w:val="005F0E2D"/>
    <w:rsid w:val="005F14A2"/>
    <w:rsid w:val="005F1BCD"/>
    <w:rsid w:val="005F4EB8"/>
    <w:rsid w:val="005F551B"/>
    <w:rsid w:val="005F656C"/>
    <w:rsid w:val="005F7B37"/>
    <w:rsid w:val="00600189"/>
    <w:rsid w:val="00602242"/>
    <w:rsid w:val="00602A72"/>
    <w:rsid w:val="00603594"/>
    <w:rsid w:val="006042E2"/>
    <w:rsid w:val="00605117"/>
    <w:rsid w:val="00606F29"/>
    <w:rsid w:val="00611761"/>
    <w:rsid w:val="006117BC"/>
    <w:rsid w:val="00615D87"/>
    <w:rsid w:val="00616715"/>
    <w:rsid w:val="00616CFD"/>
    <w:rsid w:val="00621635"/>
    <w:rsid w:val="00623179"/>
    <w:rsid w:val="006259AB"/>
    <w:rsid w:val="006265F8"/>
    <w:rsid w:val="006266BE"/>
    <w:rsid w:val="006307BA"/>
    <w:rsid w:val="006351FF"/>
    <w:rsid w:val="006405B8"/>
    <w:rsid w:val="00644876"/>
    <w:rsid w:val="00650787"/>
    <w:rsid w:val="0065244A"/>
    <w:rsid w:val="00652DB6"/>
    <w:rsid w:val="00653C68"/>
    <w:rsid w:val="006547B5"/>
    <w:rsid w:val="00654C71"/>
    <w:rsid w:val="00655C92"/>
    <w:rsid w:val="006563EB"/>
    <w:rsid w:val="00661CD6"/>
    <w:rsid w:val="006704CC"/>
    <w:rsid w:val="00670938"/>
    <w:rsid w:val="00671C31"/>
    <w:rsid w:val="006728A5"/>
    <w:rsid w:val="00674577"/>
    <w:rsid w:val="0067533D"/>
    <w:rsid w:val="006757D1"/>
    <w:rsid w:val="00676998"/>
    <w:rsid w:val="0068016E"/>
    <w:rsid w:val="00682283"/>
    <w:rsid w:val="00683250"/>
    <w:rsid w:val="0068363C"/>
    <w:rsid w:val="00684107"/>
    <w:rsid w:val="00686453"/>
    <w:rsid w:val="00686D0F"/>
    <w:rsid w:val="006875EA"/>
    <w:rsid w:val="0069065C"/>
    <w:rsid w:val="0069385A"/>
    <w:rsid w:val="006945C6"/>
    <w:rsid w:val="0069797C"/>
    <w:rsid w:val="006A0045"/>
    <w:rsid w:val="006A0CDB"/>
    <w:rsid w:val="006A118E"/>
    <w:rsid w:val="006A43F1"/>
    <w:rsid w:val="006A6A9A"/>
    <w:rsid w:val="006A77D8"/>
    <w:rsid w:val="006B0D00"/>
    <w:rsid w:val="006B0D3A"/>
    <w:rsid w:val="006B24B0"/>
    <w:rsid w:val="006B2902"/>
    <w:rsid w:val="006B2BFC"/>
    <w:rsid w:val="006B43CD"/>
    <w:rsid w:val="006B4941"/>
    <w:rsid w:val="006B7293"/>
    <w:rsid w:val="006B7646"/>
    <w:rsid w:val="006C1EFF"/>
    <w:rsid w:val="006C23CB"/>
    <w:rsid w:val="006C3869"/>
    <w:rsid w:val="006D0E21"/>
    <w:rsid w:val="006D1253"/>
    <w:rsid w:val="006D26C6"/>
    <w:rsid w:val="006D396A"/>
    <w:rsid w:val="006E33E7"/>
    <w:rsid w:val="006E4C85"/>
    <w:rsid w:val="006E4D4B"/>
    <w:rsid w:val="006E5E6D"/>
    <w:rsid w:val="006E7416"/>
    <w:rsid w:val="006F0693"/>
    <w:rsid w:val="006F080E"/>
    <w:rsid w:val="006F1704"/>
    <w:rsid w:val="006F1BB1"/>
    <w:rsid w:val="006F36AE"/>
    <w:rsid w:val="006F3B54"/>
    <w:rsid w:val="006F5E16"/>
    <w:rsid w:val="0070039E"/>
    <w:rsid w:val="00701AC2"/>
    <w:rsid w:val="0070334B"/>
    <w:rsid w:val="0070452E"/>
    <w:rsid w:val="0070659D"/>
    <w:rsid w:val="007106BC"/>
    <w:rsid w:val="00711DC0"/>
    <w:rsid w:val="00712D30"/>
    <w:rsid w:val="00713D93"/>
    <w:rsid w:val="00714016"/>
    <w:rsid w:val="0071429F"/>
    <w:rsid w:val="007144FB"/>
    <w:rsid w:val="00716204"/>
    <w:rsid w:val="007173D9"/>
    <w:rsid w:val="00717A45"/>
    <w:rsid w:val="00721C6B"/>
    <w:rsid w:val="007222B7"/>
    <w:rsid w:val="007241DB"/>
    <w:rsid w:val="007253CB"/>
    <w:rsid w:val="00725798"/>
    <w:rsid w:val="0072585E"/>
    <w:rsid w:val="0072778B"/>
    <w:rsid w:val="00730D8D"/>
    <w:rsid w:val="00731C64"/>
    <w:rsid w:val="0073349B"/>
    <w:rsid w:val="00734430"/>
    <w:rsid w:val="0073450F"/>
    <w:rsid w:val="007359CB"/>
    <w:rsid w:val="007401C8"/>
    <w:rsid w:val="00743290"/>
    <w:rsid w:val="00743C92"/>
    <w:rsid w:val="00745909"/>
    <w:rsid w:val="00746446"/>
    <w:rsid w:val="0074698D"/>
    <w:rsid w:val="00747382"/>
    <w:rsid w:val="007475CD"/>
    <w:rsid w:val="00747A74"/>
    <w:rsid w:val="007518B3"/>
    <w:rsid w:val="00752DBB"/>
    <w:rsid w:val="00753284"/>
    <w:rsid w:val="007541ED"/>
    <w:rsid w:val="00754436"/>
    <w:rsid w:val="007561A7"/>
    <w:rsid w:val="00756D90"/>
    <w:rsid w:val="00760921"/>
    <w:rsid w:val="00761B08"/>
    <w:rsid w:val="00761D78"/>
    <w:rsid w:val="00762BB9"/>
    <w:rsid w:val="0076494C"/>
    <w:rsid w:val="00764D9F"/>
    <w:rsid w:val="0076576C"/>
    <w:rsid w:val="00766685"/>
    <w:rsid w:val="00767FAB"/>
    <w:rsid w:val="007710F6"/>
    <w:rsid w:val="00771568"/>
    <w:rsid w:val="00771957"/>
    <w:rsid w:val="00771C76"/>
    <w:rsid w:val="00772834"/>
    <w:rsid w:val="007737CD"/>
    <w:rsid w:val="00774D36"/>
    <w:rsid w:val="007764CC"/>
    <w:rsid w:val="00776D6D"/>
    <w:rsid w:val="0078057D"/>
    <w:rsid w:val="007817AE"/>
    <w:rsid w:val="00782ECD"/>
    <w:rsid w:val="0078589B"/>
    <w:rsid w:val="00790CD5"/>
    <w:rsid w:val="00791A3E"/>
    <w:rsid w:val="00791BF3"/>
    <w:rsid w:val="00796F10"/>
    <w:rsid w:val="007A0AB0"/>
    <w:rsid w:val="007A0AD4"/>
    <w:rsid w:val="007A0F51"/>
    <w:rsid w:val="007A2BB5"/>
    <w:rsid w:val="007A2E15"/>
    <w:rsid w:val="007A33F5"/>
    <w:rsid w:val="007A4376"/>
    <w:rsid w:val="007A475A"/>
    <w:rsid w:val="007A5CC3"/>
    <w:rsid w:val="007A5EAF"/>
    <w:rsid w:val="007B023F"/>
    <w:rsid w:val="007B0EC8"/>
    <w:rsid w:val="007B16B8"/>
    <w:rsid w:val="007B24C4"/>
    <w:rsid w:val="007B2B37"/>
    <w:rsid w:val="007B5AD6"/>
    <w:rsid w:val="007B60F0"/>
    <w:rsid w:val="007B6447"/>
    <w:rsid w:val="007C0139"/>
    <w:rsid w:val="007C19D3"/>
    <w:rsid w:val="007C2C7A"/>
    <w:rsid w:val="007C4A44"/>
    <w:rsid w:val="007C548A"/>
    <w:rsid w:val="007C57D2"/>
    <w:rsid w:val="007C65CC"/>
    <w:rsid w:val="007C6D04"/>
    <w:rsid w:val="007D0A9C"/>
    <w:rsid w:val="007D5BDA"/>
    <w:rsid w:val="007D6EA6"/>
    <w:rsid w:val="007E0927"/>
    <w:rsid w:val="007E4C3D"/>
    <w:rsid w:val="007E6D1C"/>
    <w:rsid w:val="007F1BE8"/>
    <w:rsid w:val="007F4C7F"/>
    <w:rsid w:val="007F57DC"/>
    <w:rsid w:val="007F7FDC"/>
    <w:rsid w:val="00800271"/>
    <w:rsid w:val="008004F9"/>
    <w:rsid w:val="00802C8C"/>
    <w:rsid w:val="00804E32"/>
    <w:rsid w:val="00806D1C"/>
    <w:rsid w:val="00810C34"/>
    <w:rsid w:val="008116D1"/>
    <w:rsid w:val="00811C52"/>
    <w:rsid w:val="00811D81"/>
    <w:rsid w:val="0081239A"/>
    <w:rsid w:val="00812681"/>
    <w:rsid w:val="0081362A"/>
    <w:rsid w:val="008160EA"/>
    <w:rsid w:val="00822498"/>
    <w:rsid w:val="00822946"/>
    <w:rsid w:val="00823538"/>
    <w:rsid w:val="008240A8"/>
    <w:rsid w:val="0082438A"/>
    <w:rsid w:val="00826DB8"/>
    <w:rsid w:val="008272D4"/>
    <w:rsid w:val="00827364"/>
    <w:rsid w:val="0082781F"/>
    <w:rsid w:val="00827AB0"/>
    <w:rsid w:val="00827E61"/>
    <w:rsid w:val="008314E2"/>
    <w:rsid w:val="008333FB"/>
    <w:rsid w:val="00833664"/>
    <w:rsid w:val="008336AA"/>
    <w:rsid w:val="00834789"/>
    <w:rsid w:val="00836525"/>
    <w:rsid w:val="00837A7A"/>
    <w:rsid w:val="00840BB1"/>
    <w:rsid w:val="00843B87"/>
    <w:rsid w:val="0084679F"/>
    <w:rsid w:val="00853AD4"/>
    <w:rsid w:val="00855EEC"/>
    <w:rsid w:val="0085602C"/>
    <w:rsid w:val="00856AD2"/>
    <w:rsid w:val="0085736F"/>
    <w:rsid w:val="00860286"/>
    <w:rsid w:val="00861102"/>
    <w:rsid w:val="00862766"/>
    <w:rsid w:val="008638DF"/>
    <w:rsid w:val="00863F8C"/>
    <w:rsid w:val="0086477B"/>
    <w:rsid w:val="00864BA9"/>
    <w:rsid w:val="00872B06"/>
    <w:rsid w:val="00874184"/>
    <w:rsid w:val="00874451"/>
    <w:rsid w:val="008745CE"/>
    <w:rsid w:val="00882D26"/>
    <w:rsid w:val="00884C0F"/>
    <w:rsid w:val="008963E5"/>
    <w:rsid w:val="0089657C"/>
    <w:rsid w:val="00896693"/>
    <w:rsid w:val="00896F42"/>
    <w:rsid w:val="0089755E"/>
    <w:rsid w:val="008A3FEC"/>
    <w:rsid w:val="008A537A"/>
    <w:rsid w:val="008A6196"/>
    <w:rsid w:val="008B1F6A"/>
    <w:rsid w:val="008B43C2"/>
    <w:rsid w:val="008B56EF"/>
    <w:rsid w:val="008B6826"/>
    <w:rsid w:val="008C369D"/>
    <w:rsid w:val="008C43BF"/>
    <w:rsid w:val="008C5750"/>
    <w:rsid w:val="008C7129"/>
    <w:rsid w:val="008C775D"/>
    <w:rsid w:val="008D0611"/>
    <w:rsid w:val="008D7FA8"/>
    <w:rsid w:val="008E1A62"/>
    <w:rsid w:val="008E1EA8"/>
    <w:rsid w:val="008E5C9E"/>
    <w:rsid w:val="008E5EED"/>
    <w:rsid w:val="008E7D17"/>
    <w:rsid w:val="008F0EB6"/>
    <w:rsid w:val="008F1984"/>
    <w:rsid w:val="008F58F7"/>
    <w:rsid w:val="008F5E1A"/>
    <w:rsid w:val="008F7DE7"/>
    <w:rsid w:val="00903229"/>
    <w:rsid w:val="0090403E"/>
    <w:rsid w:val="009044D5"/>
    <w:rsid w:val="00905467"/>
    <w:rsid w:val="00907372"/>
    <w:rsid w:val="00911108"/>
    <w:rsid w:val="0091244F"/>
    <w:rsid w:val="00916208"/>
    <w:rsid w:val="00917553"/>
    <w:rsid w:val="00917C02"/>
    <w:rsid w:val="009202A0"/>
    <w:rsid w:val="00920629"/>
    <w:rsid w:val="0092120C"/>
    <w:rsid w:val="009233E4"/>
    <w:rsid w:val="00923BBD"/>
    <w:rsid w:val="00924BA8"/>
    <w:rsid w:val="00926FF1"/>
    <w:rsid w:val="00933E16"/>
    <w:rsid w:val="00937FEA"/>
    <w:rsid w:val="009408C2"/>
    <w:rsid w:val="00943EB7"/>
    <w:rsid w:val="00944285"/>
    <w:rsid w:val="009458E7"/>
    <w:rsid w:val="00945E25"/>
    <w:rsid w:val="00946772"/>
    <w:rsid w:val="00951F41"/>
    <w:rsid w:val="00952F6D"/>
    <w:rsid w:val="00952F92"/>
    <w:rsid w:val="009532BB"/>
    <w:rsid w:val="00953522"/>
    <w:rsid w:val="0095385E"/>
    <w:rsid w:val="00953DC8"/>
    <w:rsid w:val="00955B66"/>
    <w:rsid w:val="0096102B"/>
    <w:rsid w:val="0096174D"/>
    <w:rsid w:val="00961A42"/>
    <w:rsid w:val="009630A4"/>
    <w:rsid w:val="00965BA5"/>
    <w:rsid w:val="00965D7B"/>
    <w:rsid w:val="009673DF"/>
    <w:rsid w:val="00967CEB"/>
    <w:rsid w:val="00970132"/>
    <w:rsid w:val="0097348C"/>
    <w:rsid w:val="009754B2"/>
    <w:rsid w:val="00976F4E"/>
    <w:rsid w:val="009800EA"/>
    <w:rsid w:val="00980465"/>
    <w:rsid w:val="00980502"/>
    <w:rsid w:val="00983037"/>
    <w:rsid w:val="00983459"/>
    <w:rsid w:val="009835F0"/>
    <w:rsid w:val="00983FA9"/>
    <w:rsid w:val="009843E0"/>
    <w:rsid w:val="00984939"/>
    <w:rsid w:val="00985C5C"/>
    <w:rsid w:val="00985D35"/>
    <w:rsid w:val="0099079B"/>
    <w:rsid w:val="00991268"/>
    <w:rsid w:val="00991396"/>
    <w:rsid w:val="0099288E"/>
    <w:rsid w:val="00993674"/>
    <w:rsid w:val="00995DC6"/>
    <w:rsid w:val="009A1F12"/>
    <w:rsid w:val="009A2959"/>
    <w:rsid w:val="009A32FE"/>
    <w:rsid w:val="009A3425"/>
    <w:rsid w:val="009A6D5F"/>
    <w:rsid w:val="009A7866"/>
    <w:rsid w:val="009B1334"/>
    <w:rsid w:val="009B2A21"/>
    <w:rsid w:val="009C056F"/>
    <w:rsid w:val="009C0C55"/>
    <w:rsid w:val="009C1084"/>
    <w:rsid w:val="009C1293"/>
    <w:rsid w:val="009C12AF"/>
    <w:rsid w:val="009C12C2"/>
    <w:rsid w:val="009C14A4"/>
    <w:rsid w:val="009C7281"/>
    <w:rsid w:val="009D131C"/>
    <w:rsid w:val="009D14B6"/>
    <w:rsid w:val="009D14E1"/>
    <w:rsid w:val="009D1ED3"/>
    <w:rsid w:val="009D2C37"/>
    <w:rsid w:val="009D4FA6"/>
    <w:rsid w:val="009D6B4B"/>
    <w:rsid w:val="009E13EF"/>
    <w:rsid w:val="009E27D8"/>
    <w:rsid w:val="009E313E"/>
    <w:rsid w:val="009E333F"/>
    <w:rsid w:val="009E3F0C"/>
    <w:rsid w:val="009E46E2"/>
    <w:rsid w:val="009E73FB"/>
    <w:rsid w:val="009E7A79"/>
    <w:rsid w:val="009F062A"/>
    <w:rsid w:val="009F06AB"/>
    <w:rsid w:val="009F08BC"/>
    <w:rsid w:val="009F261C"/>
    <w:rsid w:val="009F2F7E"/>
    <w:rsid w:val="009F3C90"/>
    <w:rsid w:val="00A019D4"/>
    <w:rsid w:val="00A05CCE"/>
    <w:rsid w:val="00A0685D"/>
    <w:rsid w:val="00A10FBC"/>
    <w:rsid w:val="00A1375A"/>
    <w:rsid w:val="00A138F6"/>
    <w:rsid w:val="00A20E43"/>
    <w:rsid w:val="00A2156B"/>
    <w:rsid w:val="00A21A35"/>
    <w:rsid w:val="00A22214"/>
    <w:rsid w:val="00A22F5D"/>
    <w:rsid w:val="00A24FEC"/>
    <w:rsid w:val="00A27EC8"/>
    <w:rsid w:val="00A3169F"/>
    <w:rsid w:val="00A31A3E"/>
    <w:rsid w:val="00A31B5A"/>
    <w:rsid w:val="00A3438C"/>
    <w:rsid w:val="00A378F6"/>
    <w:rsid w:val="00A409C5"/>
    <w:rsid w:val="00A40F33"/>
    <w:rsid w:val="00A41344"/>
    <w:rsid w:val="00A419B4"/>
    <w:rsid w:val="00A432DA"/>
    <w:rsid w:val="00A43998"/>
    <w:rsid w:val="00A44E5F"/>
    <w:rsid w:val="00A44F4E"/>
    <w:rsid w:val="00A46268"/>
    <w:rsid w:val="00A51813"/>
    <w:rsid w:val="00A51F54"/>
    <w:rsid w:val="00A618CC"/>
    <w:rsid w:val="00A63122"/>
    <w:rsid w:val="00A63332"/>
    <w:rsid w:val="00A63B9B"/>
    <w:rsid w:val="00A63C64"/>
    <w:rsid w:val="00A63D3A"/>
    <w:rsid w:val="00A654FB"/>
    <w:rsid w:val="00A66519"/>
    <w:rsid w:val="00A672A5"/>
    <w:rsid w:val="00A676AC"/>
    <w:rsid w:val="00A71E16"/>
    <w:rsid w:val="00A722AE"/>
    <w:rsid w:val="00A74725"/>
    <w:rsid w:val="00A7584E"/>
    <w:rsid w:val="00A76A38"/>
    <w:rsid w:val="00A77515"/>
    <w:rsid w:val="00A77FC6"/>
    <w:rsid w:val="00A80000"/>
    <w:rsid w:val="00A802CD"/>
    <w:rsid w:val="00A80979"/>
    <w:rsid w:val="00A811AB"/>
    <w:rsid w:val="00A8156A"/>
    <w:rsid w:val="00A849C6"/>
    <w:rsid w:val="00A86514"/>
    <w:rsid w:val="00A91487"/>
    <w:rsid w:val="00A935CF"/>
    <w:rsid w:val="00A94D14"/>
    <w:rsid w:val="00A97E1F"/>
    <w:rsid w:val="00A97E8B"/>
    <w:rsid w:val="00AA08DF"/>
    <w:rsid w:val="00AA1E68"/>
    <w:rsid w:val="00AA30C5"/>
    <w:rsid w:val="00AA39AE"/>
    <w:rsid w:val="00AB21D4"/>
    <w:rsid w:val="00AB2989"/>
    <w:rsid w:val="00AB2AD8"/>
    <w:rsid w:val="00AB3D17"/>
    <w:rsid w:val="00AB4856"/>
    <w:rsid w:val="00AB5303"/>
    <w:rsid w:val="00AB6C1B"/>
    <w:rsid w:val="00AC07D5"/>
    <w:rsid w:val="00AC1B56"/>
    <w:rsid w:val="00AC1C8F"/>
    <w:rsid w:val="00AC45C0"/>
    <w:rsid w:val="00AD11C1"/>
    <w:rsid w:val="00AD3429"/>
    <w:rsid w:val="00AD4194"/>
    <w:rsid w:val="00AD46EB"/>
    <w:rsid w:val="00AD6774"/>
    <w:rsid w:val="00AD7C43"/>
    <w:rsid w:val="00AE0181"/>
    <w:rsid w:val="00AE1713"/>
    <w:rsid w:val="00AE1AC5"/>
    <w:rsid w:val="00AE2816"/>
    <w:rsid w:val="00AE52BE"/>
    <w:rsid w:val="00AF0735"/>
    <w:rsid w:val="00AF1671"/>
    <w:rsid w:val="00AF20C1"/>
    <w:rsid w:val="00AF30B3"/>
    <w:rsid w:val="00AF3A0B"/>
    <w:rsid w:val="00AF4473"/>
    <w:rsid w:val="00AF4582"/>
    <w:rsid w:val="00AF6805"/>
    <w:rsid w:val="00B01425"/>
    <w:rsid w:val="00B05E6C"/>
    <w:rsid w:val="00B05E9D"/>
    <w:rsid w:val="00B1096A"/>
    <w:rsid w:val="00B109C1"/>
    <w:rsid w:val="00B124AA"/>
    <w:rsid w:val="00B15009"/>
    <w:rsid w:val="00B15A95"/>
    <w:rsid w:val="00B1674A"/>
    <w:rsid w:val="00B229DE"/>
    <w:rsid w:val="00B23B35"/>
    <w:rsid w:val="00B24666"/>
    <w:rsid w:val="00B25B56"/>
    <w:rsid w:val="00B26527"/>
    <w:rsid w:val="00B3060C"/>
    <w:rsid w:val="00B32C91"/>
    <w:rsid w:val="00B32CC2"/>
    <w:rsid w:val="00B32D97"/>
    <w:rsid w:val="00B334A8"/>
    <w:rsid w:val="00B33B63"/>
    <w:rsid w:val="00B33E0B"/>
    <w:rsid w:val="00B347D0"/>
    <w:rsid w:val="00B35DA5"/>
    <w:rsid w:val="00B40883"/>
    <w:rsid w:val="00B45E2A"/>
    <w:rsid w:val="00B45FD3"/>
    <w:rsid w:val="00B4673D"/>
    <w:rsid w:val="00B47A3A"/>
    <w:rsid w:val="00B47CC3"/>
    <w:rsid w:val="00B500FE"/>
    <w:rsid w:val="00B51326"/>
    <w:rsid w:val="00B52A11"/>
    <w:rsid w:val="00B53043"/>
    <w:rsid w:val="00B55DF2"/>
    <w:rsid w:val="00B5719F"/>
    <w:rsid w:val="00B574F5"/>
    <w:rsid w:val="00B60683"/>
    <w:rsid w:val="00B61120"/>
    <w:rsid w:val="00B61EBC"/>
    <w:rsid w:val="00B6207D"/>
    <w:rsid w:val="00B63999"/>
    <w:rsid w:val="00B64339"/>
    <w:rsid w:val="00B64C97"/>
    <w:rsid w:val="00B6652A"/>
    <w:rsid w:val="00B7315F"/>
    <w:rsid w:val="00B74562"/>
    <w:rsid w:val="00B75332"/>
    <w:rsid w:val="00B81ADE"/>
    <w:rsid w:val="00B81E14"/>
    <w:rsid w:val="00B847F6"/>
    <w:rsid w:val="00B86CF0"/>
    <w:rsid w:val="00B963AA"/>
    <w:rsid w:val="00B96E8D"/>
    <w:rsid w:val="00B9704B"/>
    <w:rsid w:val="00BA029C"/>
    <w:rsid w:val="00BA04F0"/>
    <w:rsid w:val="00BA1388"/>
    <w:rsid w:val="00BA1F09"/>
    <w:rsid w:val="00BA2E13"/>
    <w:rsid w:val="00BA453D"/>
    <w:rsid w:val="00BA5BD5"/>
    <w:rsid w:val="00BB12C4"/>
    <w:rsid w:val="00BB19CB"/>
    <w:rsid w:val="00BB5726"/>
    <w:rsid w:val="00BB6ACF"/>
    <w:rsid w:val="00BB7068"/>
    <w:rsid w:val="00BB726B"/>
    <w:rsid w:val="00BC178D"/>
    <w:rsid w:val="00BC275F"/>
    <w:rsid w:val="00BC4B12"/>
    <w:rsid w:val="00BD30CA"/>
    <w:rsid w:val="00BD31DA"/>
    <w:rsid w:val="00BE15A2"/>
    <w:rsid w:val="00BE277F"/>
    <w:rsid w:val="00BE3041"/>
    <w:rsid w:val="00BE31A9"/>
    <w:rsid w:val="00BE43AD"/>
    <w:rsid w:val="00BE53BC"/>
    <w:rsid w:val="00BE6E0E"/>
    <w:rsid w:val="00BE7422"/>
    <w:rsid w:val="00BE7851"/>
    <w:rsid w:val="00BF11D5"/>
    <w:rsid w:val="00BF357A"/>
    <w:rsid w:val="00BF3691"/>
    <w:rsid w:val="00BF3B08"/>
    <w:rsid w:val="00C00F0C"/>
    <w:rsid w:val="00C01906"/>
    <w:rsid w:val="00C02965"/>
    <w:rsid w:val="00C0682D"/>
    <w:rsid w:val="00C0744A"/>
    <w:rsid w:val="00C07EDF"/>
    <w:rsid w:val="00C102BE"/>
    <w:rsid w:val="00C10656"/>
    <w:rsid w:val="00C142DE"/>
    <w:rsid w:val="00C1795F"/>
    <w:rsid w:val="00C226C0"/>
    <w:rsid w:val="00C24C79"/>
    <w:rsid w:val="00C25038"/>
    <w:rsid w:val="00C256DA"/>
    <w:rsid w:val="00C33D52"/>
    <w:rsid w:val="00C40C4B"/>
    <w:rsid w:val="00C41DD0"/>
    <w:rsid w:val="00C42CE9"/>
    <w:rsid w:val="00C4503F"/>
    <w:rsid w:val="00C50364"/>
    <w:rsid w:val="00C50536"/>
    <w:rsid w:val="00C50AD9"/>
    <w:rsid w:val="00C53721"/>
    <w:rsid w:val="00C54723"/>
    <w:rsid w:val="00C567D6"/>
    <w:rsid w:val="00C569A0"/>
    <w:rsid w:val="00C56F0E"/>
    <w:rsid w:val="00C571CC"/>
    <w:rsid w:val="00C573BF"/>
    <w:rsid w:val="00C6023E"/>
    <w:rsid w:val="00C607BD"/>
    <w:rsid w:val="00C608A2"/>
    <w:rsid w:val="00C61113"/>
    <w:rsid w:val="00C61B06"/>
    <w:rsid w:val="00C62156"/>
    <w:rsid w:val="00C6245D"/>
    <w:rsid w:val="00C63D81"/>
    <w:rsid w:val="00C641B0"/>
    <w:rsid w:val="00C71BBD"/>
    <w:rsid w:val="00C73A9F"/>
    <w:rsid w:val="00C74389"/>
    <w:rsid w:val="00C74572"/>
    <w:rsid w:val="00C769CE"/>
    <w:rsid w:val="00C80D96"/>
    <w:rsid w:val="00C810EC"/>
    <w:rsid w:val="00C84495"/>
    <w:rsid w:val="00C84F91"/>
    <w:rsid w:val="00C861BA"/>
    <w:rsid w:val="00C91A71"/>
    <w:rsid w:val="00C95E5D"/>
    <w:rsid w:val="00C975DC"/>
    <w:rsid w:val="00CA1824"/>
    <w:rsid w:val="00CA1AF4"/>
    <w:rsid w:val="00CA39CD"/>
    <w:rsid w:val="00CA4292"/>
    <w:rsid w:val="00CA490B"/>
    <w:rsid w:val="00CA5C8A"/>
    <w:rsid w:val="00CA78C8"/>
    <w:rsid w:val="00CA7DBF"/>
    <w:rsid w:val="00CB07BF"/>
    <w:rsid w:val="00CB2703"/>
    <w:rsid w:val="00CB3774"/>
    <w:rsid w:val="00CB42E9"/>
    <w:rsid w:val="00CB4B44"/>
    <w:rsid w:val="00CB5763"/>
    <w:rsid w:val="00CB5BE0"/>
    <w:rsid w:val="00CB7015"/>
    <w:rsid w:val="00CB7E70"/>
    <w:rsid w:val="00CC0705"/>
    <w:rsid w:val="00CC0715"/>
    <w:rsid w:val="00CC40DB"/>
    <w:rsid w:val="00CC4590"/>
    <w:rsid w:val="00CC48EC"/>
    <w:rsid w:val="00CC4DAB"/>
    <w:rsid w:val="00CC616E"/>
    <w:rsid w:val="00CD0EAA"/>
    <w:rsid w:val="00CD102B"/>
    <w:rsid w:val="00CD1DE1"/>
    <w:rsid w:val="00CD2874"/>
    <w:rsid w:val="00CD3A6A"/>
    <w:rsid w:val="00CD3B17"/>
    <w:rsid w:val="00CD6502"/>
    <w:rsid w:val="00CD7197"/>
    <w:rsid w:val="00CE1941"/>
    <w:rsid w:val="00CE2790"/>
    <w:rsid w:val="00CE2BBD"/>
    <w:rsid w:val="00CE31BD"/>
    <w:rsid w:val="00CE5F12"/>
    <w:rsid w:val="00CE6A92"/>
    <w:rsid w:val="00CF1C4C"/>
    <w:rsid w:val="00CF2A9E"/>
    <w:rsid w:val="00CF6AED"/>
    <w:rsid w:val="00D004DF"/>
    <w:rsid w:val="00D03C19"/>
    <w:rsid w:val="00D05F76"/>
    <w:rsid w:val="00D07F2C"/>
    <w:rsid w:val="00D1077D"/>
    <w:rsid w:val="00D11D93"/>
    <w:rsid w:val="00D11DBC"/>
    <w:rsid w:val="00D12605"/>
    <w:rsid w:val="00D13089"/>
    <w:rsid w:val="00D14A5E"/>
    <w:rsid w:val="00D1589F"/>
    <w:rsid w:val="00D164E4"/>
    <w:rsid w:val="00D165B0"/>
    <w:rsid w:val="00D23E64"/>
    <w:rsid w:val="00D24438"/>
    <w:rsid w:val="00D24975"/>
    <w:rsid w:val="00D252C1"/>
    <w:rsid w:val="00D256BE"/>
    <w:rsid w:val="00D306A5"/>
    <w:rsid w:val="00D30712"/>
    <w:rsid w:val="00D30BF2"/>
    <w:rsid w:val="00D31681"/>
    <w:rsid w:val="00D31B19"/>
    <w:rsid w:val="00D348C6"/>
    <w:rsid w:val="00D354F8"/>
    <w:rsid w:val="00D3769F"/>
    <w:rsid w:val="00D42765"/>
    <w:rsid w:val="00D4465C"/>
    <w:rsid w:val="00D4476A"/>
    <w:rsid w:val="00D46724"/>
    <w:rsid w:val="00D47C06"/>
    <w:rsid w:val="00D53939"/>
    <w:rsid w:val="00D55714"/>
    <w:rsid w:val="00D56031"/>
    <w:rsid w:val="00D5737D"/>
    <w:rsid w:val="00D60C0A"/>
    <w:rsid w:val="00D644EB"/>
    <w:rsid w:val="00D66F3C"/>
    <w:rsid w:val="00D70A65"/>
    <w:rsid w:val="00D73AE5"/>
    <w:rsid w:val="00D769DA"/>
    <w:rsid w:val="00D7797B"/>
    <w:rsid w:val="00D83714"/>
    <w:rsid w:val="00D87906"/>
    <w:rsid w:val="00D9038F"/>
    <w:rsid w:val="00D9130B"/>
    <w:rsid w:val="00D92D70"/>
    <w:rsid w:val="00D9356A"/>
    <w:rsid w:val="00D940EA"/>
    <w:rsid w:val="00D953A4"/>
    <w:rsid w:val="00D9549D"/>
    <w:rsid w:val="00D957DF"/>
    <w:rsid w:val="00D957F7"/>
    <w:rsid w:val="00D9594F"/>
    <w:rsid w:val="00D97816"/>
    <w:rsid w:val="00DA03D0"/>
    <w:rsid w:val="00DA0517"/>
    <w:rsid w:val="00DA20A9"/>
    <w:rsid w:val="00DA4A41"/>
    <w:rsid w:val="00DA558D"/>
    <w:rsid w:val="00DB13C2"/>
    <w:rsid w:val="00DB1E5E"/>
    <w:rsid w:val="00DB2526"/>
    <w:rsid w:val="00DC2B5A"/>
    <w:rsid w:val="00DC468C"/>
    <w:rsid w:val="00DC472E"/>
    <w:rsid w:val="00DC604E"/>
    <w:rsid w:val="00DC6A15"/>
    <w:rsid w:val="00DC6A8D"/>
    <w:rsid w:val="00DD2456"/>
    <w:rsid w:val="00DD3058"/>
    <w:rsid w:val="00DD4734"/>
    <w:rsid w:val="00DD7035"/>
    <w:rsid w:val="00DD75D6"/>
    <w:rsid w:val="00DE28C9"/>
    <w:rsid w:val="00DE5872"/>
    <w:rsid w:val="00DE5945"/>
    <w:rsid w:val="00DE5F2C"/>
    <w:rsid w:val="00DE670E"/>
    <w:rsid w:val="00DE72ED"/>
    <w:rsid w:val="00DF017C"/>
    <w:rsid w:val="00DF6097"/>
    <w:rsid w:val="00DF6DD4"/>
    <w:rsid w:val="00E00450"/>
    <w:rsid w:val="00E01110"/>
    <w:rsid w:val="00E0187E"/>
    <w:rsid w:val="00E04D0F"/>
    <w:rsid w:val="00E053CC"/>
    <w:rsid w:val="00E05D0E"/>
    <w:rsid w:val="00E062A8"/>
    <w:rsid w:val="00E067BD"/>
    <w:rsid w:val="00E07B62"/>
    <w:rsid w:val="00E07CE8"/>
    <w:rsid w:val="00E07E07"/>
    <w:rsid w:val="00E10347"/>
    <w:rsid w:val="00E11F07"/>
    <w:rsid w:val="00E12AFC"/>
    <w:rsid w:val="00E134E5"/>
    <w:rsid w:val="00E1561B"/>
    <w:rsid w:val="00E156CB"/>
    <w:rsid w:val="00E17DFA"/>
    <w:rsid w:val="00E21413"/>
    <w:rsid w:val="00E21611"/>
    <w:rsid w:val="00E21898"/>
    <w:rsid w:val="00E21A96"/>
    <w:rsid w:val="00E2338F"/>
    <w:rsid w:val="00E24066"/>
    <w:rsid w:val="00E2577C"/>
    <w:rsid w:val="00E25BF9"/>
    <w:rsid w:val="00E25DF7"/>
    <w:rsid w:val="00E26BB3"/>
    <w:rsid w:val="00E2732E"/>
    <w:rsid w:val="00E30EFF"/>
    <w:rsid w:val="00E3162A"/>
    <w:rsid w:val="00E35355"/>
    <w:rsid w:val="00E35ADD"/>
    <w:rsid w:val="00E36F64"/>
    <w:rsid w:val="00E3709D"/>
    <w:rsid w:val="00E40258"/>
    <w:rsid w:val="00E40B0E"/>
    <w:rsid w:val="00E40EA4"/>
    <w:rsid w:val="00E4689C"/>
    <w:rsid w:val="00E4700E"/>
    <w:rsid w:val="00E4712F"/>
    <w:rsid w:val="00E5582F"/>
    <w:rsid w:val="00E5656D"/>
    <w:rsid w:val="00E56FD4"/>
    <w:rsid w:val="00E572C0"/>
    <w:rsid w:val="00E57588"/>
    <w:rsid w:val="00E57D6A"/>
    <w:rsid w:val="00E6243E"/>
    <w:rsid w:val="00E63955"/>
    <w:rsid w:val="00E64029"/>
    <w:rsid w:val="00E70D1D"/>
    <w:rsid w:val="00E72D29"/>
    <w:rsid w:val="00E7314F"/>
    <w:rsid w:val="00E73B76"/>
    <w:rsid w:val="00E761E0"/>
    <w:rsid w:val="00E806D2"/>
    <w:rsid w:val="00E84DDD"/>
    <w:rsid w:val="00E87509"/>
    <w:rsid w:val="00E87E29"/>
    <w:rsid w:val="00E9142E"/>
    <w:rsid w:val="00E925EE"/>
    <w:rsid w:val="00E92721"/>
    <w:rsid w:val="00E927AE"/>
    <w:rsid w:val="00E930A9"/>
    <w:rsid w:val="00E930F3"/>
    <w:rsid w:val="00E935E3"/>
    <w:rsid w:val="00E9509E"/>
    <w:rsid w:val="00E950A5"/>
    <w:rsid w:val="00E95254"/>
    <w:rsid w:val="00E95E1D"/>
    <w:rsid w:val="00E967E0"/>
    <w:rsid w:val="00E96B09"/>
    <w:rsid w:val="00E96BCB"/>
    <w:rsid w:val="00EA2056"/>
    <w:rsid w:val="00EA2A85"/>
    <w:rsid w:val="00EA2EF3"/>
    <w:rsid w:val="00EA3D38"/>
    <w:rsid w:val="00EA4F4D"/>
    <w:rsid w:val="00EA6132"/>
    <w:rsid w:val="00EA61CF"/>
    <w:rsid w:val="00EA7852"/>
    <w:rsid w:val="00EB4591"/>
    <w:rsid w:val="00EB4D1D"/>
    <w:rsid w:val="00EB4EF6"/>
    <w:rsid w:val="00EB7374"/>
    <w:rsid w:val="00EC17E3"/>
    <w:rsid w:val="00EC1F94"/>
    <w:rsid w:val="00EC3837"/>
    <w:rsid w:val="00EC408C"/>
    <w:rsid w:val="00EC49F1"/>
    <w:rsid w:val="00EC6E38"/>
    <w:rsid w:val="00EC6E77"/>
    <w:rsid w:val="00EC722E"/>
    <w:rsid w:val="00ED07E0"/>
    <w:rsid w:val="00ED1403"/>
    <w:rsid w:val="00ED285F"/>
    <w:rsid w:val="00ED377F"/>
    <w:rsid w:val="00ED4EA5"/>
    <w:rsid w:val="00ED5414"/>
    <w:rsid w:val="00ED6843"/>
    <w:rsid w:val="00ED69A0"/>
    <w:rsid w:val="00ED6CD9"/>
    <w:rsid w:val="00ED7662"/>
    <w:rsid w:val="00EE0A8D"/>
    <w:rsid w:val="00EE2F2F"/>
    <w:rsid w:val="00EE482E"/>
    <w:rsid w:val="00EE4E6A"/>
    <w:rsid w:val="00EE4EBA"/>
    <w:rsid w:val="00EE62CC"/>
    <w:rsid w:val="00EE62F5"/>
    <w:rsid w:val="00EE66A9"/>
    <w:rsid w:val="00EE6759"/>
    <w:rsid w:val="00EE6AA8"/>
    <w:rsid w:val="00EF273C"/>
    <w:rsid w:val="00EF4C42"/>
    <w:rsid w:val="00F004B3"/>
    <w:rsid w:val="00F02B2B"/>
    <w:rsid w:val="00F05386"/>
    <w:rsid w:val="00F10421"/>
    <w:rsid w:val="00F10CF4"/>
    <w:rsid w:val="00F12AAB"/>
    <w:rsid w:val="00F1317F"/>
    <w:rsid w:val="00F15630"/>
    <w:rsid w:val="00F176CB"/>
    <w:rsid w:val="00F17A11"/>
    <w:rsid w:val="00F23B7A"/>
    <w:rsid w:val="00F23DB1"/>
    <w:rsid w:val="00F25108"/>
    <w:rsid w:val="00F26512"/>
    <w:rsid w:val="00F33080"/>
    <w:rsid w:val="00F34DFA"/>
    <w:rsid w:val="00F413F6"/>
    <w:rsid w:val="00F41417"/>
    <w:rsid w:val="00F4209E"/>
    <w:rsid w:val="00F45A37"/>
    <w:rsid w:val="00F518B8"/>
    <w:rsid w:val="00F519EF"/>
    <w:rsid w:val="00F51EB0"/>
    <w:rsid w:val="00F55818"/>
    <w:rsid w:val="00F55F58"/>
    <w:rsid w:val="00F56DA2"/>
    <w:rsid w:val="00F60AF1"/>
    <w:rsid w:val="00F60CD8"/>
    <w:rsid w:val="00F6147F"/>
    <w:rsid w:val="00F622C1"/>
    <w:rsid w:val="00F66106"/>
    <w:rsid w:val="00F661C8"/>
    <w:rsid w:val="00F668DB"/>
    <w:rsid w:val="00F67707"/>
    <w:rsid w:val="00F67804"/>
    <w:rsid w:val="00F70521"/>
    <w:rsid w:val="00F709B3"/>
    <w:rsid w:val="00F70AA7"/>
    <w:rsid w:val="00F71763"/>
    <w:rsid w:val="00F71FA9"/>
    <w:rsid w:val="00F72425"/>
    <w:rsid w:val="00F72546"/>
    <w:rsid w:val="00F72E71"/>
    <w:rsid w:val="00F763C0"/>
    <w:rsid w:val="00F7716B"/>
    <w:rsid w:val="00F77B7B"/>
    <w:rsid w:val="00F817F2"/>
    <w:rsid w:val="00F828C3"/>
    <w:rsid w:val="00F82E57"/>
    <w:rsid w:val="00F8495E"/>
    <w:rsid w:val="00F84E08"/>
    <w:rsid w:val="00F875F0"/>
    <w:rsid w:val="00F879A1"/>
    <w:rsid w:val="00F87DE2"/>
    <w:rsid w:val="00F917FE"/>
    <w:rsid w:val="00F9298B"/>
    <w:rsid w:val="00F94154"/>
    <w:rsid w:val="00F949CF"/>
    <w:rsid w:val="00F95D38"/>
    <w:rsid w:val="00FA0697"/>
    <w:rsid w:val="00FA1773"/>
    <w:rsid w:val="00FA1D95"/>
    <w:rsid w:val="00FA29A2"/>
    <w:rsid w:val="00FA6222"/>
    <w:rsid w:val="00FA790D"/>
    <w:rsid w:val="00FB0282"/>
    <w:rsid w:val="00FB16FE"/>
    <w:rsid w:val="00FB4C7A"/>
    <w:rsid w:val="00FB5B99"/>
    <w:rsid w:val="00FB6AD6"/>
    <w:rsid w:val="00FC0F40"/>
    <w:rsid w:val="00FC1D52"/>
    <w:rsid w:val="00FC4EEA"/>
    <w:rsid w:val="00FC6983"/>
    <w:rsid w:val="00FD1E8D"/>
    <w:rsid w:val="00FD4F80"/>
    <w:rsid w:val="00FD69ED"/>
    <w:rsid w:val="00FD6CF9"/>
    <w:rsid w:val="00FE15C6"/>
    <w:rsid w:val="00FE2274"/>
    <w:rsid w:val="00FE5CCA"/>
    <w:rsid w:val="00FE6D6B"/>
    <w:rsid w:val="00FE761C"/>
    <w:rsid w:val="00FF0396"/>
    <w:rsid w:val="00FF2393"/>
    <w:rsid w:val="00FF2A59"/>
    <w:rsid w:val="00FF383D"/>
    <w:rsid w:val="00FF4C83"/>
    <w:rsid w:val="00FF7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156F3"/>
  <w15:docId w15:val="{24332141-865A-4B1B-A857-4C92A364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unhideWhenUsed/>
    <w:rsid w:val="0070452E"/>
    <w:pPr>
      <w:spacing w:line="240" w:lineRule="auto"/>
    </w:pPr>
    <w:rPr>
      <w:sz w:val="20"/>
      <w:szCs w:val="20"/>
    </w:rPr>
  </w:style>
  <w:style w:type="character" w:customStyle="1" w:styleId="FootnoteTextChar">
    <w:name w:val="Footnote Text Char"/>
    <w:basedOn w:val="DefaultParagraphFont"/>
    <w:link w:val="FootnoteText"/>
    <w:uiPriority w:val="99"/>
    <w:rsid w:val="0070452E"/>
    <w:rPr>
      <w:sz w:val="20"/>
      <w:szCs w:val="20"/>
    </w:rPr>
  </w:style>
  <w:style w:type="character" w:styleId="FootnoteReference">
    <w:name w:val="footnote reference"/>
    <w:basedOn w:val="DefaultParagraphFont"/>
    <w:uiPriority w:val="99"/>
    <w:semiHidden/>
    <w:unhideWhenUsed/>
    <w:rsid w:val="0070452E"/>
    <w:rPr>
      <w:vertAlign w:val="superscript"/>
    </w:rPr>
  </w:style>
  <w:style w:type="character" w:styleId="Hyperlink">
    <w:name w:val="Hyperlink"/>
    <w:basedOn w:val="DefaultParagraphFont"/>
    <w:uiPriority w:val="99"/>
    <w:unhideWhenUsed/>
    <w:rsid w:val="001F3F30"/>
    <w:rPr>
      <w:color w:val="0000FF"/>
      <w:u w:val="single"/>
    </w:rPr>
  </w:style>
  <w:style w:type="character" w:styleId="CommentReference">
    <w:name w:val="annotation reference"/>
    <w:basedOn w:val="DefaultParagraphFont"/>
    <w:uiPriority w:val="99"/>
    <w:semiHidden/>
    <w:unhideWhenUsed/>
    <w:rsid w:val="00F87DE2"/>
    <w:rPr>
      <w:sz w:val="16"/>
      <w:szCs w:val="16"/>
    </w:rPr>
  </w:style>
  <w:style w:type="paragraph" w:styleId="CommentText">
    <w:name w:val="annotation text"/>
    <w:basedOn w:val="Normal"/>
    <w:link w:val="CommentTextChar"/>
    <w:uiPriority w:val="99"/>
    <w:semiHidden/>
    <w:unhideWhenUsed/>
    <w:rsid w:val="00F87DE2"/>
    <w:pPr>
      <w:spacing w:line="240" w:lineRule="auto"/>
    </w:pPr>
    <w:rPr>
      <w:sz w:val="20"/>
      <w:szCs w:val="20"/>
    </w:rPr>
  </w:style>
  <w:style w:type="character" w:customStyle="1" w:styleId="CommentTextChar">
    <w:name w:val="Comment Text Char"/>
    <w:basedOn w:val="DefaultParagraphFont"/>
    <w:link w:val="CommentText"/>
    <w:uiPriority w:val="99"/>
    <w:semiHidden/>
    <w:rsid w:val="00F87DE2"/>
    <w:rPr>
      <w:sz w:val="20"/>
      <w:szCs w:val="20"/>
    </w:rPr>
  </w:style>
  <w:style w:type="paragraph" w:styleId="CommentSubject">
    <w:name w:val="annotation subject"/>
    <w:basedOn w:val="CommentText"/>
    <w:next w:val="CommentText"/>
    <w:link w:val="CommentSubjectChar"/>
    <w:uiPriority w:val="99"/>
    <w:semiHidden/>
    <w:unhideWhenUsed/>
    <w:rsid w:val="00F87DE2"/>
    <w:rPr>
      <w:b/>
      <w:bCs/>
    </w:rPr>
  </w:style>
  <w:style w:type="character" w:customStyle="1" w:styleId="CommentSubjectChar">
    <w:name w:val="Comment Subject Char"/>
    <w:basedOn w:val="CommentTextChar"/>
    <w:link w:val="CommentSubject"/>
    <w:uiPriority w:val="99"/>
    <w:semiHidden/>
    <w:rsid w:val="00F87DE2"/>
    <w:rPr>
      <w:b/>
      <w:bCs/>
      <w:sz w:val="20"/>
      <w:szCs w:val="20"/>
    </w:rPr>
  </w:style>
  <w:style w:type="paragraph" w:styleId="BalloonText">
    <w:name w:val="Balloon Text"/>
    <w:basedOn w:val="Normal"/>
    <w:link w:val="BalloonTextChar"/>
    <w:uiPriority w:val="99"/>
    <w:semiHidden/>
    <w:unhideWhenUsed/>
    <w:rsid w:val="00F87DE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7DE2"/>
    <w:rPr>
      <w:rFonts w:ascii="Segoe UI" w:hAnsi="Segoe UI" w:cs="Segoe UI"/>
      <w:sz w:val="18"/>
      <w:szCs w:val="18"/>
    </w:rPr>
  </w:style>
  <w:style w:type="paragraph" w:styleId="ListParagraph">
    <w:name w:val="List Paragraph"/>
    <w:basedOn w:val="Normal"/>
    <w:uiPriority w:val="34"/>
    <w:qFormat/>
    <w:rsid w:val="00055C8B"/>
    <w:pPr>
      <w:ind w:left="720"/>
      <w:contextualSpacing/>
    </w:pPr>
  </w:style>
  <w:style w:type="paragraph" w:styleId="Header">
    <w:name w:val="header"/>
    <w:basedOn w:val="Normal"/>
    <w:link w:val="HeaderChar"/>
    <w:uiPriority w:val="99"/>
    <w:unhideWhenUsed/>
    <w:rsid w:val="0091244F"/>
    <w:pPr>
      <w:tabs>
        <w:tab w:val="center" w:pos="4680"/>
        <w:tab w:val="right" w:pos="9360"/>
      </w:tabs>
      <w:spacing w:line="240" w:lineRule="auto"/>
    </w:pPr>
  </w:style>
  <w:style w:type="character" w:customStyle="1" w:styleId="HeaderChar">
    <w:name w:val="Header Char"/>
    <w:basedOn w:val="DefaultParagraphFont"/>
    <w:link w:val="Header"/>
    <w:uiPriority w:val="99"/>
    <w:rsid w:val="0091244F"/>
  </w:style>
  <w:style w:type="paragraph" w:styleId="Footer">
    <w:name w:val="footer"/>
    <w:basedOn w:val="Normal"/>
    <w:link w:val="FooterChar"/>
    <w:uiPriority w:val="99"/>
    <w:unhideWhenUsed/>
    <w:rsid w:val="0091244F"/>
    <w:pPr>
      <w:tabs>
        <w:tab w:val="center" w:pos="4680"/>
        <w:tab w:val="right" w:pos="9360"/>
      </w:tabs>
      <w:spacing w:line="240" w:lineRule="auto"/>
    </w:pPr>
  </w:style>
  <w:style w:type="character" w:customStyle="1" w:styleId="FooterChar">
    <w:name w:val="Footer Char"/>
    <w:basedOn w:val="DefaultParagraphFont"/>
    <w:link w:val="Footer"/>
    <w:uiPriority w:val="99"/>
    <w:rsid w:val="0091244F"/>
  </w:style>
  <w:style w:type="table" w:styleId="TableGrid">
    <w:name w:val="Table Grid"/>
    <w:basedOn w:val="TableNormal"/>
    <w:uiPriority w:val="39"/>
    <w:rsid w:val="002C5FA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F74CB"/>
    <w:pPr>
      <w:spacing w:line="240" w:lineRule="auto"/>
    </w:pPr>
  </w:style>
  <w:style w:type="character" w:styleId="UnresolvedMention">
    <w:name w:val="Unresolved Mention"/>
    <w:basedOn w:val="DefaultParagraphFont"/>
    <w:uiPriority w:val="99"/>
    <w:semiHidden/>
    <w:unhideWhenUsed/>
    <w:rsid w:val="004F526B"/>
    <w:rPr>
      <w:color w:val="605E5C"/>
      <w:shd w:val="clear" w:color="auto" w:fill="E1DFDD"/>
    </w:rPr>
  </w:style>
  <w:style w:type="paragraph" w:styleId="NormalWeb">
    <w:name w:val="Normal (Web)"/>
    <w:basedOn w:val="Normal"/>
    <w:uiPriority w:val="99"/>
    <w:unhideWhenUsed/>
    <w:rsid w:val="009C108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9C1084"/>
  </w:style>
  <w:style w:type="character" w:customStyle="1" w:styleId="ng-binding">
    <w:name w:val="ng-binding"/>
    <w:basedOn w:val="DefaultParagraphFont"/>
    <w:rsid w:val="00AB2AD8"/>
  </w:style>
  <w:style w:type="character" w:styleId="Strong">
    <w:name w:val="Strong"/>
    <w:basedOn w:val="DefaultParagraphFont"/>
    <w:uiPriority w:val="22"/>
    <w:qFormat/>
    <w:rsid w:val="00993674"/>
    <w:rPr>
      <w:b/>
      <w:bCs/>
    </w:rPr>
  </w:style>
  <w:style w:type="character" w:styleId="Emphasis">
    <w:name w:val="Emphasis"/>
    <w:basedOn w:val="DefaultParagraphFont"/>
    <w:uiPriority w:val="20"/>
    <w:qFormat/>
    <w:rsid w:val="0073450F"/>
    <w:rPr>
      <w:i/>
      <w:iCs/>
    </w:rPr>
  </w:style>
  <w:style w:type="character" w:styleId="FollowedHyperlink">
    <w:name w:val="FollowedHyperlink"/>
    <w:basedOn w:val="DefaultParagraphFont"/>
    <w:uiPriority w:val="99"/>
    <w:semiHidden/>
    <w:unhideWhenUsed/>
    <w:rsid w:val="00293DBE"/>
    <w:rPr>
      <w:color w:val="800080" w:themeColor="followedHyperlink"/>
      <w:u w:val="single"/>
    </w:rPr>
  </w:style>
  <w:style w:type="paragraph" w:styleId="TOCHeading">
    <w:name w:val="TOC Heading"/>
    <w:basedOn w:val="Heading1"/>
    <w:next w:val="Normal"/>
    <w:uiPriority w:val="39"/>
    <w:unhideWhenUsed/>
    <w:qFormat/>
    <w:rsid w:val="00ED377F"/>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ED377F"/>
    <w:pPr>
      <w:spacing w:after="100"/>
    </w:pPr>
  </w:style>
  <w:style w:type="paragraph" w:styleId="TOC2">
    <w:name w:val="toc 2"/>
    <w:basedOn w:val="Normal"/>
    <w:next w:val="Normal"/>
    <w:autoRedefine/>
    <w:uiPriority w:val="39"/>
    <w:unhideWhenUsed/>
    <w:rsid w:val="00ED377F"/>
    <w:pPr>
      <w:spacing w:after="100"/>
      <w:ind w:left="220"/>
    </w:pPr>
  </w:style>
  <w:style w:type="paragraph" w:styleId="TOC3">
    <w:name w:val="toc 3"/>
    <w:basedOn w:val="Normal"/>
    <w:next w:val="Normal"/>
    <w:autoRedefine/>
    <w:uiPriority w:val="39"/>
    <w:unhideWhenUsed/>
    <w:rsid w:val="00ED377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547103">
      <w:bodyDiv w:val="1"/>
      <w:marLeft w:val="0"/>
      <w:marRight w:val="0"/>
      <w:marTop w:val="0"/>
      <w:marBottom w:val="0"/>
      <w:divBdr>
        <w:top w:val="none" w:sz="0" w:space="0" w:color="auto"/>
        <w:left w:val="none" w:sz="0" w:space="0" w:color="auto"/>
        <w:bottom w:val="none" w:sz="0" w:space="0" w:color="auto"/>
        <w:right w:val="none" w:sz="0" w:space="0" w:color="auto"/>
      </w:divBdr>
      <w:divsChild>
        <w:div w:id="433332835">
          <w:marLeft w:val="0"/>
          <w:marRight w:val="0"/>
          <w:marTop w:val="100"/>
          <w:marBottom w:val="100"/>
          <w:divBdr>
            <w:top w:val="none" w:sz="0" w:space="0" w:color="auto"/>
            <w:left w:val="none" w:sz="0" w:space="0" w:color="auto"/>
            <w:bottom w:val="none" w:sz="0" w:space="0" w:color="auto"/>
            <w:right w:val="none" w:sz="0" w:space="0" w:color="auto"/>
          </w:divBdr>
          <w:divsChild>
            <w:div w:id="1071855451">
              <w:marLeft w:val="0"/>
              <w:marRight w:val="0"/>
              <w:marTop w:val="0"/>
              <w:marBottom w:val="0"/>
              <w:divBdr>
                <w:top w:val="none" w:sz="0" w:space="0" w:color="auto"/>
                <w:left w:val="none" w:sz="0" w:space="0" w:color="auto"/>
                <w:bottom w:val="none" w:sz="0" w:space="0" w:color="auto"/>
                <w:right w:val="none" w:sz="0" w:space="0" w:color="auto"/>
              </w:divBdr>
            </w:div>
            <w:div w:id="688679674">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757798919">
      <w:bodyDiv w:val="1"/>
      <w:marLeft w:val="0"/>
      <w:marRight w:val="0"/>
      <w:marTop w:val="0"/>
      <w:marBottom w:val="0"/>
      <w:divBdr>
        <w:top w:val="none" w:sz="0" w:space="0" w:color="auto"/>
        <w:left w:val="none" w:sz="0" w:space="0" w:color="auto"/>
        <w:bottom w:val="none" w:sz="0" w:space="0" w:color="auto"/>
        <w:right w:val="none" w:sz="0" w:space="0" w:color="auto"/>
      </w:divBdr>
    </w:div>
    <w:div w:id="778329409">
      <w:bodyDiv w:val="1"/>
      <w:marLeft w:val="0"/>
      <w:marRight w:val="0"/>
      <w:marTop w:val="0"/>
      <w:marBottom w:val="0"/>
      <w:divBdr>
        <w:top w:val="none" w:sz="0" w:space="0" w:color="auto"/>
        <w:left w:val="none" w:sz="0" w:space="0" w:color="auto"/>
        <w:bottom w:val="none" w:sz="0" w:space="0" w:color="auto"/>
        <w:right w:val="none" w:sz="0" w:space="0" w:color="auto"/>
      </w:divBdr>
    </w:div>
    <w:div w:id="819227334">
      <w:bodyDiv w:val="1"/>
      <w:marLeft w:val="0"/>
      <w:marRight w:val="0"/>
      <w:marTop w:val="0"/>
      <w:marBottom w:val="0"/>
      <w:divBdr>
        <w:top w:val="none" w:sz="0" w:space="0" w:color="auto"/>
        <w:left w:val="none" w:sz="0" w:space="0" w:color="auto"/>
        <w:bottom w:val="none" w:sz="0" w:space="0" w:color="auto"/>
        <w:right w:val="none" w:sz="0" w:space="0" w:color="auto"/>
      </w:divBdr>
    </w:div>
    <w:div w:id="820539232">
      <w:bodyDiv w:val="1"/>
      <w:marLeft w:val="0"/>
      <w:marRight w:val="0"/>
      <w:marTop w:val="0"/>
      <w:marBottom w:val="0"/>
      <w:divBdr>
        <w:top w:val="none" w:sz="0" w:space="0" w:color="auto"/>
        <w:left w:val="none" w:sz="0" w:space="0" w:color="auto"/>
        <w:bottom w:val="none" w:sz="0" w:space="0" w:color="auto"/>
        <w:right w:val="none" w:sz="0" w:space="0" w:color="auto"/>
      </w:divBdr>
    </w:div>
    <w:div w:id="927157546">
      <w:bodyDiv w:val="1"/>
      <w:marLeft w:val="0"/>
      <w:marRight w:val="0"/>
      <w:marTop w:val="0"/>
      <w:marBottom w:val="0"/>
      <w:divBdr>
        <w:top w:val="none" w:sz="0" w:space="0" w:color="auto"/>
        <w:left w:val="none" w:sz="0" w:space="0" w:color="auto"/>
        <w:bottom w:val="none" w:sz="0" w:space="0" w:color="auto"/>
        <w:right w:val="none" w:sz="0" w:space="0" w:color="auto"/>
      </w:divBdr>
    </w:div>
    <w:div w:id="1033269768">
      <w:bodyDiv w:val="1"/>
      <w:marLeft w:val="0"/>
      <w:marRight w:val="0"/>
      <w:marTop w:val="0"/>
      <w:marBottom w:val="0"/>
      <w:divBdr>
        <w:top w:val="none" w:sz="0" w:space="0" w:color="auto"/>
        <w:left w:val="none" w:sz="0" w:space="0" w:color="auto"/>
        <w:bottom w:val="none" w:sz="0" w:space="0" w:color="auto"/>
        <w:right w:val="none" w:sz="0" w:space="0" w:color="auto"/>
      </w:divBdr>
    </w:div>
    <w:div w:id="1417702887">
      <w:bodyDiv w:val="1"/>
      <w:marLeft w:val="0"/>
      <w:marRight w:val="0"/>
      <w:marTop w:val="0"/>
      <w:marBottom w:val="0"/>
      <w:divBdr>
        <w:top w:val="none" w:sz="0" w:space="0" w:color="auto"/>
        <w:left w:val="none" w:sz="0" w:space="0" w:color="auto"/>
        <w:bottom w:val="none" w:sz="0" w:space="0" w:color="auto"/>
        <w:right w:val="none" w:sz="0" w:space="0" w:color="auto"/>
      </w:divBdr>
    </w:div>
    <w:div w:id="1657759475">
      <w:bodyDiv w:val="1"/>
      <w:marLeft w:val="0"/>
      <w:marRight w:val="0"/>
      <w:marTop w:val="0"/>
      <w:marBottom w:val="0"/>
      <w:divBdr>
        <w:top w:val="none" w:sz="0" w:space="0" w:color="auto"/>
        <w:left w:val="none" w:sz="0" w:space="0" w:color="auto"/>
        <w:bottom w:val="none" w:sz="0" w:space="0" w:color="auto"/>
        <w:right w:val="none" w:sz="0" w:space="0" w:color="auto"/>
      </w:divBdr>
    </w:div>
    <w:div w:id="1740591355">
      <w:bodyDiv w:val="1"/>
      <w:marLeft w:val="0"/>
      <w:marRight w:val="0"/>
      <w:marTop w:val="0"/>
      <w:marBottom w:val="0"/>
      <w:divBdr>
        <w:top w:val="none" w:sz="0" w:space="0" w:color="auto"/>
        <w:left w:val="none" w:sz="0" w:space="0" w:color="auto"/>
        <w:bottom w:val="none" w:sz="0" w:space="0" w:color="auto"/>
        <w:right w:val="none" w:sz="0" w:space="0" w:color="auto"/>
      </w:divBdr>
      <w:divsChild>
        <w:div w:id="928849813">
          <w:marLeft w:val="0"/>
          <w:marRight w:val="0"/>
          <w:marTop w:val="100"/>
          <w:marBottom w:val="100"/>
          <w:divBdr>
            <w:top w:val="none" w:sz="0" w:space="0" w:color="auto"/>
            <w:left w:val="none" w:sz="0" w:space="0" w:color="auto"/>
            <w:bottom w:val="none" w:sz="0" w:space="0" w:color="auto"/>
            <w:right w:val="none" w:sz="0" w:space="0" w:color="auto"/>
          </w:divBdr>
          <w:divsChild>
            <w:div w:id="19288189">
              <w:marLeft w:val="0"/>
              <w:marRight w:val="0"/>
              <w:marTop w:val="0"/>
              <w:marBottom w:val="0"/>
              <w:divBdr>
                <w:top w:val="none" w:sz="0" w:space="0" w:color="auto"/>
                <w:left w:val="none" w:sz="0" w:space="0" w:color="auto"/>
                <w:bottom w:val="none" w:sz="0" w:space="0" w:color="auto"/>
                <w:right w:val="none" w:sz="0" w:space="0" w:color="auto"/>
              </w:divBdr>
            </w:div>
            <w:div w:id="1891918112">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976907685">
      <w:bodyDiv w:val="1"/>
      <w:marLeft w:val="0"/>
      <w:marRight w:val="0"/>
      <w:marTop w:val="0"/>
      <w:marBottom w:val="0"/>
      <w:divBdr>
        <w:top w:val="none" w:sz="0" w:space="0" w:color="auto"/>
        <w:left w:val="none" w:sz="0" w:space="0" w:color="auto"/>
        <w:bottom w:val="none" w:sz="0" w:space="0" w:color="auto"/>
        <w:right w:val="none" w:sz="0" w:space="0" w:color="auto"/>
      </w:divBdr>
    </w:div>
    <w:div w:id="2036151711">
      <w:bodyDiv w:val="1"/>
      <w:marLeft w:val="0"/>
      <w:marRight w:val="0"/>
      <w:marTop w:val="0"/>
      <w:marBottom w:val="0"/>
      <w:divBdr>
        <w:top w:val="none" w:sz="0" w:space="0" w:color="auto"/>
        <w:left w:val="none" w:sz="0" w:space="0" w:color="auto"/>
        <w:bottom w:val="none" w:sz="0" w:space="0" w:color="auto"/>
        <w:right w:val="none" w:sz="0" w:space="0" w:color="auto"/>
      </w:divBdr>
      <w:divsChild>
        <w:div w:id="1751737513">
          <w:marLeft w:val="0"/>
          <w:marRight w:val="0"/>
          <w:marTop w:val="100"/>
          <w:marBottom w:val="100"/>
          <w:divBdr>
            <w:top w:val="none" w:sz="0" w:space="0" w:color="auto"/>
            <w:left w:val="none" w:sz="0" w:space="0" w:color="auto"/>
            <w:bottom w:val="none" w:sz="0" w:space="0" w:color="auto"/>
            <w:right w:val="none" w:sz="0" w:space="0" w:color="auto"/>
          </w:divBdr>
          <w:divsChild>
            <w:div w:id="754278095">
              <w:marLeft w:val="0"/>
              <w:marRight w:val="0"/>
              <w:marTop w:val="0"/>
              <w:marBottom w:val="0"/>
              <w:divBdr>
                <w:top w:val="none" w:sz="0" w:space="0" w:color="auto"/>
                <w:left w:val="none" w:sz="0" w:space="0" w:color="auto"/>
                <w:bottom w:val="none" w:sz="0" w:space="0" w:color="auto"/>
                <w:right w:val="none" w:sz="0" w:space="0" w:color="auto"/>
              </w:divBdr>
            </w:div>
            <w:div w:id="1328249560">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en.wikipedia.org/wiki/Sonny_Bon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law.cornell.edu/constitution/constitution.articlei.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rriam-webster.com/dictionary/exclusiv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17" Type="http://schemas.openxmlformats.org/officeDocument/2006/relationships/hyperlink" Target="https://www.digimarc.com/docs/default-source/digimarc-resources/whitepaper-blockchain-in-music-industry.pdf?sfvrsn=2" TargetMode="External"/><Relationship Id="rId299" Type="http://schemas.openxmlformats.org/officeDocument/2006/relationships/hyperlink" Target="https://www.mangoresearch.co/blockchain-forks-explained/" TargetMode="External"/><Relationship Id="rId303" Type="http://schemas.openxmlformats.org/officeDocument/2006/relationships/hyperlink" Target="https://www.datacamp.com/community/tutorials/blockchain-r?utm_campaign=News&amp;utm_medium=Community&amp;utm_source=DataCamp.com" TargetMode="External"/><Relationship Id="rId21" Type="http://schemas.openxmlformats.org/officeDocument/2006/relationships/hyperlink" Target="https://doi.org/10.1093/ijlit/eay014" TargetMode="External"/><Relationship Id="rId42" Type="http://schemas.openxmlformats.org/officeDocument/2006/relationships/hyperlink" Target="https://doi.org/10.1093/ijlit/eay014" TargetMode="External"/><Relationship Id="rId63" Type="http://schemas.openxmlformats.org/officeDocument/2006/relationships/hyperlink" Target="https://doi.org/10.1093/ijlit/eay014" TargetMode="External"/><Relationship Id="rId84" Type="http://schemas.openxmlformats.org/officeDocument/2006/relationships/hyperlink" Target="https://doi.org/10.1093/ijlit/eay014" TargetMode="External"/><Relationship Id="rId138" Type="http://schemas.openxmlformats.org/officeDocument/2006/relationships/hyperlink" Target="https://www.digimarc.com/docs/default-source/digimarc-resources/whitepaper-blockchain-in-music-industry.pdf?sfvrsn=2" TargetMode="External"/><Relationship Id="rId159" Type="http://schemas.openxmlformats.org/officeDocument/2006/relationships/hyperlink" Target="https://github.com/COALAIP/specs/blob/master/presentations/COALA%20IP%20-%20short.pdf" TargetMode="External"/><Relationship Id="rId170" Type="http://schemas.openxmlformats.org/officeDocument/2006/relationships/hyperlink" Target="https://github.com/COALAIP/specs" TargetMode="External"/><Relationship Id="rId191" Type="http://schemas.openxmlformats.org/officeDocument/2006/relationships/hyperlink" Target="http://pub.etla.fi/ETLA-Working-Papers-48.pdf" TargetMode="External"/><Relationship Id="rId205" Type="http://schemas.openxmlformats.org/officeDocument/2006/relationships/hyperlink" Target="http://ddex.net/about-ddex/" TargetMode="External"/><Relationship Id="rId226" Type="http://schemas.openxmlformats.org/officeDocument/2006/relationships/hyperlink" Target="https://www.copyright.gov/circs/circ01.pdf" TargetMode="External"/><Relationship Id="rId247" Type="http://schemas.openxmlformats.org/officeDocument/2006/relationships/hyperlink" Target="https://lieu.house.gov/sites/lieu.house.gov/files/Overview%20of%20the%20Music%20Modernization%20Act.pdf" TargetMode="External"/><Relationship Id="rId107" Type="http://schemas.openxmlformats.org/officeDocument/2006/relationships/hyperlink" Target="https://stanford-jblp.pubpub.org/pub/blockchain-and-ip-law" TargetMode="External"/><Relationship Id="rId268" Type="http://schemas.openxmlformats.org/officeDocument/2006/relationships/hyperlink" Target="https://www.digimarc.com/docs/default-source/digimarc-resources/whitepaper-blockchain-in-music-industry.pdf?sfvrsn=2" TargetMode="External"/><Relationship Id="rId289" Type="http://schemas.openxmlformats.org/officeDocument/2006/relationships/hyperlink" Target="https://doi.org/10.1093/ijlit/eay014" TargetMode="External"/><Relationship Id="rId11" Type="http://schemas.openxmlformats.org/officeDocument/2006/relationships/hyperlink" Target="https://doi.org/10.1093/ijlit/eay014" TargetMode="External"/><Relationship Id="rId32" Type="http://schemas.openxmlformats.org/officeDocument/2006/relationships/hyperlink" Target="https://doi.org/10.1093/ijlit/eay014" TargetMode="External"/><Relationship Id="rId53" Type="http://schemas.openxmlformats.org/officeDocument/2006/relationships/hyperlink" Target="https://doi.org/10.1093/ijlit/eay014" TargetMode="External"/><Relationship Id="rId74" Type="http://schemas.openxmlformats.org/officeDocument/2006/relationships/hyperlink" Target="https://doi.org/10.1093/ijlit/eay014" TargetMode="External"/><Relationship Id="rId128" Type="http://schemas.openxmlformats.org/officeDocument/2006/relationships/hyperlink" Target="https://www.digimarc.com/docs/default-source/digimarc-resources/whitepaper-blockchain-in-music-industry.pdf?sfvrsn=2" TargetMode="External"/><Relationship Id="rId149" Type="http://schemas.openxmlformats.org/officeDocument/2006/relationships/hyperlink" Target="https://medium.com/dotblockchainmusic/the-dotblockchain-music-project-update-7-minimum-viable-data-doc-561fdfadd5eb" TargetMode="External"/><Relationship Id="rId314" Type="http://schemas.openxmlformats.org/officeDocument/2006/relationships/hyperlink" Target="https://themerkle.com/author/writer10/" TargetMode="External"/><Relationship Id="rId5" Type="http://schemas.openxmlformats.org/officeDocument/2006/relationships/hyperlink" Target="https://doi.org/10.1093/ijlit/eay014" TargetMode="External"/><Relationship Id="rId95" Type="http://schemas.openxmlformats.org/officeDocument/2006/relationships/hyperlink" Target="https://doi.org/10.1093/ijlit/eay014" TargetMode="External"/><Relationship Id="rId160" Type="http://schemas.openxmlformats.org/officeDocument/2006/relationships/hyperlink" Target="https://github.com/COALAIP/specs" TargetMode="External"/><Relationship Id="rId181" Type="http://schemas.openxmlformats.org/officeDocument/2006/relationships/hyperlink" Target="http://pub.etla.fi/ETLA-Working-Papers-48.pdf" TargetMode="External"/><Relationship Id="rId216" Type="http://schemas.openxmlformats.org/officeDocument/2006/relationships/hyperlink" Target="https://www.musicmark.com/documents/cwr111494_cwr_user_manual_2011-09-23_e_2011-09-23_en.pdf" TargetMode="External"/><Relationship Id="rId237" Type="http://schemas.openxmlformats.org/officeDocument/2006/relationships/hyperlink" Target="https://www.copyright.gov/circs/circ01.pdf" TargetMode="External"/><Relationship Id="rId258" Type="http://schemas.openxmlformats.org/officeDocument/2006/relationships/hyperlink" Target="https://hnr.k-state.edu/doc/rres-690/legalelementsofacontract.pdf" TargetMode="External"/><Relationship Id="rId279" Type="http://schemas.openxmlformats.org/officeDocument/2006/relationships/hyperlink" Target="https://www.copyright.gov/circs/circ73.pdf" TargetMode="External"/><Relationship Id="rId22" Type="http://schemas.openxmlformats.org/officeDocument/2006/relationships/hyperlink" Target="https://doi.org/10.1093/ijlit/eay014" TargetMode="External"/><Relationship Id="rId43" Type="http://schemas.openxmlformats.org/officeDocument/2006/relationships/hyperlink" Target="https://doi.org/10.1093/ijlit/eay014" TargetMode="External"/><Relationship Id="rId64" Type="http://schemas.openxmlformats.org/officeDocument/2006/relationships/hyperlink" Target="https://doi.org/10.1093/ijlit/eay014" TargetMode="External"/><Relationship Id="rId118" Type="http://schemas.openxmlformats.org/officeDocument/2006/relationships/hyperlink" Target="https://www.digimarc.com/docs/default-source/digimarc-resources/whitepaper-blockchain-in-music-industry.pdf?sfvrsn=2" TargetMode="External"/><Relationship Id="rId139" Type="http://schemas.openxmlformats.org/officeDocument/2006/relationships/hyperlink" Target="https://www.digimarc.com/docs/default-source/digimarc-resources/whitepaper-blockchain-in-music-industry.pdf?sfvrsn=2" TargetMode="External"/><Relationship Id="rId290" Type="http://schemas.openxmlformats.org/officeDocument/2006/relationships/hyperlink" Target="https://papers.ssrn.com/sol3/papers.cfm?abstract_id=1417678" TargetMode="External"/><Relationship Id="rId304" Type="http://schemas.openxmlformats.org/officeDocument/2006/relationships/hyperlink" Target="https://www.datacamp.com/community/tutorials/blockchain-r?utm_campaign=News&amp;utm_medium=Community&amp;utm_source=DataCamp.com" TargetMode="External"/><Relationship Id="rId85" Type="http://schemas.openxmlformats.org/officeDocument/2006/relationships/hyperlink" Target="https://doi.org/10.1093/ijlit/eay014" TargetMode="External"/><Relationship Id="rId150" Type="http://schemas.openxmlformats.org/officeDocument/2006/relationships/hyperlink" Target="https://medium.com/dotblockchainmusic/the-dotblockchain-music-project-update-7-minimum-viable-data-doc-561fdfadd5eb" TargetMode="External"/><Relationship Id="rId171" Type="http://schemas.openxmlformats.org/officeDocument/2006/relationships/hyperlink" Target="https://github.com/COALAIP/specs/blob/master/presentations/COALA%20IP%20-%20short.pdf" TargetMode="External"/><Relationship Id="rId192" Type="http://schemas.openxmlformats.org/officeDocument/2006/relationships/hyperlink" Target="http://pub.etla.fi/ETLA-Working-Papers-48.pdf" TargetMode="External"/><Relationship Id="rId206" Type="http://schemas.openxmlformats.org/officeDocument/2006/relationships/hyperlink" Target="https://apilama.com/2018/06/25/ddex-api-music-industry-technology/" TargetMode="External"/><Relationship Id="rId227" Type="http://schemas.openxmlformats.org/officeDocument/2006/relationships/hyperlink" Target="https://www.copyright.gov/circs/circ01.pdf" TargetMode="External"/><Relationship Id="rId248" Type="http://schemas.openxmlformats.org/officeDocument/2006/relationships/hyperlink" Target="https://lieu.house.gov/sites/lieu.house.gov/files/Overview%20of%20the%20Music%20Modernization%20Act.pdf" TargetMode="External"/><Relationship Id="rId269" Type="http://schemas.openxmlformats.org/officeDocument/2006/relationships/hyperlink" Target="https://ssrn.com/abstract=2381882" TargetMode="External"/><Relationship Id="rId12" Type="http://schemas.openxmlformats.org/officeDocument/2006/relationships/hyperlink" Target="https://doi.org/10.1093/ijlit/eay014" TargetMode="External"/><Relationship Id="rId33" Type="http://schemas.openxmlformats.org/officeDocument/2006/relationships/hyperlink" Target="https://doi.org/10.1093/ijlit/eay014" TargetMode="External"/><Relationship Id="rId108" Type="http://schemas.openxmlformats.org/officeDocument/2006/relationships/hyperlink" Target="https://stanford-jblp.pubpub.org/pub/blockchain-and-ip-law" TargetMode="External"/><Relationship Id="rId129" Type="http://schemas.openxmlformats.org/officeDocument/2006/relationships/hyperlink" Target="https://www.digimarc.com/docs/default-source/digimarc-resources/whitepaper-blockchain-in-music-industry.pdf?sfvrsn=2" TargetMode="External"/><Relationship Id="rId280" Type="http://schemas.openxmlformats.org/officeDocument/2006/relationships/hyperlink" Target="https://creativecommons.org/licenses/" TargetMode="External"/><Relationship Id="rId315" Type="http://schemas.openxmlformats.org/officeDocument/2006/relationships/hyperlink" Target="https://themerkle.com/what-is-the-interplanetary-file-system/" TargetMode="External"/><Relationship Id="rId54" Type="http://schemas.openxmlformats.org/officeDocument/2006/relationships/hyperlink" Target="https://doi.org/10.1093/ijlit/eay014" TargetMode="External"/><Relationship Id="rId75" Type="http://schemas.openxmlformats.org/officeDocument/2006/relationships/hyperlink" Target="https://doi.org/10.1093/ijlit/eay014" TargetMode="External"/><Relationship Id="rId96" Type="http://schemas.openxmlformats.org/officeDocument/2006/relationships/hyperlink" Target="https://doi.org/10.1093/ijlit/eay014" TargetMode="External"/><Relationship Id="rId140" Type="http://schemas.openxmlformats.org/officeDocument/2006/relationships/hyperlink" Target="https://www.digimarc.com/docs/default-source/digimarc-resources/whitepaper-blockchain-in-music-industry.pdf?sfvrsn=2" TargetMode="External"/><Relationship Id="rId161" Type="http://schemas.openxmlformats.org/officeDocument/2006/relationships/hyperlink" Target="https://github.com/COALAIP/specs" TargetMode="External"/><Relationship Id="rId182" Type="http://schemas.openxmlformats.org/officeDocument/2006/relationships/hyperlink" Target="http://pub.etla.fi/ETLA-Working-Papers-48.pdf" TargetMode="External"/><Relationship Id="rId217" Type="http://schemas.openxmlformats.org/officeDocument/2006/relationships/hyperlink" Target="https://www.musicmark.com/" TargetMode="External"/><Relationship Id="rId6" Type="http://schemas.openxmlformats.org/officeDocument/2006/relationships/hyperlink" Target="https://doi.org/10.1093/ijlit/eay014" TargetMode="External"/><Relationship Id="rId238" Type="http://schemas.openxmlformats.org/officeDocument/2006/relationships/hyperlink" Target="https://www.copyright.gov/circs/circ01.pdf" TargetMode="External"/><Relationship Id="rId259" Type="http://schemas.openxmlformats.org/officeDocument/2006/relationships/hyperlink" Target="https://hnr.k-state.edu/doc/rres-690/legalelementsofacontract.pdf" TargetMode="External"/><Relationship Id="rId23" Type="http://schemas.openxmlformats.org/officeDocument/2006/relationships/hyperlink" Target="https://doi.org/10.1093/ijlit/eay014" TargetMode="External"/><Relationship Id="rId119" Type="http://schemas.openxmlformats.org/officeDocument/2006/relationships/hyperlink" Target="https://www.digimarc.com/docs/default-source/digimarc-resources/whitepaper-blockchain-in-music-industry.pdf?sfvrsn=2" TargetMode="External"/><Relationship Id="rId270" Type="http://schemas.openxmlformats.org/officeDocument/2006/relationships/hyperlink" Target="https://ssrn.com/abstract=2381882" TargetMode="External"/><Relationship Id="rId291" Type="http://schemas.openxmlformats.org/officeDocument/2006/relationships/hyperlink" Target="https://doi.org/10.1093/ijlit/eay014" TargetMode="External"/><Relationship Id="rId305" Type="http://schemas.openxmlformats.org/officeDocument/2006/relationships/hyperlink" Target="https://www.datacamp.com/community/tutorials/blockchain-r?utm_campaign=News&amp;utm_medium=Community&amp;utm_source=DataCamp.com" TargetMode="External"/><Relationship Id="rId44" Type="http://schemas.openxmlformats.org/officeDocument/2006/relationships/hyperlink" Target="https://doi.org/10.1093/ijlit/eay014" TargetMode="External"/><Relationship Id="rId65" Type="http://schemas.openxmlformats.org/officeDocument/2006/relationships/hyperlink" Target="https://doi.org/10.1093/ijlit/eay014" TargetMode="External"/><Relationship Id="rId86" Type="http://schemas.openxmlformats.org/officeDocument/2006/relationships/hyperlink" Target="https://doi.org/10.1093/ijlit/eay014" TargetMode="External"/><Relationship Id="rId130" Type="http://schemas.openxmlformats.org/officeDocument/2006/relationships/hyperlink" Target="https://www.digimarc.com/docs/default-source/digimarc-resources/whitepaper-blockchain-in-music-industry.pdf?sfvrsn=2" TargetMode="External"/><Relationship Id="rId151" Type="http://schemas.openxmlformats.org/officeDocument/2006/relationships/hyperlink" Target="https://medium.com/dotblockchainmusic/the-dotblockchain-music-project-update-7-minimum-viable-data-doc-561fdfadd5eb" TargetMode="External"/><Relationship Id="rId172" Type="http://schemas.openxmlformats.org/officeDocument/2006/relationships/hyperlink" Target="https://interledger.org/community.html" TargetMode="External"/><Relationship Id="rId193" Type="http://schemas.openxmlformats.org/officeDocument/2006/relationships/hyperlink" Target="http://pub.etla.fi/ETLA-Working-Papers-48.pdf" TargetMode="External"/><Relationship Id="rId207" Type="http://schemas.openxmlformats.org/officeDocument/2006/relationships/hyperlink" Target="http://ddex.net/about-ddex/" TargetMode="External"/><Relationship Id="rId228" Type="http://schemas.openxmlformats.org/officeDocument/2006/relationships/hyperlink" Target="https://www.copyright.gov/circs/circ01.pdf" TargetMode="External"/><Relationship Id="rId249" Type="http://schemas.openxmlformats.org/officeDocument/2006/relationships/hyperlink" Target="https://lieu.house.gov/sites/lieu.house.gov/files/Overview%20of%20the%20Music%20Modernization%20Act.pdf" TargetMode="External"/><Relationship Id="rId13" Type="http://schemas.openxmlformats.org/officeDocument/2006/relationships/hyperlink" Target="https://doi.org/10.1093/ijlit/eay014" TargetMode="External"/><Relationship Id="rId109" Type="http://schemas.openxmlformats.org/officeDocument/2006/relationships/hyperlink" Target="https://stanford-jblp.pubpub.org/pub/blockchain-and-ip-law" TargetMode="External"/><Relationship Id="rId260" Type="http://schemas.openxmlformats.org/officeDocument/2006/relationships/hyperlink" Target="https://casetext.com/case/radio-television-espanola-v-new-world-ent" TargetMode="External"/><Relationship Id="rId281" Type="http://schemas.openxmlformats.org/officeDocument/2006/relationships/hyperlink" Target="https://creativecommons.org/licenses/" TargetMode="External"/><Relationship Id="rId316" Type="http://schemas.openxmlformats.org/officeDocument/2006/relationships/hyperlink" Target="https://yourstory.com/2019/04/distributed-data-storage-systems-blockchain" TargetMode="External"/><Relationship Id="rId34" Type="http://schemas.openxmlformats.org/officeDocument/2006/relationships/hyperlink" Target="https://doi.org/10.1093/ijlit/eay014" TargetMode="External"/><Relationship Id="rId55" Type="http://schemas.openxmlformats.org/officeDocument/2006/relationships/hyperlink" Target="https://doi.org/10.1093/ijlit/eay014" TargetMode="External"/><Relationship Id="rId76" Type="http://schemas.openxmlformats.org/officeDocument/2006/relationships/hyperlink" Target="https://doi.org/10.1093/ijlit/eay014" TargetMode="External"/><Relationship Id="rId97" Type="http://schemas.openxmlformats.org/officeDocument/2006/relationships/hyperlink" Target="https://stanford-jblp.pubpub.org/pub/blockchain-and-ip-law" TargetMode="External"/><Relationship Id="rId120" Type="http://schemas.openxmlformats.org/officeDocument/2006/relationships/hyperlink" Target="https://www.digimarc.com/docs/default-source/digimarc-resources/whitepaper-blockchain-in-music-industry.pdf?sfvrsn=2" TargetMode="External"/><Relationship Id="rId141" Type="http://schemas.openxmlformats.org/officeDocument/2006/relationships/hyperlink" Target="https://www.digimarc.com/docs/default-source/digimarc-resources/whitepaper-blockchain-in-music-industry.pdf?sfvrsn=2" TargetMode="External"/><Relationship Id="rId7" Type="http://schemas.openxmlformats.org/officeDocument/2006/relationships/hyperlink" Target="https://doi.org/10.1093/ijlit/eay014" TargetMode="External"/><Relationship Id="rId162" Type="http://schemas.openxmlformats.org/officeDocument/2006/relationships/hyperlink" Target="https://github.com/COALAIP/specs" TargetMode="External"/><Relationship Id="rId183" Type="http://schemas.openxmlformats.org/officeDocument/2006/relationships/hyperlink" Target="http://pub.etla.fi/ETLA-Working-Papers-48.pdf" TargetMode="External"/><Relationship Id="rId218" Type="http://schemas.openxmlformats.org/officeDocument/2006/relationships/hyperlink" Target="https://www.musicmark.com/documents/cwr11-1494_cwr_user_manual_2011-09-23_e_2011-09-23_en.pdf" TargetMode="External"/><Relationship Id="rId239" Type="http://schemas.openxmlformats.org/officeDocument/2006/relationships/hyperlink" Target="https://www.copyright.gov/circs/circ56a.pdf" TargetMode="External"/><Relationship Id="rId250" Type="http://schemas.openxmlformats.org/officeDocument/2006/relationships/hyperlink" Target="https://lieu.house.gov/sites/lieu.house.gov/files/Overview%20of%20the%20Music%20Modernization%20Act.pdf" TargetMode="External"/><Relationship Id="rId271" Type="http://schemas.openxmlformats.org/officeDocument/2006/relationships/hyperlink" Target="https://ssrn.com/abstract=2381882" TargetMode="External"/><Relationship Id="rId292" Type="http://schemas.openxmlformats.org/officeDocument/2006/relationships/hyperlink" Target="https://doi.org/10.1093/ijlit/eay014" TargetMode="External"/><Relationship Id="rId306" Type="http://schemas.openxmlformats.org/officeDocument/2006/relationships/hyperlink" Target="https://www.datacamp.com/community/tutorials/blockchain-r?utm_campaign=News&amp;utm_medium=Community&amp;utm_source=DataCamp.com" TargetMode="External"/><Relationship Id="rId24" Type="http://schemas.openxmlformats.org/officeDocument/2006/relationships/hyperlink" Target="https://doi.org/10.1093/ijlit/eay014" TargetMode="External"/><Relationship Id="rId45" Type="http://schemas.openxmlformats.org/officeDocument/2006/relationships/hyperlink" Target="https://doi.org/10.1093/ijlit/eay014" TargetMode="External"/><Relationship Id="rId66" Type="http://schemas.openxmlformats.org/officeDocument/2006/relationships/hyperlink" Target="https://doi.org/10.1093/ijlit/eay014" TargetMode="External"/><Relationship Id="rId87" Type="http://schemas.openxmlformats.org/officeDocument/2006/relationships/hyperlink" Target="https://doi.org/10.1093/ijlit/eay014" TargetMode="External"/><Relationship Id="rId110" Type="http://schemas.openxmlformats.org/officeDocument/2006/relationships/hyperlink" Target="https://stanford-jblp.pubpub.org/pub/blockchain-and-ip-law" TargetMode="External"/><Relationship Id="rId131" Type="http://schemas.openxmlformats.org/officeDocument/2006/relationships/hyperlink" Target="https://www.digimarc.com/docs/default-source/digimarc-resources/whitepaper-blockchain-in-music-industry.pdf?sfvrsn=2" TargetMode="External"/><Relationship Id="rId152" Type="http://schemas.openxmlformats.org/officeDocument/2006/relationships/hyperlink" Target="https://open-music.org/about" TargetMode="External"/><Relationship Id="rId173" Type="http://schemas.openxmlformats.org/officeDocument/2006/relationships/hyperlink" Target="https://www.w3.org/community/interledger/" TargetMode="External"/><Relationship Id="rId194" Type="http://schemas.openxmlformats.org/officeDocument/2006/relationships/hyperlink" Target="http://pub.etla.fi/ETLA-Working-Papers-48.pdf" TargetMode="External"/><Relationship Id="rId208" Type="http://schemas.openxmlformats.org/officeDocument/2006/relationships/hyperlink" Target="https://apilama.com/2018/06/25/ddex-api-music-industry-technology/" TargetMode="External"/><Relationship Id="rId229" Type="http://schemas.openxmlformats.org/officeDocument/2006/relationships/hyperlink" Target="https://www.copyright.gov/circs/circ01.pdf" TargetMode="External"/><Relationship Id="rId19" Type="http://schemas.openxmlformats.org/officeDocument/2006/relationships/hyperlink" Target="https://doi.org/10.1093/ijlit/eay014" TargetMode="External"/><Relationship Id="rId224" Type="http://schemas.openxmlformats.org/officeDocument/2006/relationships/hyperlink" Target="http://www.isni.org/content/isni-registration-agencies" TargetMode="External"/><Relationship Id="rId240" Type="http://schemas.openxmlformats.org/officeDocument/2006/relationships/hyperlink" Target="https://www.copyright.gov/circs/circ56a.pdf" TargetMode="External"/><Relationship Id="rId245" Type="http://schemas.openxmlformats.org/officeDocument/2006/relationships/hyperlink" Target="https://lieu.house.gov/sites/lieu.house.gov/files/Overview%20of%20the%20Music%20Modernization%20Act.pdf" TargetMode="External"/><Relationship Id="rId261" Type="http://schemas.openxmlformats.org/officeDocument/2006/relationships/hyperlink" Target="https://casetext.com/case/lyrick-studios-inc-v-big-idea-productions" TargetMode="External"/><Relationship Id="rId266" Type="http://schemas.openxmlformats.org/officeDocument/2006/relationships/hyperlink" Target="https://ec.europa.eu/programmes/creative-europe/sites/creative-europe/files/library/eac-167-summary-of-rojects-web.pdf" TargetMode="External"/><Relationship Id="rId287" Type="http://schemas.openxmlformats.org/officeDocument/2006/relationships/hyperlink" Target="https://papers.ssrn.com/sol3/papers.cfm?abstract_id=1417678" TargetMode="External"/><Relationship Id="rId14" Type="http://schemas.openxmlformats.org/officeDocument/2006/relationships/hyperlink" Target="https://doi.org/10.1093/ijlit/eay014" TargetMode="External"/><Relationship Id="rId30" Type="http://schemas.openxmlformats.org/officeDocument/2006/relationships/hyperlink" Target="https://doi.org/10.1093/ijlit/eay014" TargetMode="External"/><Relationship Id="rId35" Type="http://schemas.openxmlformats.org/officeDocument/2006/relationships/hyperlink" Target="https://doi.org/10.1093/ijlit/eay014" TargetMode="External"/><Relationship Id="rId56" Type="http://schemas.openxmlformats.org/officeDocument/2006/relationships/hyperlink" Target="https://doi.org/10.1093/ijlit/eay014" TargetMode="External"/><Relationship Id="rId77" Type="http://schemas.openxmlformats.org/officeDocument/2006/relationships/hyperlink" Target="https://doi.org/10.1093/ijlit/eay014" TargetMode="External"/><Relationship Id="rId100" Type="http://schemas.openxmlformats.org/officeDocument/2006/relationships/hyperlink" Target="https://stanford-jblp.pubpub.org/pub/blockchain-and-ip-law" TargetMode="External"/><Relationship Id="rId105" Type="http://schemas.openxmlformats.org/officeDocument/2006/relationships/hyperlink" Target="https://stanford-jblp.pubpub.org/pub/blockchain-and-ip-law" TargetMode="External"/><Relationship Id="rId126" Type="http://schemas.openxmlformats.org/officeDocument/2006/relationships/hyperlink" Target="https://www.digimarc.com/docs/default-source/digimarc-resources/whitepaper-blockchain-in-music-industry.pdf?sfvrsn=2" TargetMode="External"/><Relationship Id="rId147" Type="http://schemas.openxmlformats.org/officeDocument/2006/relationships/hyperlink" Target="https://www.digimarc.com/docs/default-source/digimarc-resources/whitepaper-blockchain-in-music-industry.pdf?sfvrsn=2" TargetMode="External"/><Relationship Id="rId168" Type="http://schemas.openxmlformats.org/officeDocument/2006/relationships/hyperlink" Target="https://github.com/COALAIP/specs" TargetMode="External"/><Relationship Id="rId282" Type="http://schemas.openxmlformats.org/officeDocument/2006/relationships/hyperlink" Target="https://creativecommons.org/licenses/" TargetMode="External"/><Relationship Id="rId312" Type="http://schemas.openxmlformats.org/officeDocument/2006/relationships/hyperlink" Target="https://themerkle.com/author/writer10/" TargetMode="External"/><Relationship Id="rId317" Type="http://schemas.openxmlformats.org/officeDocument/2006/relationships/hyperlink" Target="https://yourstory.com/2019/04/distributed-data-storage-systems-blockchain" TargetMode="External"/><Relationship Id="rId8" Type="http://schemas.openxmlformats.org/officeDocument/2006/relationships/hyperlink" Target="https://doi.org/10.1093/ijlit/eay014" TargetMode="External"/><Relationship Id="rId51" Type="http://schemas.openxmlformats.org/officeDocument/2006/relationships/hyperlink" Target="https://doi.org/10.1093/ijlit/eay014" TargetMode="External"/><Relationship Id="rId72" Type="http://schemas.openxmlformats.org/officeDocument/2006/relationships/hyperlink" Target="https://doi.org/10.1093/ijlit/eay014" TargetMode="External"/><Relationship Id="rId93" Type="http://schemas.openxmlformats.org/officeDocument/2006/relationships/hyperlink" Target="https://doi.org/10.1093/ijlit/eay014" TargetMode="External"/><Relationship Id="rId98" Type="http://schemas.openxmlformats.org/officeDocument/2006/relationships/hyperlink" Target="https://stanford-jblp.pubpub.org/pub/blockchain-and-ip-law" TargetMode="External"/><Relationship Id="rId121" Type="http://schemas.openxmlformats.org/officeDocument/2006/relationships/hyperlink" Target="https://www.digimarc.com/docs/default-source/digimarc-resources/whitepaper-blockchain-in-music-industry.pdf?sfvrsn=2" TargetMode="External"/><Relationship Id="rId142" Type="http://schemas.openxmlformats.org/officeDocument/2006/relationships/hyperlink" Target="https://www.digimarc.com/docs/default-source/digimarc-resources/whitepaper-blockchain-in-music-industry.pdf?sfvrsn=2" TargetMode="External"/><Relationship Id="rId163" Type="http://schemas.openxmlformats.org/officeDocument/2006/relationships/hyperlink" Target="https://www.ontotext.com/knowledgehub/fundamentals/linked-data-linked-open-data/" TargetMode="External"/><Relationship Id="rId184" Type="http://schemas.openxmlformats.org/officeDocument/2006/relationships/hyperlink" Target="http://pub.etla.fi/ETLA-Working-Papers-48.pdf" TargetMode="External"/><Relationship Id="rId189" Type="http://schemas.openxmlformats.org/officeDocument/2006/relationships/hyperlink" Target="http://pub.etla.fi/ETLA-Working-Papers-48.pdf" TargetMode="External"/><Relationship Id="rId219" Type="http://schemas.openxmlformats.org/officeDocument/2006/relationships/hyperlink" Target="https://www.wipo.int/meetings/en/2011/wipo_cr_doc_ge_11/pdf/collective.pdf" TargetMode="External"/><Relationship Id="rId3" Type="http://schemas.openxmlformats.org/officeDocument/2006/relationships/hyperlink" Target="https://www.researchgate.net/profile/Camila_Sitonio/publication/326225903_The_Impact_of_Blockchain_on_the_Music_Industry/links/5b41b9d60f7e9bb59b145842/The-Impact-of-Blockchain-on-the-Music-Industry.pdf" TargetMode="External"/><Relationship Id="rId214" Type="http://schemas.openxmlformats.org/officeDocument/2006/relationships/hyperlink" Target="https://apilama.com/2018/06/25/ddex-api-music-industry-technology/" TargetMode="External"/><Relationship Id="rId230" Type="http://schemas.openxmlformats.org/officeDocument/2006/relationships/hyperlink" Target="https://www.copyright.gov/circs/circ01.pdf" TargetMode="External"/><Relationship Id="rId235" Type="http://schemas.openxmlformats.org/officeDocument/2006/relationships/hyperlink" Target="https://www.copyright.gov/circs/circ01.pdf" TargetMode="External"/><Relationship Id="rId251" Type="http://schemas.openxmlformats.org/officeDocument/2006/relationships/hyperlink" Target="https://lieu.house.gov/sites/lieu.house.gov/files/Overview%20of%20the%20Music%20Modernization%20Act.pdf" TargetMode="External"/><Relationship Id="rId256" Type="http://schemas.openxmlformats.org/officeDocument/2006/relationships/hyperlink" Target="https://hnr.k-state.edu/doc/rres-690/legalelementsofacontract.pdf" TargetMode="External"/><Relationship Id="rId277" Type="http://schemas.openxmlformats.org/officeDocument/2006/relationships/hyperlink" Target="https://www.bitlaw.com/source/17usc/112.html" TargetMode="External"/><Relationship Id="rId298" Type="http://schemas.openxmlformats.org/officeDocument/2006/relationships/hyperlink" Target="https://www.datacamp.com/community/tutorials/blockchain-r?utm_campaign=News&amp;utm_medium=Community&amp;utm_source=DataCamp.com" TargetMode="External"/><Relationship Id="rId25" Type="http://schemas.openxmlformats.org/officeDocument/2006/relationships/hyperlink" Target="https://doi.org/10.1093/ijlit/eay014" TargetMode="External"/><Relationship Id="rId46" Type="http://schemas.openxmlformats.org/officeDocument/2006/relationships/hyperlink" Target="https://doi.org/10.1093/ijlit/eay014" TargetMode="External"/><Relationship Id="rId67" Type="http://schemas.openxmlformats.org/officeDocument/2006/relationships/hyperlink" Target="https://doi.org/10.1093/ijlit/eay014" TargetMode="External"/><Relationship Id="rId116" Type="http://schemas.openxmlformats.org/officeDocument/2006/relationships/hyperlink" Target="https://www.digimarc.com/docs/default-source/digimarc-resources/whitepaper-blockchain-in-music-industry.pdf?sfvrsn=2" TargetMode="External"/><Relationship Id="rId137" Type="http://schemas.openxmlformats.org/officeDocument/2006/relationships/hyperlink" Target="https://www.digimarc.com/docs/default-source/digimarc-resources/whitepaper-blockchain-in-music-industry.pdf?sfvrsn=2" TargetMode="External"/><Relationship Id="rId158" Type="http://schemas.openxmlformats.org/officeDocument/2006/relationships/hyperlink" Target="https://github.com/COALAIP/specs/blob/master/presentations/COALA%20IP%20-%20short.pdf" TargetMode="External"/><Relationship Id="rId272" Type="http://schemas.openxmlformats.org/officeDocument/2006/relationships/hyperlink" Target="https://ssrn.com/abstract=2381882" TargetMode="External"/><Relationship Id="rId293" Type="http://schemas.openxmlformats.org/officeDocument/2006/relationships/hyperlink" Target="https://bitcoin.org/bitcoin.pdf" TargetMode="External"/><Relationship Id="rId302" Type="http://schemas.openxmlformats.org/officeDocument/2006/relationships/hyperlink" Target="https://www.datacamp.com/community/tutorials/blockchain-r?utm_campaign=News&amp;utm_medium=Community&amp;utm_source=DataCamp.com" TargetMode="External"/><Relationship Id="rId307" Type="http://schemas.openxmlformats.org/officeDocument/2006/relationships/hyperlink" Target="https://doi.org/10.1093/ijlit/eay014" TargetMode="External"/><Relationship Id="rId323" Type="http://schemas.openxmlformats.org/officeDocument/2006/relationships/hyperlink" Target="https://solid.mit.edu/" TargetMode="External"/><Relationship Id="rId20" Type="http://schemas.openxmlformats.org/officeDocument/2006/relationships/hyperlink" Target="https://doi.org/10.1093/ijlit/eay014" TargetMode="External"/><Relationship Id="rId41" Type="http://schemas.openxmlformats.org/officeDocument/2006/relationships/hyperlink" Target="https://doi.org/10.1093/ijlit/eay014" TargetMode="External"/><Relationship Id="rId62" Type="http://schemas.openxmlformats.org/officeDocument/2006/relationships/hyperlink" Target="https://doi.org/10.1093/ijlit/eay014" TargetMode="External"/><Relationship Id="rId83" Type="http://schemas.openxmlformats.org/officeDocument/2006/relationships/hyperlink" Target="https://doi.org/10.1093/ijlit/eay014" TargetMode="External"/><Relationship Id="rId88" Type="http://schemas.openxmlformats.org/officeDocument/2006/relationships/hyperlink" Target="https://doi.org/10.1093/ijlit/eay014" TargetMode="External"/><Relationship Id="rId111" Type="http://schemas.openxmlformats.org/officeDocument/2006/relationships/hyperlink" Target="https://stanford-jblp.pubpub.org/pub/blockchain-and-ip-law" TargetMode="External"/><Relationship Id="rId132" Type="http://schemas.openxmlformats.org/officeDocument/2006/relationships/hyperlink" Target="https://www.digimarc.com/docs/default-source/digimarc-resources/whitepaper-blockchain-in-music-industry.pdf?sfvrsn=2" TargetMode="External"/><Relationship Id="rId153" Type="http://schemas.openxmlformats.org/officeDocument/2006/relationships/hyperlink" Target="https://omi01.docs.apiary.io/" TargetMode="External"/><Relationship Id="rId174" Type="http://schemas.openxmlformats.org/officeDocument/2006/relationships/hyperlink" Target="https://github.com/COALAIP/specs/blob/master/presentations/COALA%20IP%20-%20short.pdf" TargetMode="External"/><Relationship Id="rId179" Type="http://schemas.openxmlformats.org/officeDocument/2006/relationships/hyperlink" Target="http://pub.etla.fi/ETLA-Working-Papers-48.pdf" TargetMode="External"/><Relationship Id="rId195" Type="http://schemas.openxmlformats.org/officeDocument/2006/relationships/hyperlink" Target="http://pub.etla.fi/ETLA-Working-Papers-48.pdf" TargetMode="External"/><Relationship Id="rId209" Type="http://schemas.openxmlformats.org/officeDocument/2006/relationships/hyperlink" Target="http://ddex.net/implementation/frequently-asked-questions/" TargetMode="External"/><Relationship Id="rId190" Type="http://schemas.openxmlformats.org/officeDocument/2006/relationships/hyperlink" Target="http://pub.etla.fi/ETLA-Working-Papers-48.pdf" TargetMode="External"/><Relationship Id="rId204" Type="http://schemas.openxmlformats.org/officeDocument/2006/relationships/hyperlink" Target="https://apilama.com/2018/06/25/ddex-api-music-industry-technology/" TargetMode="External"/><Relationship Id="rId220" Type="http://schemas.openxmlformats.org/officeDocument/2006/relationships/hyperlink" Target="http://www.iswc.org/en/faq.html" TargetMode="External"/><Relationship Id="rId225" Type="http://schemas.openxmlformats.org/officeDocument/2006/relationships/hyperlink" Target="https://www.copyright.gov/circs/circ01.pdf" TargetMode="External"/><Relationship Id="rId241" Type="http://schemas.openxmlformats.org/officeDocument/2006/relationships/hyperlink" Target="https://www.copyright.gov/circs/circ01.pdf" TargetMode="External"/><Relationship Id="rId246" Type="http://schemas.openxmlformats.org/officeDocument/2006/relationships/hyperlink" Target="https://lieu.house.gov/sites/lieu.house.gov/files/Overview%20of%20the%20Music%20Modernization%20Act.pdf" TargetMode="External"/><Relationship Id="rId267" Type="http://schemas.openxmlformats.org/officeDocument/2006/relationships/hyperlink" Target="https://eur-lex.europa.eu/legal-content/EN/TXT/PDF/?uri=CELEX:32013R0167&amp;from=EN" TargetMode="External"/><Relationship Id="rId288" Type="http://schemas.openxmlformats.org/officeDocument/2006/relationships/hyperlink" Target="https://doi.org/10.1093/ijlit/eay014" TargetMode="External"/><Relationship Id="rId15" Type="http://schemas.openxmlformats.org/officeDocument/2006/relationships/hyperlink" Target="https://doi.org/10.1093/ijlit/eay014" TargetMode="External"/><Relationship Id="rId36" Type="http://schemas.openxmlformats.org/officeDocument/2006/relationships/hyperlink" Target="https://doi.org/10.1093/ijlit/eay014" TargetMode="External"/><Relationship Id="rId57" Type="http://schemas.openxmlformats.org/officeDocument/2006/relationships/hyperlink" Target="https://doi.org/10.1093/ijlit/eay014" TargetMode="External"/><Relationship Id="rId106" Type="http://schemas.openxmlformats.org/officeDocument/2006/relationships/hyperlink" Target="https://stanford-jblp.pubpub.org/pub/blockchain-and-ip-law" TargetMode="External"/><Relationship Id="rId127" Type="http://schemas.openxmlformats.org/officeDocument/2006/relationships/hyperlink" Target="https://www.digimarc.com/docs/default-source/digimarc-resources/whitepaper-blockchain-in-music-industry.pdf?sfvrsn=2" TargetMode="External"/><Relationship Id="rId262" Type="http://schemas.openxmlformats.org/officeDocument/2006/relationships/hyperlink" Target="https://casetext.com/case/radio-television-espanola-v-new-world-ent" TargetMode="External"/><Relationship Id="rId283" Type="http://schemas.openxmlformats.org/officeDocument/2006/relationships/hyperlink" Target="https://wiki.creativecommons.org/images/d/d6/Ccrel-1.0.pdf" TargetMode="External"/><Relationship Id="rId313" Type="http://schemas.openxmlformats.org/officeDocument/2006/relationships/hyperlink" Target="https://themerkle.com/what-is-the-interplanetary-file-system/" TargetMode="External"/><Relationship Id="rId318" Type="http://schemas.openxmlformats.org/officeDocument/2006/relationships/hyperlink" Target="https://themerkle.com/author/writer10/" TargetMode="External"/><Relationship Id="rId10" Type="http://schemas.openxmlformats.org/officeDocument/2006/relationships/hyperlink" Target="https://doi.org/10.1093/ijlit/eay014" TargetMode="External"/><Relationship Id="rId31" Type="http://schemas.openxmlformats.org/officeDocument/2006/relationships/hyperlink" Target="https://doi.org/10.1093/ijlit/eay014" TargetMode="External"/><Relationship Id="rId52" Type="http://schemas.openxmlformats.org/officeDocument/2006/relationships/hyperlink" Target="https://doi.org/10.1093/ijlit/eay014" TargetMode="External"/><Relationship Id="rId73" Type="http://schemas.openxmlformats.org/officeDocument/2006/relationships/hyperlink" Target="https://doi.org/10.1093/ijlit/eay014" TargetMode="External"/><Relationship Id="rId78" Type="http://schemas.openxmlformats.org/officeDocument/2006/relationships/hyperlink" Target="https://doi.org/10.1093/ijlit/eay014" TargetMode="External"/><Relationship Id="rId94" Type="http://schemas.openxmlformats.org/officeDocument/2006/relationships/hyperlink" Target="https://doi.org/10.1093/ijlit/eay014" TargetMode="External"/><Relationship Id="rId99" Type="http://schemas.openxmlformats.org/officeDocument/2006/relationships/hyperlink" Target="https://stanford-jblp.pubpub.org/pub/blockchain-and-ip-law" TargetMode="External"/><Relationship Id="rId101" Type="http://schemas.openxmlformats.org/officeDocument/2006/relationships/hyperlink" Target="https://stanford-jblp.pubpub.org/pub/blockchain-and-ip-law" TargetMode="External"/><Relationship Id="rId122" Type="http://schemas.openxmlformats.org/officeDocument/2006/relationships/hyperlink" Target="https://www.digimarc.com/docs/default-source/digimarc-resources/whitepaper-blockchain-in-music-industry.pdf?sfvrsn=2" TargetMode="External"/><Relationship Id="rId143" Type="http://schemas.openxmlformats.org/officeDocument/2006/relationships/hyperlink" Target="https://www.digimarc.com/docs/default-source/digimarc-resources/whitepaper-blockchain-in-music-industry.pdf?sfvrsn=2" TargetMode="External"/><Relationship Id="rId148" Type="http://schemas.openxmlformats.org/officeDocument/2006/relationships/hyperlink" Target="https://medium.com/dotblockchainmusic/the-dotblockchain-music-project-update-7-minimum-viable-data-doc-561fdfadd5eb" TargetMode="External"/><Relationship Id="rId164" Type="http://schemas.openxmlformats.org/officeDocument/2006/relationships/hyperlink" Target="https://solid.inrupt.com/docs/intro-to-solid-spec" TargetMode="External"/><Relationship Id="rId169" Type="http://schemas.openxmlformats.org/officeDocument/2006/relationships/hyperlink" Target="https://github.com/COALAIP/specs" TargetMode="External"/><Relationship Id="rId185" Type="http://schemas.openxmlformats.org/officeDocument/2006/relationships/hyperlink" Target="http://pub.etla.fi/ETLA-Working-Papers-48.pdf" TargetMode="External"/><Relationship Id="rId4" Type="http://schemas.openxmlformats.org/officeDocument/2006/relationships/hyperlink" Target="https://www.researchgate.net/profile/Camila_Sitonio/publication/326225903_The_Impact_of_Blockchain_on_the_Music_Industry/links/5b41b9d60f7e9bb59b145842/The-Impact-of-Blockchain-on-the-Music-Industry.pdf" TargetMode="External"/><Relationship Id="rId9" Type="http://schemas.openxmlformats.org/officeDocument/2006/relationships/hyperlink" Target="https://doi.org/10.1093/ijlit/eay014" TargetMode="External"/><Relationship Id="rId180" Type="http://schemas.openxmlformats.org/officeDocument/2006/relationships/hyperlink" Target="http://pub.etla.fi/ETLA-Working-Papers-48.pdf" TargetMode="External"/><Relationship Id="rId210" Type="http://schemas.openxmlformats.org/officeDocument/2006/relationships/hyperlink" Target="http://ddex.net/about-ddex/" TargetMode="External"/><Relationship Id="rId215" Type="http://schemas.openxmlformats.org/officeDocument/2006/relationships/hyperlink" Target="https://www.musicmark.com/" TargetMode="External"/><Relationship Id="rId236" Type="http://schemas.openxmlformats.org/officeDocument/2006/relationships/hyperlink" Target="https://www.copyright.gov/circs/circ01.pdf" TargetMode="External"/><Relationship Id="rId257" Type="http://schemas.openxmlformats.org/officeDocument/2006/relationships/hyperlink" Target="https://hnr.k-state.edu/doc/rres-690/legalelementsofacontract.pdf" TargetMode="External"/><Relationship Id="rId278" Type="http://schemas.openxmlformats.org/officeDocument/2006/relationships/hyperlink" Target="https://www.copyright.gov/licensing/sec_112.html" TargetMode="External"/><Relationship Id="rId26" Type="http://schemas.openxmlformats.org/officeDocument/2006/relationships/hyperlink" Target="https://doi.org/10.1093/ijlit/eay014" TargetMode="External"/><Relationship Id="rId231" Type="http://schemas.openxmlformats.org/officeDocument/2006/relationships/hyperlink" Target="https://www.copyright.gov/circs/circ01.pdf" TargetMode="External"/><Relationship Id="rId252" Type="http://schemas.openxmlformats.org/officeDocument/2006/relationships/hyperlink" Target="https://lieu.house.gov/sites/lieu.house.gov/files/Overview%20of%20the%20Music%20Modernization%20Act.pdf" TargetMode="External"/><Relationship Id="rId273" Type="http://schemas.openxmlformats.org/officeDocument/2006/relationships/hyperlink" Target="https://ssrn.com/abstract=2381882" TargetMode="External"/><Relationship Id="rId294" Type="http://schemas.openxmlformats.org/officeDocument/2006/relationships/hyperlink" Target="http://www.americanbar.org/publications/blt/2014/11/02_middlebrook.html" TargetMode="External"/><Relationship Id="rId308" Type="http://schemas.openxmlformats.org/officeDocument/2006/relationships/hyperlink" Target="https://doi.org/10.1093/ijlit/eay014" TargetMode="External"/><Relationship Id="rId47" Type="http://schemas.openxmlformats.org/officeDocument/2006/relationships/hyperlink" Target="https://doi.org/10.1093/ijlit/eay014" TargetMode="External"/><Relationship Id="rId68" Type="http://schemas.openxmlformats.org/officeDocument/2006/relationships/hyperlink" Target="https://doi.org/10.1093/ijlit/eay014" TargetMode="External"/><Relationship Id="rId89" Type="http://schemas.openxmlformats.org/officeDocument/2006/relationships/hyperlink" Target="https://doi.org/10.1093/ijlit/eay014" TargetMode="External"/><Relationship Id="rId112" Type="http://schemas.openxmlformats.org/officeDocument/2006/relationships/hyperlink" Target="https://stanford-jblp.pubpub.org/pub/blockchain-and-ip-law" TargetMode="External"/><Relationship Id="rId133" Type="http://schemas.openxmlformats.org/officeDocument/2006/relationships/hyperlink" Target="https://www.digimarc.com/docs/default-source/digimarc-resources/whitepaper-blockchain-in-music-industry.pdf?sfvrsn=2" TargetMode="External"/><Relationship Id="rId154" Type="http://schemas.openxmlformats.org/officeDocument/2006/relationships/hyperlink" Target="https://github.com/COALAIP/specs/blob/master/presentations/COALA%20IP%20Report%20-%20May%202016.pdf" TargetMode="External"/><Relationship Id="rId175" Type="http://schemas.openxmlformats.org/officeDocument/2006/relationships/hyperlink" Target="http://pub.etla.fi/ETLA-Working-Papers-48.pdf" TargetMode="External"/><Relationship Id="rId196" Type="http://schemas.openxmlformats.org/officeDocument/2006/relationships/hyperlink" Target="http://pub.etla.fi/ETLA-Working-Papers-48.pdf" TargetMode="External"/><Relationship Id="rId200" Type="http://schemas.openxmlformats.org/officeDocument/2006/relationships/hyperlink" Target="http://pub.etla.fi/ETLA-Working-Papers-48.pdf" TargetMode="External"/><Relationship Id="rId16" Type="http://schemas.openxmlformats.org/officeDocument/2006/relationships/hyperlink" Target="https://doi.org/10.1093/ijlit/eay014" TargetMode="External"/><Relationship Id="rId221" Type="http://schemas.openxmlformats.org/officeDocument/2006/relationships/hyperlink" Target="http://www.iswc.org/en/faq.html" TargetMode="External"/><Relationship Id="rId242" Type="http://schemas.openxmlformats.org/officeDocument/2006/relationships/hyperlink" Target="https://www.copyright.gov/circs/circ01.pdf" TargetMode="External"/><Relationship Id="rId263" Type="http://schemas.openxmlformats.org/officeDocument/2006/relationships/hyperlink" Target="https://casetext.com/case/lyrick-studios-inc-v-big-idea-productions" TargetMode="External"/><Relationship Id="rId284" Type="http://schemas.openxmlformats.org/officeDocument/2006/relationships/hyperlink" Target="https://papers.ssrn.com/sol3/papers.cfm?abstract_id=1417678" TargetMode="External"/><Relationship Id="rId319" Type="http://schemas.openxmlformats.org/officeDocument/2006/relationships/hyperlink" Target="https://themerkle.com/what-is-the-interplanetary-file-system/" TargetMode="External"/><Relationship Id="rId37" Type="http://schemas.openxmlformats.org/officeDocument/2006/relationships/hyperlink" Target="https://doi.org/10.1093/ijlit/eay014" TargetMode="External"/><Relationship Id="rId58" Type="http://schemas.openxmlformats.org/officeDocument/2006/relationships/hyperlink" Target="https://doi.org/10.1093/ijlit/eay014" TargetMode="External"/><Relationship Id="rId79" Type="http://schemas.openxmlformats.org/officeDocument/2006/relationships/hyperlink" Target="https://doi.org/10.1093/ijlit/eay014" TargetMode="External"/><Relationship Id="rId102" Type="http://schemas.openxmlformats.org/officeDocument/2006/relationships/hyperlink" Target="https://stanford-jblp.pubpub.org/pub/blockchain-and-ip-law" TargetMode="External"/><Relationship Id="rId123" Type="http://schemas.openxmlformats.org/officeDocument/2006/relationships/hyperlink" Target="https://www.digimarc.com/docs/default-source/digimarc-resources/whitepaper-blockchain-in-music-industry.pdf?sfvrsn=2" TargetMode="External"/><Relationship Id="rId144" Type="http://schemas.openxmlformats.org/officeDocument/2006/relationships/hyperlink" Target="https://www.digimarc.com/docs/default-source/digimarc-resources/whitepaper-blockchain-in-music-industry.pdf?sfvrsn=2" TargetMode="External"/><Relationship Id="rId90" Type="http://schemas.openxmlformats.org/officeDocument/2006/relationships/hyperlink" Target="https://doi.org/10.1093/ijlit/eay014" TargetMode="External"/><Relationship Id="rId165" Type="http://schemas.openxmlformats.org/officeDocument/2006/relationships/hyperlink" Target="https://solid.mit.edu/" TargetMode="External"/><Relationship Id="rId186" Type="http://schemas.openxmlformats.org/officeDocument/2006/relationships/hyperlink" Target="http://pub.etla.fi/ETLA-Working-Papers-48.pdf" TargetMode="External"/><Relationship Id="rId211" Type="http://schemas.openxmlformats.org/officeDocument/2006/relationships/hyperlink" Target="https://apilama.com/2018/06/25/ddex-api-music-industry-technology/" TargetMode="External"/><Relationship Id="rId232" Type="http://schemas.openxmlformats.org/officeDocument/2006/relationships/hyperlink" Target="https://www.copyright.gov/circs/circ01.pdf" TargetMode="External"/><Relationship Id="rId253" Type="http://schemas.openxmlformats.org/officeDocument/2006/relationships/hyperlink" Target="https://lieu.house.gov/sites/lieu.house.gov/files/Overview%20of%20the%20Music%20Modernization%20Act.pdf" TargetMode="External"/><Relationship Id="rId274" Type="http://schemas.openxmlformats.org/officeDocument/2006/relationships/hyperlink" Target="https://ssrn.com/abstract=2381882" TargetMode="External"/><Relationship Id="rId295" Type="http://schemas.openxmlformats.org/officeDocument/2006/relationships/hyperlink" Target="http://www.americanbar.org/publications/blt/2014/11/02_middlebrook.html" TargetMode="External"/><Relationship Id="rId309" Type="http://schemas.openxmlformats.org/officeDocument/2006/relationships/hyperlink" Target="https://assets.publishing.service.gov.uk/government/uploads/system/uploads/attachment_data/file/492972/gs-16-1-distributed-ledger-technology.pdf" TargetMode="External"/><Relationship Id="rId27" Type="http://schemas.openxmlformats.org/officeDocument/2006/relationships/hyperlink" Target="https://doi.org/10.1093/ijlit/eay014" TargetMode="External"/><Relationship Id="rId48" Type="http://schemas.openxmlformats.org/officeDocument/2006/relationships/hyperlink" Target="https://doi.org/10.1093/ijlit/eay014" TargetMode="External"/><Relationship Id="rId69" Type="http://schemas.openxmlformats.org/officeDocument/2006/relationships/hyperlink" Target="https://doi.org/10.1093/ijlit/eay014" TargetMode="External"/><Relationship Id="rId113" Type="http://schemas.openxmlformats.org/officeDocument/2006/relationships/hyperlink" Target="https://www.bbc.com/news/technology-42237162" TargetMode="External"/><Relationship Id="rId134" Type="http://schemas.openxmlformats.org/officeDocument/2006/relationships/hyperlink" Target="https://www.digimarc.com/docs/default-source/digimarc-resources/whitepaper-blockchain-in-music-industry.pdf?sfvrsn=2" TargetMode="External"/><Relationship Id="rId320" Type="http://schemas.openxmlformats.org/officeDocument/2006/relationships/hyperlink" Target="https://solid.mit.edu/" TargetMode="External"/><Relationship Id="rId80" Type="http://schemas.openxmlformats.org/officeDocument/2006/relationships/hyperlink" Target="https://doi.org/10.1093/ijlit/eay014" TargetMode="External"/><Relationship Id="rId155" Type="http://schemas.openxmlformats.org/officeDocument/2006/relationships/hyperlink" Target="https://github.com/COALAIP/specs/blob/master/presentations/COALA%20IP%20Report%20-%20May%202016.pdf" TargetMode="External"/><Relationship Id="rId176" Type="http://schemas.openxmlformats.org/officeDocument/2006/relationships/hyperlink" Target="http://pub.etla.fi/ETLA-Working-Papers-48.pdf" TargetMode="External"/><Relationship Id="rId197" Type="http://schemas.openxmlformats.org/officeDocument/2006/relationships/hyperlink" Target="http://pub.etla.fi/ETLA-Working-Papers-48.pdf" TargetMode="External"/><Relationship Id="rId201" Type="http://schemas.openxmlformats.org/officeDocument/2006/relationships/hyperlink" Target="http://pub.etla.fi/ETLA-Working-Papers-48.pdf" TargetMode="External"/><Relationship Id="rId222" Type="http://schemas.openxmlformats.org/officeDocument/2006/relationships/hyperlink" Target="https://www.usisrc.org/" TargetMode="External"/><Relationship Id="rId243" Type="http://schemas.openxmlformats.org/officeDocument/2006/relationships/hyperlink" Target="https://scholar.google.com/scholar_case?case=16927618869037195909&amp;hl=en&amp;as_sdt=6,29&amp;as_vis=1" TargetMode="External"/><Relationship Id="rId264" Type="http://schemas.openxmlformats.org/officeDocument/2006/relationships/hyperlink" Target="https://casetext.com/case/hermosilla-v-coca-cola-company" TargetMode="External"/><Relationship Id="rId285" Type="http://schemas.openxmlformats.org/officeDocument/2006/relationships/hyperlink" Target="https://papers.ssrn.com/sol3/papers.cfm?abstract_id=1417678" TargetMode="External"/><Relationship Id="rId17" Type="http://schemas.openxmlformats.org/officeDocument/2006/relationships/hyperlink" Target="https://doi.org/10.1093/ijlit/eay014" TargetMode="External"/><Relationship Id="rId38" Type="http://schemas.openxmlformats.org/officeDocument/2006/relationships/hyperlink" Target="https://doi.org/10.1093/ijlit/eay014" TargetMode="External"/><Relationship Id="rId59" Type="http://schemas.openxmlformats.org/officeDocument/2006/relationships/hyperlink" Target="https://doi.org/10.1093/ijlit/eay014" TargetMode="External"/><Relationship Id="rId103" Type="http://schemas.openxmlformats.org/officeDocument/2006/relationships/hyperlink" Target="https://stanford-jblp.pubpub.org/pub/blockchain-and-ip-law" TargetMode="External"/><Relationship Id="rId124" Type="http://schemas.openxmlformats.org/officeDocument/2006/relationships/hyperlink" Target="https://www.digimarc.com/docs/default-source/digimarc-resources/whitepaper-blockchain-in-music-industry.pdf?sfvrsn=2" TargetMode="External"/><Relationship Id="rId310" Type="http://schemas.openxmlformats.org/officeDocument/2006/relationships/hyperlink" Target="https://dev.to/uilicious/explain-distributed-storage---and-how-it-goes-down-for-github--uilicious--cloud--etc-1mni" TargetMode="External"/><Relationship Id="rId70" Type="http://schemas.openxmlformats.org/officeDocument/2006/relationships/hyperlink" Target="https://doi.org/10.1093/ijlit/eay014" TargetMode="External"/><Relationship Id="rId91" Type="http://schemas.openxmlformats.org/officeDocument/2006/relationships/hyperlink" Target="https://doi.org/10.1093/ijlit/eay014" TargetMode="External"/><Relationship Id="rId145" Type="http://schemas.openxmlformats.org/officeDocument/2006/relationships/hyperlink" Target="https://www.digimarc.com/docs/default-source/digimarc-resources/whitepaper-blockchain-in-music-industry.pdf?sfvrsn=2" TargetMode="External"/><Relationship Id="rId166" Type="http://schemas.openxmlformats.org/officeDocument/2006/relationships/hyperlink" Target="https://github.com/COALAIP/specs" TargetMode="External"/><Relationship Id="rId187" Type="http://schemas.openxmlformats.org/officeDocument/2006/relationships/hyperlink" Target="http://pub.etla.fi/ETLA-Working-Papers-48.pdf" TargetMode="External"/><Relationship Id="rId1" Type="http://schemas.openxmlformats.org/officeDocument/2006/relationships/hyperlink" Target="https://course.ccs.neu.edu/is4800sp12/resources/qualmethods.pdf" TargetMode="External"/><Relationship Id="rId212" Type="http://schemas.openxmlformats.org/officeDocument/2006/relationships/hyperlink" Target="https://ddexreader.readthedocs.io/en/latest/readme.html" TargetMode="External"/><Relationship Id="rId233" Type="http://schemas.openxmlformats.org/officeDocument/2006/relationships/hyperlink" Target="https://www.copyright.gov/circs/circ01.pdf" TargetMode="External"/><Relationship Id="rId254" Type="http://schemas.openxmlformats.org/officeDocument/2006/relationships/hyperlink" Target="https://hnr.k-state.edu/doc/rres-690/legalelementsofacontract.pdf" TargetMode="External"/><Relationship Id="rId28" Type="http://schemas.openxmlformats.org/officeDocument/2006/relationships/hyperlink" Target="https://doi.org/10.1093/ijlit/eay014" TargetMode="External"/><Relationship Id="rId49" Type="http://schemas.openxmlformats.org/officeDocument/2006/relationships/hyperlink" Target="https://doi.org/10.1093/ijlit/eay014" TargetMode="External"/><Relationship Id="rId114" Type="http://schemas.openxmlformats.org/officeDocument/2006/relationships/hyperlink" Target="https://www.digimarc.com/docs/default-source/digimarc-resources/whitepaper-blockchain-in-music-industry.pdf?sfvrsn=2" TargetMode="External"/><Relationship Id="rId275" Type="http://schemas.openxmlformats.org/officeDocument/2006/relationships/hyperlink" Target="https://www.copyright.gov/circs/circ73.pdf" TargetMode="External"/><Relationship Id="rId296" Type="http://schemas.openxmlformats.org/officeDocument/2006/relationships/hyperlink" Target="http://www.americanbar.org/publications/blt/2014/11/02_middlebrook.html" TargetMode="External"/><Relationship Id="rId300" Type="http://schemas.openxmlformats.org/officeDocument/2006/relationships/hyperlink" Target="https://www.datacamp.com/community/tutorials/blockchain-r?utm_campaign=News&amp;utm_medium=Community&amp;utm_source=DataCamp.com" TargetMode="External"/><Relationship Id="rId60" Type="http://schemas.openxmlformats.org/officeDocument/2006/relationships/hyperlink" Target="https://doi.org/10.1093/ijlit/eay014" TargetMode="External"/><Relationship Id="rId81" Type="http://schemas.openxmlformats.org/officeDocument/2006/relationships/hyperlink" Target="https://doi.org/10.1093/ijlit/eay014" TargetMode="External"/><Relationship Id="rId135" Type="http://schemas.openxmlformats.org/officeDocument/2006/relationships/hyperlink" Target="https://www.digimarc.com/docs/default-source/digimarc-resources/whitepaper-blockchain-in-music-industry.pdf?sfvrsn=2" TargetMode="External"/><Relationship Id="rId156" Type="http://schemas.openxmlformats.org/officeDocument/2006/relationships/hyperlink" Target="https://github.com/COALAIP/specs/blob/master/presentations/COALA%20IP%20Report%20-%20May%202016.pdf" TargetMode="External"/><Relationship Id="rId177" Type="http://schemas.openxmlformats.org/officeDocument/2006/relationships/hyperlink" Target="http://pub.etla.fi/ETLA-Working-Papers-48.pdf" TargetMode="External"/><Relationship Id="rId198" Type="http://schemas.openxmlformats.org/officeDocument/2006/relationships/hyperlink" Target="http://pub.etla.fi/ETLA-Working-Papers-48.pdf" TargetMode="External"/><Relationship Id="rId321" Type="http://schemas.openxmlformats.org/officeDocument/2006/relationships/hyperlink" Target="https://solid.mit.edu/" TargetMode="External"/><Relationship Id="rId202" Type="http://schemas.openxmlformats.org/officeDocument/2006/relationships/hyperlink" Target="http://pub.etla.fi/ETLA-Working-Papers-48.pdf" TargetMode="External"/><Relationship Id="rId223" Type="http://schemas.openxmlformats.org/officeDocument/2006/relationships/hyperlink" Target="http://www.isni.org/about" TargetMode="External"/><Relationship Id="rId244" Type="http://schemas.openxmlformats.org/officeDocument/2006/relationships/hyperlink" Target="https://lieu.house.gov/sites/lieu.house.gov/files/Overview%20of%20the%20Music%20Modernization%20Act.pdf" TargetMode="External"/><Relationship Id="rId18" Type="http://schemas.openxmlformats.org/officeDocument/2006/relationships/hyperlink" Target="https://doi.org/10.1093/ijlit/eay014" TargetMode="External"/><Relationship Id="rId39" Type="http://schemas.openxmlformats.org/officeDocument/2006/relationships/hyperlink" Target="https://doi.org/10.1093/ijlit/eay014" TargetMode="External"/><Relationship Id="rId265" Type="http://schemas.openxmlformats.org/officeDocument/2006/relationships/hyperlink" Target="https://casetext.com/case/hermosilla-v-the-coca-cola-co" TargetMode="External"/><Relationship Id="rId286" Type="http://schemas.openxmlformats.org/officeDocument/2006/relationships/hyperlink" Target="https://papers.ssrn.com/sol3/papers.cfm?abstract_id=1417678" TargetMode="External"/><Relationship Id="rId50" Type="http://schemas.openxmlformats.org/officeDocument/2006/relationships/hyperlink" Target="https://doi.org/10.1093/ijlit/eay014" TargetMode="External"/><Relationship Id="rId104" Type="http://schemas.openxmlformats.org/officeDocument/2006/relationships/hyperlink" Target="https://stanford-jblp.pubpub.org/pub/blockchain-and-ip-law" TargetMode="External"/><Relationship Id="rId125" Type="http://schemas.openxmlformats.org/officeDocument/2006/relationships/hyperlink" Target="https://www.digimarc.com/docs/default-source/digimarc-resources/whitepaper-blockchain-in-music-industry.pdf?sfvrsn=2" TargetMode="External"/><Relationship Id="rId146" Type="http://schemas.openxmlformats.org/officeDocument/2006/relationships/hyperlink" Target="http://dotblockchainmedia.com/main/" TargetMode="External"/><Relationship Id="rId167" Type="http://schemas.openxmlformats.org/officeDocument/2006/relationships/hyperlink" Target="https://github.com/COALAIP/specs" TargetMode="External"/><Relationship Id="rId188" Type="http://schemas.openxmlformats.org/officeDocument/2006/relationships/hyperlink" Target="http://pub.etla.fi/ETLA-Working-Papers-48.pdf" TargetMode="External"/><Relationship Id="rId311" Type="http://schemas.openxmlformats.org/officeDocument/2006/relationships/hyperlink" Target="https://dev.to/uilicious/explain-distributed-storage---and-how-it-goes-down-for-github--uilicious--cloud--etc-1mni" TargetMode="External"/><Relationship Id="rId71" Type="http://schemas.openxmlformats.org/officeDocument/2006/relationships/hyperlink" Target="https://doi.org/10.1093/ijlit/eay014" TargetMode="External"/><Relationship Id="rId92" Type="http://schemas.openxmlformats.org/officeDocument/2006/relationships/hyperlink" Target="https://doi.org/10.1093/ijlit/eay014" TargetMode="External"/><Relationship Id="rId213" Type="http://schemas.openxmlformats.org/officeDocument/2006/relationships/hyperlink" Target="http://ddex.net/about-ddex/" TargetMode="External"/><Relationship Id="rId234" Type="http://schemas.openxmlformats.org/officeDocument/2006/relationships/hyperlink" Target="https://www.copyright.gov/circs/circ01.pdf" TargetMode="External"/><Relationship Id="rId2" Type="http://schemas.openxmlformats.org/officeDocument/2006/relationships/hyperlink" Target="https://www.researchgate.net/profile/Camila_Sitonio/publication/326225903_The_Impact_of_Blockchain_on_the_Music_Industry/links/5b41b9d60f7e9bb59b145842/The-Impact-of-Blockchain-on-the-Music-Industry.pdf" TargetMode="External"/><Relationship Id="rId29" Type="http://schemas.openxmlformats.org/officeDocument/2006/relationships/hyperlink" Target="https://doi.org/10.1093/ijlit/eay014" TargetMode="External"/><Relationship Id="rId255" Type="http://schemas.openxmlformats.org/officeDocument/2006/relationships/hyperlink" Target="https://hnr.k-state.edu/doc/rres-690/legalelementsofacontract.pdf" TargetMode="External"/><Relationship Id="rId276" Type="http://schemas.openxmlformats.org/officeDocument/2006/relationships/hyperlink" Target="https://www.copyright.gov/licensing/sec_112.html" TargetMode="External"/><Relationship Id="rId297" Type="http://schemas.openxmlformats.org/officeDocument/2006/relationships/hyperlink" Target="https://www.datacamp.com/community/tutorials/blockchain-r?utm_campaign=News&amp;utm_medium=Community&amp;utm_source=DataCamp.com" TargetMode="External"/><Relationship Id="rId40" Type="http://schemas.openxmlformats.org/officeDocument/2006/relationships/hyperlink" Target="https://doi.org/10.1093/ijlit/eay014" TargetMode="External"/><Relationship Id="rId115" Type="http://schemas.openxmlformats.org/officeDocument/2006/relationships/hyperlink" Target="https://www.digimarc.com/docs/default-source/digimarc-resources/whitepaper-blockchain-in-music-industry.pdf?sfvrsn=2" TargetMode="External"/><Relationship Id="rId136" Type="http://schemas.openxmlformats.org/officeDocument/2006/relationships/hyperlink" Target="https://www.digimarc.com/docs/default-source/digimarc-resources/whitepaper-blockchain-in-music-industry.pdf?sfvrsn=2" TargetMode="External"/><Relationship Id="rId157" Type="http://schemas.openxmlformats.org/officeDocument/2006/relationships/hyperlink" Target="https://github.com/COALAIP/specs/blob/master/presentations/COALA%20IP%20Report%20-%20May%202016.pdf" TargetMode="External"/><Relationship Id="rId178" Type="http://schemas.openxmlformats.org/officeDocument/2006/relationships/hyperlink" Target="http://pub.etla.fi/ETLA-Working-Papers-48.pdf" TargetMode="External"/><Relationship Id="rId301" Type="http://schemas.openxmlformats.org/officeDocument/2006/relationships/hyperlink" Target="https://www.datacamp.com/community/tutorials/blockchain-r?utm_campaign=News&amp;utm_medium=Community&amp;utm_source=DataCamp.com" TargetMode="External"/><Relationship Id="rId322" Type="http://schemas.openxmlformats.org/officeDocument/2006/relationships/hyperlink" Target="https://solid.mit.edu/" TargetMode="External"/><Relationship Id="rId61" Type="http://schemas.openxmlformats.org/officeDocument/2006/relationships/hyperlink" Target="https://doi.org/10.1093/ijlit/eay014" TargetMode="External"/><Relationship Id="rId82" Type="http://schemas.openxmlformats.org/officeDocument/2006/relationships/hyperlink" Target="https://doi.org/10.1093/ijlit/eay014" TargetMode="External"/><Relationship Id="rId199" Type="http://schemas.openxmlformats.org/officeDocument/2006/relationships/hyperlink" Target="http://pub.etla.fi/ETLA-Working-Papers-48.pdf" TargetMode="External"/><Relationship Id="rId203" Type="http://schemas.openxmlformats.org/officeDocument/2006/relationships/hyperlink" Target="http://ddex.net/about-d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6B9FA-3647-43C8-942A-5DF567D23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114</Pages>
  <Words>27814</Words>
  <Characters>158540</Characters>
  <Application>Microsoft Office Word</Application>
  <DocSecurity>0</DocSecurity>
  <Lines>1321</Lines>
  <Paragraphs>371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kob</dc:creator>
  <cp:lastModifiedBy>charles adjovu</cp:lastModifiedBy>
  <cp:revision>2</cp:revision>
  <dcterms:created xsi:type="dcterms:W3CDTF">2019-10-24T06:11:00Z</dcterms:created>
  <dcterms:modified xsi:type="dcterms:W3CDTF">2019-10-24T06:11:00Z</dcterms:modified>
</cp:coreProperties>
</file>